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5CD6C30"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Cecile Viboud</w:t>
      </w:r>
      <w:r w:rsidRPr="00276EA6">
        <w:rPr>
          <w:rStyle w:val="SubtleEmphasis"/>
        </w:rPr>
        <w:t>6</w:t>
      </w:r>
      <w:r w:rsidRPr="00276EA6">
        <w:t>, Michael Worobey</w:t>
      </w:r>
      <w:r w:rsidRPr="00276EA6">
        <w:rPr>
          <w:rStyle w:val="SubtleEmphasis"/>
        </w:rPr>
        <w:t>7</w:t>
      </w:r>
      <w:r w:rsidRPr="00276EA6">
        <w:t>, and James O Lloyd-Smith</w:t>
      </w:r>
      <w:r w:rsidRPr="00276EA6">
        <w:rPr>
          <w:rStyle w:val="SubtleEmphasis"/>
        </w:rPr>
        <w:t>1,6*</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 xml:space="preserve">Department of Infectious Diseases, </w:t>
      </w:r>
      <w:proofErr w:type="spellStart"/>
      <w:r w:rsidRPr="00276EA6">
        <w:t>Skejby</w:t>
      </w:r>
      <w:proofErr w:type="spellEnd"/>
      <w:r w:rsidRPr="00276EA6">
        <w:t xml:space="preserve"> Hospital, </w:t>
      </w:r>
      <w:proofErr w:type="spellStart"/>
      <w:r w:rsidRPr="00276EA6">
        <w:t>Århus</w:t>
      </w:r>
      <w:proofErr w:type="spellEnd"/>
      <w:r w:rsidRPr="00276EA6">
        <w:t>, Denmark</w:t>
      </w:r>
    </w:p>
    <w:p w14:paraId="64E363DF" w14:textId="352D2050" w:rsidR="00FD481E" w:rsidRPr="00276EA6"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027B4B4A" w14:textId="2A8CDD93"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p>
    <w:p w14:paraId="6A15B284" w14:textId="50A65B57"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51F6180F" w14:textId="14B2C1B9" w:rsidR="001857FE" w:rsidRPr="00FA4853" w:rsidDel="002A0830" w:rsidRDefault="00B972D9" w:rsidP="00276EA6">
      <w:pPr>
        <w:shd w:val="clear" w:color="auto" w:fill="auto"/>
        <w:spacing w:line="240" w:lineRule="auto"/>
        <w:ind w:firstLine="0"/>
        <w:rPr>
          <w:del w:id="0" w:author="Katelyn Gostic" w:date="2019-05-05T18:18:00Z"/>
        </w:rPr>
      </w:pPr>
      <w:r w:rsidRPr="002A0830">
        <w:tab/>
      </w:r>
      <w:r w:rsidR="00FC0E5A" w:rsidRPr="002A0830">
        <w:t xml:space="preserve">Across decades of </w:t>
      </w:r>
      <w:commentRangeStart w:id="1"/>
      <w:del w:id="2" w:author="James Lloyd-Smith" w:date="2019-05-03T14:16:00Z">
        <w:r w:rsidR="00FC0E5A" w:rsidRPr="00FA4853" w:rsidDel="0054138E">
          <w:delText xml:space="preserve">simultaneous seasonal </w:delText>
        </w:r>
      </w:del>
      <w:ins w:id="3" w:author="James Lloyd-Smith" w:date="2019-05-03T14:16:00Z">
        <w:r w:rsidR="0054138E" w:rsidRPr="00FA4853">
          <w:t>c</w:t>
        </w:r>
        <w:commentRangeEnd w:id="1"/>
        <w:r w:rsidR="0054138E" w:rsidRPr="002A0830">
          <w:rPr>
            <w:rStyle w:val="CommentReference"/>
            <w:sz w:val="22"/>
            <w:szCs w:val="22"/>
            <w:rPrChange w:id="4" w:author="Katelyn Gostic" w:date="2019-05-05T18:26:00Z">
              <w:rPr>
                <w:rStyle w:val="CommentReference"/>
              </w:rPr>
            </w:rPrChange>
          </w:rPr>
          <w:commentReference w:id="1"/>
        </w:r>
        <w:r w:rsidR="0054138E" w:rsidRPr="002A0830">
          <w:t>o-</w:t>
        </w:r>
      </w:ins>
      <w:r w:rsidR="00FC0E5A" w:rsidRPr="002A0830">
        <w:t xml:space="preserve">circulation in humans, </w:t>
      </w:r>
      <w:ins w:id="5" w:author="James Lloyd-Smith" w:date="2019-05-03T14:16:00Z">
        <w:r w:rsidR="0054138E" w:rsidRPr="00FA4853">
          <w:t xml:space="preserve">seasonal </w:t>
        </w:r>
      </w:ins>
      <w:r w:rsidR="00FC0E5A" w:rsidRPr="00FA4853">
        <w:t>influenza A subtypes</w:t>
      </w:r>
      <w:r w:rsidRPr="00FA4853">
        <w:t xml:space="preserve"> H1N1 and H3N2</w:t>
      </w:r>
      <w:r w:rsidR="00FC0E5A" w:rsidRPr="00FA4853">
        <w:t xml:space="preserve"> </w:t>
      </w:r>
      <w:r w:rsidRPr="00FA4853">
        <w:t xml:space="preserve">have </w:t>
      </w:r>
      <w:r w:rsidR="00FC0E5A" w:rsidRPr="002A0830">
        <w:rPr>
          <w:rPrChange w:id="6" w:author="Katelyn Gostic" w:date="2019-05-05T18:26:00Z">
            <w:rPr/>
          </w:rPrChange>
        </w:rPr>
        <w:t>consistently caused</w:t>
      </w:r>
      <w:r w:rsidR="00EB0A82" w:rsidRPr="002A0830">
        <w:rPr>
          <w:rPrChange w:id="7" w:author="Katelyn Gostic" w:date="2019-05-05T18:26:00Z">
            <w:rPr/>
          </w:rPrChange>
        </w:rPr>
        <w:t xml:space="preserve"> different </w:t>
      </w:r>
      <w:r w:rsidR="00FC0E5A" w:rsidRPr="002A0830">
        <w:rPr>
          <w:rPrChange w:id="8" w:author="Katelyn Gostic" w:date="2019-05-05T18:26:00Z">
            <w:rPr/>
          </w:rPrChange>
        </w:rPr>
        <w:t>age distributions of infection and mortality</w:t>
      </w:r>
      <w:r w:rsidRPr="002A0830">
        <w:rPr>
          <w:rPrChange w:id="9" w:author="Katelyn Gostic" w:date="2019-05-05T18:26:00Z">
            <w:rPr/>
          </w:rPrChange>
        </w:rPr>
        <w:t xml:space="preserve">. H3N2 typically causes the majority of cases in high-risk elderly cohorts, </w:t>
      </w:r>
      <w:r w:rsidR="00FC0E5A" w:rsidRPr="002A0830">
        <w:rPr>
          <w:rPrChange w:id="10" w:author="Katelyn Gostic" w:date="2019-05-05T18:26:00Z">
            <w:rPr/>
          </w:rPrChange>
        </w:rPr>
        <w:t xml:space="preserve">and the majority of overall deaths, </w:t>
      </w:r>
      <w:r w:rsidRPr="002A0830">
        <w:rPr>
          <w:rPrChange w:id="11" w:author="Katelyn Gostic" w:date="2019-05-05T18:26:00Z">
            <w:rPr/>
          </w:rPrChange>
        </w:rPr>
        <w:t>whereas H1N1 has a greater impact in young</w:t>
      </w:r>
      <w:ins w:id="12" w:author="Katelyn Gostic" w:date="2019-05-05T18:21:00Z">
        <w:r w:rsidR="002A0830" w:rsidRPr="002A0830">
          <w:rPr>
            <w:rPrChange w:id="13" w:author="Katelyn Gostic" w:date="2019-05-05T18:26:00Z">
              <w:rPr/>
            </w:rPrChange>
          </w:rPr>
          <w:t xml:space="preserve"> and middle-aged</w:t>
        </w:r>
      </w:ins>
      <w:r w:rsidRPr="002A0830">
        <w:rPr>
          <w:rPrChange w:id="14" w:author="Katelyn Gostic" w:date="2019-05-05T18:26:00Z">
            <w:rPr/>
          </w:rPrChange>
        </w:rPr>
        <w:t xml:space="preserve"> adults. </w:t>
      </w:r>
      <w:ins w:id="15" w:author="Katelyn Gostic" w:date="2019-05-05T18:28:00Z">
        <w:r w:rsidR="00FA4853">
          <w:t xml:space="preserve">We re-examine possible drivers of </w:t>
        </w:r>
      </w:ins>
      <w:ins w:id="16" w:author="Katelyn Gostic" w:date="2019-05-05T18:53:00Z">
        <w:r w:rsidR="00664F70">
          <w:t>these</w:t>
        </w:r>
      </w:ins>
      <w:ins w:id="17" w:author="Katelyn Gostic" w:date="2019-05-05T18:28:00Z">
        <w:r w:rsidR="00FA4853">
          <w:t xml:space="preserve"> patterns, </w:t>
        </w:r>
        <w:r w:rsidR="00FA4853">
          <w:rPr>
            <w:rStyle w:val="CommentReference"/>
            <w:sz w:val="22"/>
            <w:szCs w:val="22"/>
          </w:rPr>
          <w:t>m</w:t>
        </w:r>
      </w:ins>
      <w:ins w:id="18" w:author="Katelyn Gostic" w:date="2019-05-05T18:18:00Z">
        <w:r w:rsidR="002A0830" w:rsidRPr="002A0830">
          <w:rPr>
            <w:rStyle w:val="CommentReference"/>
            <w:sz w:val="22"/>
            <w:szCs w:val="22"/>
            <w:rPrChange w:id="19" w:author="Katelyn Gostic" w:date="2019-05-05T18:26:00Z">
              <w:rPr>
                <w:rStyle w:val="CommentReference"/>
              </w:rPr>
            </w:rPrChange>
          </w:rPr>
          <w:t>otivated by the recent discovery of broadly-protective immunity arising from flu viruses encountered in childhood</w:t>
        </w:r>
      </w:ins>
      <w:ins w:id="20" w:author="Katelyn Gostic" w:date="2019-05-05T18:28:00Z">
        <w:r w:rsidR="00FA4853">
          <w:rPr>
            <w:rStyle w:val="CommentReference"/>
            <w:sz w:val="22"/>
            <w:szCs w:val="22"/>
          </w:rPr>
          <w:t>. Using two large, ep</w:t>
        </w:r>
      </w:ins>
      <w:ins w:id="21" w:author="Katelyn Gostic" w:date="2019-05-05T18:29:00Z">
        <w:r w:rsidR="00FA4853">
          <w:rPr>
            <w:rStyle w:val="CommentReference"/>
            <w:sz w:val="22"/>
            <w:szCs w:val="22"/>
          </w:rPr>
          <w:t>idemiological data sets, we tested</w:t>
        </w:r>
      </w:ins>
      <w:ins w:id="22" w:author="Katelyn Gostic" w:date="2019-05-05T18:18:00Z">
        <w:r w:rsidR="002A0830" w:rsidRPr="002A0830">
          <w:rPr>
            <w:rStyle w:val="CommentReference"/>
            <w:sz w:val="22"/>
            <w:szCs w:val="22"/>
            <w:rPrChange w:id="23" w:author="Katelyn Gostic" w:date="2019-05-05T18:26:00Z">
              <w:rPr>
                <w:rStyle w:val="CommentReference"/>
              </w:rPr>
            </w:rPrChange>
          </w:rPr>
          <w:t xml:space="preserve"> the possibility that immune imprinting shapes seasonal flu epidemiology via narrow immune memory to a particular subtype, or via broader immune memory that acts across subtypes. We also explore a separate hypothesis about evolutionary rate.</w:t>
        </w:r>
      </w:ins>
      <w:del w:id="24" w:author="Katelyn Gostic" w:date="2019-05-05T18:18:00Z">
        <w:r w:rsidRPr="002A0830" w:rsidDel="002A0830">
          <w:delText xml:space="preserve">These </w:delText>
        </w:r>
      </w:del>
      <w:ins w:id="25" w:author="James Lloyd-Smith" w:date="2019-05-03T14:17:00Z">
        <w:del w:id="26" w:author="Katelyn Gostic" w:date="2019-05-05T18:18:00Z">
          <w:r w:rsidR="00643BE7" w:rsidRPr="002A0830" w:rsidDel="002A0830">
            <w:delText xml:space="preserve">apparent </w:delText>
          </w:r>
        </w:del>
      </w:ins>
      <w:del w:id="27" w:author="Katelyn Gostic" w:date="2019-05-05T18:18:00Z">
        <w:r w:rsidR="00FC0E5A" w:rsidRPr="00FA4853" w:rsidDel="002A0830">
          <w:delText>differences in age distribution</w:delText>
        </w:r>
        <w:r w:rsidRPr="00FA4853" w:rsidDel="002A0830">
          <w:delText xml:space="preserve"> may in fact be driven by birth year-specific differences in childhood </w:delText>
        </w:r>
        <w:r w:rsidR="00EB0A82" w:rsidRPr="00FA4853" w:rsidDel="002A0830">
          <w:delText>immune</w:delText>
        </w:r>
        <w:r w:rsidRPr="00FA4853" w:rsidDel="002A0830">
          <w:delText xml:space="preserve"> imprinting. Individuals gain particularly strong, lifelong immune memory </w:delText>
        </w:r>
        <w:r w:rsidR="00770F6B" w:rsidRPr="00FA4853" w:rsidDel="002A0830">
          <w:delText xml:space="preserve">against the influenza viruses encountered in childhood, but it is not clear whether narrow immune memory from imprinting to a particular antigenic subtype, or broader immune memory from imprinting to </w:delText>
        </w:r>
        <w:r w:rsidR="00000BCC" w:rsidRPr="00FA4853" w:rsidDel="002A0830">
          <w:delText>conserved epitopes</w:delText>
        </w:r>
        <w:r w:rsidR="00770F6B" w:rsidRPr="00FA4853" w:rsidDel="002A0830">
          <w:delText xml:space="preserve"> governs cohort-specific differences in seasonal influenza risk. </w:delText>
        </w:r>
        <w:r w:rsidR="00FC0E5A" w:rsidRPr="00FA4853" w:rsidDel="002A0830">
          <w:delText>Another hypothesis is that subtype-specific differences in evolutionary rate</w:delText>
        </w:r>
        <w:r w:rsidR="00F57CDD" w:rsidRPr="00FA4853" w:rsidDel="002A0830">
          <w:delText>, rather than imprinting effects,</w:delText>
        </w:r>
        <w:r w:rsidR="00FC0E5A" w:rsidRPr="00FA4853" w:rsidDel="002A0830">
          <w:delText xml:space="preserve"> explain observed differences in age distribution. </w:delText>
        </w:r>
      </w:del>
      <w:ins w:id="28" w:author="Katelyn Gostic" w:date="2019-05-05T18:18:00Z">
        <w:r w:rsidR="002A0830" w:rsidRPr="00FA4853">
          <w:t xml:space="preserve"> </w:t>
        </w:r>
      </w:ins>
    </w:p>
    <w:p w14:paraId="53E08808" w14:textId="5A429338" w:rsidR="00FD481E" w:rsidRPr="00FA4853" w:rsidRDefault="001857FE" w:rsidP="00FA4853">
      <w:pPr>
        <w:shd w:val="clear" w:color="auto" w:fill="auto"/>
        <w:spacing w:line="240" w:lineRule="auto"/>
        <w:ind w:firstLine="0"/>
        <w:pPrChange w:id="29" w:author="Katelyn Gostic" w:date="2019-05-05T18:30:00Z">
          <w:pPr>
            <w:shd w:val="clear" w:color="auto" w:fill="auto"/>
            <w:spacing w:line="240" w:lineRule="auto"/>
          </w:pPr>
        </w:pPrChange>
      </w:pPr>
      <w:del w:id="30" w:author="Katelyn Gostic" w:date="2019-05-05T18:30:00Z">
        <w:r w:rsidRPr="00FA4853" w:rsidDel="00FA4853">
          <w:delText>Using</w:delText>
        </w:r>
        <w:r w:rsidR="00794B7F" w:rsidRPr="00FA4853" w:rsidDel="00FA4853">
          <w:delText xml:space="preserve"> two large, seasonal influenza data sets</w:delText>
        </w:r>
        <w:r w:rsidR="00FA6504" w:rsidRPr="00FA4853" w:rsidDel="00FA4853">
          <w:delText xml:space="preserve">, </w:delText>
        </w:r>
        <w:r w:rsidRPr="00FA4853" w:rsidDel="00FA4853">
          <w:delText>w</w:delText>
        </w:r>
        <w:r w:rsidR="005C2BF3" w:rsidRPr="00FA4853" w:rsidDel="00FA4853">
          <w:delText xml:space="preserve">e </w:delText>
        </w:r>
        <w:r w:rsidR="00794B7F" w:rsidRPr="00FA4853" w:rsidDel="00FA4853">
          <w:delText>performed likelihood-based model fitting and model selection.</w:delText>
        </w:r>
        <w:r w:rsidR="00770F6B" w:rsidRPr="00FA4853" w:rsidDel="00FA4853">
          <w:delText xml:space="preserve"> Results </w:delText>
        </w:r>
        <w:r w:rsidR="00C34550" w:rsidRPr="00FA4853" w:rsidDel="00FA4853">
          <w:delText>show</w:delText>
        </w:r>
        <w:r w:rsidR="00AC7D23" w:rsidRPr="00FA4853" w:rsidDel="00FA4853">
          <w:delText>ed that</w:delText>
        </w:r>
        <w:r w:rsidR="00C34550" w:rsidRPr="00FA4853" w:rsidDel="00FA4853">
          <w:delText xml:space="preserve"> narrow</w:delText>
        </w:r>
      </w:del>
      <w:ins w:id="31" w:author="Katelyn Gostic" w:date="2019-05-05T18:30:00Z">
        <w:r w:rsidR="00FA4853">
          <w:t>Likelihood-based model comparison</w:t>
        </w:r>
      </w:ins>
      <w:ins w:id="32" w:author="Katelyn Gostic" w:date="2019-05-05T18:31:00Z">
        <w:r w:rsidR="00FA4853">
          <w:t xml:space="preserve"> showed that</w:t>
        </w:r>
      </w:ins>
      <w:del w:id="33" w:author="Katelyn Gostic" w:date="2019-05-05T18:31:00Z">
        <w:r w:rsidR="00C34550" w:rsidRPr="00FA4853" w:rsidDel="00FA4853">
          <w:delText>,</w:delText>
        </w:r>
      </w:del>
      <w:r w:rsidR="00C34550" w:rsidRPr="00FA4853">
        <w:t xml:space="preserve"> within-subtype imprinting is the strongest driver of cohort-specific </w:t>
      </w:r>
      <w:ins w:id="34" w:author="Katelyn Gostic" w:date="2019-05-05T18:54:00Z">
        <w:r w:rsidR="00664F70">
          <w:t xml:space="preserve">seasonal </w:t>
        </w:r>
      </w:ins>
      <w:del w:id="35" w:author="Katelyn Gostic" w:date="2019-05-05T18:45:00Z">
        <w:r w:rsidR="00C34550" w:rsidRPr="00FA4853" w:rsidDel="00707DCA">
          <w:delText>seasonal influenza risk</w:delText>
        </w:r>
      </w:del>
      <w:ins w:id="36" w:author="Katelyn Gostic" w:date="2019-05-05T18:54:00Z">
        <w:r w:rsidR="00664F70">
          <w:t>influenza risk</w:t>
        </w:r>
      </w:ins>
      <w:r w:rsidR="00C34550" w:rsidRPr="00FA4853">
        <w:t xml:space="preserve">. </w:t>
      </w:r>
      <w:r w:rsidR="00FC0E5A" w:rsidRPr="00FA4853">
        <w:t>The data did not support a strong effect of evolutionary rate</w:t>
      </w:r>
      <w:r w:rsidRPr="00FA4853">
        <w:t>, or of broadly protective imprinting</w:t>
      </w:r>
      <w:del w:id="37" w:author="Katelyn Gostic" w:date="2019-05-05T18:31:00Z">
        <w:r w:rsidRPr="00FA4853" w:rsidDel="00FA4853">
          <w:delText xml:space="preserve"> against seasonal influenza</w:delText>
        </w:r>
      </w:del>
      <w:r w:rsidR="00FC0E5A" w:rsidRPr="00FA4853">
        <w:t>.</w:t>
      </w:r>
      <w:r w:rsidR="00787FCB" w:rsidRPr="00FA4853">
        <w:t xml:space="preserve"> </w:t>
      </w:r>
      <w:commentRangeStart w:id="38"/>
      <w:commentRangeStart w:id="39"/>
      <w:del w:id="40" w:author="Katelyn Gostic" w:date="2019-05-05T18:31:00Z">
        <w:r w:rsidR="00DF55B3" w:rsidRPr="00FA4853" w:rsidDel="00FA4853">
          <w:delText>S</w:delText>
        </w:r>
        <w:r w:rsidRPr="00FA4853" w:rsidDel="00FA4853">
          <w:delText xml:space="preserve">eparate </w:delText>
        </w:r>
      </w:del>
      <w:ins w:id="41" w:author="Katelyn Gostic" w:date="2019-05-05T19:05:00Z">
        <w:r w:rsidR="001A202D">
          <w:t>Our se</w:t>
        </w:r>
      </w:ins>
      <w:ins w:id="42" w:author="Katelyn Gostic" w:date="2019-05-05T18:31:00Z">
        <w:r w:rsidR="00FA4853">
          <w:t>parate</w:t>
        </w:r>
        <w:r w:rsidR="00FA4853" w:rsidRPr="00FA4853">
          <w:t xml:space="preserve"> </w:t>
        </w:r>
      </w:ins>
      <w:r w:rsidRPr="00FA4853">
        <w:t xml:space="preserve">analysis of 2009 pandemic data showed </w:t>
      </w:r>
      <w:del w:id="43" w:author="James Lloyd-Smith" w:date="2019-05-03T21:11:00Z">
        <w:r w:rsidRPr="00FA4853" w:rsidDel="00AF71F6">
          <w:delText xml:space="preserve">some </w:delText>
        </w:r>
      </w:del>
      <w:r w:rsidRPr="00FA4853">
        <w:t>support for broadly protective imprinting during the first</w:t>
      </w:r>
      <w:r w:rsidR="00F57CDD" w:rsidRPr="00FA4853">
        <w:t xml:space="preserve"> </w:t>
      </w:r>
      <w:r w:rsidRPr="00FA4853">
        <w:t>pandemic wave</w:t>
      </w:r>
      <w:r w:rsidR="00DF55B3" w:rsidRPr="00FA4853">
        <w:t>, but not during the second pandemic wave</w:t>
      </w:r>
      <w:r w:rsidRPr="00FA4853">
        <w:t>.</w:t>
      </w:r>
      <w:r w:rsidR="00C34550" w:rsidRPr="00FA4853">
        <w:t xml:space="preserve"> </w:t>
      </w:r>
      <w:r w:rsidR="00DF55B3" w:rsidRPr="00FA4853">
        <w:t xml:space="preserve">Altogether, these population-level patterns mirror within-host immunological outcomes, where </w:t>
      </w:r>
      <w:del w:id="44" w:author="James Lloyd-Smith" w:date="2019-05-03T21:11:00Z">
        <w:r w:rsidR="00DF55B3" w:rsidRPr="00FA4853" w:rsidDel="00AF71F6">
          <w:delText xml:space="preserve">only </w:delText>
        </w:r>
      </w:del>
      <w:del w:id="45" w:author="Katelyn Gostic" w:date="2019-05-05T18:36:00Z">
        <w:r w:rsidR="00DF55B3" w:rsidRPr="00FA4853" w:rsidDel="00707DCA">
          <w:delText xml:space="preserve">exposure </w:delText>
        </w:r>
      </w:del>
      <w:del w:id="46" w:author="Katelyn Gostic" w:date="2019-05-05T18:35:00Z">
        <w:r w:rsidR="00DF55B3" w:rsidRPr="00FA4853" w:rsidDel="00FA4853">
          <w:delText xml:space="preserve">to novel strains, not familiar seasonal strains, can elicit </w:delText>
        </w:r>
      </w:del>
      <w:r w:rsidR="00DF55B3" w:rsidRPr="00FA4853">
        <w:t>broadly protective antibody responses</w:t>
      </w:r>
      <w:commentRangeEnd w:id="38"/>
      <w:ins w:id="47" w:author="Katelyn Gostic" w:date="2019-05-05T18:35:00Z">
        <w:r w:rsidR="00FA4853">
          <w:t xml:space="preserve"> are reliably </w:t>
        </w:r>
      </w:ins>
      <w:ins w:id="48" w:author="Katelyn Gostic" w:date="2019-05-05T18:37:00Z">
        <w:r w:rsidR="00707DCA">
          <w:t>deployed against</w:t>
        </w:r>
      </w:ins>
      <w:ins w:id="49" w:author="Katelyn Gostic" w:date="2019-05-05T18:36:00Z">
        <w:r w:rsidR="00FA4853">
          <w:t xml:space="preserve"> novel flu subtypes, but not </w:t>
        </w:r>
      </w:ins>
      <w:ins w:id="50" w:author="James Lloyd-Smith" w:date="2019-05-03T21:11:00Z">
        <w:del w:id="51" w:author="Katelyn Gostic" w:date="2019-05-05T18:35:00Z">
          <w:r w:rsidR="00AF71F6" w:rsidRPr="00FA4853" w:rsidDel="00FA4853">
            <w:delText>,</w:delText>
          </w:r>
        </w:del>
        <w:del w:id="52" w:author="Katelyn Gostic" w:date="2019-05-05T18:36:00Z">
          <w:r w:rsidR="00AF71F6" w:rsidRPr="00FA4853" w:rsidDel="00FA4853">
            <w:delText xml:space="preserve"> which are not activated </w:delText>
          </w:r>
        </w:del>
        <w:del w:id="53" w:author="Katelyn Gostic" w:date="2019-05-05T18:37:00Z">
          <w:r w:rsidR="00AF71F6" w:rsidRPr="00FA4853" w:rsidDel="00707DCA">
            <w:delText>by</w:delText>
          </w:r>
        </w:del>
      </w:ins>
      <w:ins w:id="54" w:author="Katelyn Gostic" w:date="2019-05-05T18:37:00Z">
        <w:r w:rsidR="00707DCA">
          <w:t xml:space="preserve">against </w:t>
        </w:r>
      </w:ins>
      <w:ins w:id="55" w:author="James Lloyd-Smith" w:date="2019-05-03T21:11:00Z">
        <w:del w:id="56" w:author="Katelyn Gostic" w:date="2019-05-05T18:37:00Z">
          <w:r w:rsidR="00AF71F6" w:rsidRPr="00FA4853" w:rsidDel="00707DCA">
            <w:delText xml:space="preserve"> </w:delText>
          </w:r>
        </w:del>
        <w:r w:rsidR="00AF71F6" w:rsidRPr="00FA4853">
          <w:t>familiar seasonal strains</w:t>
        </w:r>
      </w:ins>
      <w:r w:rsidR="00D03D67" w:rsidRPr="002A0830">
        <w:rPr>
          <w:rStyle w:val="CommentReference"/>
          <w:sz w:val="22"/>
          <w:szCs w:val="22"/>
          <w:rPrChange w:id="57" w:author="Katelyn Gostic" w:date="2019-05-05T18:26:00Z">
            <w:rPr>
              <w:rStyle w:val="CommentReference"/>
            </w:rPr>
          </w:rPrChange>
        </w:rPr>
        <w:commentReference w:id="38"/>
      </w:r>
      <w:commentRangeEnd w:id="39"/>
      <w:r w:rsidR="0054138E" w:rsidRPr="002A0830">
        <w:rPr>
          <w:rStyle w:val="CommentReference"/>
          <w:sz w:val="22"/>
          <w:szCs w:val="22"/>
          <w:rPrChange w:id="58" w:author="Katelyn Gostic" w:date="2019-05-05T18:26:00Z">
            <w:rPr>
              <w:rStyle w:val="CommentReference"/>
            </w:rPr>
          </w:rPrChange>
        </w:rPr>
        <w:commentReference w:id="39"/>
      </w:r>
      <w:r w:rsidR="00DF55B3" w:rsidRPr="002A0830">
        <w:t xml:space="preserve">. </w:t>
      </w:r>
      <w:del w:id="59" w:author="Katelyn Gostic" w:date="2019-05-05T18:41:00Z">
        <w:r w:rsidR="00DF55B3" w:rsidRPr="002A0830" w:rsidDel="00707DCA">
          <w:delText xml:space="preserve">These findings confirm that narrow, homologous immunity drives protection against seasonal influenza, </w:delText>
        </w:r>
        <w:r w:rsidR="004E6708" w:rsidRPr="00FA4853" w:rsidDel="00707DCA">
          <w:delText xml:space="preserve">but </w:delText>
        </w:r>
        <w:r w:rsidR="00DF55B3" w:rsidRPr="00FA4853" w:rsidDel="00707DCA">
          <w:delText xml:space="preserve">also highlight the </w:delText>
        </w:r>
        <w:r w:rsidR="00000BCC" w:rsidRPr="00FA4853" w:rsidDel="00707DCA">
          <w:delText xml:space="preserve">potential </w:delText>
        </w:r>
        <w:r w:rsidR="00DF55B3" w:rsidRPr="00FA4853" w:rsidDel="00707DCA">
          <w:delText xml:space="preserve">difficulty of inducing broadly protective immune responses against familiar, seasonal strains using </w:delText>
        </w:r>
        <w:r w:rsidR="004E6708" w:rsidRPr="00FA4853" w:rsidDel="00707DCA">
          <w:delText xml:space="preserve">universal influenza </w:delText>
        </w:r>
        <w:r w:rsidR="00DF55B3" w:rsidRPr="00FA4853" w:rsidDel="00707DCA">
          <w:delText>vaccines</w:delText>
        </w:r>
      </w:del>
      <w:ins w:id="60" w:author="Katelyn Gostic" w:date="2019-05-05T19:06:00Z">
        <w:r w:rsidR="001A202D">
          <w:t>O</w:t>
        </w:r>
      </w:ins>
      <w:ins w:id="61" w:author="Katelyn Gostic" w:date="2019-05-05T18:49:00Z">
        <w:r w:rsidR="00664F70">
          <w:t xml:space="preserve">ur findings emphasize that </w:t>
        </w:r>
      </w:ins>
      <w:ins w:id="62" w:author="Katelyn Gostic" w:date="2019-05-05T19:00:00Z">
        <w:r w:rsidR="001A202D">
          <w:t xml:space="preserve">childhood exposures can imprint a lifelong immunological bias toward particular influenza </w:t>
        </w:r>
      </w:ins>
      <w:ins w:id="63" w:author="Katelyn Gostic" w:date="2019-05-05T19:04:00Z">
        <w:r w:rsidR="001A202D">
          <w:t>subtypes</w:t>
        </w:r>
      </w:ins>
      <w:ins w:id="64" w:author="Katelyn Gostic" w:date="2019-05-05T18:51:00Z">
        <w:r w:rsidR="00664F70">
          <w:t>,</w:t>
        </w:r>
      </w:ins>
      <w:ins w:id="65" w:author="Katelyn Gostic" w:date="2019-05-05T18:54:00Z">
        <w:r w:rsidR="00664F70">
          <w:t xml:space="preserve"> and </w:t>
        </w:r>
      </w:ins>
      <w:ins w:id="66" w:author="Katelyn Gostic" w:date="2019-05-05T19:04:00Z">
        <w:r w:rsidR="001A202D">
          <w:t xml:space="preserve">shape </w:t>
        </w:r>
      </w:ins>
      <w:ins w:id="67" w:author="Katelyn Gostic" w:date="2019-05-05T18:58:00Z">
        <w:r w:rsidR="001A202D">
          <w:t>epidemic age distributions</w:t>
        </w:r>
      </w:ins>
      <w:r w:rsidR="00DF55B3" w:rsidRPr="00FA4853">
        <w:t>.</w:t>
      </w:r>
      <w:ins w:id="68" w:author="Katelyn Gostic" w:date="2019-05-05T18:54:00Z">
        <w:r w:rsidR="00664F70">
          <w:t xml:space="preserve"> </w:t>
        </w:r>
      </w:ins>
      <w:ins w:id="69" w:author="Katelyn Gostic" w:date="2019-05-05T18:58:00Z">
        <w:r w:rsidR="001A202D">
          <w:t xml:space="preserve">These results </w:t>
        </w:r>
      </w:ins>
      <w:ins w:id="70" w:author="Katelyn Gostic" w:date="2019-05-05T19:05:00Z">
        <w:r w:rsidR="001A202D">
          <w:t>illuminate the epidemiological impacts of antigenic seniority, indicating</w:t>
        </w:r>
      </w:ins>
      <w:ins w:id="71" w:author="Katelyn Gostic" w:date="2019-05-05T18:58:00Z">
        <w:r w:rsidR="001A202D">
          <w:t xml:space="preserve"> that l</w:t>
        </w:r>
      </w:ins>
      <w:ins w:id="72" w:author="Katelyn Gostic" w:date="2019-05-05T18:56:00Z">
        <w:r w:rsidR="00664F70">
          <w:t xml:space="preserve">ess “senior” antibody responses acquired later in life </w:t>
        </w:r>
      </w:ins>
      <w:ins w:id="73" w:author="Katelyn Gostic" w:date="2019-05-05T18:59:00Z">
        <w:r w:rsidR="001A202D">
          <w:t>do not provide the same strength of protection as responses imprinted in childhood.</w:t>
        </w:r>
      </w:ins>
      <w:ins w:id="74" w:author="Katelyn Gostic" w:date="2019-05-05T18:57:00Z">
        <w:r w:rsidR="001A202D">
          <w:t xml:space="preserve"> </w:t>
        </w:r>
      </w:ins>
      <w:r w:rsidR="00DF55B3" w:rsidRPr="00FA4853">
        <w:t xml:space="preserve"> </w:t>
      </w:r>
      <w:del w:id="75" w:author="Katelyn Gostic" w:date="2019-05-05T19:05:00Z">
        <w:r w:rsidR="00DF55B3" w:rsidRPr="00FA4853" w:rsidDel="001A202D">
          <w:delText>Furthermore, t</w:delText>
        </w:r>
      </w:del>
      <w:ins w:id="76" w:author="Katelyn Gostic" w:date="2019-05-05T19:07:00Z">
        <w:r w:rsidR="001A202D">
          <w:t>Finally, t</w:t>
        </w:r>
      </w:ins>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p>
    <w:p w14:paraId="2220513E" w14:textId="77777777" w:rsidR="00FD481E" w:rsidRPr="00276EA6" w:rsidRDefault="00FD481E" w:rsidP="00276EA6">
      <w:pPr>
        <w:shd w:val="clear" w:color="auto" w:fill="auto"/>
        <w:spacing w:line="240" w:lineRule="auto"/>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51E8CADA" w:rsidR="00FA4853" w:rsidRPr="00B7003C" w:rsidDel="00B7003C" w:rsidRDefault="00FA4853" w:rsidP="00FA4853">
      <w:pPr>
        <w:rPr>
          <w:del w:id="77" w:author="Katelyn Gostic" w:date="2019-05-05T19:07:00Z"/>
        </w:rPr>
        <w:sectPr w:rsidR="00FA4853" w:rsidRPr="00B7003C" w:rsidDel="00B7003C" w:rsidSect="0030589E">
          <w:pgSz w:w="12240" w:h="15840"/>
          <w:pgMar w:top="1440" w:right="1440" w:bottom="1440" w:left="1440" w:header="720" w:footer="720" w:gutter="0"/>
          <w:cols w:space="720"/>
          <w:docGrid w:linePitch="360"/>
        </w:sectPr>
        <w:pPrChange w:id="78" w:author="Katelyn Gostic" w:date="2019-05-05T18:27:00Z">
          <w:pPr>
            <w:pStyle w:val="Heading1"/>
            <w:shd w:val="clear" w:color="auto" w:fill="auto"/>
          </w:pPr>
        </w:pPrChange>
      </w:pPr>
      <w:bookmarkStart w:id="79" w:name="_GoBack"/>
      <w:bookmarkEnd w:id="79"/>
    </w:p>
    <w:p w14:paraId="2619A099" w14:textId="4D905306" w:rsidR="00FD481E" w:rsidRPr="00276EA6" w:rsidRDefault="00FD481E" w:rsidP="00276EA6">
      <w:pPr>
        <w:pStyle w:val="Heading1"/>
        <w:shd w:val="clear" w:color="auto" w:fill="auto"/>
      </w:pPr>
      <w:r w:rsidRPr="00276EA6">
        <w:t>Introduction</w:t>
      </w:r>
    </w:p>
    <w:p w14:paraId="5453D0F5" w14:textId="080BE4E0"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also known 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de</w:t>
      </w:r>
      <w:del w:id="80" w:author="James Lloyd-Smith" w:date="2019-05-03T14:32:00Z">
        <w:r w:rsidR="00812530" w:rsidRPr="00276EA6" w:rsidDel="00551516">
          <w:rPr>
            <w:i/>
          </w:rPr>
          <w:delText>-</w:delText>
        </w:r>
      </w:del>
      <w:ins w:id="81" w:author="James Lloyd-Smith" w:date="2019-05-03T14:32:00Z">
        <w:r w:rsidR="00551516">
          <w:rPr>
            <w:i/>
          </w:rPr>
          <w:t xml:space="preserve"> </w:t>
        </w:r>
      </w:ins>
      <w:r w:rsidR="00812530" w:rsidRPr="00276EA6">
        <w:rPr>
          <w:i/>
        </w:rPr>
        <w:t xml:space="preserv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scientific interest in the potential </w:t>
      </w:r>
      <w:r w:rsidR="00000BCC">
        <w:t xml:space="preserve">negative impacts of antigenic sin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4716157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 xml:space="preserve">mmune imprinting can provide broad, </w:t>
      </w:r>
      <w:del w:id="82" w:author="James Lloyd-Smith" w:date="2019-05-03T14:40:00Z">
        <w:r w:rsidR="0030589E" w:rsidRPr="00276EA6" w:rsidDel="00197158">
          <w:delText>heterologous (</w:delText>
        </w:r>
      </w:del>
      <w:commentRangeStart w:id="83"/>
      <w:r w:rsidR="0030589E" w:rsidRPr="00276EA6">
        <w:t>cross-subtype</w:t>
      </w:r>
      <w:commentRangeEnd w:id="83"/>
      <w:r w:rsidR="00A93740">
        <w:rPr>
          <w:rStyle w:val="CommentReference"/>
        </w:rPr>
        <w:commentReference w:id="83"/>
      </w:r>
      <w:del w:id="84" w:author="James Lloyd-Smith" w:date="2019-05-03T14:40:00Z">
        <w:r w:rsidR="0030589E" w:rsidRPr="00276EA6" w:rsidDel="00197158">
          <w:delText>)</w:delText>
        </w:r>
      </w:del>
      <w:r w:rsidR="0030589E" w:rsidRPr="00276EA6">
        <w:t xml:space="preserv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del w:id="85" w:author="James Lloyd-Smith" w:date="2019-05-03T14:35:00Z">
        <w:r w:rsidR="00C436B3" w:rsidRPr="00276EA6" w:rsidDel="00551516">
          <w:delText>benefit</w:delText>
        </w:r>
      </w:del>
      <w:ins w:id="86" w:author="James Lloyd-Smith" w:date="2019-05-03T14:35:00Z">
        <w:r w:rsidR="00551516">
          <w:t>discovery</w:t>
        </w:r>
      </w:ins>
      <w:r w:rsidR="00C436B3" w:rsidRPr="00276EA6">
        <w:t>.</w:t>
      </w:r>
      <w:r w:rsidR="006546BE" w:rsidRPr="00276EA6">
        <w:t xml:space="preserve"> </w:t>
      </w:r>
    </w:p>
    <w:p w14:paraId="6F443301" w14:textId="6E4D248E"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ins w:id="87" w:author="James Lloyd-Smith" w:date="2019-05-03T14:34:00Z">
        <w:r w:rsidR="00551516">
          <w:t xml:space="preserve"> the ability of</w:t>
        </w:r>
      </w:ins>
      <w:r w:rsidR="0030589E" w:rsidRPr="00276EA6">
        <w:t xml:space="preserve"> imprinting</w:t>
      </w:r>
      <w:del w:id="88" w:author="James Lloyd-Smith" w:date="2019-05-03T14:34:00Z">
        <w:r w:rsidR="0030589E" w:rsidRPr="00276EA6" w:rsidDel="00551516">
          <w:delText>’s ability</w:delText>
        </w:r>
      </w:del>
      <w:r w:rsidR="0030589E" w:rsidRPr="00276EA6">
        <w:t xml:space="preserve">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commentRangeStart w:id="89"/>
      <w:r w:rsidR="0030589E" w:rsidRPr="0010345F">
        <w:t xml:space="preserve">. </w:t>
      </w:r>
      <w:commentRangeEnd w:id="89"/>
      <w:r w:rsidR="00D547EF">
        <w:rPr>
          <w:rStyle w:val="CommentReference"/>
        </w:rPr>
        <w:commentReference w:id="89"/>
      </w:r>
      <w:r w:rsidR="0030589E" w:rsidRPr="0010345F">
        <w:t>Until recently, broader</w:t>
      </w:r>
      <w:del w:id="90" w:author="James Lloyd-Smith" w:date="2019-05-03T14:37:00Z">
        <w:r w:rsidR="0030589E" w:rsidRPr="0010345F" w:rsidDel="0055245D">
          <w:delText>,</w:delText>
        </w:r>
      </w:del>
      <w:r w:rsidR="0030589E" w:rsidRPr="0010345F">
        <w:t xml:space="preserve"> </w:t>
      </w:r>
      <w:commentRangeStart w:id="91"/>
      <w:r w:rsidR="0030589E" w:rsidRPr="0010345F">
        <w:t xml:space="preserve">cross-subtype (heterologous) </w:t>
      </w:r>
      <w:commentRangeEnd w:id="91"/>
      <w:r w:rsidR="0055245D">
        <w:rPr>
          <w:rStyle w:val="CommentReference"/>
        </w:rPr>
        <w:commentReference w:id="91"/>
      </w:r>
      <w:r w:rsidR="0030589E" w:rsidRPr="0010345F">
        <w:t xml:space="preserve">responses were considered rare or anomalous, and so research on immune imprinting focused </w:t>
      </w:r>
      <w:r w:rsidR="00812530" w:rsidRPr="0010345F">
        <w:t>primarily</w:t>
      </w:r>
      <w:r w:rsidR="0030589E" w:rsidRPr="0010345F">
        <w:t xml:space="preserve"> on narrow</w:t>
      </w:r>
      <w:del w:id="92" w:author="James Lloyd-Smith" w:date="2019-05-03T14:38:00Z">
        <w:r w:rsidR="0030589E" w:rsidRPr="0010345F" w:rsidDel="00197158">
          <w:delText>,</w:delText>
        </w:r>
      </w:del>
      <w:r w:rsidR="0030589E" w:rsidRPr="0010345F">
        <w:t xml:space="preserve"> within-subtype (homologous) responses. </w:t>
      </w:r>
    </w:p>
    <w:p w14:paraId="26659D9C" w14:textId="791661C7" w:rsidR="0030589E" w:rsidRPr="00276EA6" w:rsidRDefault="009B4937" w:rsidP="00276EA6">
      <w:pPr>
        <w:shd w:val="clear" w:color="auto" w:fill="auto"/>
      </w:pPr>
      <w:r w:rsidRPr="0010345F">
        <w:t>More recently</w:t>
      </w:r>
      <w:r w:rsidR="0030589E" w:rsidRPr="0010345F">
        <w:t>, the 2009 H1N1 pandemic, and subsequent efforts to develop a universal influenza vaccine</w:t>
      </w:r>
      <w:ins w:id="93" w:author="James Lloyd-Smith" w:date="2019-05-03T14:40:00Z">
        <w:r w:rsidR="00FA3F08">
          <w:t xml:space="preserve">, </w:t>
        </w:r>
      </w:ins>
      <w:ins w:id="94" w:author="James Lloyd-Smith" w:date="2019-05-03T14:41:00Z">
        <w:r w:rsidR="00FA3F08">
          <w:t>have</w:t>
        </w:r>
      </w:ins>
      <w:r w:rsidR="0030589E" w:rsidRPr="0010345F">
        <w:t xml:space="preserve"> dr</w:t>
      </w:r>
      <w:ins w:id="95" w:author="James Lloyd-Smith" w:date="2019-05-03T14:41:00Z">
        <w:r w:rsidR="00FA3F08">
          <w:t>awn</w:t>
        </w:r>
      </w:ins>
      <w:del w:id="96" w:author="James Lloyd-Smith" w:date="2019-05-03T14:41:00Z">
        <w:r w:rsidR="0030589E" w:rsidRPr="0010345F" w:rsidDel="00FA3F08">
          <w:delText>ew</w:delText>
        </w:r>
      </w:del>
      <w:r w:rsidR="0030589E" w:rsidRPr="0010345F">
        <w:t xml:space="preserve"> attention to antibody responses that </w:t>
      </w:r>
      <w:r w:rsidR="008170EE" w:rsidRPr="0010345F">
        <w:t xml:space="preserve">can indeed </w:t>
      </w:r>
      <w:r w:rsidR="0030589E" w:rsidRPr="0010345F">
        <w:t>provide broad, heterologous protection</w:t>
      </w:r>
      <w:r w:rsidR="0019181F" w:rsidRPr="0010345F">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epitopes on the </w:t>
      </w:r>
      <w:commentRangeStart w:id="97"/>
      <w:r w:rsidR="0030589E" w:rsidRPr="0010345F">
        <w:t xml:space="preserve">HA </w:t>
      </w:r>
      <w:commentRangeEnd w:id="97"/>
      <w:r w:rsidR="0022392F">
        <w:rPr>
          <w:rStyle w:val="CommentReference"/>
        </w:rPr>
        <w:commentReference w:id="97"/>
      </w:r>
      <w:r w:rsidR="0030589E" w:rsidRPr="0010345F">
        <w:t>stalk have been particularly well studied</w:t>
      </w:r>
      <w:r w:rsidR="00C436B3" w:rsidRPr="0010345F">
        <w:t xml:space="preserve">, and </w:t>
      </w:r>
      <w:r w:rsidR="00B42541" w:rsidRPr="0010345F">
        <w:t>are</w:t>
      </w:r>
      <w:r w:rsidR="008170EE" w:rsidRPr="0010345F">
        <w:t xml:space="preserve"> common in existing</w:t>
      </w:r>
      <w:del w:id="98" w:author="James Lloyd-Smith" w:date="2019-05-03T14:42:00Z">
        <w:r w:rsidR="008170EE" w:rsidRPr="0010345F" w:rsidDel="00E4315B">
          <w:delText>,</w:delText>
        </w:r>
      </w:del>
      <w:r w:rsidR="008170EE" w:rsidRPr="0010345F">
        <w:t xml:space="preserve">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 xml:space="preserve">These </w:t>
      </w:r>
      <w:r w:rsidR="00A225FF" w:rsidRPr="0010345F">
        <w:lastRenderedPageBreak/>
        <w:t>broadly protective</w:t>
      </w:r>
      <w:r w:rsidR="0030589E" w:rsidRPr="0010345F">
        <w:t xml:space="preserve"> antibodies </w:t>
      </w:r>
      <w:r w:rsidRPr="0010345F">
        <w:t>typically</w:t>
      </w:r>
      <w:r w:rsidR="0030589E" w:rsidRPr="0010345F">
        <w:t xml:space="preserve"> provide cross protection at the HA group-level, i.e. across all subtypes in </w:t>
      </w:r>
      <w:commentRangeStart w:id="99"/>
      <w:r w:rsidR="00C436B3" w:rsidRPr="0010345F">
        <w:t>genetic</w:t>
      </w:r>
      <w:r w:rsidR="0030589E" w:rsidRPr="0010345F">
        <w:t xml:space="preserve"> group 1, or group 2 of the HA tree</w:t>
      </w:r>
      <w:r w:rsidR="00B42541" w:rsidRPr="0010345F">
        <w:t xml:space="preserve"> </w:t>
      </w:r>
      <w:commentRangeEnd w:id="99"/>
      <w:r w:rsidR="00E4315B">
        <w:rPr>
          <w:rStyle w:val="CommentReference"/>
        </w:rPr>
        <w:commentReference w:id="99"/>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w:t>
      </w:r>
      <w:commentRangeStart w:id="100"/>
      <w:r w:rsidR="0030589E" w:rsidRPr="0010345F">
        <w:t xml:space="preserve">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w:t>
      </w:r>
      <w:commentRangeEnd w:id="100"/>
      <w:r w:rsidR="00E4315B">
        <w:rPr>
          <w:rStyle w:val="CommentReference"/>
        </w:rPr>
        <w:commentReference w:id="100"/>
      </w:r>
      <w:r w:rsidR="00C436B3" w:rsidRPr="0010345F">
        <w:t>against avian influenza</w:t>
      </w:r>
      <w:r w:rsidR="0030589E" w:rsidRPr="0010345F">
        <w:t xml:space="preserve">. </w:t>
      </w:r>
      <w:r w:rsidR="004E6708" w:rsidRPr="0010345F">
        <w:t>Individuals</w:t>
      </w:r>
      <w:r w:rsidR="0030589E" w:rsidRPr="0010345F">
        <w:t xml:space="preserve"> show strong, lifelong protection against novel</w:t>
      </w:r>
      <w:del w:id="101" w:author="James Lloyd-Smith" w:date="2019-05-03T14:44:00Z">
        <w:r w:rsidR="0030589E" w:rsidRPr="0010345F" w:rsidDel="00E4315B">
          <w:delText>,</w:delText>
        </w:r>
      </w:del>
      <w:r w:rsidR="0030589E" w:rsidRPr="0010345F">
        <w:t xml:space="preserve"> avian 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57735BE8"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Since 1977, two distinct subtypes of influenza A, H1N1 and H3N2, have circulated seasonally in humans, and these subtypes show </w:t>
      </w:r>
      <w:commentRangeStart w:id="102"/>
      <w:r w:rsidRPr="00276EA6">
        <w:t xml:space="preserve">consistent </w:t>
      </w:r>
      <w:commentRangeEnd w:id="102"/>
      <w:r w:rsidR="00A96AB5">
        <w:rPr>
          <w:rStyle w:val="CommentReference"/>
        </w:rPr>
        <w:commentReference w:id="102"/>
      </w:r>
      <w:r w:rsidRPr="00276EA6">
        <w:t>differences in age distribution</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ins w:id="103" w:author="James Lloyd-Smith" w:date="2019-05-03T14:52:00Z">
        <w:r w:rsidR="00165DB6">
          <w:t xml:space="preserve"> (i.e. those born before 1957 when H2N2 replaced H1N1)</w:t>
        </w:r>
      </w:ins>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33491991" w:rsidR="0030589E" w:rsidRPr="00276EA6" w:rsidRDefault="00000BCC" w:rsidP="00CB0303">
      <w:pPr>
        <w:shd w:val="clear" w:color="auto" w:fill="auto"/>
      </w:pPr>
      <w:r>
        <w:t xml:space="preserve">Here, we aim to test whether </w:t>
      </w:r>
      <w:r w:rsidR="00CB0303">
        <w:t xml:space="preserve">birth year-specific risk from seasonal influenza is primarily driven by broad imprinting to a specific HA group, or by narrower imprinting to a specific HA or </w:t>
      </w:r>
      <w:commentRangeStart w:id="104"/>
      <w:r w:rsidR="00CB0303">
        <w:t xml:space="preserve">NA </w:t>
      </w:r>
      <w:commentRangeEnd w:id="104"/>
      <w:r w:rsidR="00C4098A">
        <w:rPr>
          <w:rStyle w:val="CommentReference"/>
        </w:rPr>
        <w:commentReference w:id="104"/>
      </w:r>
      <w:r w:rsidR="00CB0303">
        <w:t>subtype</w:t>
      </w:r>
      <w:r w:rsidR="0030589E" w:rsidRPr="00276EA6">
        <w:t>. If HA subtype-level imprinting is the key driver, then childhood imprinting to H1</w:t>
      </w:r>
      <w:del w:id="105" w:author="James Lloyd-Smith" w:date="2019-05-03T14:53:00Z">
        <w:r w:rsidR="0030589E" w:rsidRPr="00276EA6" w:rsidDel="00C4098A">
          <w:delText>,</w:delText>
        </w:r>
      </w:del>
      <w:r w:rsidR="0030589E" w:rsidRPr="00276EA6">
        <w:t xml:space="preserve"> or to H3 </w:t>
      </w:r>
      <w:del w:id="106" w:author="James Lloyd-Smith" w:date="2019-05-03T14:54:00Z">
        <w:r w:rsidR="0030589E" w:rsidRPr="00276EA6" w:rsidDel="00C4098A">
          <w:delText xml:space="preserve">might </w:delText>
        </w:r>
      </w:del>
      <w:ins w:id="107" w:author="James Lloyd-Smith" w:date="2019-05-03T14:54:00Z">
        <w:r w:rsidR="00C4098A">
          <w:t>would</w:t>
        </w:r>
        <w:r w:rsidR="00C4098A" w:rsidRPr="00276EA6">
          <w:t xml:space="preserve"> </w:t>
        </w:r>
      </w:ins>
      <w:r w:rsidR="0030589E" w:rsidRPr="00276EA6">
        <w:t>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w:t>
      </w:r>
      <w:commentRangeStart w:id="108"/>
      <w:del w:id="109" w:author="James Lloyd-Smith" w:date="2019-05-03T14:55:00Z">
        <w:r w:rsidR="0030589E" w:rsidRPr="00276EA6" w:rsidDel="00356284">
          <w:delText>,</w:delText>
        </w:r>
      </w:del>
      <w:commentRangeEnd w:id="108"/>
      <w:r w:rsidR="00356284">
        <w:rPr>
          <w:rStyle w:val="CommentReference"/>
        </w:rPr>
        <w:commentReference w:id="108"/>
      </w:r>
      <w:r w:rsidR="0030589E" w:rsidRPr="00276EA6">
        <w:t xml:space="preserve"> HA group-level imprinting might drive seasonal influenza cohort effects. Although the </w:t>
      </w:r>
      <w:commentRangeStart w:id="110"/>
      <w:r w:rsidR="0030589E" w:rsidRPr="00276EA6">
        <w:t xml:space="preserve">antibodies </w:t>
      </w:r>
      <w:commentRangeEnd w:id="110"/>
      <w:r w:rsidR="00984A6F">
        <w:rPr>
          <w:rStyle w:val="CommentReference"/>
        </w:rPr>
        <w:commentReference w:id="110"/>
      </w:r>
      <w:r w:rsidR="0030589E" w:rsidRPr="00276EA6">
        <w:t xml:space="preserve">involved in group-level protection usually play a minimal role in immunity against familiar, seasonal influenza viruses, these antibodies 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467547" w:rsidRPr="00276EA6">
        <w: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instrText>
      </w:r>
      <w:r w:rsidR="00A225FF" w:rsidRPr="00276EA6">
        <w:fldChar w:fldCharType="separate"/>
      </w:r>
      <w:r w:rsidR="00467547" w:rsidRPr="00276EA6">
        <w:rPr>
          <w:color w:val="000000"/>
        </w:rPr>
        <w:t>(13–15,21)</w:t>
      </w:r>
      <w:r w:rsidR="00A225FF" w:rsidRPr="00276EA6">
        <w:fldChar w:fldCharType="end"/>
      </w:r>
      <w:r w:rsidR="0030589E" w:rsidRPr="00276EA6">
        <w:t xml:space="preserve">. Thus, in theory, HA group-level immune memory may serve as a second line of defense against drifted </w:t>
      </w:r>
      <w:r w:rsidR="0030589E" w:rsidRPr="00276EA6">
        <w:lastRenderedPageBreak/>
        <w:t xml:space="preserve">seasonal strains, called in as backup to target conserved epitopes when narrow, first-line </w:t>
      </w:r>
      <w:commentRangeStart w:id="111"/>
      <w:r w:rsidR="0030589E" w:rsidRPr="00276EA6">
        <w:t>antibodies are unable to recognize</w:t>
      </w:r>
      <w:commentRangeEnd w:id="111"/>
      <w:r w:rsidR="00984A6F">
        <w:rPr>
          <w:rStyle w:val="CommentReference"/>
        </w:rPr>
        <w:commentReference w:id="111"/>
      </w:r>
      <w:r w:rsidR="0030589E" w:rsidRPr="00276EA6">
        <w:t xml:space="preserv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w:t>
      </w:r>
      <w:commentRangeStart w:id="112"/>
      <w:r w:rsidR="005869F2" w:rsidRPr="00276EA6">
        <w:rPr>
          <w:rStyle w:val="SubtitleChar"/>
        </w:rPr>
        <w:t>1</w:t>
      </w:r>
      <w:commentRangeEnd w:id="112"/>
      <w:r w:rsidR="004C6DE0">
        <w:rPr>
          <w:rStyle w:val="CommentReference"/>
        </w:rPr>
        <w:commentReference w:id="112"/>
      </w:r>
      <w:r w:rsidR="0030589E" w:rsidRPr="00276EA6">
        <w:t>).</w:t>
      </w:r>
      <w:r w:rsidR="009B4937" w:rsidRPr="00276EA6">
        <w:t xml:space="preserve"> </w:t>
      </w:r>
      <w:r w:rsidR="00AC7D23" w:rsidRPr="00276EA6">
        <w:t xml:space="preserve">Furthermore, because broadly protective influenza immunity is most often deployed against </w:t>
      </w:r>
      <w:commentRangeStart w:id="113"/>
      <w:r w:rsidR="00AC7D23" w:rsidRPr="00276EA6">
        <w:t>antigenically novel strains</w:t>
      </w:r>
      <w:commentRangeEnd w:id="113"/>
      <w:r w:rsidR="008518D2">
        <w:rPr>
          <w:rStyle w:val="CommentReference"/>
        </w:rPr>
        <w:commentReference w:id="113"/>
      </w:r>
      <w:r w:rsidR="00AC7D23" w:rsidRPr="00276EA6">
        <w:t>, whose conserved epitopes may provide the only recognizable immune targets, we predict that broad, group-level imprinting will show stronger impacts during the 2009 H1N1 pandemic than during normal, seasonal H1N1 circulation.</w:t>
      </w:r>
    </w:p>
    <w:p w14:paraId="7791C7E2" w14:textId="6DA309F6"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commentRangeStart w:id="114"/>
      <w:r w:rsidR="0030589E" w:rsidRPr="00276EA6">
        <w:t>H1N1 drifts more slowly than H3N2,</w:t>
      </w:r>
      <w:commentRangeEnd w:id="114"/>
      <w:r w:rsidR="009217E5">
        <w:rPr>
          <w:rStyle w:val="CommentReference"/>
        </w:rPr>
        <w:commentReference w:id="114"/>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467547" w:rsidRPr="00276EA6">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467547" w:rsidRPr="00276EA6">
        <w:rPr>
          <w:noProof/>
        </w:rPr>
        <w:t>(22)</w:t>
      </w:r>
      <w:r w:rsidR="00A66228" w:rsidRPr="00276EA6">
        <w:fldChar w:fldCharType="end"/>
      </w:r>
      <w:r w:rsidR="005869F2" w:rsidRPr="00276EA6">
        <w:t>.</w:t>
      </w:r>
    </w:p>
    <w:p w14:paraId="3549F1C7" w14:textId="119F07BA"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rsidRPr="00276EA6">
        <w:t>H3N2, and</w:t>
      </w:r>
      <w:proofErr w:type="gramEnd"/>
      <w:r w:rsidRPr="00276EA6">
        <w:t xml:space="preserve"> confirmed that subtype-specific differences in risk </w:t>
      </w:r>
      <w:commentRangeStart w:id="115"/>
      <w:r w:rsidRPr="00276EA6">
        <w:t xml:space="preserve">are </w:t>
      </w:r>
      <w:r w:rsidR="00B15E4C" w:rsidRPr="00276EA6">
        <w:t>consistent with previously observed patterns, and with histories of childhood imprinting</w:t>
      </w:r>
      <w:commentRangeEnd w:id="115"/>
      <w:r w:rsidR="00271B5A">
        <w:rPr>
          <w:rStyle w:val="CommentReference"/>
        </w:rPr>
        <w:commentReference w:id="115"/>
      </w:r>
      <w:r w:rsidRPr="00276EA6">
        <w:t xml:space="preserv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116"/>
      <w:r w:rsidRPr="00276EA6">
        <w:t>The Data</w:t>
      </w:r>
      <w:commentRangeEnd w:id="116"/>
      <w:r w:rsidR="00923C67">
        <w:rPr>
          <w:rStyle w:val="CommentReference"/>
          <w:b w:val="0"/>
        </w:rPr>
        <w:commentReference w:id="116"/>
      </w:r>
    </w:p>
    <w:p w14:paraId="761DC79D" w14:textId="2C5093CC"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r w:rsidR="00467547" w:rsidRPr="00276EA6">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467547" w:rsidRPr="00276EA6">
        <w:rPr>
          <w:noProof/>
        </w:rPr>
        <w:t>(23)</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 which precipitated increases in sampling efficiency</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117"/>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117"/>
      <w:r w:rsidR="00D157B3" w:rsidRPr="00276EA6">
        <w:rPr>
          <w:rStyle w:val="CommentReference"/>
        </w:rPr>
        <w:commentReference w:id="117"/>
      </w:r>
      <w:r w:rsidRPr="00276EA6">
        <w:t xml:space="preserve"> </w:t>
      </w:r>
      <w:commentRangeStart w:id="118"/>
      <w:commentRangeStart w:id="119"/>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118"/>
      <w:r w:rsidR="00CB0303">
        <w:rPr>
          <w:rStyle w:val="CommentReference"/>
        </w:rPr>
        <w:commentReference w:id="118"/>
      </w:r>
      <w:commentRangeEnd w:id="119"/>
      <w:r w:rsidR="0091293E">
        <w:rPr>
          <w:rStyle w:val="CommentReference"/>
        </w:rPr>
        <w:commentReference w:id="119"/>
      </w:r>
    </w:p>
    <w:p w14:paraId="428B27B7" w14:textId="75DE4B5D" w:rsidR="009555CB" w:rsidRPr="00276EA6" w:rsidRDefault="009555CB" w:rsidP="00276EA6">
      <w:pPr>
        <w:pStyle w:val="Heading3"/>
        <w:shd w:val="clear" w:color="auto" w:fill="auto"/>
      </w:pPr>
      <w:r w:rsidRPr="00276EA6">
        <w:t>Differences between datasets</w:t>
      </w:r>
    </w:p>
    <w:p w14:paraId="0990A668" w14:textId="6D63E709" w:rsidR="00D157B3" w:rsidRPr="00276EA6" w:rsidRDefault="00D157B3" w:rsidP="00276EA6">
      <w:pPr>
        <w:shd w:val="clear" w:color="auto" w:fill="auto"/>
      </w:pPr>
      <w:r w:rsidRPr="00276EA6">
        <w:t>The INSIGHT data</w:t>
      </w:r>
      <w:r w:rsidR="009555CB" w:rsidRPr="00276EA6">
        <w:t xml:space="preserve">set was </w:t>
      </w:r>
      <w:proofErr w:type="gramStart"/>
      <w:r w:rsidR="009555CB" w:rsidRPr="00276EA6">
        <w:t>smaller</w:t>
      </w:r>
      <w:r w:rsidRPr="00276EA6">
        <w:t xml:space="preserve">, </w:t>
      </w:r>
      <w:r w:rsidR="009555CB" w:rsidRPr="00276EA6">
        <w:t>and</w:t>
      </w:r>
      <w:proofErr w:type="gramEnd"/>
      <w:r w:rsidR="009555CB" w:rsidRPr="00276EA6">
        <w:t xml:space="preserve">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w:t>
      </w:r>
      <w:r w:rsidR="00F80CC0" w:rsidRPr="00276EA6">
        <w:lastRenderedPageBreak/>
        <w:t xml:space="preserve">young adult </w:t>
      </w:r>
      <w:r w:rsidR="00DB642D">
        <w:t>subjects, whereas the AZDHS data contained cases large numbers of cases at the extremes of 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77777777"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Older cohorts born between pandemics in 1918 and 1957 imprinted to H1N1, and middle-aged cohorts born between pandemics in 1957 and 1968 imprinted to H2N2</w:t>
      </w:r>
      <w:commentRangeStart w:id="120"/>
      <w:r w:rsidRPr="00276EA6">
        <w:t>.</w:t>
      </w:r>
      <w:commentRangeEnd w:id="120"/>
      <w:r w:rsidR="00CD3039">
        <w:rPr>
          <w:rStyle w:val="CommentReference"/>
        </w:rPr>
        <w:commentReference w:id="120"/>
      </w:r>
      <w:r w:rsidRPr="00276EA6">
        <w:t xml:space="preserve">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65546CA"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w:t>
      </w:r>
      <w:proofErr w:type="spellStart"/>
      <w:r w:rsidR="00C9194E" w:rsidRPr="00276EA6">
        <w:t>virological</w:t>
      </w:r>
      <w:proofErr w:type="spellEnd"/>
      <w:r w:rsidR="00C9194E" w:rsidRPr="00276EA6">
        <w:t xml:space="preserve"> surveillance data used to estimate the fraction of seasonal influenza cases caused by H1N1 or H3N2 in recent decades, and year-specific reconstructions differed only in the birth years that remained young enough (ages 0-12) to have </w:t>
      </w:r>
      <w:del w:id="121" w:author="James Lloyd-Smith" w:date="2019-05-03T16:38:00Z">
        <w:r w:rsidR="00D157B3" w:rsidRPr="00276EA6" w:rsidDel="008A5EA6">
          <w:delText xml:space="preserve">some </w:delText>
        </w:r>
      </w:del>
      <w:ins w:id="122" w:author="James Lloyd-Smith" w:date="2019-05-03T16:38:00Z">
        <w:r w:rsidR="008A5EA6">
          <w:t xml:space="preserve">a </w:t>
        </w:r>
        <w:r w:rsidR="00A44D3D">
          <w:t>non-negligible</w:t>
        </w:r>
        <w:r w:rsidR="008A5EA6" w:rsidRPr="00276EA6">
          <w:t xml:space="preserve"> </w:t>
        </w:r>
      </w:ins>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46CA6731" w:rsidR="00AF6BE1" w:rsidRPr="00276EA6" w:rsidRDefault="00AF6BE1" w:rsidP="00276EA6">
      <w:pPr>
        <w:shd w:val="clear" w:color="auto" w:fill="auto"/>
        <w:rPr>
          <w:color w:val="000000" w:themeColor="text1"/>
        </w:rPr>
      </w:pPr>
      <w:r w:rsidRPr="00276EA6">
        <w:t>All tested models assumed childhood imprinting to H1N1 would protect against modern, seasonal H1N1, and that childhood imprinting to H3N2 would protect against modern, seasonal H3N2</w:t>
      </w:r>
      <w:ins w:id="123" w:author="James Lloyd-Smith" w:date="2019-05-03T16:39:00Z">
        <w:r w:rsidR="00470AC4">
          <w:t xml:space="preserve"> </w:t>
        </w:r>
        <w:r w:rsidR="00470AC4" w:rsidRPr="00276EA6">
          <w:rPr>
            <w:color w:val="000000" w:themeColor="text1"/>
          </w:rPr>
          <w:t>(</w:t>
        </w:r>
        <w:r w:rsidR="00470AC4" w:rsidRPr="00276EA6">
          <w:rPr>
            <w:rStyle w:val="SubtitleChar"/>
          </w:rPr>
          <w:t>Fig. 1</w:t>
        </w:r>
        <w:r w:rsidR="00470AC4">
          <w:rPr>
            <w:rStyle w:val="SubtitleChar"/>
          </w:rPr>
          <w:t>B)</w:t>
        </w:r>
      </w:ins>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w:t>
      </w:r>
      <w:r w:rsidRPr="00276EA6">
        <w:rPr>
          <w:color w:val="000000" w:themeColor="text1"/>
        </w:rPr>
        <w:lastRenderedPageBreak/>
        <w:t xml:space="preserve">the limited diversity of influenza circulation in humans over the past century. </w:t>
      </w:r>
      <w:commentRangeStart w:id="124"/>
      <w:r w:rsidRPr="00276EA6">
        <w:rPr>
          <w:color w:val="000000" w:themeColor="text1"/>
        </w:rPr>
        <w:t>However, differences in the shape of predicted risk in middle-aged, H2N2 imprinted cohorts provided leverage to differentiate between imprinting at the HA subtype, HA group or NA subtype level</w:t>
      </w:r>
      <w:commentRangeEnd w:id="124"/>
      <w:r w:rsidR="0093627B">
        <w:rPr>
          <w:rStyle w:val="CommentReference"/>
        </w:rPr>
        <w:commentReference w:id="124"/>
      </w:r>
      <w:r w:rsidRPr="00276EA6">
        <w:rPr>
          <w:color w:val="000000" w:themeColor="text1"/>
        </w:rPr>
        <w:t xml:space="preserve"> (</w:t>
      </w:r>
      <w:r w:rsidRPr="00276EA6">
        <w:rPr>
          <w:rStyle w:val="SubtitleChar"/>
        </w:rPr>
        <w:t>Fig. 1</w:t>
      </w:r>
      <w:r w:rsidRPr="00276EA6">
        <w:rPr>
          <w:color w:val="000000" w:themeColor="text1"/>
        </w:rPr>
        <w:t>).</w:t>
      </w:r>
    </w:p>
    <w:p w14:paraId="61307ACB" w14:textId="594FFE1E" w:rsidR="00AF6BE1" w:rsidRPr="00276EA6" w:rsidRDefault="00AF6BE1" w:rsidP="00276EA6">
      <w:pPr>
        <w:shd w:val="clear" w:color="auto" w:fill="auto"/>
      </w:pPr>
      <w:r w:rsidRPr="00276EA6">
        <w:t>To tease apart age-specific risk factors from birth year-specific imprinting effects, we noted that age-specific risk factors</w:t>
      </w:r>
      <w:ins w:id="125" w:author="James Lloyd-Smith" w:date="2019-05-03T16:41:00Z">
        <w:r w:rsidR="00B268BB">
          <w:t xml:space="preserve"> for influenza</w:t>
        </w:r>
      </w:ins>
      <w:ins w:id="126" w:author="James Lloyd-Smith" w:date="2019-05-03T16:42:00Z">
        <w:r w:rsidR="00267632">
          <w:t xml:space="preserve"> infection</w:t>
        </w:r>
      </w:ins>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w:t>
      </w:r>
      <w:del w:id="127" w:author="James Lloyd-Smith" w:date="2019-05-03T16:42:00Z">
        <w:r w:rsidRPr="00276EA6" w:rsidDel="00BC46A0">
          <w:delText>But a</w:delText>
        </w:r>
      </w:del>
      <w:ins w:id="128" w:author="James Lloyd-Smith" w:date="2019-05-03T16:42:00Z">
        <w:r w:rsidR="00BC46A0">
          <w:t>A</w:t>
        </w:r>
      </w:ins>
      <w:r w:rsidRPr="00276EA6">
        <w:t>ll these factors should have similar impacts on any influenza subtype.</w:t>
      </w:r>
    </w:p>
    <w:p w14:paraId="5CDCF1CD" w14:textId="6CE43E4D"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ins w:id="129" w:author="James Lloyd-Smith" w:date="2019-05-03T16:42:00Z">
        <w:r w:rsidR="00115228">
          <w:t>, which enable</w:t>
        </w:r>
      </w:ins>
      <w:ins w:id="130" w:author="James Lloyd-Smith" w:date="2019-05-03T16:43:00Z">
        <w:r w:rsidR="00115228">
          <w:t xml:space="preserve">d us to focus on the </w:t>
        </w:r>
      </w:ins>
      <w:del w:id="131" w:author="James Lloyd-Smith" w:date="2019-05-03T16:43:00Z">
        <w:r w:rsidRPr="00276EA6" w:rsidDel="00115228">
          <w:delText xml:space="preserve"> (i.e. as a function</w:delText>
        </w:r>
      </w:del>
      <w:ins w:id="132" w:author="James Lloyd-Smith" w:date="2019-05-03T16:43:00Z">
        <w:r w:rsidR="00115228">
          <w:t>possible role</w:t>
        </w:r>
      </w:ins>
      <w:r w:rsidRPr="00276EA6">
        <w:t xml:space="preserve"> of imprinting status</w:t>
      </w:r>
      <w:del w:id="133" w:author="James Lloyd-Smith" w:date="2019-05-03T16:43:00Z">
        <w:r w:rsidRPr="00276EA6" w:rsidDel="00115228">
          <w:delText>)</w:delText>
        </w:r>
      </w:del>
      <w:r w:rsidRPr="00276EA6">
        <w:t>.</w:t>
      </w:r>
      <w:r w:rsidR="000B1313">
        <w:t xml:space="preserve"> Note that for a given birth cohort, age-specific risk changed over time, and depended specifically on the individual’s age in the year of case observation, whereas birth year-specific risk was fixed</w:t>
      </w:r>
      <w:ins w:id="134" w:author="James Lloyd-Smith" w:date="2019-05-03T16:43:00Z">
        <w:r w:rsidR="00620CF7">
          <w:t xml:space="preserve"> for all </w:t>
        </w:r>
      </w:ins>
      <w:del w:id="135" w:author="James Lloyd-Smith" w:date="2019-05-03T16:43:00Z">
        <w:r w:rsidR="000B1313" w:rsidDel="00620CF7">
          <w:delText xml:space="preserve">, no matter the </w:delText>
        </w:r>
      </w:del>
      <w:r w:rsidR="000B1313">
        <w:t>year</w:t>
      </w:r>
      <w:ins w:id="136" w:author="James Lloyd-Smith" w:date="2019-05-03T16:43:00Z">
        <w:r w:rsidR="00620CF7">
          <w:t>s</w:t>
        </w:r>
      </w:ins>
      <w:r w:rsidR="000B1313">
        <w:t xml:space="preserve">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07BDB30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ins w:id="137" w:author="James Lloyd-Smith" w:date="2019-05-03T16:45:00Z">
        <w:r w:rsidR="00D96178">
          <w:rPr>
            <w:color w:val="000000" w:themeColor="text1"/>
          </w:rPr>
          <w:t xml:space="preserve"> or with no contribution of imprinting,</w:t>
        </w:r>
      </w:ins>
      <w:r w:rsidRPr="00276EA6">
        <w:rPr>
          <w:color w:val="000000" w:themeColor="text1"/>
        </w:rPr>
        <w:t xml:space="preserve"> we fitted a suite of models to each data set using a multinomial likelihood</w:t>
      </w:r>
      <w:del w:id="138" w:author="James Lloyd-Smith" w:date="2019-05-03T16:45:00Z">
        <w:r w:rsidRPr="00276EA6" w:rsidDel="00857DEF">
          <w:rPr>
            <w:color w:val="000000" w:themeColor="text1"/>
          </w:rPr>
          <w:delText>,</w:delText>
        </w:r>
      </w:del>
      <w:r w:rsidRPr="00276EA6">
        <w:rPr>
          <w:color w:val="000000" w:themeColor="text1"/>
        </w:rPr>
        <w:t xml:space="preserve">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w:t>
      </w:r>
      <w:r w:rsidRPr="00276EA6">
        <w:lastRenderedPageBreak/>
        <w:t xml:space="preserve">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4592067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commentRangeStart w:id="139"/>
      <w:r w:rsidRPr="00276EA6">
        <w:t xml:space="preserve"> </w:t>
      </w:r>
      <w:commentRangeEnd w:id="139"/>
      <w:r w:rsidR="007D0420">
        <w:rPr>
          <w:rStyle w:val="CommentReference"/>
        </w:rPr>
        <w:commentReference w:id="139"/>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140"/>
      <w:commentRangeStart w:id="141"/>
      <w:r w:rsidR="00871931" w:rsidRPr="00276EA6">
        <w:rPr>
          <w:rStyle w:val="SubtitleChar"/>
        </w:rPr>
        <w:t>S2-S7</w:t>
      </w:r>
      <w:commentRangeEnd w:id="140"/>
      <w:r w:rsidR="005A436E" w:rsidRPr="00276EA6">
        <w:rPr>
          <w:rStyle w:val="CommentReference"/>
        </w:rPr>
        <w:commentReference w:id="140"/>
      </w:r>
      <w:commentRangeEnd w:id="141"/>
      <w:r w:rsidR="00563A7C">
        <w:rPr>
          <w:rStyle w:val="CommentReference"/>
        </w:rPr>
        <w:commentReference w:id="141"/>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451EAA19"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ins w:id="142" w:author="James Lloyd-Smith" w:date="2019-05-03T17:04:00Z">
        <w:r w:rsidR="000B6E54">
          <w:rPr>
            <w:color w:val="000000" w:themeColor="text1"/>
          </w:rPr>
          <w:t>-</w:t>
        </w:r>
      </w:ins>
      <w:del w:id="143" w:author="James Lloyd-Smith" w:date="2019-05-03T17:04:00Z">
        <w:r w:rsidR="006F10B0" w:rsidRPr="00276EA6" w:rsidDel="000B6E54">
          <w:rPr>
            <w:color w:val="000000" w:themeColor="text1"/>
          </w:rPr>
          <w:delText xml:space="preserve"> </w:delText>
        </w:r>
      </w:del>
      <w:r w:rsidR="006F10B0" w:rsidRPr="00276EA6">
        <w:rPr>
          <w:color w:val="000000" w:themeColor="text1"/>
        </w:rPr>
        <w:t>level</w:t>
      </w:r>
      <w:r w:rsidR="00116A67" w:rsidRPr="00276EA6">
        <w:rPr>
          <w:color w:val="000000" w:themeColor="text1"/>
        </w:rPr>
        <w:t xml:space="preserve"> imprinting received the most statistical support, and models containing HA subtyp</w:t>
      </w:r>
      <w:commentRangeStart w:id="144"/>
      <w:r w:rsidR="00116A67" w:rsidRPr="00276EA6">
        <w:rPr>
          <w:color w:val="000000" w:themeColor="text1"/>
        </w:rPr>
        <w:t>e</w:t>
      </w:r>
      <w:ins w:id="145" w:author="James Lloyd-Smith" w:date="2019-05-03T17:04:00Z">
        <w:r w:rsidR="000B6E54">
          <w:rPr>
            <w:color w:val="000000" w:themeColor="text1"/>
          </w:rPr>
          <w:t>-</w:t>
        </w:r>
      </w:ins>
      <w:del w:id="146" w:author="James Lloyd-Smith" w:date="2019-05-03T17:04:00Z">
        <w:r w:rsidR="00116A67" w:rsidRPr="00276EA6" w:rsidDel="000B6E54">
          <w:rPr>
            <w:color w:val="000000" w:themeColor="text1"/>
          </w:rPr>
          <w:delText xml:space="preserve"> </w:delText>
        </w:r>
      </w:del>
      <w:r w:rsidR="00116A67" w:rsidRPr="00276EA6">
        <w:rPr>
          <w:color w:val="000000" w:themeColor="text1"/>
        </w:rPr>
        <w:t>le</w:t>
      </w:r>
      <w:commentRangeEnd w:id="144"/>
      <w:r w:rsidR="000B6E54">
        <w:rPr>
          <w:rStyle w:val="CommentReference"/>
        </w:rPr>
        <w:commentReference w:id="144"/>
      </w:r>
      <w:r w:rsidR="00116A67" w:rsidRPr="00276EA6">
        <w:rPr>
          <w:color w:val="000000" w:themeColor="text1"/>
        </w:rPr>
        <w:t xml:space="preserve">vel imprinting were the second most preferred in terms of AIC </w:t>
      </w:r>
      <w:r w:rsidR="006F10B0" w:rsidRPr="00276EA6">
        <w:rPr>
          <w:rStyle w:val="SubtitleChar"/>
        </w:rPr>
        <w:t>(Fig</w:t>
      </w:r>
      <w:commentRangeStart w:id="147"/>
      <w:r w:rsidR="006F10B0" w:rsidRPr="00276EA6">
        <w:rPr>
          <w:rStyle w:val="SubtitleChar"/>
        </w:rPr>
        <w:t xml:space="preserve">. </w:t>
      </w:r>
      <w:r w:rsidR="00587E40" w:rsidRPr="00276EA6">
        <w:rPr>
          <w:rStyle w:val="SubtitleChar"/>
        </w:rPr>
        <w:t>4,</w:t>
      </w:r>
      <w:commentRangeEnd w:id="147"/>
      <w:r w:rsidR="00132A72">
        <w:rPr>
          <w:rStyle w:val="CommentReference"/>
        </w:rPr>
        <w:commentReference w:id="147"/>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w:t>
      </w:r>
      <w:r w:rsidR="001533AF" w:rsidRPr="00276EA6">
        <w:rPr>
          <w:color w:val="000000" w:themeColor="text1"/>
        </w:rPr>
        <w:lastRenderedPageBreak/>
        <w:t>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commentRangeStart w:id="148"/>
      <w:r w:rsidR="00AA1584" w:rsidRPr="00276EA6">
        <w:t>.</w:t>
      </w:r>
      <w:commentRangeEnd w:id="148"/>
      <w:r w:rsidR="00D456A4">
        <w:rPr>
          <w:rStyle w:val="CommentReference"/>
        </w:rPr>
        <w:commentReference w:id="148"/>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44CE0D0"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r w:rsidR="00E97AB8">
        <w: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E97AB8">
        <w:fldChar w:fldCharType="separate"/>
      </w:r>
      <w:r w:rsidR="00E97AB8">
        <w:rPr>
          <w:noProof/>
        </w:rPr>
        <w:t>(24)</w:t>
      </w:r>
      <w:r w:rsidR="00E97AB8">
        <w:fldChar w:fldCharType="end"/>
      </w:r>
      <w:r w:rsidRPr="00276EA6">
        <w:t xml:space="preserve">. 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 xml:space="preserve">When fitted to INSIGHT data, age-specific risk effects always took values close to 1, </w:t>
      </w:r>
      <w:r w:rsidR="007C1F6F" w:rsidRPr="00276EA6">
        <w:lastRenderedPageBreak/>
        <w:t>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149"/>
      <w:commentRangeStart w:id="150"/>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149"/>
      <w:r w:rsidRPr="00276EA6">
        <w:rPr>
          <w:rStyle w:val="CommentReference"/>
        </w:rPr>
        <w:commentReference w:id="149"/>
      </w:r>
      <w:commentRangeEnd w:id="150"/>
      <w:r w:rsidR="00BD546B">
        <w:rPr>
          <w:rStyle w:val="CommentReference"/>
        </w:rPr>
        <w:commentReference w:id="150"/>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t xml:space="preserve">Strength </w:t>
      </w:r>
      <w:r w:rsidR="00101D12" w:rsidRPr="00276EA6">
        <w:t xml:space="preserve">and specificity </w:t>
      </w:r>
      <w:r w:rsidRPr="00276EA6">
        <w:t>of imprinting protection against 2009 pandemic H1N1</w:t>
      </w:r>
    </w:p>
    <w:p w14:paraId="223D7071" w14:textId="68DE77FD"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151"/>
      <w:commentRangeStart w:id="152"/>
      <w:r w:rsidR="00D11C38" w:rsidRPr="00276EA6">
        <w:t>Minimal H3N2 circulation during the 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 xml:space="preserve">data, and then re-fit models assuming HA group, HA subtype and NA subtype-level imprinting to </w:t>
      </w:r>
      <w:r w:rsidR="008C04AA" w:rsidRPr="00276EA6">
        <w:t xml:space="preserve">H1N1 </w:t>
      </w:r>
      <w:r w:rsidR="00D11C38" w:rsidRPr="00276EA6">
        <w:t>data from the first and second pandemic wave.</w:t>
      </w:r>
      <w:commentRangeEnd w:id="151"/>
      <w:r w:rsidR="00415A75" w:rsidRPr="00276EA6">
        <w:rPr>
          <w:rStyle w:val="CommentReference"/>
        </w:rPr>
        <w:commentReference w:id="151"/>
      </w:r>
      <w:commentRangeEnd w:id="152"/>
      <w:r w:rsidR="0037226F">
        <w:rPr>
          <w:rStyle w:val="CommentReference"/>
        </w:rPr>
        <w:commentReference w:id="152"/>
      </w:r>
    </w:p>
    <w:p w14:paraId="19562173" w14:textId="462C8423" w:rsidR="008C04AA" w:rsidRDefault="00802B48" w:rsidP="00276EA6">
      <w:pPr>
        <w:shd w:val="clear" w:color="auto" w:fill="auto"/>
        <w:rPr>
          <w:ins w:id="153" w:author="James Lloyd-Smith" w:date="2019-05-03T17:18:00Z"/>
        </w:rPr>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 xml:space="preserve">Model selection on first-wave pandemic data (2008-2009 influenza season) showed the </w:t>
      </w:r>
      <w:commentRangeStart w:id="154"/>
      <w:r w:rsidR="008C04AA" w:rsidRPr="00276EA6">
        <w:t xml:space="preserve">strongest support for HA group-level imprinting </w:t>
      </w:r>
      <w:commentRangeEnd w:id="154"/>
      <w:r w:rsidR="00A15A6A">
        <w:rPr>
          <w:rStyle w:val="CommentReference"/>
        </w:rPr>
        <w:commentReference w:id="154"/>
      </w:r>
      <w:r w:rsidR="008C04AA" w:rsidRPr="00276EA6">
        <w:t>(</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However, model </w:t>
      </w:r>
      <w:r w:rsidR="008C04AA" w:rsidRPr="00276EA6">
        <w:lastRenderedPageBreak/>
        <w:t xml:space="preserve">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w:t>
      </w:r>
      <w:del w:id="155" w:author="James Lloyd-Smith" w:date="2019-05-03T17:22:00Z">
        <w:r w:rsidR="00931ADB" w:rsidRPr="00276EA6" w:rsidDel="00A15A6A">
          <w:rPr>
            <w:rStyle w:val="SubtitleChar"/>
          </w:rPr>
          <w:delText>B</w:delText>
        </w:r>
      </w:del>
      <w:ins w:id="156" w:author="James Lloyd-Smith" w:date="2019-05-03T17:22:00Z">
        <w:r w:rsidR="00A15A6A">
          <w:rPr>
            <w:rStyle w:val="SubtitleChar"/>
          </w:rPr>
          <w:t>C</w:t>
        </w:r>
      </w:ins>
      <w:r w:rsidR="008C04AA" w:rsidRPr="00276EA6">
        <w:t xml:space="preserve">). </w:t>
      </w:r>
    </w:p>
    <w:p w14:paraId="16C523B3" w14:textId="77777777" w:rsidR="0037226F" w:rsidRPr="00276EA6" w:rsidRDefault="0037226F" w:rsidP="00276EA6">
      <w:pPr>
        <w:shd w:val="clear" w:color="auto" w:fill="auto"/>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09FC8AB1" w14:textId="32037FEF" w:rsidR="00BA4AC4" w:rsidRPr="00276EA6" w:rsidRDefault="00802B48" w:rsidP="00276EA6">
      <w:pPr>
        <w:shd w:val="clear" w:color="auto" w:fill="auto"/>
      </w:pPr>
      <w:r w:rsidRPr="00276EA6">
        <w:t xml:space="preserve">To test the impact of </w:t>
      </w:r>
      <w:r w:rsidR="00D1530D" w:rsidRPr="00276EA6">
        <w:t>antigenic evolutionary rate</w:t>
      </w:r>
      <w:r w:rsidRPr="00276EA6">
        <w:t xml:space="preserve"> on epidemic age distribution, we used publicly available data from </w:t>
      </w:r>
      <w:proofErr w:type="spellStart"/>
      <w:r w:rsidR="00D1530D" w:rsidRPr="00276EA6">
        <w:rPr>
          <w:i/>
        </w:rPr>
        <w:t>Nextstrain</w:t>
      </w:r>
      <w:proofErr w:type="spellEnd"/>
      <w:r w:rsidR="00D1530D" w:rsidRPr="00276EA6">
        <w:rPr>
          <w:i/>
        </w:rPr>
        <w:t xml:space="preserve"> </w:t>
      </w:r>
      <w:r w:rsidR="00D1530D" w:rsidRPr="00276EA6">
        <w:fldChar w:fldCharType="begin"/>
      </w:r>
      <w:r w:rsidR="00E97AB8">
        <w: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E97AB8">
        <w:rPr>
          <w:noProof/>
        </w:rPr>
        <w:t>(25,26)</w:t>
      </w:r>
      <w:r w:rsidR="00D1530D" w:rsidRPr="00276EA6">
        <w:fldChar w:fldCharType="end"/>
      </w:r>
      <w:r w:rsidR="00D1530D" w:rsidRPr="00276EA6">
        <w:t xml:space="preserve">, and from one previously published study </w:t>
      </w:r>
      <w:r w:rsidR="00D1530D" w:rsidRPr="00276EA6">
        <w:fldChar w:fldCharType="begin"/>
      </w:r>
      <w:r w:rsidR="00E97AB8">
        <w: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E97AB8">
        <w:rPr>
          <w:noProof/>
        </w:rPr>
        <w:t>(27)</w:t>
      </w:r>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157"/>
      <w:commentRangeStart w:id="158"/>
      <w:r w:rsidR="00D1530D" w:rsidRPr="00276EA6">
        <w:t xml:space="preserve">antigenic distance </w:t>
      </w:r>
      <w:commentRangeEnd w:id="157"/>
      <w:r w:rsidR="00D1530D" w:rsidRPr="00276EA6">
        <w:rPr>
          <w:rStyle w:val="CommentReference"/>
        </w:rPr>
        <w:commentReference w:id="157"/>
      </w:r>
      <w:commentRangeEnd w:id="158"/>
      <w:r w:rsidR="00341827">
        <w:rPr>
          <w:rStyle w:val="CommentReference"/>
        </w:rPr>
        <w:commentReference w:id="158"/>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p>
    <w:p w14:paraId="1C77E8F9" w14:textId="2A1DE656" w:rsidR="005376A4" w:rsidRPr="00276EA6" w:rsidRDefault="00802B48" w:rsidP="00276EA6">
      <w:pPr>
        <w:shd w:val="clear" w:color="auto" w:fill="auto"/>
        <w:rPr>
          <w:strike/>
        </w:rPr>
      </w:pPr>
      <w:r w:rsidRPr="00276EA6">
        <w:t xml:space="preserve">If the rate of antigenic drift is a strong driver of age-specific influenza risk, then the fraction of influenza cases observed in children should be negatively related </w:t>
      </w:r>
      <w:r w:rsidR="00CD3D54" w:rsidRPr="00276EA6">
        <w:t>to antigenic advance</w:t>
      </w:r>
      <w:r w:rsidR="00BA4AC4" w:rsidRPr="00276EA6">
        <w:t xml:space="preserve"> </w:t>
      </w:r>
      <w:r w:rsidR="00BA4AC4" w:rsidRPr="00276EA6">
        <w:fldChar w:fldCharType="begin"/>
      </w:r>
      <w:r w:rsidR="00467547" w:rsidRPr="00276EA6">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467547" w:rsidRPr="00276EA6">
        <w:rPr>
          <w:noProof/>
        </w:rPr>
        <w:t>(22)</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commentRangeStart w:id="159"/>
      <w:r w:rsidR="00CD3D54" w:rsidRPr="00276EA6">
        <w:t>.</w:t>
      </w:r>
      <w:commentRangeEnd w:id="159"/>
      <w:r w:rsidR="00EC2156">
        <w:rPr>
          <w:rStyle w:val="CommentReference"/>
        </w:rPr>
        <w:commentReference w:id="159"/>
      </w:r>
      <w:r w:rsidR="00CD3D54" w:rsidRPr="00276EA6">
        <w:t xml:space="preserve"> </w:t>
      </w:r>
      <w:del w:id="160" w:author="James Lloyd-Smith" w:date="2019-05-03T17:27:00Z">
        <w:r w:rsidR="00BA4AC4" w:rsidRPr="00276EA6" w:rsidDel="00B93295">
          <w:delText xml:space="preserve">As </w:delText>
        </w:r>
      </w:del>
      <w:ins w:id="161" w:author="James Lloyd-Smith" w:date="2019-05-03T17:27:00Z">
        <w:r w:rsidR="00B93295">
          <w:t xml:space="preserve">Consistent with this </w:t>
        </w:r>
      </w:ins>
      <w:del w:id="162" w:author="James Lloyd-Smith" w:date="2019-05-03T17:27:00Z">
        <w:r w:rsidR="00BA4AC4" w:rsidRPr="00276EA6" w:rsidDel="00B93295">
          <w:delText>expected</w:delText>
        </w:r>
      </w:del>
      <w:ins w:id="163" w:author="James Lloyd-Smith" w:date="2019-05-03T17:27:00Z">
        <w:r w:rsidR="00B93295" w:rsidRPr="00276EA6">
          <w:t>expect</w:t>
        </w:r>
        <w:r w:rsidR="00B93295">
          <w:t>ation</w:t>
        </w:r>
      </w:ins>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33C63BEC" w:rsidR="001C744D" w:rsidRPr="00276EA6" w:rsidRDefault="00BA4AC4" w:rsidP="00276EA6">
      <w:pPr>
        <w:shd w:val="clear" w:color="auto" w:fill="auto"/>
        <w:rPr>
          <w:strike/>
        </w:rPr>
      </w:pPr>
      <w:r w:rsidRPr="00276EA6">
        <w:t xml:space="preserve">Furthermore, if evolutionary rate </w:t>
      </w:r>
      <w:commentRangeStart w:id="164"/>
      <w:r w:rsidRPr="00276EA6">
        <w:t xml:space="preserve">has a strong impact on </w:t>
      </w:r>
      <w:commentRangeEnd w:id="164"/>
      <w:r w:rsidR="00B93295">
        <w:rPr>
          <w:rStyle w:val="CommentReference"/>
        </w:rPr>
        <w:commentReference w:id="164"/>
      </w:r>
      <w:r w:rsidRPr="00276EA6">
        <w:t>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165"/>
      <w:r w:rsidR="000279CC">
        <w:t xml:space="preserve">magnitude </w:t>
      </w:r>
      <w:commentRangeEnd w:id="165"/>
      <w:r w:rsidR="00B93295">
        <w:rPr>
          <w:rStyle w:val="CommentReference"/>
        </w:rPr>
        <w:commentReference w:id="165"/>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t>Discussion</w:t>
      </w:r>
    </w:p>
    <w:p w14:paraId="645AB76D" w14:textId="7F941A8A" w:rsidR="00CF38C7" w:rsidRPr="00276EA6" w:rsidRDefault="002A0C29" w:rsidP="00276EA6">
      <w:pPr>
        <w:shd w:val="clear" w:color="auto" w:fill="auto"/>
      </w:pPr>
      <w:commentRangeStart w:id="166"/>
      <w:r w:rsidRPr="00276EA6">
        <w:rPr>
          <w:color w:val="auto"/>
        </w:rPr>
        <w:t xml:space="preserve">Altogether, results showed that childhood imprinting to a particular </w:t>
      </w:r>
      <w:r w:rsidR="00CE3037" w:rsidRPr="00276EA6">
        <w:rPr>
          <w:color w:val="auto"/>
        </w:rPr>
        <w:t>NA or HA</w:t>
      </w:r>
      <w:r w:rsidRPr="00276EA6">
        <w:rPr>
          <w:color w:val="auto"/>
        </w:rPr>
        <w:t xml:space="preserve"> subtype is the most likely </w:t>
      </w:r>
      <w:r w:rsidR="000279CC">
        <w:rPr>
          <w:color w:val="auto"/>
        </w:rPr>
        <w:t xml:space="preserve">tested </w:t>
      </w:r>
      <w:r w:rsidRPr="00276EA6">
        <w:rPr>
          <w:color w:val="auto"/>
        </w:rPr>
        <w:t xml:space="preserve">driver of </w:t>
      </w:r>
      <w:r w:rsidR="003B63E9" w:rsidRPr="00276EA6">
        <w:rPr>
          <w:color w:val="auto"/>
        </w:rPr>
        <w:t xml:space="preserve">observed </w:t>
      </w:r>
      <w:r w:rsidRPr="00276EA6">
        <w:rPr>
          <w:color w:val="auto"/>
        </w:rPr>
        <w:t>differences in the age-specific impact</w:t>
      </w:r>
      <w:r w:rsidR="00EE4535" w:rsidRPr="00276EA6">
        <w:rPr>
          <w:color w:val="auto"/>
        </w:rPr>
        <w:t>s</w:t>
      </w:r>
      <w:r w:rsidRPr="00276EA6">
        <w:rPr>
          <w:color w:val="auto"/>
        </w:rPr>
        <w:t xml:space="preserve"> of seasonal H1N1 and H3N2. </w:t>
      </w:r>
      <w:commentRangeEnd w:id="166"/>
      <w:r w:rsidR="0087491A">
        <w:rPr>
          <w:rStyle w:val="CommentReference"/>
        </w:rPr>
        <w:commentReference w:id="166"/>
      </w:r>
      <w:r w:rsidRPr="00276EA6">
        <w:rPr>
          <w:color w:val="auto"/>
        </w:rPr>
        <w:t xml:space="preserve">The data did not support strong effects from </w:t>
      </w:r>
      <w:r w:rsidR="003B63E9" w:rsidRPr="00276EA6">
        <w:rPr>
          <w:color w:val="auto"/>
        </w:rPr>
        <w:t>broader</w:t>
      </w:r>
      <w:del w:id="167" w:author="James Lloyd-Smith" w:date="2019-05-03T21:32:00Z">
        <w:r w:rsidR="003B63E9" w:rsidRPr="00276EA6" w:rsidDel="0087491A">
          <w:rPr>
            <w:color w:val="auto"/>
          </w:rPr>
          <w:delText>,</w:delText>
        </w:r>
      </w:del>
      <w:r w:rsidR="003B63E9" w:rsidRPr="00276EA6">
        <w:rPr>
          <w:color w:val="auto"/>
        </w:rPr>
        <w:t xml:space="preserve"> HA group-level imprinting, </w:t>
      </w:r>
      <w:ins w:id="168" w:author="James Lloyd-Smith" w:date="2019-05-03T21:33:00Z">
        <w:r w:rsidR="0087491A">
          <w:rPr>
            <w:color w:val="auto"/>
          </w:rPr>
          <w:t xml:space="preserve">as recently detected for novel zoonotic subtypes, </w:t>
        </w:r>
      </w:ins>
      <w:r w:rsidR="003B63E9" w:rsidRPr="00276EA6">
        <w:rPr>
          <w:color w:val="auto"/>
        </w:rPr>
        <w:t xml:space="preserve">or from differences in each subtype’s rates of antigenic </w:t>
      </w:r>
      <w:commentRangeStart w:id="169"/>
      <w:r w:rsidR="003B63E9" w:rsidRPr="00276EA6">
        <w:rPr>
          <w:color w:val="auto"/>
        </w:rPr>
        <w:t>advance</w:t>
      </w:r>
      <w:commentRangeEnd w:id="169"/>
      <w:r w:rsidR="00EE35FB">
        <w:rPr>
          <w:rStyle w:val="CommentReference"/>
        </w:rPr>
        <w:commentReference w:id="169"/>
      </w:r>
      <w:r w:rsidR="003B63E9" w:rsidRPr="00276EA6">
        <w:rPr>
          <w:color w:val="auto"/>
        </w:rPr>
        <w:t xml:space="preserve">. </w:t>
      </w:r>
      <w:r w:rsidR="00CE3037"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00CE3037" w:rsidRPr="00276EA6">
        <w:rPr>
          <w:color w:val="auto"/>
        </w:rPr>
        <w:t xml:space="preserve"> </w:t>
      </w:r>
      <w:r w:rsidR="00CE3037" w:rsidRPr="00276EA6">
        <w:t>studied as HA, these results emphasize the importance of both antigens as drivers of protection</w:t>
      </w:r>
      <w:r w:rsidR="009B5ACC" w:rsidRPr="00276EA6">
        <w:t xml:space="preserve"> against seasonal influenza</w:t>
      </w:r>
      <w:r w:rsidR="00CE3037" w:rsidRPr="00276EA6">
        <w:t xml:space="preserve">. </w:t>
      </w:r>
    </w:p>
    <w:p w14:paraId="50AAACC3" w14:textId="2BDA0D55" w:rsidR="006E4B7E" w:rsidRPr="00276EA6" w:rsidRDefault="0021176C" w:rsidP="00276EA6">
      <w:pPr>
        <w:shd w:val="clear" w:color="auto" w:fill="auto"/>
      </w:pPr>
      <w:commentRangeStart w:id="170"/>
      <w:r w:rsidRPr="00276EA6">
        <w:t>B</w:t>
      </w:r>
      <w:commentRangeEnd w:id="170"/>
      <w:r w:rsidR="00804002">
        <w:rPr>
          <w:rStyle w:val="CommentReference"/>
        </w:rPr>
        <w:commentReference w:id="170"/>
      </w:r>
      <w:r w:rsidRPr="00276EA6">
        <w:t xml:space="preserve">ased on widely used rules of thumb for the interpretation of </w:t>
      </w:r>
      <w:r w:rsidRPr="00276EA6">
        <w:sym w:font="Symbol" w:char="F044"/>
      </w:r>
      <w:r w:rsidRPr="00276EA6">
        <w:t xml:space="preserve">AIC values, </w:t>
      </w:r>
      <w:ins w:id="171" w:author="James Lloyd-Smith" w:date="2019-05-03T21:36:00Z">
        <w:r w:rsidR="00542B73">
          <w:t xml:space="preserve">the model based on </w:t>
        </w:r>
      </w:ins>
      <w:r w:rsidRPr="00276EA6">
        <w:t>HA subtype-level imprinting</w:t>
      </w:r>
      <w:r w:rsidR="00CF38C7" w:rsidRPr="00276EA6">
        <w:t xml:space="preserve"> effects</w:t>
      </w:r>
      <w:r w:rsidRPr="00276EA6">
        <w:t xml:space="preserve"> (AZDHS </w:t>
      </w:r>
      <w:r w:rsidRPr="00276EA6">
        <w:sym w:font="Symbol" w:char="F044"/>
      </w:r>
      <w:r w:rsidRPr="00276EA6">
        <w:t>AIC=</w:t>
      </w:r>
      <w:r w:rsidR="005376A4" w:rsidRPr="00276EA6">
        <w:t>23.</w:t>
      </w:r>
      <w:r w:rsidR="006E4B7E" w:rsidRPr="00276EA6">
        <w:t>42</w:t>
      </w:r>
      <w:r w:rsidRPr="00276EA6">
        <w:t>)</w:t>
      </w:r>
      <w:del w:id="172" w:author="James Lloyd-Smith" w:date="2019-05-03T21:34:00Z">
        <w:r w:rsidRPr="00276EA6" w:rsidDel="00804002">
          <w:delText>,</w:delText>
        </w:r>
      </w:del>
      <w:r w:rsidRPr="00276EA6">
        <w:t xml:space="preserve"> would </w:t>
      </w:r>
      <w:del w:id="173" w:author="James Lloyd-Smith" w:date="2019-05-03T21:36:00Z">
        <w:r w:rsidRPr="00276EA6" w:rsidDel="00542B73">
          <w:delText xml:space="preserve">normally </w:delText>
        </w:r>
      </w:del>
      <w:r w:rsidRPr="00276EA6">
        <w:t xml:space="preserve">be ruled </w:t>
      </w:r>
      <w:r w:rsidR="00BA4AC4" w:rsidRPr="00276EA6">
        <w:t xml:space="preserve">definitively </w:t>
      </w:r>
      <w:r w:rsidRPr="00276EA6">
        <w:t xml:space="preserve">inferior to NA subtype-level imprinting. However, predictions from models containing HA and NA-subtype level imprinting were very similar, </w:t>
      </w:r>
      <w:r w:rsidR="004B4E62" w:rsidRPr="00276EA6">
        <w:t>but because the dataset was 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w:t>
      </w:r>
      <w:ins w:id="174" w:author="James Lloyd-Smith" w:date="2019-05-03T21:34:00Z">
        <w:r w:rsidR="00804002">
          <w:t xml:space="preserve">hence </w:t>
        </w:r>
      </w:ins>
      <w:r w:rsidR="005F5F36" w:rsidRPr="00276EA6">
        <w:t>in AIC</w:t>
      </w:r>
      <w:r w:rsidRPr="00276EA6">
        <w:t xml:space="preserve">. </w:t>
      </w:r>
      <w:r w:rsidR="00CF38C7" w:rsidRPr="00276EA6">
        <w:t xml:space="preserve">It is </w:t>
      </w:r>
      <w:r w:rsidR="000279CC">
        <w:t>likely</w:t>
      </w:r>
      <w:r w:rsidR="00CF38C7" w:rsidRPr="00276EA6">
        <w:t xml:space="preserve"> that some combination of effects from both HA and NA subtype-level imprinting shapes seasonal influenza </w:t>
      </w:r>
      <w:proofErr w:type="gramStart"/>
      <w:r w:rsidR="00CF38C7" w:rsidRPr="00276EA6">
        <w:t>risk, but</w:t>
      </w:r>
      <w:proofErr w:type="gramEnd"/>
      <w:r w:rsidR="00CF38C7" w:rsidRPr="00276EA6">
        <w:t xml:space="preserve"> g</w:t>
      </w:r>
      <w:r w:rsidRPr="00276EA6">
        <w:t>iven extensive collinearities between predictions of</w:t>
      </w:r>
      <w:r w:rsidR="00A74679">
        <w:t xml:space="preserve"> the simplest models containing HA and NA subtype-level effects</w:t>
      </w:r>
      <w:r w:rsidRPr="00276EA6">
        <w:t xml:space="preserve">, we could neither </w:t>
      </w:r>
      <w:r w:rsidR="005F5F36" w:rsidRPr="00276EA6">
        <w:t>directly test</w:t>
      </w:r>
      <w:r w:rsidRPr="00276EA6">
        <w:t>, nor definitively rule out</w:t>
      </w:r>
      <w:r w:rsidR="00CF38C7" w:rsidRPr="00276EA6">
        <w:t xml:space="preserve"> </w:t>
      </w:r>
      <w:r w:rsidR="00BA4AC4" w:rsidRPr="00276EA6">
        <w:t>the possibility of combined effects</w:t>
      </w:r>
      <w:r w:rsidRPr="00276EA6">
        <w:t xml:space="preserve">. </w:t>
      </w:r>
    </w:p>
    <w:p w14:paraId="101A860F" w14:textId="26EA76C3" w:rsidR="00734EAB" w:rsidRPr="00276EA6" w:rsidRDefault="006E4B7E" w:rsidP="00276EA6">
      <w:pPr>
        <w:shd w:val="clear" w:color="auto" w:fill="auto"/>
        <w:rPr>
          <w:color w:val="auto"/>
        </w:rPr>
      </w:pPr>
      <w:commentRangeStart w:id="175"/>
      <w:commentRangeStart w:id="176"/>
      <w:r w:rsidRPr="00276EA6">
        <w:t xml:space="preserve">The low diversity of influenza circulation in the past century, and unbalanced sampling across time, space and age groups limited the scope of inference </w:t>
      </w:r>
      <w:r w:rsidR="007D766D" w:rsidRPr="00276EA6">
        <w:t>supported by</w:t>
      </w:r>
      <w:r w:rsidRPr="00276EA6">
        <w:t xml:space="preserve"> this study</w:t>
      </w:r>
      <w:r w:rsidR="007D766D" w:rsidRPr="00276EA6">
        <w:t xml:space="preserve">, or any </w:t>
      </w:r>
      <w:r w:rsidRPr="00276EA6">
        <w:t xml:space="preserve">study </w:t>
      </w:r>
      <w:r w:rsidR="007D766D" w:rsidRPr="00276EA6">
        <w:t>relying exclusively on</w:t>
      </w:r>
      <w:r w:rsidR="00750A62" w:rsidRPr="00276EA6">
        <w:t xml:space="preserve"> cross-sectional population data</w:t>
      </w:r>
      <w:r w:rsidRPr="00276EA6">
        <w:t xml:space="preserve">. </w:t>
      </w:r>
      <w:r w:rsidR="00CE3037" w:rsidRPr="00276EA6">
        <w:t xml:space="preserve">Deeper insights </w:t>
      </w:r>
      <w:r w:rsidR="00CF38C7" w:rsidRPr="00276EA6">
        <w:t xml:space="preserve">into the relative impacts of HA-specific or NA-specific childhood imprinting </w:t>
      </w:r>
      <w:r w:rsidR="00CE3037" w:rsidRPr="00276EA6">
        <w:t>will most likely need to come from immunological data. The recent NIH initiative to fund large cohort studies</w:t>
      </w:r>
      <w:r w:rsidR="004568B5" w:rsidRPr="00276EA6">
        <w:t xml:space="preserve"> </w:t>
      </w:r>
      <w:r w:rsidR="004568B5" w:rsidRPr="00276EA6">
        <w:fldChar w:fldCharType="begin"/>
      </w:r>
      <w:r w:rsidR="00E97AB8">
        <w: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568B5" w:rsidRPr="00276EA6">
        <w:fldChar w:fldCharType="separate"/>
      </w:r>
      <w:r w:rsidR="00E97AB8">
        <w:rPr>
          <w:noProof/>
        </w:rPr>
        <w:t>(28)</w:t>
      </w:r>
      <w:r w:rsidR="004568B5" w:rsidRPr="00276EA6">
        <w:fldChar w:fldCharType="end"/>
      </w:r>
      <w:r w:rsidR="00CE3037" w:rsidRPr="00276EA6">
        <w:t xml:space="preserve">, </w:t>
      </w:r>
      <w:r w:rsidR="00734EAB" w:rsidRPr="00276EA6">
        <w:t xml:space="preserve">is a promising </w:t>
      </w:r>
      <w:r w:rsidR="007D766D" w:rsidRPr="00276EA6">
        <w:t>development</w:t>
      </w:r>
      <w:r w:rsidR="00734EAB" w:rsidRPr="00276EA6">
        <w:t xml:space="preserve">, but </w:t>
      </w:r>
      <w:r w:rsidR="007D766D" w:rsidRPr="00276EA6">
        <w:t xml:space="preserve">these studies </w:t>
      </w:r>
      <w:r w:rsidR="00734EAB" w:rsidRPr="00276EA6">
        <w:t xml:space="preserve">may not </w:t>
      </w:r>
      <w:r w:rsidR="00734EAB" w:rsidRPr="00276EA6">
        <w:lastRenderedPageBreak/>
        <w:t xml:space="preserve">yield results for over a decade. </w:t>
      </w:r>
      <w:r w:rsidRPr="00276EA6">
        <w:t xml:space="preserve">Development of an assay to diagnose imprinting status in cross-sectional data from </w:t>
      </w:r>
      <w:r w:rsidR="007D766D" w:rsidRPr="00276EA6">
        <w:t>individuals</w:t>
      </w:r>
      <w:r w:rsidRPr="00276EA6">
        <w:t xml:space="preserve">, or from banked blood and serum samples would </w:t>
      </w:r>
      <w:r w:rsidR="007D766D" w:rsidRPr="00276EA6">
        <w:t xml:space="preserve">be a major step forward. </w:t>
      </w:r>
      <w:commentRangeEnd w:id="175"/>
      <w:r w:rsidR="007D766D" w:rsidRPr="00276EA6">
        <w:rPr>
          <w:rStyle w:val="CommentReference"/>
        </w:rPr>
        <w:commentReference w:id="175"/>
      </w:r>
      <w:commentRangeEnd w:id="176"/>
      <w:r w:rsidR="00370270">
        <w:rPr>
          <w:rStyle w:val="CommentReference"/>
        </w:rPr>
        <w:commentReference w:id="176"/>
      </w:r>
    </w:p>
    <w:p w14:paraId="29D4BCE6" w14:textId="2068E5A8" w:rsidR="00436E33" w:rsidRPr="00276EA6" w:rsidRDefault="00734EAB" w:rsidP="00276EA6">
      <w:pPr>
        <w:shd w:val="clear" w:color="auto" w:fill="auto"/>
      </w:pPr>
      <w:del w:id="177" w:author="James Lloyd-Smith" w:date="2019-05-03T21:39:00Z">
        <w:r w:rsidRPr="00276EA6" w:rsidDel="00F76193">
          <w:delText xml:space="preserve">Evidence </w:delText>
        </w:r>
      </w:del>
      <w:ins w:id="178" w:author="James Lloyd-Smith" w:date="2019-05-03T21:39:00Z">
        <w:r w:rsidR="00F76193">
          <w:t>Our finding</w:t>
        </w:r>
        <w:r w:rsidR="00F76193" w:rsidRPr="00276EA6">
          <w:t xml:space="preserve"> </w:t>
        </w:r>
      </w:ins>
      <w:r w:rsidRPr="00276EA6">
        <w:t xml:space="preserve">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permitting repeated influenza infections and demanding frequent vaccine updates </w:t>
      </w:r>
      <w:r w:rsidR="004568B5" w:rsidRPr="00276EA6">
        <w:fldChar w:fldCharType="begin"/>
      </w:r>
      <w:r w:rsidR="0010345F">
        <w: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10345F">
        <w:rPr>
          <w:color w:val="000000"/>
        </w:rPr>
        <w:t>(22,29)</w:t>
      </w:r>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w:t>
      </w:r>
      <w:commentRangeStart w:id="179"/>
      <w:r w:rsidR="00CF38C7" w:rsidRPr="00276EA6">
        <w:t xml:space="preserve">somewhat surprising </w:t>
      </w:r>
      <w:commentRangeEnd w:id="179"/>
      <w:r w:rsidR="00DC6E9D">
        <w:rPr>
          <w:rStyle w:val="CommentReference"/>
        </w:rPr>
        <w:commentReference w:id="179"/>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E97AB8">
        <w: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which roughly </w:t>
      </w:r>
      <w:r w:rsidR="004F5A58" w:rsidRPr="00276EA6">
        <w:t>corresponds</w:t>
      </w:r>
      <w:r w:rsidR="00436E33" w:rsidRPr="00276EA6">
        <w:t xml:space="preserve"> to a two-fold drop in </w:t>
      </w:r>
      <w:commentRangeStart w:id="180"/>
      <w:r w:rsidR="00436E33" w:rsidRPr="00276EA6">
        <w:t>t</w:t>
      </w:r>
      <w:commentRangeEnd w:id="180"/>
      <w:r w:rsidR="008B7DF2">
        <w:rPr>
          <w:rStyle w:val="CommentReference"/>
        </w:rPr>
        <w:commentReference w:id="180"/>
      </w:r>
      <w:r w:rsidR="00436E33" w:rsidRPr="00276EA6">
        <w:t xml:space="preserve">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E97AB8">
        <w: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t>
      </w:r>
      <w:del w:id="181" w:author="James Lloyd-Smith" w:date="2019-05-03T21:47:00Z">
        <w:r w:rsidR="00436E33" w:rsidRPr="00276EA6" w:rsidDel="001953D9">
          <w:delText>Thus</w:delText>
        </w:r>
      </w:del>
      <w:ins w:id="182" w:author="James Lloyd-Smith" w:date="2019-05-03T21:47:00Z">
        <w:r w:rsidR="001953D9">
          <w:t>In this context</w:t>
        </w:r>
      </w:ins>
      <w:r w:rsidR="00436E33" w:rsidRPr="00276EA6">
        <w:t xml:space="preserve">, it is </w:t>
      </w:r>
      <w:del w:id="183" w:author="James Lloyd-Smith" w:date="2019-05-03T21:47:00Z">
        <w:r w:rsidR="00436E33" w:rsidRPr="00276EA6" w:rsidDel="001953D9">
          <w:delText xml:space="preserve">somewhat </w:delText>
        </w:r>
      </w:del>
      <w:r w:rsidR="00436E33" w:rsidRPr="00276EA6">
        <w:t xml:space="preserve">puzzling that </w:t>
      </w:r>
      <w:r w:rsidR="004F5A58" w:rsidRPr="00276EA6">
        <w:t xml:space="preserve">narrow, homologous </w:t>
      </w:r>
      <w:r w:rsidR="00436E33" w:rsidRPr="00276EA6">
        <w:t xml:space="preserve">influenza immunity primed in childhood provides any meaningful protection after adolescence, let alone decades later in old age. </w:t>
      </w:r>
      <w:proofErr w:type="gramStart"/>
      <w:ins w:id="184" w:author="James Lloyd-Smith" w:date="2019-05-03T21:47:00Z">
        <w:r w:rsidR="001953D9">
          <w:t>However</w:t>
        </w:r>
        <w:proofErr w:type="gramEnd"/>
        <w:r w:rsidR="001953D9">
          <w:t xml:space="preserve"> we </w:t>
        </w:r>
      </w:ins>
      <w:ins w:id="185" w:author="James Lloyd-Smith" w:date="2019-05-03T21:48:00Z">
        <w:r w:rsidR="001953D9">
          <w:t xml:space="preserve">note that </w:t>
        </w:r>
      </w:ins>
      <w:ins w:id="186" w:author="James Lloyd-Smith" w:date="2019-05-03T21:49:00Z">
        <w:r w:rsidR="001953D9">
          <w:t xml:space="preserve">standard serologic assays used to assess cross-reactivity are focused on </w:t>
        </w:r>
      </w:ins>
      <w:ins w:id="187" w:author="James Lloyd-Smith" w:date="2019-05-03T21:50:00Z">
        <w:r w:rsidR="001953D9">
          <w:t>variable epitopes, and do not capture effects of T cell help and other cellular immunity [refs].</w:t>
        </w:r>
      </w:ins>
    </w:p>
    <w:p w14:paraId="615F96A6" w14:textId="6319F1ED" w:rsidR="00436E33" w:rsidRPr="00276EA6" w:rsidRDefault="00436E33" w:rsidP="00276EA6">
      <w:pPr>
        <w:shd w:val="clear" w:color="auto" w:fill="auto"/>
        <w:rPr>
          <w:color w:val="auto"/>
        </w:rPr>
      </w:pPr>
      <w:commentRangeStart w:id="188"/>
      <w:commentRangeStart w:id="189"/>
      <w:r w:rsidRPr="00276EA6">
        <w:t>One</w:t>
      </w:r>
      <w:commentRangeStart w:id="190"/>
      <w:commentRangeEnd w:id="188"/>
      <w:r w:rsidR="008F1F78" w:rsidRPr="00276EA6">
        <w:rPr>
          <w:rStyle w:val="CommentReference"/>
        </w:rPr>
        <w:commentReference w:id="188"/>
      </w:r>
      <w:commentRangeEnd w:id="189"/>
      <w:r w:rsidR="009A0B87">
        <w:rPr>
          <w:rStyle w:val="CommentReference"/>
        </w:rPr>
        <w:commentReference w:id="189"/>
      </w:r>
      <w:r w:rsidRPr="00276EA6">
        <w:t xml:space="preserve"> </w:t>
      </w:r>
      <w:commentRangeEnd w:id="190"/>
      <w:r w:rsidR="00926A9C">
        <w:rPr>
          <w:rStyle w:val="CommentReference"/>
        </w:rPr>
        <w:commentReference w:id="190"/>
      </w:r>
      <w:r w:rsidRPr="00276EA6">
        <w:t xml:space="preserve">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of epitopes conserved among homologous variants of the same subtype, but not across subtypes</w:t>
      </w:r>
      <w:r w:rsidRPr="00276EA6">
        <w:t xml:space="preserve">. </w:t>
      </w:r>
      <w:commentRangeStart w:id="191"/>
      <w:commentRangeStart w:id="192"/>
      <w:r w:rsidRPr="00276EA6">
        <w:t xml:space="preserve">Another possible explanation is that the memory B cell clones developed during the first childhood influenza exposure </w:t>
      </w:r>
      <w:r w:rsidR="00CF38C7" w:rsidRPr="00276EA6">
        <w:t>later</w:t>
      </w:r>
      <w:r w:rsidRPr="00276EA6">
        <w:t xml:space="preserve"> adapt via somatic hypermutation to “follow” </w:t>
      </w:r>
      <w:r w:rsidR="00CF38C7" w:rsidRPr="00276EA6">
        <w:t xml:space="preserve">homologous </w:t>
      </w:r>
      <w:r w:rsidRPr="00276EA6">
        <w:t xml:space="preserve">antigenic targets </w:t>
      </w:r>
      <w:r w:rsidR="005F5F36" w:rsidRPr="00276EA6">
        <w:t xml:space="preserve">as they drift </w:t>
      </w:r>
      <w:r w:rsidRPr="00276EA6">
        <w:t xml:space="preserve">over time. Thus, childhood imprinting may provide preferential, lifelong protection against a particular HA or NA subtype by filling a child's </w:t>
      </w:r>
      <w:r w:rsidR="001D4FC6" w:rsidRPr="00276EA6">
        <w:t xml:space="preserve">memory </w:t>
      </w:r>
      <w:r w:rsidRPr="00276EA6">
        <w:t>B cell repertoire with clones that will serve in the future, not as final products</w:t>
      </w:r>
      <w:del w:id="193" w:author="James Lloyd-Smith" w:date="2019-05-03T21:53:00Z">
        <w:r w:rsidRPr="00276EA6" w:rsidDel="00273D9F">
          <w:delText>,</w:delText>
        </w:r>
      </w:del>
      <w:r w:rsidRPr="00276EA6">
        <w:t xml:space="preserve"> but as prototypes that can be rapidly and effectively tailored to recognize drifted influenza strains of the same subtype</w:t>
      </w:r>
      <w:commentRangeEnd w:id="191"/>
      <w:r w:rsidR="00A74679">
        <w:rPr>
          <w:rStyle w:val="CommentReference"/>
        </w:rPr>
        <w:commentReference w:id="191"/>
      </w:r>
      <w:commentRangeEnd w:id="192"/>
      <w:r w:rsidR="00273D9F">
        <w:rPr>
          <w:rStyle w:val="CommentReference"/>
        </w:rPr>
        <w:commentReference w:id="192"/>
      </w:r>
      <w:r w:rsidRPr="00276EA6">
        <w:t xml:space="preserve">. 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w:t>
      </w:r>
      <w:r w:rsidR="001D4FC6" w:rsidRPr="00276EA6">
        <w:lastRenderedPageBreak/>
        <w:t>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E7753C" w:rsidRPr="00276EA6">
        <w:t xml:space="preserve">. </w:t>
      </w:r>
      <w:r w:rsidR="00A74679">
        <w:t>Furthermore</w:t>
      </w:r>
      <w:r w:rsidR="004B4E62" w:rsidRPr="00276EA6">
        <w:t>,</w:t>
      </w:r>
      <w:r w:rsidR="00A74679">
        <w:t xml:space="preserve"> </w:t>
      </w:r>
      <w:commentRangeStart w:id="194"/>
      <w:ins w:id="195" w:author="James Lloyd-Smith" w:date="2019-05-03T21:55:00Z">
        <w:r w:rsidR="004938D7">
          <w:t>d</w:t>
        </w:r>
      </w:ins>
      <w:commentRangeEnd w:id="194"/>
      <w:ins w:id="196" w:author="James Lloyd-Smith" w:date="2019-05-03T21:56:00Z">
        <w:r w:rsidR="004938D7">
          <w:rPr>
            <w:rStyle w:val="CommentReference"/>
          </w:rPr>
          <w:commentReference w:id="194"/>
        </w:r>
      </w:ins>
      <w:ins w:id="197" w:author="James Lloyd-Smith" w:date="2019-05-03T21:55:00Z">
        <w:r w:rsidR="004938D7">
          <w:t xml:space="preserve">espite the passage of decades </w:t>
        </w:r>
      </w:ins>
      <w:del w:id="198" w:author="James Lloyd-Smith" w:date="2019-05-03T21:55:00Z">
        <w:r w:rsidR="00A74679" w:rsidDel="004938D7">
          <w:delText xml:space="preserve">it is somewhat unsurprising that </w:delText>
        </w:r>
      </w:del>
      <w:r w:rsidR="00A74679">
        <w:t xml:space="preserve">the oldest cohorts have </w:t>
      </w:r>
      <w:ins w:id="199" w:author="James Lloyd-Smith" w:date="2019-05-03T21:55:00Z">
        <w:r w:rsidR="004938D7">
          <w:t xml:space="preserve">encountered strains quite similar to </w:t>
        </w:r>
      </w:ins>
      <w:del w:id="200" w:author="James Lloyd-Smith" w:date="2019-05-03T21:56:00Z">
        <w:r w:rsidR="00A74679" w:rsidDel="004938D7">
          <w:delText>some immune memory of</w:delText>
        </w:r>
        <w:r w:rsidR="004B4E62" w:rsidRPr="00276EA6" w:rsidDel="004938D7">
          <w:delText xml:space="preserve"> </w:delText>
        </w:r>
      </w:del>
      <w:r w:rsidR="004B4E62" w:rsidRPr="00276EA6">
        <w:t>modern</w:t>
      </w:r>
      <w:r w:rsidR="00F51E45" w:rsidRPr="00276EA6">
        <w:t xml:space="preserve"> </w:t>
      </w:r>
      <w:r w:rsidR="00A74679">
        <w:t>H1N1 lineages, as</w:t>
      </w:r>
      <w:r w:rsidR="00E7753C" w:rsidRPr="00276EA6">
        <w:t xml:space="preserve"> </w:t>
      </w:r>
      <w:r w:rsidR="00A74679">
        <w:t>the lineages that emerged in 1977 and in 2009 both had similar antigenic properties to strains that circulated</w:t>
      </w:r>
      <w:r w:rsidR="00E7753C" w:rsidRPr="00276EA6">
        <w:t xml:space="preserve"> earlier in the 20</w:t>
      </w:r>
      <w:r w:rsidR="00E7753C" w:rsidRPr="00276EA6">
        <w:rPr>
          <w:vertAlign w:val="superscript"/>
        </w:rPr>
        <w:t>th</w:t>
      </w:r>
      <w:r w:rsidR="00E7753C" w:rsidRPr="00276EA6">
        <w:t xml:space="preserve"> century</w:t>
      </w:r>
      <w:r w:rsidR="00F51E45" w:rsidRPr="00276EA6">
        <w:t xml:space="preserve"> </w:t>
      </w:r>
      <w:r w:rsidR="00F51E45" w:rsidRPr="00276EA6">
        <w:fldChar w:fldCharType="begin"/>
      </w:r>
      <w:r w:rsidR="0010345F">
        <w: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0345F">
        <w:rPr>
          <w:noProof/>
        </w:rPr>
        <w:t>(5,6,30,31)</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43533E54" w:rsidR="00C52709" w:rsidRPr="00276EA6" w:rsidRDefault="004F5A58" w:rsidP="00A74679">
      <w:pPr>
        <w:shd w:val="clear" w:color="auto" w:fill="auto"/>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support effects from broad</w:t>
      </w:r>
      <w:del w:id="201" w:author="James Lloyd-Smith" w:date="2019-05-03T21:58:00Z">
        <w:r w:rsidR="00EE4535" w:rsidRPr="00276EA6" w:rsidDel="00460482">
          <w:rPr>
            <w:color w:val="auto"/>
          </w:rPr>
          <w:delText>,</w:delText>
        </w:r>
      </w:del>
      <w:r w:rsidR="00EE4535" w:rsidRPr="00276EA6">
        <w:rPr>
          <w:color w:val="auto"/>
        </w:rPr>
        <w:t xml:space="preserve">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or during the second wave of the 2009 H1N1 pandemic, broad</w:t>
      </w:r>
      <w:commentRangeStart w:id="202"/>
      <w:del w:id="203" w:author="James Lloyd-Smith" w:date="2019-05-03T21:58:00Z">
        <w:r w:rsidRPr="00276EA6" w:rsidDel="00460482">
          <w:rPr>
            <w:color w:val="auto"/>
          </w:rPr>
          <w:delText>,</w:delText>
        </w:r>
      </w:del>
      <w:commentRangeEnd w:id="202"/>
      <w:r w:rsidR="00460482">
        <w:rPr>
          <w:rStyle w:val="CommentReference"/>
        </w:rPr>
        <w:commentReference w:id="202"/>
      </w:r>
      <w:r w:rsidRPr="00276EA6">
        <w:rPr>
          <w:color w:val="auto"/>
        </w:rPr>
        <w:t xml:space="preserve">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the novel, pandemic strain 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w:t>
      </w:r>
      <w:proofErr w:type="gramStart"/>
      <w:r w:rsidR="00B26E78" w:rsidRPr="00276EA6">
        <w:t>exposed</w:t>
      </w:r>
      <w:proofErr w:type="gramEnd"/>
      <w:r w:rsidR="00B26E78" w:rsidRPr="00276EA6">
        <w:t xml:space="preserve"> and highly immunogenic, narrowly neutralizing antibodies can exclude their less-fit, broadly neutralizing competitors </w:t>
      </w:r>
      <w:r w:rsidR="00AC40CF" w:rsidRPr="00276EA6">
        <w:t>in most cases</w:t>
      </w:r>
      <w:r w:rsidR="00B26E78" w:rsidRPr="00276EA6">
        <w:t>. But primary exposure to novel avian or pandemic strains</w:t>
      </w:r>
      <w:ins w:id="204" w:author="James Lloyd-Smith" w:date="2019-05-03T22:01:00Z">
        <w:r w:rsidR="00F23E77">
          <w:t>,</w:t>
        </w:r>
      </w:ins>
      <w:r w:rsidR="00B26E78" w:rsidRPr="00276EA6">
        <w:t xml:space="preserve"> </w:t>
      </w:r>
      <w:ins w:id="205" w:author="James Lloyd-Smith" w:date="2019-05-03T22:00:00Z">
        <w:r w:rsidR="00F23E77">
          <w:t xml:space="preserve">whose </w:t>
        </w:r>
      </w:ins>
      <w:ins w:id="206" w:author="James Lloyd-Smith" w:date="2019-05-03T22:01:00Z">
        <w:r w:rsidR="00F23E77">
          <w:t xml:space="preserve">immunodominant variable regions are unfamiliar, </w:t>
        </w:r>
      </w:ins>
      <w:r w:rsidR="00B26E78" w:rsidRPr="00276EA6">
        <w:t>can release broadly protective antibodies from competition</w:t>
      </w:r>
      <w:del w:id="207" w:author="James Lloyd-Smith" w:date="2019-05-03T22:01:00Z">
        <w:r w:rsidR="00B26E78" w:rsidRPr="00276EA6" w:rsidDel="00B05A46">
          <w:delText>,</w:delText>
        </w:r>
      </w:del>
      <w:r w:rsidR="00B26E78" w:rsidRPr="00276EA6">
        <w:t xml:space="preserve">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patterns, which now form the conceptual basis for stalk-based universal influenza vaccines</w:t>
      </w:r>
      <w:r w:rsidR="00E77AEE" w:rsidRPr="00276EA6">
        <w:t xml:space="preserve"> </w:t>
      </w:r>
      <w:r w:rsidR="00E77AEE" w:rsidRPr="00276EA6">
        <w:fldChar w:fldCharType="begin"/>
      </w:r>
      <w:r w:rsidR="00E77AEE" w:rsidRPr="00276EA6">
        <w: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E77AEE" w:rsidRPr="00276EA6">
        <w:fldChar w:fldCharType="separate"/>
      </w:r>
      <w:r w:rsidR="00E77AEE" w:rsidRPr="00276EA6">
        <w:rPr>
          <w:noProof/>
        </w:rPr>
        <w:t>(14)</w:t>
      </w:r>
      <w:r w:rsidR="00E77AEE" w:rsidRPr="00276EA6">
        <w:fldChar w:fldCharType="end"/>
      </w:r>
      <w:r w:rsidR="00B26E78" w:rsidRPr="00276EA6">
        <w:t xml:space="preserve">, were first observed during the 2009 pandemic. </w:t>
      </w:r>
      <w:r w:rsidR="005F5F36" w:rsidRPr="00276EA6">
        <w:t xml:space="preserve">Individuals </w:t>
      </w:r>
      <w:r w:rsidR="001F6718" w:rsidRPr="00276EA6">
        <w:t xml:space="preserve">who lacked pre-existing titers against the 2009 pandemic strain initially </w:t>
      </w:r>
      <w:r w:rsidR="002F0983" w:rsidRPr="00276EA6">
        <w:t>mounted broadly protective antibody responses, targeting</w:t>
      </w:r>
      <w:r w:rsidR="001F6718" w:rsidRPr="00276EA6">
        <w:t xml:space="preserve"> conserved epitopes on the HA stalk</w:t>
      </w:r>
      <w:r w:rsidR="00C52709" w:rsidRPr="00276EA6">
        <w:t xml:space="preserve"> (initially the only recognizable immune targets), but on secondary exposure to the </w:t>
      </w:r>
      <w:r w:rsidR="00BB3F5B" w:rsidRPr="00276EA6">
        <w:t xml:space="preserve">pandemic </w:t>
      </w:r>
      <w:r w:rsidR="00C52709" w:rsidRPr="00276EA6">
        <w:t xml:space="preserve">strain, </w:t>
      </w:r>
      <w:r w:rsidR="00BB3F5B" w:rsidRPr="00276EA6">
        <w:lastRenderedPageBreak/>
        <w:t xml:space="preserve">the same individuals </w:t>
      </w:r>
      <w:r w:rsidR="001A7DA9" w:rsidRPr="00276EA6">
        <w:t>had developed some immune memory of more variable</w:t>
      </w:r>
      <w:r w:rsidR="00BB3F5B" w:rsidRPr="00276EA6">
        <w:t xml:space="preserve"> </w:t>
      </w:r>
      <w:r w:rsidR="001A7DA9" w:rsidRPr="00276EA6">
        <w:t>epitopes</w:t>
      </w:r>
      <w:r w:rsidR="00BB3F5B" w:rsidRPr="00276EA6">
        <w:t xml:space="preserve">, and reverted to expressing immunodominant, narrowly protective antibodies </w:t>
      </w:r>
      <w:r w:rsidR="00C52709" w:rsidRPr="00276EA6">
        <w:fldChar w:fldCharType="begin"/>
      </w:r>
      <w:r w:rsidR="00C52709" w:rsidRPr="00276EA6">
        <w: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C52709" w:rsidRPr="00276EA6">
        <w:fldChar w:fldCharType="separate"/>
      </w:r>
      <w:r w:rsidR="00C52709" w:rsidRPr="00276EA6">
        <w:rPr>
          <w:noProof/>
        </w:rPr>
        <w:t>(13)</w:t>
      </w:r>
      <w:r w:rsidR="00C52709" w:rsidRPr="00276EA6">
        <w:fldChar w:fldCharType="end"/>
      </w:r>
      <w:r w:rsidR="00C52709" w:rsidRPr="00276EA6">
        <w:t>.</w:t>
      </w:r>
      <w:r w:rsidR="001F6718" w:rsidRPr="00276EA6">
        <w:t xml:space="preserve"> </w:t>
      </w:r>
    </w:p>
    <w:p w14:paraId="2EFD0021" w14:textId="200EC006" w:rsidR="00B26E78" w:rsidRPr="00276EA6" w:rsidRDefault="00B26E78" w:rsidP="00276EA6">
      <w:pPr>
        <w:shd w:val="clear" w:color="auto" w:fill="auto"/>
      </w:pPr>
      <w:commentRangeStart w:id="208"/>
      <w:r w:rsidRPr="00276EA6">
        <w:t xml:space="preserve">It is tempting to interpret our results as </w:t>
      </w:r>
      <w:r w:rsidR="00955C83">
        <w:t xml:space="preserve">a population-level manifestation of </w:t>
      </w:r>
      <w:r w:rsidRPr="00276EA6">
        <w:t>well-documented within</w:t>
      </w:r>
      <w:r w:rsidR="00955C83">
        <w:t>-</w:t>
      </w:r>
      <w:r w:rsidRPr="00276EA6">
        <w:t xml:space="preserve">host patterns, </w:t>
      </w:r>
      <w:r w:rsidR="00AC40CF" w:rsidRPr="00276EA6">
        <w:t xml:space="preserve">where the pandemic strain was initially novel enough to elicit a signal of broadly protective immunity, </w:t>
      </w:r>
      <w:r w:rsidR="00955C83">
        <w:t>and where</w:t>
      </w:r>
      <w:r w:rsidR="00AC40CF" w:rsidRPr="00276EA6">
        <w:t xml:space="preserve"> </w:t>
      </w:r>
      <w:r w:rsidR="00E77AEE" w:rsidRPr="00276EA6">
        <w:t xml:space="preserve">that signal </w:t>
      </w:r>
      <w:r w:rsidR="00955C83">
        <w:t xml:space="preserve">of broadly protective immunity </w:t>
      </w:r>
      <w:r w:rsidR="00E77AEE" w:rsidRPr="00276EA6">
        <w:t>quickly disappeared as the pandemic strain became established in humans</w:t>
      </w:r>
      <w:r w:rsidR="00AC40CF" w:rsidRPr="00276EA6">
        <w:t>.</w:t>
      </w:r>
      <w:commentRangeEnd w:id="208"/>
      <w:r w:rsidR="006573A8">
        <w:rPr>
          <w:rStyle w:val="CommentReference"/>
        </w:rPr>
        <w:commentReference w:id="208"/>
      </w:r>
      <w:r w:rsidR="00AC40CF" w:rsidRPr="00276EA6">
        <w:t xml:space="preserve"> B</w:t>
      </w:r>
      <w:r w:rsidRPr="00276EA6">
        <w:t xml:space="preserve">ut </w:t>
      </w:r>
      <w:r w:rsidR="00955C83">
        <w:t xml:space="preserve">for now, </w:t>
      </w:r>
      <w:r w:rsidRPr="00276EA6">
        <w:t xml:space="preserve">other explanations cannot be definitively ruled out. </w:t>
      </w:r>
      <w:r w:rsidR="00E77AEE" w:rsidRPr="00276EA6">
        <w:t>During the first pandemic wave, the model containing broad, group-level imprinting performed best</w:t>
      </w:r>
      <w:r w:rsidR="00AC40CF" w:rsidRPr="00276EA6">
        <w:t xml:space="preserve"> primarily because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209"/>
      <w:commentRangeStart w:id="210"/>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209"/>
      <w:r w:rsidR="00955C83">
        <w:rPr>
          <w:rStyle w:val="CommentReference"/>
        </w:rPr>
        <w:commentReference w:id="209"/>
      </w:r>
      <w:commentRangeEnd w:id="210"/>
      <w:r w:rsidR="00B94AB5">
        <w:rPr>
          <w:rStyle w:val="CommentReference"/>
        </w:rPr>
        <w:commentReference w:id="210"/>
      </w:r>
    </w:p>
    <w:p w14:paraId="10F8E27A" w14:textId="66681287"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del w:id="211" w:author="James Lloyd-Smith" w:date="2019-05-03T22:16:00Z">
        <w:r w:rsidR="00404084" w:rsidRPr="00276EA6" w:rsidDel="00D11EF1">
          <w:delText xml:space="preserve">was </w:delText>
        </w:r>
      </w:del>
      <w:ins w:id="212" w:author="James Lloyd-Smith" w:date="2019-05-03T22:16:00Z">
        <w:r w:rsidR="00D11EF1" w:rsidRPr="00276EA6">
          <w:t>w</w:t>
        </w:r>
        <w:r w:rsidR="00D11EF1">
          <w:t>ere</w:t>
        </w:r>
        <w:r w:rsidR="00D11EF1" w:rsidRPr="00276EA6">
          <w:t xml:space="preserve"> </w:t>
        </w:r>
      </w:ins>
      <w:r w:rsidR="00404084" w:rsidRPr="00276EA6">
        <w:t xml:space="preserve">collected across </w:t>
      </w:r>
      <w:r w:rsidR="008F1F78" w:rsidRPr="00276EA6">
        <w:t>five</w:t>
      </w:r>
      <w:r w:rsidR="00404084" w:rsidRPr="00276EA6">
        <w:t xml:space="preserve"> continents, whereas all the AZDHS data </w:t>
      </w:r>
      <w:del w:id="213" w:author="James Lloyd-Smith" w:date="2019-05-03T22:17:00Z">
        <w:r w:rsidR="00404084" w:rsidRPr="00276EA6" w:rsidDel="00230C94">
          <w:delText xml:space="preserve">all </w:delText>
        </w:r>
      </w:del>
      <w:r w:rsidR="00404084" w:rsidRPr="00276EA6">
        <w:t xml:space="preserve">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0345F">
        <w: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instrText>
      </w:r>
      <w:r w:rsidR="005E69EB" w:rsidRPr="00276EA6">
        <w:fldChar w:fldCharType="separate"/>
      </w:r>
      <w:r w:rsidR="0010345F">
        <w:rPr>
          <w:noProof/>
        </w:rPr>
        <w:t>(32,33)</w:t>
      </w:r>
      <w:r w:rsidR="005E69EB" w:rsidRPr="00276EA6">
        <w:fldChar w:fldCharType="end"/>
      </w:r>
      <w:r w:rsidR="00F075FF" w:rsidRPr="00276EA6">
        <w:t xml:space="preserve">, may magnify subtype-specific differences in age distribution within the United States. </w:t>
      </w:r>
      <w:del w:id="214" w:author="James Lloyd-Smith" w:date="2019-05-03T22:17:00Z">
        <w:r w:rsidR="00404084" w:rsidRPr="00276EA6" w:rsidDel="006932DF">
          <w:delText xml:space="preserve">Within </w:delText>
        </w:r>
      </w:del>
      <w:ins w:id="215" w:author="James Lloyd-Smith" w:date="2019-05-03T22:17:00Z">
        <w:r w:rsidR="006932DF">
          <w:t>It is noteworthy that w</w:t>
        </w:r>
        <w:r w:rsidR="006932DF" w:rsidRPr="00276EA6">
          <w:t xml:space="preserve">ithin </w:t>
        </w:r>
      </w:ins>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0CC022DB"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 xml:space="preserve">in the youngest and oldest included age </w:t>
      </w:r>
      <w:r w:rsidR="005E69EB" w:rsidRPr="00276EA6">
        <w:lastRenderedPageBreak/>
        <w:t>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confirmed 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 xml:space="preserve">Fig. </w:t>
      </w:r>
      <w:commentRangeStart w:id="216"/>
      <w:r w:rsidR="00AF06AA" w:rsidRPr="00276EA6">
        <w:rPr>
          <w:rStyle w:val="SubtitleChar"/>
        </w:rPr>
        <w:t>S</w:t>
      </w:r>
      <w:r w:rsidR="005E69EB" w:rsidRPr="00276EA6">
        <w:rPr>
          <w:rStyle w:val="SubtitleChar"/>
        </w:rPr>
        <w:t>1</w:t>
      </w:r>
      <w:commentRangeEnd w:id="216"/>
      <w:r w:rsidR="0004108C">
        <w:rPr>
          <w:rStyle w:val="CommentReference"/>
        </w:rPr>
        <w:commentReference w:id="216"/>
      </w:r>
      <w:ins w:id="217" w:author="James Lloyd-Smith" w:date="2019-05-03T22:18:00Z">
        <w:r w:rsidR="0004108C">
          <w:rPr>
            <w:rStyle w:val="SubtitleChar"/>
          </w:rPr>
          <w:t>D</w:t>
        </w:r>
      </w:ins>
      <w:r w:rsidR="00AF06AA" w:rsidRPr="00276EA6">
        <w:t>).</w:t>
      </w:r>
    </w:p>
    <w:p w14:paraId="7D382703" w14:textId="75F223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0345F">
        <w: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0345F">
        <w:rPr>
          <w:noProof/>
        </w:rPr>
        <w:t>(34)</w:t>
      </w:r>
      <w:r w:rsidR="006248A3" w:rsidRPr="00276EA6">
        <w:fldChar w:fldCharType="end"/>
      </w:r>
      <w:r w:rsidR="00AD1DAF" w:rsidRPr="00276EA6">
        <w:t>, and by the US CDC</w:t>
      </w:r>
      <w:r w:rsidR="006248A3" w:rsidRPr="00276EA6">
        <w:t xml:space="preserve"> </w:t>
      </w:r>
      <w:r w:rsidR="006248A3" w:rsidRPr="00276EA6">
        <w:fldChar w:fldCharType="begin"/>
      </w:r>
      <w:r w:rsidR="0010345F">
        <w: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0345F">
        <w:rPr>
          <w:noProof/>
        </w:rPr>
        <w:t>(35)</w:t>
      </w:r>
      <w:r w:rsidR="006248A3" w:rsidRPr="00276EA6">
        <w:fldChar w:fldCharType="end"/>
      </w:r>
      <w:r w:rsidR="00AD1DAF" w:rsidRPr="00276EA6">
        <w:t>, data on patient ages is not currently reported, or is obscured by aggregation into broad age categories</w:t>
      </w:r>
      <w:commentRangeStart w:id="218"/>
      <w:r w:rsidR="00AD1DAF" w:rsidRPr="00276EA6">
        <w:t>.</w:t>
      </w:r>
      <w:commentRangeEnd w:id="218"/>
      <w:r w:rsidR="009E4150">
        <w:rPr>
          <w:rStyle w:val="CommentReference"/>
        </w:rPr>
        <w:commentReference w:id="218"/>
      </w:r>
    </w:p>
    <w:p w14:paraId="74ADEADD" w14:textId="68B35C53"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DF544D">
        <w:t xml:space="preserve"> </w:t>
      </w:r>
      <w:r w:rsidR="00DF544D">
        <w:fldChar w:fldCharType="begin"/>
      </w:r>
      <w:r w:rsidR="0010345F">
        <w: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44D">
        <w:fldChar w:fldCharType="separate"/>
      </w:r>
      <w:r w:rsidR="0010345F">
        <w:rPr>
          <w:noProof/>
        </w:rPr>
        <w:t>(36)</w:t>
      </w:r>
      <w:r w:rsidR="00DF544D">
        <w:fldChar w:fldCharType="end"/>
      </w:r>
      <w:r w:rsidR="00600C36" w:rsidRPr="00276EA6">
        <w:t>,</w:t>
      </w:r>
      <w:commentRangeStart w:id="219"/>
      <w:r w:rsidR="00600C36" w:rsidRPr="00276EA6">
        <w:t xml:space="preserve"> a</w:t>
      </w:r>
      <w:commentRangeEnd w:id="219"/>
      <w:r w:rsidR="00847094">
        <w:rPr>
          <w:rStyle w:val="CommentReference"/>
        </w:rPr>
        <w:commentReference w:id="219"/>
      </w:r>
      <w:r w:rsidR="00600C36" w:rsidRPr="00276EA6">
        <w:t xml:space="preserve">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10345F">
        <w: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10345F">
        <w:rPr>
          <w:noProof/>
        </w:rPr>
        <w:t>(25,37)</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220"/>
      <w:r w:rsidR="00057D81" w:rsidRPr="00276EA6">
        <w:t>The expense and difficulty of maintaining large, public databases should not be taken for granted, and those responsible for collecting and curating high-quality data deserve more professional credit for their work.</w:t>
      </w:r>
      <w:commentRangeEnd w:id="220"/>
      <w:r w:rsidR="00B26135">
        <w:rPr>
          <w:rStyle w:val="CommentReference"/>
        </w:rPr>
        <w:commentReference w:id="220"/>
      </w:r>
      <w:r w:rsidR="00057D81" w:rsidRPr="00276EA6">
        <w:t xml:space="preserve"> </w:t>
      </w:r>
      <w:del w:id="221" w:author="James Lloyd-Smith" w:date="2019-05-03T22:22:00Z">
        <w:r w:rsidR="00057D81" w:rsidRPr="00276EA6" w:rsidDel="00B82166">
          <w:delText xml:space="preserve">But </w:delText>
        </w:r>
        <w:r w:rsidR="00053092" w:rsidRPr="00276EA6" w:rsidDel="00B82166">
          <w:delText>w</w:delText>
        </w:r>
      </w:del>
      <w:ins w:id="222" w:author="James Lloyd-Smith" w:date="2019-05-03T22:22:00Z">
        <w:r w:rsidR="00B82166">
          <w:t>W</w:t>
        </w:r>
      </w:ins>
      <w:r w:rsidR="00053092" w:rsidRPr="00276EA6">
        <w:t xml:space="preserve">e </w:t>
      </w:r>
      <w:ins w:id="223" w:author="James Lloyd-Smith" w:date="2019-05-03T22:22:00Z">
        <w:r w:rsidR="00B82166">
          <w:t xml:space="preserve">emphatically echo earlier calls </w:t>
        </w:r>
      </w:ins>
      <w:del w:id="224" w:author="James Lloyd-Smith" w:date="2019-05-03T22:22:00Z">
        <w:r w:rsidR="00053092" w:rsidRPr="00276EA6" w:rsidDel="00B82166">
          <w:delText xml:space="preserve">are not the first to advocate </w:delText>
        </w:r>
      </w:del>
      <w:r w:rsidR="006248A3" w:rsidRPr="00276EA6">
        <w:fldChar w:fldCharType="begin"/>
      </w:r>
      <w:r w:rsidR="0010345F">
        <w: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0345F">
        <w:rPr>
          <w:noProof/>
        </w:rPr>
        <w:t>(38)</w:t>
      </w:r>
      <w:r w:rsidR="006248A3" w:rsidRPr="00276EA6">
        <w:fldChar w:fldCharType="end"/>
      </w:r>
      <w:r w:rsidR="00053092" w:rsidRPr="00276EA6">
        <w:t xml:space="preserve"> </w:t>
      </w:r>
      <w:del w:id="225" w:author="James Lloyd-Smith" w:date="2019-05-03T22:23:00Z">
        <w:r w:rsidR="00053092" w:rsidRPr="00276EA6" w:rsidDel="00B82166">
          <w:delText xml:space="preserve">that </w:delText>
        </w:r>
      </w:del>
      <w:ins w:id="226" w:author="James Lloyd-Smith" w:date="2019-05-03T22:23:00Z">
        <w:r w:rsidR="00B82166">
          <w:t xml:space="preserve">for </w:t>
        </w:r>
      </w:ins>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ins w:id="227" w:author="James Lloyd-Smith" w:date="2019-05-03T22:23:00Z">
        <w:r w:rsidR="00B82166">
          <w:t>, which</w:t>
        </w:r>
      </w:ins>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6D8DD2DD" w:rsidR="00375762" w:rsidRPr="00276EA6" w:rsidRDefault="00053092" w:rsidP="00276EA6">
      <w:pPr>
        <w:shd w:val="clear" w:color="auto" w:fill="auto"/>
      </w:pPr>
      <w:r w:rsidRPr="00276EA6">
        <w:lastRenderedPageBreak/>
        <w:t xml:space="preserve">From an epidemiological standpoint, our results imply </w:t>
      </w:r>
      <w:r w:rsidR="00263E35" w:rsidRPr="00276EA6">
        <w:t xml:space="preserve">that the incidence and mortality </w:t>
      </w:r>
      <w:proofErr w:type="gramStart"/>
      <w:r w:rsidR="00263E35" w:rsidRPr="00276EA6">
        <w:t>impacts</w:t>
      </w:r>
      <w:proofErr w:type="gramEnd"/>
      <w:r w:rsidR="00263E35" w:rsidRPr="00276EA6">
        <w:t xml:space="preserve"> of H1N1 may increase </w:t>
      </w:r>
      <w:r w:rsidRPr="00276EA6">
        <w:t>in the future as the imprinting status of elderly cohorts shifts</w:t>
      </w:r>
      <w:r w:rsidR="00263E35" w:rsidRPr="00276EA6">
        <w:t xml:space="preserve">. </w:t>
      </w:r>
      <w:r w:rsidR="007A08D5" w:rsidRPr="00276EA6">
        <w:t xml:space="preserve">Currently, H3N2 causes </w:t>
      </w:r>
      <w:r w:rsidR="004B727D" w:rsidRPr="00276EA6">
        <w:t>the vast majority</w:t>
      </w:r>
      <w:r w:rsidR="007A08D5" w:rsidRPr="00276EA6">
        <w:t xml:space="preserve"> of influenza-related deaths</w:t>
      </w:r>
      <w:r w:rsidR="004B727D" w:rsidRPr="00276EA6">
        <w:t xml:space="preserve">, whereas H1N1 causes relatively little mortality </w:t>
      </w:r>
      <w:r w:rsidR="004B727D" w:rsidRPr="00276EA6">
        <w:fldChar w:fldCharType="begin"/>
      </w:r>
      <w:r w:rsidR="0010345F">
        <w: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10345F">
        <w:rPr>
          <w:noProof/>
        </w:rPr>
        <w:t>(20,39)</w:t>
      </w:r>
      <w:r w:rsidR="004B727D" w:rsidRPr="00276EA6">
        <w:fldChar w:fldCharType="end"/>
      </w:r>
      <w:r w:rsidR="007A08D5" w:rsidRPr="00276EA6">
        <w:t xml:space="preserve">. These patterns may reflect intrinsic differences in virulence, but we speculate that </w:t>
      </w:r>
      <w:r w:rsidR="00E7753C" w:rsidRPr="00276EA6">
        <w:t xml:space="preserve">population-level imprinting patterns </w:t>
      </w:r>
      <w:r w:rsidR="007A08D5" w:rsidRPr="00276EA6">
        <w:t xml:space="preserve">may also </w:t>
      </w:r>
      <w:r w:rsidR="00E7753C" w:rsidRPr="00276EA6">
        <w:t>shape</w:t>
      </w:r>
      <w:r w:rsidR="007A08D5" w:rsidRPr="00276EA6">
        <w:t xml:space="preserve"> H3N2’s greater mortality impact. T</w:t>
      </w:r>
      <w:r w:rsidR="00FD481E" w:rsidRPr="00276EA6">
        <w:t xml:space="preserve">he vast majority of influenza-related deaths occur in adults over age </w:t>
      </w:r>
      <w:r w:rsidR="00263E35" w:rsidRPr="00276EA6">
        <w:t>65,</w:t>
      </w:r>
      <w:r w:rsidR="00FD481E" w:rsidRPr="00276EA6">
        <w:t xml:space="preserve"> </w:t>
      </w:r>
      <w:r w:rsidR="007A08D5" w:rsidRPr="00276EA6">
        <w:t xml:space="preserve">cohorts whose imprinting protection currently limits the incidence of </w:t>
      </w:r>
      <w:r w:rsidR="00E7753C" w:rsidRPr="00276EA6">
        <w:t>clinically</w:t>
      </w:r>
      <w:r w:rsidR="007A08D5" w:rsidRPr="00276EA6">
        <w:t>-attended H1N1 infection</w:t>
      </w:r>
      <w:r w:rsidR="00FD481E" w:rsidRPr="00276EA6">
        <w:t xml:space="preserve">. </w:t>
      </w:r>
      <w:r w:rsidR="007A08D5" w:rsidRPr="00276EA6">
        <w:t xml:space="preserve">In the future, </w:t>
      </w:r>
      <w:r w:rsidR="00FD481E" w:rsidRPr="00276EA6">
        <w:t xml:space="preserve">H2N2 imprinted cohorts (born c. 1950-1968) will </w:t>
      </w:r>
      <w:del w:id="228" w:author="James Lloyd-Smith" w:date="2019-05-03T23:27:00Z">
        <w:r w:rsidR="00FD481E" w:rsidRPr="00276EA6" w:rsidDel="002D0DE7">
          <w:delText xml:space="preserve">eventually </w:delText>
        </w:r>
      </w:del>
      <w:r w:rsidR="00263E35" w:rsidRPr="00276EA6">
        <w:t xml:space="preserve">become elderly, </w:t>
      </w:r>
      <w:r w:rsidR="007A08D5" w:rsidRPr="00276EA6">
        <w:t xml:space="preserve">and </w:t>
      </w:r>
      <w:del w:id="229" w:author="James Lloyd-Smith" w:date="2019-05-03T23:28:00Z">
        <w:r w:rsidR="007A08D5" w:rsidRPr="00276EA6" w:rsidDel="002D0DE7">
          <w:delText>will instead have</w:delText>
        </w:r>
      </w:del>
      <w:ins w:id="230" w:author="James Lloyd-Smith" w:date="2019-05-03T23:28:00Z">
        <w:r w:rsidR="002D0DE7">
          <w:t>their</w:t>
        </w:r>
      </w:ins>
      <w:r w:rsidR="007A08D5" w:rsidRPr="00276EA6">
        <w:t xml:space="preserve"> imprinting protection </w:t>
      </w:r>
      <w:ins w:id="231" w:author="James Lloyd-Smith" w:date="2019-05-03T23:28:00Z">
        <w:r w:rsidR="002D0DE7">
          <w:t xml:space="preserve">will act </w:t>
        </w:r>
      </w:ins>
      <w:r w:rsidR="007A08D5" w:rsidRPr="00276EA6">
        <w:t xml:space="preserve">against </w:t>
      </w:r>
      <w:ins w:id="232" w:author="James Lloyd-Smith" w:date="2019-05-03T23:28:00Z">
        <w:r w:rsidR="002D0DE7">
          <w:t xml:space="preserve">seasonal </w:t>
        </w:r>
      </w:ins>
      <w:r w:rsidR="007A08D5" w:rsidRPr="00276EA6">
        <w:t>H3N2 (</w:t>
      </w:r>
      <w:ins w:id="233" w:author="James Lloyd-Smith" w:date="2019-05-03T23:28:00Z">
        <w:r w:rsidR="002D0DE7">
          <w:t xml:space="preserve">via </w:t>
        </w:r>
      </w:ins>
      <w:r w:rsidR="007A08D5" w:rsidRPr="00276EA6">
        <w:t>NA subtype-level</w:t>
      </w:r>
      <w:ins w:id="234" w:author="James Lloyd-Smith" w:date="2019-05-03T23:28:00Z">
        <w:r w:rsidR="002D0DE7">
          <w:t xml:space="preserve"> imprinting</w:t>
        </w:r>
      </w:ins>
      <w:r w:rsidR="007A08D5" w:rsidRPr="00276EA6">
        <w:t xml:space="preserve">), or </w:t>
      </w:r>
      <w:ins w:id="235" w:author="James Lloyd-Smith" w:date="2019-05-03T23:28:00Z">
        <w:r w:rsidR="002D0DE7">
          <w:t>against no se</w:t>
        </w:r>
      </w:ins>
      <w:ins w:id="236" w:author="James Lloyd-Smith" w:date="2019-05-03T23:29:00Z">
        <w:r w:rsidR="002D0DE7">
          <w:t xml:space="preserve">asonal strains </w:t>
        </w:r>
      </w:ins>
      <w:del w:id="237" w:author="James Lloyd-Smith" w:date="2019-05-03T23:29:00Z">
        <w:r w:rsidR="00E7753C" w:rsidRPr="00276EA6" w:rsidDel="002D0DE7">
          <w:delText>may</w:delText>
        </w:r>
        <w:r w:rsidR="007A08D5" w:rsidRPr="00276EA6" w:rsidDel="002D0DE7">
          <w:delText xml:space="preserve"> lack imprinting protection against either seasonal subtype </w:delText>
        </w:r>
      </w:del>
      <w:r w:rsidR="007A08D5" w:rsidRPr="00276EA6">
        <w:t>(</w:t>
      </w:r>
      <w:ins w:id="238" w:author="James Lloyd-Smith" w:date="2019-05-03T23:29:00Z">
        <w:r w:rsidR="002D0DE7">
          <w:t xml:space="preserve">via </w:t>
        </w:r>
      </w:ins>
      <w:r w:rsidR="007A08D5" w:rsidRPr="00276EA6">
        <w:t>HA subtype-level</w:t>
      </w:r>
      <w:ins w:id="239" w:author="James Lloyd-Smith" w:date="2019-05-03T23:29:00Z">
        <w:r w:rsidR="002D0DE7">
          <w:t xml:space="preserve"> imprinting</w:t>
        </w:r>
      </w:ins>
      <w:r w:rsidR="007A08D5" w:rsidRPr="00276EA6">
        <w:t xml:space="preserve">). </w:t>
      </w:r>
      <w:r w:rsidR="00CE5C17" w:rsidRPr="00276EA6">
        <w:t xml:space="preserve">In </w:t>
      </w:r>
      <w:del w:id="240" w:author="James Lloyd-Smith" w:date="2019-05-03T23:29:00Z">
        <w:r w:rsidR="00CE5C17" w:rsidRPr="00276EA6" w:rsidDel="00FD43FB">
          <w:delText xml:space="preserve">either </w:delText>
        </w:r>
      </w:del>
      <w:ins w:id="241" w:author="James Lloyd-Smith" w:date="2019-05-03T23:29:00Z">
        <w:r w:rsidR="00FD43FB">
          <w:t xml:space="preserve">this </w:t>
        </w:r>
      </w:ins>
      <w:r w:rsidR="00CE5C17" w:rsidRPr="00276EA6">
        <w:t>scenario, the mortality burden of H1N1 is predicted to increase</w:t>
      </w:r>
      <w:r w:rsidR="00E7753C" w:rsidRPr="00276EA6">
        <w:t>, while the mortality burden of H3N2 may decrease</w:t>
      </w:r>
      <w:r w:rsidRPr="00276EA6">
        <w:t xml:space="preserve"> due to generational shifts in imprinted immunity.</w:t>
      </w:r>
    </w:p>
    <w:p w14:paraId="3C303F4F" w14:textId="304CC51F" w:rsidR="00C32268" w:rsidRPr="00276EA6" w:rsidRDefault="00D6036B" w:rsidP="00276EA6">
      <w:pPr>
        <w:shd w:val="clear" w:color="auto" w:fill="auto"/>
        <w:ind w:firstLine="0"/>
        <w:rPr>
          <w:b/>
          <w:sz w:val="28"/>
          <w:szCs w:val="28"/>
        </w:rPr>
      </w:pPr>
      <w:r w:rsidRPr="00276EA6">
        <w:tab/>
        <w:t xml:space="preserve">On one hand, this study’s </w:t>
      </w:r>
      <w:commentRangeStart w:id="242"/>
      <w:r w:rsidRPr="00276EA6">
        <w:t xml:space="preserve">failure </w:t>
      </w:r>
      <w:commentRangeEnd w:id="242"/>
      <w:r w:rsidR="00EA660B">
        <w:rPr>
          <w:rStyle w:val="CommentReference"/>
        </w:rPr>
        <w:commentReference w:id="242"/>
      </w:r>
      <w:r w:rsidRPr="00276EA6">
        <w:t>to detect any signal of broadly protective imprinting in seasonal influenza surveillance data is unsurprising</w:t>
      </w:r>
      <w:r w:rsidR="002604A9" w:rsidRPr="00276EA6">
        <w:t xml:space="preserve">. Narrow, homologous immunity is a hallmark of seasonal influenza’s evolutionary and epidemic dynamics. But on the other hand, </w:t>
      </w:r>
      <w:commentRangeStart w:id="243"/>
      <w:r w:rsidR="002604A9" w:rsidRPr="00276EA6">
        <w:t xml:space="preserve">these results raise new questions about the longevity </w:t>
      </w:r>
      <w:commentRangeEnd w:id="243"/>
      <w:r w:rsidR="00EA660B">
        <w:rPr>
          <w:rStyle w:val="CommentReference"/>
        </w:rPr>
        <w:commentReference w:id="243"/>
      </w:r>
      <w:r w:rsidR="002604A9" w:rsidRPr="00276EA6">
        <w:t xml:space="preserve">of apparent protection from narrow, homologous immune responses primed in childhood, and about the underlying within-host dynamics of B cell repertoire development. </w:t>
      </w:r>
      <w:commentRangeStart w:id="244"/>
      <w:r w:rsidR="00F634D8" w:rsidRPr="00276EA6">
        <w:t>With implications for universal influenza vaccine development</w:t>
      </w:r>
      <w:commentRangeEnd w:id="244"/>
      <w:r w:rsidR="00A55AAF">
        <w:rPr>
          <w:rStyle w:val="CommentReference"/>
        </w:rPr>
        <w:commentReference w:id="244"/>
      </w:r>
      <w:r w:rsidR="00F634D8" w:rsidRPr="00276EA6">
        <w:t>, t</w:t>
      </w:r>
      <w:r w:rsidR="00C32268" w:rsidRPr="00276EA6">
        <w:t xml:space="preserve">hese results also highlight the difficulty of inducing broadly protective antibody responses against </w:t>
      </w:r>
      <w:r w:rsidR="00053092" w:rsidRPr="00276EA6">
        <w:t xml:space="preserve">immunologically </w:t>
      </w:r>
      <w:r w:rsidR="00C32268" w:rsidRPr="00276EA6">
        <w:t>familiar, seasonal influenza strains</w:t>
      </w:r>
      <w:commentRangeStart w:id="245"/>
      <w:r w:rsidR="00C32268" w:rsidRPr="00276EA6">
        <w:t xml:space="preserve">. </w:t>
      </w:r>
      <w:commentRangeEnd w:id="245"/>
      <w:r w:rsidR="003F19DC">
        <w:rPr>
          <w:rStyle w:val="CommentReference"/>
        </w:rPr>
        <w:commentReference w:id="245"/>
      </w:r>
      <w:r w:rsidR="00C32268"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1E367FDD"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r w:rsidR="0010345F">
        <w: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8365EC" w:rsidRPr="00276EA6">
        <w:fldChar w:fldCharType="separate"/>
      </w:r>
      <w:r w:rsidR="0010345F">
        <w:rPr>
          <w:noProof/>
        </w:rPr>
        <w:t>(40)</w:t>
      </w:r>
      <w:r w:rsidR="008365EC" w:rsidRPr="00276EA6">
        <w:fldChar w:fldCharType="end"/>
      </w:r>
      <w:r w:rsidR="00DF544D">
        <w:t xml:space="preserve">, so we assumed that all H1N1 cases observed in </w:t>
      </w:r>
      <w:del w:id="246" w:author="James Lloyd-Smith" w:date="2019-05-03T23:42:00Z">
        <w:r w:rsidR="00DF544D" w:rsidDel="008260A7">
          <w:delText xml:space="preserve">either </w:delText>
        </w:r>
      </w:del>
      <w:ins w:id="247" w:author="James Lloyd-Smith" w:date="2019-05-03T23:42:00Z">
        <w:r w:rsidR="008260A7">
          <w:t xml:space="preserve">these two </w:t>
        </w:r>
      </w:ins>
      <w:r w:rsidR="00DF544D">
        <w:t>season</w:t>
      </w:r>
      <w:ins w:id="248" w:author="James Lloyd-Smith" w:date="2019-05-03T23:42:00Z">
        <w:r w:rsidR="008260A7">
          <w:t>s</w:t>
        </w:r>
      </w:ins>
      <w:r w:rsidR="00DF544D">
        <w:t xml:space="preserve"> were part of the first or second pandemic waves</w:t>
      </w:r>
      <w:ins w:id="249" w:author="James Lloyd-Smith" w:date="2019-05-03T23:42:00Z">
        <w:r w:rsidR="008260A7">
          <w:t>, respectively</w:t>
        </w:r>
      </w:ins>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del w:id="250" w:author="James Lloyd-Smith" w:date="2019-05-03T23:43:00Z">
        <w:r w:rsidR="002D7D40" w:rsidDel="002A0B88">
          <w:rPr>
            <w:rStyle w:val="SubtitleChar"/>
          </w:rPr>
          <w:delText>\</w:delText>
        </w:r>
      </w:del>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w:t>
      </w:r>
      <w:proofErr w:type="gramStart"/>
      <w:r w:rsidRPr="00276EA6">
        <w:t>pandemic, and</w:t>
      </w:r>
      <w:proofErr w:type="gramEnd"/>
      <w:r w:rsidRPr="00276EA6">
        <w:t xml:space="preserve">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77777777" w:rsidR="00C012F4" w:rsidRPr="00276EA6" w:rsidRDefault="00C012F4" w:rsidP="00276EA6">
      <w:pPr>
        <w:pStyle w:val="Heading2"/>
        <w:shd w:val="clear" w:color="auto" w:fill="auto"/>
      </w:pPr>
      <w:r w:rsidRPr="00276EA6">
        <w:t xml:space="preserve">Estimation of </w:t>
      </w:r>
      <w:commentRangeStart w:id="251"/>
      <w:r w:rsidRPr="00276EA6">
        <w:t xml:space="preserve">age from </w:t>
      </w:r>
      <w:commentRangeEnd w:id="251"/>
      <w:r w:rsidR="002A0B88">
        <w:rPr>
          <w:rStyle w:val="CommentReference"/>
          <w:b w:val="0"/>
        </w:rPr>
        <w:commentReference w:id="251"/>
      </w:r>
      <w:r w:rsidRPr="00276EA6">
        <w:t>birth year from age in AZDHS data</w:t>
      </w:r>
    </w:p>
    <w:p w14:paraId="08EE34C2" w14:textId="451164A6"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16481D9"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the </w:t>
      </w:r>
      <w:commentRangeStart w:id="252"/>
      <w:r w:rsidRPr="00276EA6">
        <w:t xml:space="preserve">exact shape of fitted splines changed was sensitive to </w:t>
      </w:r>
      <w:commentRangeEnd w:id="252"/>
      <w:r w:rsidR="00635F86">
        <w:rPr>
          <w:rStyle w:val="CommentReference"/>
        </w:rPr>
        <w:commentReference w:id="252"/>
      </w:r>
      <w:r w:rsidRPr="00276EA6">
        <w:t>our choice of smoothing parameter, qualitative differences between H1N1 and H3N2’s age distributions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5D7ED5CB"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F0AD0">
        <w:rPr>
          <w:i/>
          <w:rPrChange w:id="253" w:author="James Lloyd-Smith" w:date="2019-05-03T23:48:00Z">
            <w:rPr/>
          </w:rPrChange>
        </w:rPr>
        <w:t>z</w:t>
      </w:r>
      <w:r w:rsidRPr="00276EA6">
        <w:t>-1 free parameters</w:t>
      </w:r>
      <w:ins w:id="254" w:author="James Lloyd-Smith" w:date="2019-05-03T23:51:00Z">
        <w:r w:rsidR="00C779D5">
          <w:t xml:space="preserve">, denoted </w:t>
        </w:r>
        <w:r w:rsidR="00C779D5" w:rsidRPr="00C779D5">
          <w:rPr>
            <w:i/>
            <w:rPrChange w:id="255" w:author="James Lloyd-Smith" w:date="2019-05-03T23:51:00Z">
              <w:rPr/>
            </w:rPrChange>
          </w:rPr>
          <w:t>r</w:t>
        </w:r>
        <w:r w:rsidR="00C779D5" w:rsidRPr="00C779D5">
          <w:rPr>
            <w:vertAlign w:val="subscript"/>
            <w:rPrChange w:id="256" w:author="James Lloyd-Smith" w:date="2019-05-03T23:51:00Z">
              <w:rPr/>
            </w:rPrChange>
          </w:rPr>
          <w:t>2</w:t>
        </w:r>
        <w:r w:rsidR="00C779D5">
          <w:t xml:space="preserve"> to </w:t>
        </w:r>
        <w:proofErr w:type="spellStart"/>
        <w:r w:rsidR="00C779D5" w:rsidRPr="00C779D5">
          <w:rPr>
            <w:i/>
            <w:rPrChange w:id="257" w:author="James Lloyd-Smith" w:date="2019-05-03T23:51:00Z">
              <w:rPr/>
            </w:rPrChange>
          </w:rPr>
          <w:t>r</w:t>
        </w:r>
        <w:r w:rsidR="00C779D5" w:rsidRPr="00C779D5">
          <w:rPr>
            <w:i/>
            <w:vertAlign w:val="subscript"/>
            <w:rPrChange w:id="258" w:author="James Lloyd-Smith" w:date="2019-05-03T23:51:00Z">
              <w:rPr/>
            </w:rPrChange>
          </w:rPr>
          <w:t>z</w:t>
        </w:r>
        <w:proofErr w:type="spellEnd"/>
        <w:r w:rsidR="00C779D5">
          <w:t>,</w:t>
        </w:r>
      </w:ins>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ins w:id="259" w:author="James Lloyd-Smith" w:date="2019-05-03T23:49:00Z">
        <w:r w:rsidR="00354678">
          <w:t xml:space="preserve">the </w:t>
        </w:r>
      </w:ins>
      <w:r w:rsidRPr="00276EA6">
        <w:t xml:space="preserve">risk distribution given by </w:t>
      </w:r>
      <w:commentRangeStart w:id="260"/>
      <w:r w:rsidRPr="00276EA6">
        <w:t>equation 2</w:t>
      </w:r>
      <w:commentRangeEnd w:id="260"/>
      <w:r w:rsidR="009F0AD0">
        <w:rPr>
          <w:rStyle w:val="CommentReference"/>
        </w:rPr>
        <w:commentReference w:id="260"/>
      </w:r>
      <w:r w:rsidRPr="00276EA6">
        <w:t xml:space="preserve">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pPr>
        <w:shd w:val="clear" w:color="auto" w:fill="auto"/>
        <w:ind w:firstLine="0"/>
        <w:pPrChange w:id="261" w:author="James Lloyd-Smith" w:date="2019-05-03T23:49:00Z">
          <w:pPr>
            <w:shd w:val="clear" w:color="auto" w:fill="auto"/>
          </w:pPr>
        </w:pPrChange>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0910A3ED"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proofErr w:type="spellEnd"/>
      <w:r w:rsidRPr="00276EA6">
        <w:rPr>
          <w:i/>
        </w:rPr>
        <w:t xml:space="preserve"> </w:t>
      </w:r>
      <w:r w:rsidRPr="00276EA6">
        <w:t xml:space="preserve">be vectors describing the fraction of </w:t>
      </w:r>
      <w:r w:rsidRPr="00276EA6">
        <w:lastRenderedPageBreak/>
        <w:t xml:space="preserve">cases of each age that were vaccinated against influenza, or that were protected against strain </w:t>
      </w:r>
      <w:proofErr w:type="spellStart"/>
      <w:r w:rsidRPr="00276EA6">
        <w:rPr>
          <w:i/>
        </w:rPr>
        <w:t>HxNy</w:t>
      </w:r>
      <w:proofErr w:type="spellEnd"/>
      <w:r w:rsidRPr="00276EA6">
        <w:t xml:space="preserve"> by their childhood imprintin</w:t>
      </w:r>
      <w:commentRangeStart w:id="262"/>
      <w:r w:rsidRPr="00276EA6">
        <w:t>g</w:t>
      </w:r>
      <w:commentRangeEnd w:id="262"/>
      <w:r w:rsidR="00C779D5">
        <w:rPr>
          <w:rStyle w:val="CommentReference"/>
        </w:rPr>
        <w:commentReference w:id="262"/>
      </w:r>
    </w:p>
    <w:p w14:paraId="1AD4F8B2" w14:textId="7A5DE919" w:rsidR="00C012F4" w:rsidRPr="00276EA6" w:rsidRDefault="002A0830"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D264732" w:rsidR="00C012F4" w:rsidRPr="00276EA6" w:rsidRDefault="002A0830"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6CC14AEC" w:rsidR="00C012F4" w:rsidRPr="00276EA6" w:rsidRDefault="00C012F4" w:rsidP="00276EA6">
      <w:pPr>
        <w:shd w:val="clear" w:color="auto" w:fill="auto"/>
      </w:pPr>
      <w:r w:rsidRPr="00276EA6">
        <w:t xml:space="preserve">We simultaneously estimated all free parameter values using the </w:t>
      </w:r>
      <w:proofErr w:type="spellStart"/>
      <w:proofErr w:type="gramStart"/>
      <w:r w:rsidRPr="00276EA6">
        <w:t>optim</w:t>
      </w:r>
      <w:proofErr w:type="spellEnd"/>
      <w:r w:rsidRPr="00276EA6">
        <w:t>(</w:t>
      </w:r>
      <w:proofErr w:type="gramEnd"/>
      <w:r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10345F">
        <w: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10345F">
        <w:rPr>
          <w:noProof/>
        </w:rPr>
        <w:t>(41)</w:t>
      </w:r>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3006F97C" w:rsidR="00DF5F35" w:rsidRPr="00276EA6" w:rsidRDefault="00C36A19" w:rsidP="00276EA6">
      <w:pPr>
        <w:shd w:val="clear" w:color="auto" w:fill="auto"/>
      </w:pPr>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Pr="00276EA6">
        <w:rPr>
          <w:i/>
        </w:rPr>
        <w:t xml:space="preserve"> </w:t>
      </w:r>
      <w:r w:rsidRPr="00276EA6">
        <w:rPr>
          <w:i/>
        </w:rPr>
        <w:fldChar w:fldCharType="begin"/>
      </w:r>
      <w:r w:rsidR="0010345F">
        <w:rPr>
          <w:i/>
        </w:rPr>
        <w: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276EA6">
        <w:rPr>
          <w:i/>
        </w:rPr>
        <w:fldChar w:fldCharType="separate"/>
      </w:r>
      <w:r w:rsidR="0010345F">
        <w:rPr>
          <w:i/>
          <w:noProof/>
        </w:rPr>
        <w:t>(25,37)</w:t>
      </w:r>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r w:rsidR="00931ADB">
        <w: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931ADB">
        <w:rPr>
          <w:noProof/>
        </w:rPr>
        <w:t>(27)</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10345F">
        <w: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0345F">
        <w:rPr>
          <w:noProof/>
        </w:rPr>
        <w:t>(36)</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931ADB">
        <w: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The antigenic distance estimates reported by Bedford et al.</w:t>
      </w:r>
      <w:del w:id="263" w:author="James Lloyd-Smith" w:date="2019-05-03T23:53:00Z">
        <w:r w:rsidR="00DF5F35" w:rsidRPr="00276EA6" w:rsidDel="00E508B7">
          <w:delText>,</w:delText>
        </w:r>
      </w:del>
      <w:r w:rsidR="00DF5F35" w:rsidRPr="00276EA6">
        <w:t xml:space="preserve">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931ADB">
        <w: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ins w:id="264" w:author="Katelyn Gostic" w:date="2019-05-04T07:44:00Z">
        <w:r w:rsidR="00671B6D">
          <w:t xml:space="preserve">. We analyzed each lineage separately, so </w:t>
        </w:r>
      </w:ins>
      <w:del w:id="265" w:author="Katelyn Gostic" w:date="2019-05-04T07:44:00Z">
        <w:r w:rsidR="00DF5F35" w:rsidRPr="00276EA6" w:rsidDel="00671B6D">
          <w:delText xml:space="preserve">, so to </w:delText>
        </w:r>
      </w:del>
      <w:r w:rsidR="00DF5F35" w:rsidRPr="00276EA6">
        <w:t>enable direct comparison among all three lineages</w:t>
      </w:r>
      <w:ins w:id="266" w:author="Katelyn Gostic" w:date="2019-05-04T07:44:00Z">
        <w:r w:rsidR="00671B6D">
          <w:t xml:space="preserve"> within a single plot</w:t>
        </w:r>
      </w:ins>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Nexst</w:t>
      </w:r>
      <w:del w:id="267" w:author="James Lloyd-Smith" w:date="2019-05-03T23:53:00Z">
        <w:r w:rsidR="00020923" w:rsidRPr="00276EA6" w:rsidDel="00E508B7">
          <w:rPr>
            <w:i/>
            <w:vertAlign w:val="subscript"/>
          </w:rPr>
          <w:delText>r</w:delText>
        </w:r>
      </w:del>
      <w:r w:rsidR="00020923" w:rsidRPr="00276EA6">
        <w:rPr>
          <w:i/>
          <w:vertAlign w:val="subscript"/>
        </w:rPr>
        <w:t>t</w:t>
      </w:r>
      <w:ins w:id="268" w:author="James Lloyd-Smith" w:date="2019-05-03T23:53:00Z">
        <w:r w:rsidR="00E508B7">
          <w:rPr>
            <w:i/>
            <w:vertAlign w:val="subscript"/>
          </w:rPr>
          <w:t>r</w:t>
        </w:r>
      </w:ins>
      <w:r w:rsidR="00020923" w:rsidRPr="00276EA6">
        <w:rPr>
          <w:i/>
          <w:vertAlign w:val="subscript"/>
        </w:rPr>
        <w: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269"/>
      <w:r w:rsidR="00020923" w:rsidRPr="00276EA6">
        <w:t>d</w:t>
      </w:r>
      <w:commentRangeEnd w:id="269"/>
      <w:r w:rsidR="00E508B7">
        <w:rPr>
          <w:rStyle w:val="CommentReference"/>
        </w:rPr>
        <w:commentReference w:id="269"/>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lastRenderedPageBreak/>
        <w:t>Code and data availability</w:t>
      </w:r>
    </w:p>
    <w:p w14:paraId="22143C83" w14:textId="6F5A3099"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270"/>
      <w:r w:rsidRPr="00276EA6">
        <w:t>as a supplementary data file</w:t>
      </w:r>
      <w:commentRangeEnd w:id="270"/>
      <w:r w:rsidRPr="00276EA6">
        <w:rPr>
          <w:rStyle w:val="CommentReference"/>
        </w:rPr>
        <w:commentReference w:id="270"/>
      </w:r>
      <w:r w:rsidRPr="00276EA6">
        <w:t xml:space="preserve">. </w:t>
      </w:r>
      <w:commentRangeStart w:id="271"/>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ins w:id="272" w:author="James Lloyd-Smith" w:date="2019-05-03T23:54:00Z">
        <w:r w:rsidR="00DC356B">
          <w:t xml:space="preserve"> dummy</w:t>
        </w:r>
      </w:ins>
      <w:del w:id="273" w:author="James Lloyd-Smith" w:date="2019-05-03T23:54:00Z">
        <w:r w:rsidRPr="00276EA6" w:rsidDel="00DC356B">
          <w:delText>n</w:delText>
        </w:r>
      </w:del>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271"/>
      <w:r w:rsidR="00FC0982">
        <w:rPr>
          <w:rStyle w:val="CommentReference"/>
        </w:rPr>
        <w:commentReference w:id="271"/>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15BCDC29" w14:textId="77777777" w:rsidR="0010345F" w:rsidRPr="0010345F" w:rsidRDefault="00276EA6" w:rsidP="0010345F">
      <w:pPr>
        <w:pStyle w:val="Bibliography"/>
        <w:rPr>
          <w:color w:val="000000"/>
        </w:rPr>
      </w:pPr>
      <w:r>
        <w:fldChar w:fldCharType="begin"/>
      </w:r>
      <w:r>
        <w:instrText xml:space="preserve"> ADDIN ZOTERO_BIBL {"uncited":[],"omitted":[],"custom":[]} CSL_BIBLIOGRAPHY </w:instrText>
      </w:r>
      <w:r>
        <w:fldChar w:fldCharType="separate"/>
      </w:r>
      <w:r w:rsidR="0010345F" w:rsidRPr="0010345F">
        <w:rPr>
          <w:color w:val="000000"/>
        </w:rPr>
        <w:t xml:space="preserve">1. </w:t>
      </w:r>
      <w:r w:rsidR="0010345F" w:rsidRPr="0010345F">
        <w:rPr>
          <w:color w:val="000000"/>
        </w:rPr>
        <w:tab/>
        <w:t xml:space="preserve">Francis T. On the Doctrine of Original Antigenic Sin. Proc Am Philos Soc. 1960;104(6):572–8. </w:t>
      </w:r>
    </w:p>
    <w:p w14:paraId="0956BB62" w14:textId="77777777" w:rsidR="0010345F" w:rsidRPr="0010345F" w:rsidRDefault="0010345F" w:rsidP="0010345F">
      <w:pPr>
        <w:pStyle w:val="Bibliography"/>
        <w:rPr>
          <w:color w:val="000000"/>
        </w:rPr>
      </w:pPr>
      <w:r w:rsidRPr="0010345F">
        <w:rPr>
          <w:color w:val="000000"/>
        </w:rPr>
        <w:t xml:space="preserve">2. </w:t>
      </w:r>
      <w:r w:rsidRPr="0010345F">
        <w:rPr>
          <w:color w:val="000000"/>
        </w:rPr>
        <w:tab/>
        <w:t xml:space="preserve">Lessler J, Riley S, Read JM, Wang S, Zhu H, Smith GJD, et al. Evidence for Antigenic Seniority in Influenza A (H3N2) Antibody Responses in Southern China. PLOS Pathog. 2012 Jul 19;8(7):e1002802. </w:t>
      </w:r>
    </w:p>
    <w:p w14:paraId="5F5F51B3" w14:textId="77777777" w:rsidR="0010345F" w:rsidRPr="0010345F" w:rsidRDefault="0010345F" w:rsidP="0010345F">
      <w:pPr>
        <w:pStyle w:val="Bibliography"/>
        <w:rPr>
          <w:color w:val="000000"/>
        </w:rPr>
      </w:pPr>
      <w:r w:rsidRPr="0010345F">
        <w:rPr>
          <w:color w:val="000000"/>
        </w:rPr>
        <w:t xml:space="preserve">3. </w:t>
      </w:r>
      <w:r w:rsidRPr="0010345F">
        <w:rPr>
          <w:color w:val="000000"/>
        </w:rPr>
        <w:tab/>
        <w:t xml:space="preserve">Monto AS, Malosh RE, Petrie JG, Martin ET. The Doctrine of Original Antigenic Sin: Separating Good From Evil. J Infect Dis. 2017 Jun 15;215(12):1782–8. </w:t>
      </w:r>
    </w:p>
    <w:p w14:paraId="66CE3B95" w14:textId="77777777" w:rsidR="0010345F" w:rsidRPr="0010345F" w:rsidRDefault="0010345F" w:rsidP="0010345F">
      <w:pPr>
        <w:pStyle w:val="Bibliography"/>
        <w:rPr>
          <w:color w:val="000000"/>
        </w:rPr>
      </w:pPr>
      <w:r w:rsidRPr="0010345F">
        <w:rPr>
          <w:color w:val="000000"/>
        </w:rPr>
        <w:t xml:space="preserve">4. </w:t>
      </w:r>
      <w:r w:rsidRPr="0010345F">
        <w:rPr>
          <w:color w:val="000000"/>
        </w:rPr>
        <w:tab/>
        <w:t xml:space="preserve">Zhang A, Stacey HD, Mullarkey CE, Miller MS. Original Antigenic Sin: How First Exposure Shapes Lifelong Anti–Influenza Virus Immune Responses. J Immunol. 2019 Jan 15;202(2):335–40. </w:t>
      </w:r>
    </w:p>
    <w:p w14:paraId="10D0B120" w14:textId="77777777" w:rsidR="0010345F" w:rsidRPr="0010345F" w:rsidRDefault="0010345F" w:rsidP="0010345F">
      <w:pPr>
        <w:pStyle w:val="Bibliography"/>
        <w:rPr>
          <w:color w:val="000000"/>
        </w:rPr>
      </w:pPr>
      <w:r w:rsidRPr="0010345F">
        <w:rPr>
          <w:color w:val="000000"/>
        </w:rPr>
        <w:t xml:space="preserve">5. </w:t>
      </w:r>
      <w:r w:rsidRPr="0010345F">
        <w:rPr>
          <w:color w:val="000000"/>
        </w:rPr>
        <w:tab/>
        <w:t xml:space="preserve">Xu R, Ekiert DC, Krause JC, Hai R, Crowe JE, Wilson IA. Structural Basis of Preexisting Immunity to the 2009 H1N1 Pandemic Influenza Virus. Science. 2010 Apr 16;328(5976):357–60. </w:t>
      </w:r>
    </w:p>
    <w:p w14:paraId="3127E4FA" w14:textId="77777777" w:rsidR="0010345F" w:rsidRPr="0010345F" w:rsidRDefault="0010345F" w:rsidP="0010345F">
      <w:pPr>
        <w:pStyle w:val="Bibliography"/>
        <w:rPr>
          <w:color w:val="000000"/>
        </w:rPr>
      </w:pPr>
      <w:r w:rsidRPr="0010345F">
        <w:rPr>
          <w:color w:val="000000"/>
        </w:rPr>
        <w:t xml:space="preserve">6. </w:t>
      </w:r>
      <w:r w:rsidRPr="0010345F">
        <w:rPr>
          <w:color w:val="000000"/>
        </w:rPr>
        <w:tab/>
        <w:t xml:space="preserve">Hancock K, Veguilla V, Lu X, Zhong W, Butler EN, Sun H, et al. Cross-Reactive Antibody Responses to the 2009 Pandemic H1N1 Influenza Virus. N Engl J Med Boston. 2009 Nov 12;361(20):1945–52. </w:t>
      </w:r>
    </w:p>
    <w:p w14:paraId="6288282E" w14:textId="77777777" w:rsidR="0010345F" w:rsidRPr="0010345F" w:rsidRDefault="0010345F" w:rsidP="0010345F">
      <w:pPr>
        <w:pStyle w:val="Bibliography"/>
        <w:rPr>
          <w:color w:val="000000"/>
        </w:rPr>
      </w:pPr>
      <w:r w:rsidRPr="0010345F">
        <w:rPr>
          <w:color w:val="000000"/>
        </w:rPr>
        <w:t xml:space="preserve">7. </w:t>
      </w:r>
      <w:r w:rsidRPr="0010345F">
        <w:rPr>
          <w:color w:val="000000"/>
        </w:rPr>
        <w:tab/>
        <w:t xml:space="preserve">Simonsen L, Spreeuwenberg P, Lustig R, Taylor RJ, Fleming DM, Kroneman M, et al. Global Mortality Estimates for the 2009 Influenza Pandemic from the GLaMOR Project: A Modeling Study. PLOS Med. 2013 Nov 26;10(11):e1001558. </w:t>
      </w:r>
    </w:p>
    <w:p w14:paraId="1C7A52FE" w14:textId="77777777" w:rsidR="0010345F" w:rsidRPr="0010345F" w:rsidRDefault="0010345F" w:rsidP="0010345F">
      <w:pPr>
        <w:pStyle w:val="Bibliography"/>
        <w:rPr>
          <w:color w:val="000000"/>
        </w:rPr>
      </w:pPr>
      <w:r w:rsidRPr="0010345F">
        <w:rPr>
          <w:color w:val="000000"/>
        </w:rPr>
        <w:t xml:space="preserve">8. </w:t>
      </w:r>
      <w:r w:rsidRPr="0010345F">
        <w:rPr>
          <w:color w:val="000000"/>
        </w:rPr>
        <w:tab/>
        <w:t xml:space="preserve">Simonsen L, Reichert TA, Miller MA. The virtues of antigenic sin: consequences of pandemic recycling on influenza-associated mortality. Int Congr Ser. 2004 Jun 1;1263:791–4. </w:t>
      </w:r>
    </w:p>
    <w:p w14:paraId="1BCE8B6E" w14:textId="77777777" w:rsidR="0010345F" w:rsidRPr="0010345F" w:rsidRDefault="0010345F" w:rsidP="0010345F">
      <w:pPr>
        <w:pStyle w:val="Bibliography"/>
        <w:rPr>
          <w:color w:val="000000"/>
        </w:rPr>
      </w:pPr>
      <w:r w:rsidRPr="0010345F">
        <w:rPr>
          <w:color w:val="000000"/>
        </w:rPr>
        <w:t xml:space="preserve">9. </w:t>
      </w:r>
      <w:r w:rsidRPr="0010345F">
        <w:rPr>
          <w:color w:val="000000"/>
        </w:rPr>
        <w:tab/>
        <w:t xml:space="preserve">Ma J, Dushoff J, Earn DJD. Age-specific mortality risk from pandemic influenza. J Theor Biol. 2011 Nov 7;288:29–34. </w:t>
      </w:r>
    </w:p>
    <w:p w14:paraId="5DC7B46E" w14:textId="77777777" w:rsidR="0010345F" w:rsidRPr="0010345F" w:rsidRDefault="0010345F" w:rsidP="0010345F">
      <w:pPr>
        <w:pStyle w:val="Bibliography"/>
        <w:rPr>
          <w:color w:val="000000"/>
        </w:rPr>
      </w:pPr>
      <w:r w:rsidRPr="0010345F">
        <w:rPr>
          <w:color w:val="000000"/>
        </w:rPr>
        <w:t xml:space="preserve">10. </w:t>
      </w:r>
      <w:r w:rsidRPr="0010345F">
        <w:rPr>
          <w:color w:val="000000"/>
        </w:rPr>
        <w:tab/>
        <w:t xml:space="preserve">Worobey M, Han G-Z, Rambaut A. Genesis and pathogenesis of the 1918 pandemic H1N1 influenza A virus. Proc Natl Acad Sci. 2014 Jun 3;111(22):8107–12. </w:t>
      </w:r>
    </w:p>
    <w:p w14:paraId="5161C603" w14:textId="77777777" w:rsidR="0010345F" w:rsidRPr="0010345F" w:rsidRDefault="0010345F" w:rsidP="0010345F">
      <w:pPr>
        <w:pStyle w:val="Bibliography"/>
        <w:rPr>
          <w:color w:val="000000"/>
        </w:rPr>
      </w:pPr>
      <w:r w:rsidRPr="0010345F">
        <w:rPr>
          <w:color w:val="000000"/>
        </w:rPr>
        <w:t xml:space="preserve">11. </w:t>
      </w:r>
      <w:r w:rsidRPr="0010345F">
        <w:rPr>
          <w:color w:val="000000"/>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2EF64A11" w14:textId="77777777" w:rsidR="0010345F" w:rsidRPr="0010345F" w:rsidRDefault="0010345F" w:rsidP="0010345F">
      <w:pPr>
        <w:pStyle w:val="Bibliography"/>
        <w:rPr>
          <w:color w:val="000000"/>
        </w:rPr>
      </w:pPr>
      <w:r w:rsidRPr="0010345F">
        <w:rPr>
          <w:color w:val="000000"/>
        </w:rPr>
        <w:t xml:space="preserve">12. </w:t>
      </w:r>
      <w:r w:rsidRPr="0010345F">
        <w:rPr>
          <w:color w:val="000000"/>
        </w:rPr>
        <w:tab/>
        <w:t xml:space="preserve">Gostic KM, Ambrose M, Worobey M, Lloyd-Smith JO. Potent protection against H5N1 and H7N9 influenza via childhood hemagglutinin imprinting. Science. 2016 Nov 11;354(6313):722–6. </w:t>
      </w:r>
    </w:p>
    <w:p w14:paraId="39843402" w14:textId="77777777" w:rsidR="0010345F" w:rsidRPr="0010345F" w:rsidRDefault="0010345F" w:rsidP="0010345F">
      <w:pPr>
        <w:pStyle w:val="Bibliography"/>
        <w:rPr>
          <w:color w:val="000000"/>
        </w:rPr>
      </w:pPr>
      <w:r w:rsidRPr="0010345F">
        <w:rPr>
          <w:color w:val="000000"/>
        </w:rPr>
        <w:t xml:space="preserve">13. </w:t>
      </w:r>
      <w:r w:rsidRPr="0010345F">
        <w:rPr>
          <w:color w:val="000000"/>
        </w:rPr>
        <w:tab/>
        <w:t xml:space="preserve">Andrews SF, Huang Y, Kaur K, Popova LI, Ho IY, Pauli NT, et al. Immune history profoundly affects broadly protective B cell responses to influenza. Sci Transl Med. 2015 Dec 2;7(316):316ra192-316ra192. </w:t>
      </w:r>
    </w:p>
    <w:p w14:paraId="1FCC15A8" w14:textId="77777777" w:rsidR="0010345F" w:rsidRPr="0010345F" w:rsidRDefault="0010345F" w:rsidP="0010345F">
      <w:pPr>
        <w:pStyle w:val="Bibliography"/>
        <w:rPr>
          <w:color w:val="000000"/>
        </w:rPr>
      </w:pPr>
      <w:r w:rsidRPr="0010345F">
        <w:rPr>
          <w:color w:val="000000"/>
        </w:rPr>
        <w:t xml:space="preserve">14. </w:t>
      </w:r>
      <w:r w:rsidRPr="0010345F">
        <w:rPr>
          <w:color w:val="000000"/>
        </w:rPr>
        <w:tab/>
        <w:t xml:space="preserve">Krammer F. Novel universal influenza virus vaccine approaches. Curr Opin Virol. 2016 Apr;17:95–103. </w:t>
      </w:r>
    </w:p>
    <w:p w14:paraId="73679B34" w14:textId="77777777" w:rsidR="0010345F" w:rsidRPr="0010345F" w:rsidRDefault="0010345F" w:rsidP="0010345F">
      <w:pPr>
        <w:pStyle w:val="Bibliography"/>
        <w:rPr>
          <w:color w:val="000000"/>
        </w:rPr>
      </w:pPr>
      <w:r w:rsidRPr="0010345F">
        <w:rPr>
          <w:color w:val="000000"/>
        </w:rPr>
        <w:lastRenderedPageBreak/>
        <w:t xml:space="preserve">15. </w:t>
      </w:r>
      <w:r w:rsidRPr="0010345F">
        <w:rPr>
          <w:color w:val="000000"/>
        </w:rPr>
        <w:tab/>
        <w:t xml:space="preserve">Wrammert J, Koutsonanos D, Li G-M, Edupuganti S, Sui J, Morrissey M, et al. Broadly cross-reactive antibodies dominate the human B cell response against 2009 pandemic H1N1 influenza virus infection. J Exp Med. 2011 Jan 17;208(1):181–93. </w:t>
      </w:r>
    </w:p>
    <w:p w14:paraId="68BA1D8A" w14:textId="77777777" w:rsidR="0010345F" w:rsidRPr="0010345F" w:rsidRDefault="0010345F" w:rsidP="0010345F">
      <w:pPr>
        <w:pStyle w:val="Bibliography"/>
        <w:rPr>
          <w:color w:val="000000"/>
        </w:rPr>
      </w:pPr>
      <w:r w:rsidRPr="0010345F">
        <w:rPr>
          <w:color w:val="000000"/>
        </w:rPr>
        <w:t xml:space="preserve">16. </w:t>
      </w:r>
      <w:r w:rsidRPr="0010345F">
        <w:rPr>
          <w:color w:val="000000"/>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470C1684" w14:textId="77777777" w:rsidR="0010345F" w:rsidRPr="0010345F" w:rsidRDefault="0010345F" w:rsidP="0010345F">
      <w:pPr>
        <w:pStyle w:val="Bibliography"/>
        <w:rPr>
          <w:color w:val="000000"/>
        </w:rPr>
      </w:pPr>
      <w:r w:rsidRPr="0010345F">
        <w:rPr>
          <w:color w:val="000000"/>
        </w:rPr>
        <w:t xml:space="preserve">17. </w:t>
      </w:r>
      <w:r w:rsidRPr="0010345F">
        <w:rPr>
          <w:color w:val="000000"/>
        </w:rPr>
        <w:tab/>
        <w:t xml:space="preserve">Lemaitre M, Carrat F. Comparative age distribution of influenza morbidity and mortality during seasonal influenza epidemics and the 2009 H1N1 pandemic. BMC Infect Dis. 2010 Jun 9;10(1):162. </w:t>
      </w:r>
    </w:p>
    <w:p w14:paraId="35C8A88F" w14:textId="77777777" w:rsidR="0010345F" w:rsidRPr="0010345F" w:rsidRDefault="0010345F" w:rsidP="0010345F">
      <w:pPr>
        <w:pStyle w:val="Bibliography"/>
        <w:rPr>
          <w:color w:val="000000"/>
        </w:rPr>
      </w:pPr>
      <w:r w:rsidRPr="0010345F">
        <w:rPr>
          <w:color w:val="000000"/>
        </w:rPr>
        <w:t xml:space="preserve">18. </w:t>
      </w:r>
      <w:r w:rsidRPr="0010345F">
        <w:rPr>
          <w:color w:val="000000"/>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6DF75149" w14:textId="77777777" w:rsidR="0010345F" w:rsidRPr="0010345F" w:rsidRDefault="0010345F" w:rsidP="0010345F">
      <w:pPr>
        <w:pStyle w:val="Bibliography"/>
        <w:rPr>
          <w:color w:val="000000"/>
        </w:rPr>
      </w:pPr>
      <w:r w:rsidRPr="0010345F">
        <w:rPr>
          <w:color w:val="000000"/>
        </w:rPr>
        <w:t xml:space="preserve">19. </w:t>
      </w:r>
      <w:r w:rsidRPr="0010345F">
        <w:rPr>
          <w:color w:val="000000"/>
        </w:rPr>
        <w:tab/>
        <w:t xml:space="preserve">Khiabanian H, Farrell GM, George KS, Rabadan R. Differences in Patient Age Distribution between Influenza A Subtypes. PLOS ONE. 2009 Aug 31;4(8):e6832. </w:t>
      </w:r>
    </w:p>
    <w:p w14:paraId="43F64778" w14:textId="77777777" w:rsidR="0010345F" w:rsidRPr="0010345F" w:rsidRDefault="0010345F" w:rsidP="0010345F">
      <w:pPr>
        <w:pStyle w:val="Bibliography"/>
        <w:rPr>
          <w:color w:val="000000"/>
        </w:rPr>
      </w:pPr>
      <w:r w:rsidRPr="0010345F">
        <w:rPr>
          <w:color w:val="000000"/>
        </w:rPr>
        <w:t xml:space="preserve">20. </w:t>
      </w:r>
      <w:r w:rsidRPr="0010345F">
        <w:rPr>
          <w:color w:val="000000"/>
        </w:rPr>
        <w:tab/>
        <w:t xml:space="preserve">Thompson WW, Shay DK, Weintraub E, Brammer L, Cox N, Anderson LJ, et al. Mortality associated with influenza and respiratory syncytial virus in the United States. JAMA. 2003 Jan 8;289(2):179–86. </w:t>
      </w:r>
    </w:p>
    <w:p w14:paraId="5A209A70" w14:textId="77777777" w:rsidR="0010345F" w:rsidRPr="0010345F" w:rsidRDefault="0010345F" w:rsidP="0010345F">
      <w:pPr>
        <w:pStyle w:val="Bibliography"/>
        <w:rPr>
          <w:color w:val="000000"/>
        </w:rPr>
      </w:pPr>
      <w:r w:rsidRPr="0010345F">
        <w:rPr>
          <w:color w:val="000000"/>
        </w:rPr>
        <w:t xml:space="preserve">21. </w:t>
      </w:r>
      <w:r w:rsidRPr="0010345F">
        <w:rPr>
          <w:color w:val="000000"/>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2FD19E58" w14:textId="77777777" w:rsidR="0010345F" w:rsidRPr="0010345F" w:rsidRDefault="0010345F" w:rsidP="0010345F">
      <w:pPr>
        <w:pStyle w:val="Bibliography"/>
        <w:rPr>
          <w:color w:val="000000"/>
        </w:rPr>
      </w:pPr>
      <w:r w:rsidRPr="0010345F">
        <w:rPr>
          <w:color w:val="000000"/>
        </w:rPr>
        <w:t xml:space="preserve">22. </w:t>
      </w:r>
      <w:r w:rsidRPr="0010345F">
        <w:rPr>
          <w:color w:val="000000"/>
        </w:rPr>
        <w:tab/>
        <w:t xml:space="preserve">Bedford T, Riley S, Barr IG, Broor S, Chadha M, Cox NJ, et al. Global circulation patterns of seasonal influenza viruses vary with antigenic drift. Nature. 2015 Jul;523(7559):217–20. </w:t>
      </w:r>
    </w:p>
    <w:p w14:paraId="17B45FC7" w14:textId="77777777" w:rsidR="0010345F" w:rsidRPr="0010345F" w:rsidRDefault="0010345F" w:rsidP="0010345F">
      <w:pPr>
        <w:pStyle w:val="Bibliography"/>
        <w:rPr>
          <w:color w:val="000000"/>
        </w:rPr>
      </w:pPr>
      <w:r w:rsidRPr="0010345F">
        <w:rPr>
          <w:color w:val="000000"/>
        </w:rPr>
        <w:t xml:space="preserve">23. </w:t>
      </w:r>
      <w:r w:rsidRPr="0010345F">
        <w:rPr>
          <w:color w:val="000000"/>
        </w:rPr>
        <w:tab/>
        <w:t>Arizona Department of Health Services. Case Definitions for Communicable Morbidities [Internet]. 2019. Available from: https://www.azdhs.gov/documents/preparedness/epidemiology-disease-control/disease-investigation-resources/case-definitions.pdf</w:t>
      </w:r>
    </w:p>
    <w:p w14:paraId="7DCB058B" w14:textId="77777777" w:rsidR="0010345F" w:rsidRPr="0010345F" w:rsidRDefault="0010345F" w:rsidP="0010345F">
      <w:pPr>
        <w:pStyle w:val="Bibliography"/>
        <w:rPr>
          <w:color w:val="000000"/>
        </w:rPr>
      </w:pPr>
      <w:r w:rsidRPr="0010345F">
        <w:rPr>
          <w:color w:val="000000"/>
        </w:rPr>
        <w:t xml:space="preserve">24. </w:t>
      </w:r>
      <w:r w:rsidRPr="0010345F">
        <w:rPr>
          <w:color w:val="000000"/>
        </w:rPr>
        <w:tab/>
        <w:t>Burnham KP, Anderson DR. Model Selection and Multimodel Inference: A Practical Information-Theoretic Approach [Internet]. 2nd ed. New York: Springer-Verlag; 2002 [cited 2019 Apr 16]. Available from: https://www.springer.com/us/book/9780387953649</w:t>
      </w:r>
    </w:p>
    <w:p w14:paraId="70A0A4CC" w14:textId="77777777" w:rsidR="0010345F" w:rsidRPr="0010345F" w:rsidRDefault="0010345F" w:rsidP="0010345F">
      <w:pPr>
        <w:pStyle w:val="Bibliography"/>
        <w:rPr>
          <w:color w:val="000000"/>
        </w:rPr>
      </w:pPr>
      <w:r w:rsidRPr="0010345F">
        <w:rPr>
          <w:color w:val="000000"/>
        </w:rPr>
        <w:t xml:space="preserve">25. </w:t>
      </w:r>
      <w:r w:rsidRPr="0010345F">
        <w:rPr>
          <w:color w:val="000000"/>
        </w:rPr>
        <w:tab/>
        <w:t xml:space="preserve">Hadfield J, Megill C, Bell SM, Huddleston J, Potter B, Callender C, et al. Nextstrain: real-time tracking of pathogen evolution. Bioinformatics. 2018 Dec 1;34(23):4121–3. </w:t>
      </w:r>
    </w:p>
    <w:p w14:paraId="5DDF1753" w14:textId="77777777" w:rsidR="0010345F" w:rsidRPr="0010345F" w:rsidRDefault="0010345F" w:rsidP="0010345F">
      <w:pPr>
        <w:pStyle w:val="Bibliography"/>
        <w:rPr>
          <w:color w:val="000000"/>
        </w:rPr>
      </w:pPr>
      <w:r w:rsidRPr="0010345F">
        <w:rPr>
          <w:color w:val="000000"/>
        </w:rPr>
        <w:t xml:space="preserve">26. </w:t>
      </w:r>
      <w:r w:rsidRPr="0010345F">
        <w:rPr>
          <w:color w:val="000000"/>
        </w:rPr>
        <w:tab/>
        <w:t xml:space="preserve">Neher RA, Bedford T, Daniels RS, Russell CA, Shraiman BI. Prediction, dynamics, and visualization of antigenic phenotypes of seasonal influenza viruses. Proc Natl Acad Sci. 2016 Mar 22;113(12):E1701–9. </w:t>
      </w:r>
    </w:p>
    <w:p w14:paraId="528EB6AC" w14:textId="77777777" w:rsidR="0010345F" w:rsidRPr="0010345F" w:rsidRDefault="0010345F" w:rsidP="0010345F">
      <w:pPr>
        <w:pStyle w:val="Bibliography"/>
        <w:rPr>
          <w:color w:val="000000"/>
        </w:rPr>
      </w:pPr>
      <w:r w:rsidRPr="0010345F">
        <w:rPr>
          <w:color w:val="000000"/>
        </w:rPr>
        <w:t xml:space="preserve">27. </w:t>
      </w:r>
      <w:r w:rsidRPr="0010345F">
        <w:rPr>
          <w:color w:val="000000"/>
        </w:rPr>
        <w:tab/>
        <w:t xml:space="preserve">Bedford T, Suchard MA, Lemey P, Dudas G, Gregory V, Hay AJ, et al. Integrating influenza antigenic dynamics with molecular evolution. Losick R, editor. eLife. 2014 Feb 4;3:e01914. </w:t>
      </w:r>
    </w:p>
    <w:p w14:paraId="4802D76D" w14:textId="77777777" w:rsidR="0010345F" w:rsidRPr="0010345F" w:rsidRDefault="0010345F" w:rsidP="0010345F">
      <w:pPr>
        <w:pStyle w:val="Bibliography"/>
        <w:rPr>
          <w:color w:val="000000"/>
        </w:rPr>
      </w:pPr>
      <w:r w:rsidRPr="0010345F">
        <w:rPr>
          <w:color w:val="000000"/>
        </w:rPr>
        <w:lastRenderedPageBreak/>
        <w:t xml:space="preserve">28. </w:t>
      </w:r>
      <w:r w:rsidRPr="0010345F">
        <w:rPr>
          <w:color w:val="000000"/>
        </w:rPr>
        <w:tab/>
        <w:t>RFA-AI-18-010: Impact of Initial Influenza Exposure on Immunity in Infants (U01 Clinical Trial Not Allowed) [Internet]. [cited 2019 Apr 15]. Available from: https://grants.nih.gov/grants/guide/rfa-files/RFA-AI-18-010.html</w:t>
      </w:r>
    </w:p>
    <w:p w14:paraId="300F3C80" w14:textId="77777777" w:rsidR="0010345F" w:rsidRPr="0010345F" w:rsidRDefault="0010345F" w:rsidP="0010345F">
      <w:pPr>
        <w:pStyle w:val="Bibliography"/>
        <w:rPr>
          <w:color w:val="000000"/>
        </w:rPr>
      </w:pPr>
      <w:r w:rsidRPr="0010345F">
        <w:rPr>
          <w:color w:val="000000"/>
        </w:rPr>
        <w:t xml:space="preserve">29. </w:t>
      </w:r>
      <w:r w:rsidRPr="0010345F">
        <w:rPr>
          <w:color w:val="000000"/>
        </w:rPr>
        <w:tab/>
        <w:t xml:space="preserve">Grenfell BT, Pybus OG, Gog JR, Wood JLN, Daly JM, Mumford JA, et al. Unifying the Epidemiological and Evolutionary Dynamics of Pathogens. Science. 2004 Jan 16;303(5656):327–32. </w:t>
      </w:r>
    </w:p>
    <w:p w14:paraId="5390D46A" w14:textId="77777777" w:rsidR="0010345F" w:rsidRPr="0010345F" w:rsidRDefault="0010345F" w:rsidP="0010345F">
      <w:pPr>
        <w:pStyle w:val="Bibliography"/>
        <w:rPr>
          <w:color w:val="000000"/>
        </w:rPr>
      </w:pPr>
      <w:r w:rsidRPr="0010345F">
        <w:rPr>
          <w:color w:val="000000"/>
        </w:rPr>
        <w:t xml:space="preserve">30. </w:t>
      </w:r>
      <w:r w:rsidRPr="0010345F">
        <w:rPr>
          <w:color w:val="000000"/>
        </w:rPr>
        <w:tab/>
        <w:t xml:space="preserve">Rozo M, Gronvall GK. The Reemergent 1977 H1N1 Strain and the Gain-of-Function Debate. mBio. 2015 Sep 1;6(4):e01013-15. </w:t>
      </w:r>
    </w:p>
    <w:p w14:paraId="7631BF25" w14:textId="77777777" w:rsidR="0010345F" w:rsidRPr="0010345F" w:rsidRDefault="0010345F" w:rsidP="0010345F">
      <w:pPr>
        <w:pStyle w:val="Bibliography"/>
        <w:rPr>
          <w:color w:val="000000"/>
        </w:rPr>
      </w:pPr>
      <w:r w:rsidRPr="0010345F">
        <w:rPr>
          <w:color w:val="000000"/>
        </w:rPr>
        <w:t xml:space="preserve">31. </w:t>
      </w:r>
      <w:r w:rsidRPr="0010345F">
        <w:rPr>
          <w:color w:val="000000"/>
        </w:rPr>
        <w:tab/>
        <w:t xml:space="preserve">Nakajima K, Desselberger U, Palese P. Recent human influenza A (H1N1) viruses are closely related genetically to strains isolated in 1950. Nature. 1978 Jul;274(5669):334. </w:t>
      </w:r>
    </w:p>
    <w:p w14:paraId="6D7EEA12" w14:textId="77777777" w:rsidR="0010345F" w:rsidRPr="0010345F" w:rsidRDefault="0010345F" w:rsidP="0010345F">
      <w:pPr>
        <w:pStyle w:val="Bibliography"/>
        <w:rPr>
          <w:color w:val="000000"/>
        </w:rPr>
      </w:pPr>
      <w:r w:rsidRPr="0010345F">
        <w:rPr>
          <w:color w:val="000000"/>
        </w:rPr>
        <w:t xml:space="preserve">32. </w:t>
      </w:r>
      <w:r w:rsidRPr="0010345F">
        <w:rPr>
          <w:color w:val="000000"/>
        </w:rPr>
        <w:tab/>
        <w:t xml:space="preserve">Palache A, Oriol-Mathieu V, Fino M, Xydia-Charmanta M. Seasonal influenza vaccine dose distribution in 195 countries (2004–2013): Little progress in estimated global vaccination coverage. Vaccine. 2015 Oct 13;33(42):5598–605. </w:t>
      </w:r>
    </w:p>
    <w:p w14:paraId="38E6A9A7" w14:textId="77777777" w:rsidR="0010345F" w:rsidRPr="0010345F" w:rsidRDefault="0010345F" w:rsidP="0010345F">
      <w:pPr>
        <w:pStyle w:val="Bibliography"/>
        <w:rPr>
          <w:color w:val="000000"/>
        </w:rPr>
      </w:pPr>
      <w:r w:rsidRPr="0010345F">
        <w:rPr>
          <w:color w:val="000000"/>
        </w:rPr>
        <w:t xml:space="preserve">33. </w:t>
      </w:r>
      <w:r w:rsidRPr="0010345F">
        <w:rPr>
          <w:color w:val="000000"/>
        </w:rPr>
        <w:tab/>
        <w:t xml:space="preserve">van Essen GA, Palache AM, Forleo E, Fedson DS. Influenza vaccination in 2000: recommendations and vaccine use in 50 developed and rapidly developing countries. Vaccine. 2003 May 1;21(16):1780–5. </w:t>
      </w:r>
    </w:p>
    <w:p w14:paraId="040741EA" w14:textId="77777777" w:rsidR="0010345F" w:rsidRPr="0010345F" w:rsidRDefault="0010345F" w:rsidP="0010345F">
      <w:pPr>
        <w:pStyle w:val="Bibliography"/>
        <w:rPr>
          <w:color w:val="000000"/>
        </w:rPr>
      </w:pPr>
      <w:r w:rsidRPr="0010345F">
        <w:rPr>
          <w:color w:val="000000"/>
        </w:rPr>
        <w:t xml:space="preserve">34. </w:t>
      </w:r>
      <w:r w:rsidRPr="0010345F">
        <w:rPr>
          <w:color w:val="000000"/>
        </w:rPr>
        <w:tab/>
        <w:t>WHO | FluNet [Internet]. WHO. [cited 2019 Apr 15]. Available from: http://www.who.int/influenza/gisrs_laboratory/flunet/en/</w:t>
      </w:r>
    </w:p>
    <w:p w14:paraId="2578641C" w14:textId="77777777" w:rsidR="0010345F" w:rsidRPr="0010345F" w:rsidRDefault="0010345F" w:rsidP="0010345F">
      <w:pPr>
        <w:pStyle w:val="Bibliography"/>
        <w:rPr>
          <w:color w:val="000000"/>
        </w:rPr>
      </w:pPr>
      <w:r w:rsidRPr="0010345F">
        <w:rPr>
          <w:color w:val="000000"/>
        </w:rPr>
        <w:t xml:space="preserve">35. </w:t>
      </w:r>
      <w:r w:rsidRPr="0010345F">
        <w:rPr>
          <w:color w:val="000000"/>
        </w:rPr>
        <w:tab/>
        <w:t>FluView Interactive | CDC [Internet]. 2018 [cited 2019 Apr 15]. Available from: https://www.cdc.gov/flu/weekly/fluviewinteractive.htm</w:t>
      </w:r>
    </w:p>
    <w:p w14:paraId="16A53F32" w14:textId="77777777" w:rsidR="0010345F" w:rsidRPr="0010345F" w:rsidRDefault="0010345F" w:rsidP="0010345F">
      <w:pPr>
        <w:pStyle w:val="Bibliography"/>
        <w:rPr>
          <w:color w:val="000000"/>
        </w:rPr>
      </w:pPr>
      <w:r w:rsidRPr="0010345F">
        <w:rPr>
          <w:color w:val="000000"/>
        </w:rPr>
        <w:t xml:space="preserve">36. </w:t>
      </w:r>
      <w:r w:rsidRPr="0010345F">
        <w:rPr>
          <w:color w:val="000000"/>
        </w:rPr>
        <w:tab/>
        <w:t xml:space="preserve">Bogner P, Capua I, Lipman DJ, Cox NJ. A global initiative on sharing avian flu data. Nature. 2006 Aug;442(7106):981. </w:t>
      </w:r>
    </w:p>
    <w:p w14:paraId="5C761D68" w14:textId="77777777" w:rsidR="0010345F" w:rsidRPr="0010345F" w:rsidRDefault="0010345F" w:rsidP="0010345F">
      <w:pPr>
        <w:pStyle w:val="Bibliography"/>
        <w:rPr>
          <w:color w:val="000000"/>
        </w:rPr>
      </w:pPr>
      <w:r w:rsidRPr="0010345F">
        <w:rPr>
          <w:color w:val="000000"/>
        </w:rPr>
        <w:t xml:space="preserve">37. </w:t>
      </w:r>
      <w:r w:rsidRPr="0010345F">
        <w:rPr>
          <w:color w:val="000000"/>
        </w:rPr>
        <w:tab/>
        <w:t>Sagulenko P, Puller V, Neher RA. TreeTime: Maximum-likelihood phylodynamic analysis. Virus Evol [Internet]. 2018 Jan 8 [cited 2019 Apr 12];4(1). Available from: https://www.ncbi.nlm.nih.gov/pmc/articles/PMC5758920/</w:t>
      </w:r>
    </w:p>
    <w:p w14:paraId="3A52FA1F" w14:textId="77777777" w:rsidR="0010345F" w:rsidRPr="0010345F" w:rsidRDefault="0010345F" w:rsidP="0010345F">
      <w:pPr>
        <w:pStyle w:val="Bibliography"/>
        <w:rPr>
          <w:color w:val="000000"/>
        </w:rPr>
      </w:pPr>
      <w:r w:rsidRPr="0010345F">
        <w:rPr>
          <w:color w:val="000000"/>
        </w:rPr>
        <w:t xml:space="preserve">38. </w:t>
      </w:r>
      <w:r w:rsidRPr="0010345F">
        <w:rPr>
          <w:color w:val="000000"/>
        </w:rPr>
        <w:tab/>
        <w:t xml:space="preserve">Gagnon A, Acosta E, Miller MS. Reporting and evaluating influenza virus surveillance data: An argument for incidence by single year of age. Vaccine. 2018 Oct 8;36(42):6249–52. </w:t>
      </w:r>
    </w:p>
    <w:p w14:paraId="1C523AD9" w14:textId="77777777" w:rsidR="0010345F" w:rsidRPr="0010345F" w:rsidRDefault="0010345F" w:rsidP="0010345F">
      <w:pPr>
        <w:pStyle w:val="Bibliography"/>
        <w:rPr>
          <w:color w:val="000000"/>
        </w:rPr>
      </w:pPr>
      <w:r w:rsidRPr="0010345F">
        <w:rPr>
          <w:color w:val="000000"/>
        </w:rPr>
        <w:t xml:space="preserve">39. </w:t>
      </w:r>
      <w:r w:rsidRPr="0010345F">
        <w:rPr>
          <w:color w:val="000000"/>
        </w:rPr>
        <w:tab/>
        <w:t xml:space="preserve">Dushoff J, Plotkin JB, Viboud C, Earn DJD, Simonsen L. Mortality due to Influenza in the United States—An Annualized Regression Approach Using Multiple-Cause Mortality Data. Am J Epidemiol. 2006 Jan 15;163(2):181–7. </w:t>
      </w:r>
    </w:p>
    <w:p w14:paraId="19A86A88" w14:textId="77777777" w:rsidR="0010345F" w:rsidRPr="0010345F" w:rsidRDefault="0010345F" w:rsidP="0010345F">
      <w:pPr>
        <w:pStyle w:val="Bibliography"/>
        <w:rPr>
          <w:color w:val="000000"/>
        </w:rPr>
      </w:pPr>
      <w:r w:rsidRPr="0010345F">
        <w:rPr>
          <w:color w:val="000000"/>
        </w:rPr>
        <w:t xml:space="preserve">40. </w:t>
      </w:r>
      <w:r w:rsidRPr="0010345F">
        <w:rPr>
          <w:color w:val="000000"/>
        </w:rPr>
        <w:tab/>
        <w:t xml:space="preserve">Jhung MA, Swerdlow D, Olsen SJ, Jernigan D, Biggerstaff M, Kamimoto L, et al. Epidemiology of 2009 Pandemic Influenza A (H1N1) in the United States. Clin Infect Dis. 2011 Jan 1;52(suppl_1):S13–26. </w:t>
      </w:r>
    </w:p>
    <w:p w14:paraId="6D0B92C2" w14:textId="77777777" w:rsidR="0010345F" w:rsidRPr="0010345F" w:rsidRDefault="0010345F" w:rsidP="0010345F">
      <w:pPr>
        <w:pStyle w:val="Bibliography"/>
        <w:rPr>
          <w:color w:val="000000"/>
        </w:rPr>
      </w:pPr>
      <w:r w:rsidRPr="0010345F">
        <w:rPr>
          <w:color w:val="000000"/>
        </w:rPr>
        <w:t xml:space="preserve">41. </w:t>
      </w:r>
      <w:r w:rsidRPr="0010345F">
        <w:rPr>
          <w:color w:val="000000"/>
        </w:rPr>
        <w:tab/>
        <w:t xml:space="preserve">Bolker BM. Ecological Models and Data in R. Princeton University Press; 2008. 409 p. </w:t>
      </w:r>
    </w:p>
    <w:p w14:paraId="351A7CF8" w14:textId="03C0D910" w:rsidR="00276EA6" w:rsidRPr="00276EA6" w:rsidRDefault="00276EA6" w:rsidP="00D90ADD">
      <w:pPr>
        <w:ind w:firstLine="0"/>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Lloyd-Smith" w:date="2019-05-03T14:16:00Z" w:initials="JL">
    <w:p w14:paraId="7EC836B7" w14:textId="04B7E62E" w:rsidR="002A0830" w:rsidRDefault="002A0830">
      <w:pPr>
        <w:pStyle w:val="CommentText"/>
      </w:pPr>
      <w:r>
        <w:rPr>
          <w:rStyle w:val="CommentReference"/>
        </w:rPr>
        <w:t>‘</w:t>
      </w:r>
      <w:r>
        <w:rPr>
          <w:rStyle w:val="CommentReference"/>
        </w:rPr>
        <w:annotationRef/>
      </w:r>
      <w:r>
        <w:rPr>
          <w:rStyle w:val="CommentReference"/>
        </w:rPr>
        <w:t>Simultaneous’ was a bit awkward</w:t>
      </w:r>
    </w:p>
  </w:comment>
  <w:comment w:id="38" w:author="Katelyn Gostic" w:date="2019-04-12T10:36:00Z" w:initials="KG">
    <w:p w14:paraId="27D01E2B" w14:textId="0BA9DD15" w:rsidR="002A0830" w:rsidRDefault="002A0830" w:rsidP="00467547">
      <w:pPr>
        <w:pStyle w:val="CommentText"/>
      </w:pPr>
      <w:r>
        <w:rPr>
          <w:rStyle w:val="CommentReference"/>
        </w:rPr>
        <w:annotationRef/>
      </w:r>
      <w:r>
        <w:rPr>
          <w:rStyle w:val="CommentReference"/>
        </w:rPr>
        <w:t xml:space="preserve">I’m not actually sure how hard we want to lean on this. Another possible approach would be to focus on the seasonal results and then talk about the need for better data collection/sharing. For </w:t>
      </w:r>
      <w:proofErr w:type="gramStart"/>
      <w:r>
        <w:rPr>
          <w:rStyle w:val="CommentReference"/>
        </w:rPr>
        <w:t>now</w:t>
      </w:r>
      <w:proofErr w:type="gramEnd"/>
      <w:r>
        <w:rPr>
          <w:rStyle w:val="CommentReference"/>
        </w:rPr>
        <w:t xml:space="preserve"> I’m putting some emphasis on pandemic results, but I’m open to feedback!</w:t>
      </w:r>
    </w:p>
  </w:comment>
  <w:comment w:id="39" w:author="James Lloyd-Smith" w:date="2019-05-03T14:15:00Z" w:initials="JL">
    <w:p w14:paraId="3DA5572D" w14:textId="371D0946" w:rsidR="002A0830" w:rsidRDefault="002A0830">
      <w:pPr>
        <w:pStyle w:val="CommentText"/>
      </w:pPr>
      <w:r>
        <w:rPr>
          <w:rStyle w:val="CommentReference"/>
        </w:rPr>
        <w:annotationRef/>
      </w:r>
      <w:r>
        <w:t>I think it’s a cool result, and worth highlighting (with appropriate care about how strong the language should be).</w:t>
      </w:r>
    </w:p>
    <w:p w14:paraId="7EB9A555" w14:textId="2FD6504A" w:rsidR="002A0830" w:rsidRDefault="002A0830">
      <w:pPr>
        <w:pStyle w:val="CommentText"/>
      </w:pPr>
      <w:r>
        <w:t>I suggested the edit to the second sentence to avoid absolute statements about ‘only’.</w:t>
      </w:r>
    </w:p>
  </w:comment>
  <w:comment w:id="83" w:author="James Lloyd-Smith" w:date="2019-05-03T21:16:00Z" w:initials="JL">
    <w:p w14:paraId="13BD10BB" w14:textId="785C538C" w:rsidR="002A0830" w:rsidRDefault="002A0830">
      <w:pPr>
        <w:pStyle w:val="CommentText"/>
      </w:pPr>
      <w:r>
        <w:rPr>
          <w:rStyle w:val="CommentReference"/>
        </w:rPr>
        <w:annotationRef/>
      </w:r>
      <w:r>
        <w:t xml:space="preserve">Trying to make language simpler and more consistent with what comes below.  But on second reading I see that the concept of subtype hasn’t come up yet.  Maybe just say ‘broader’ here, and then explain HA, NA, subtypes </w:t>
      </w:r>
      <w:proofErr w:type="spellStart"/>
      <w:r>
        <w:t>etc</w:t>
      </w:r>
      <w:proofErr w:type="spellEnd"/>
      <w:r>
        <w:t xml:space="preserve"> below.</w:t>
      </w:r>
    </w:p>
  </w:comment>
  <w:comment w:id="89" w:author="James Lloyd-Smith" w:date="2019-05-03T21:17:00Z" w:initials="JL">
    <w:p w14:paraId="51750F3F" w14:textId="5E86D1BE" w:rsidR="002A0830" w:rsidRDefault="002A0830">
      <w:pPr>
        <w:pStyle w:val="CommentText"/>
      </w:pPr>
      <w:r>
        <w:rPr>
          <w:rStyle w:val="CommentReference"/>
        </w:rPr>
        <w:annotationRef/>
      </w:r>
      <w:r>
        <w:t>Below I have noted that you need to introduce HA. NA, subtypes, HA groups, etc.  This might be a logical place to add a couple sentences.  Then you could even move the next sentence to the top of the next paragraph.</w:t>
      </w:r>
    </w:p>
  </w:comment>
  <w:comment w:id="91" w:author="James Lloyd-Smith" w:date="2019-05-03T14:37:00Z" w:initials="JL">
    <w:p w14:paraId="6FA1AC3D" w14:textId="396DED6C" w:rsidR="002A0830" w:rsidRDefault="002A0830">
      <w:pPr>
        <w:pStyle w:val="CommentText"/>
      </w:pPr>
      <w:r>
        <w:rPr>
          <w:rStyle w:val="CommentReference"/>
        </w:rPr>
        <w:annotationRef/>
      </w:r>
      <w:r>
        <w:t>You used ‘heterologous (cross-subtype)’ in the last paragraph.  I see why you’re doing it this way here… maybe simplify above?</w:t>
      </w:r>
    </w:p>
  </w:comment>
  <w:comment w:id="97" w:author="James Lloyd-Smith" w:date="2019-05-03T14:42:00Z" w:initials="JL">
    <w:p w14:paraId="6A57762A" w14:textId="3C9AAA16" w:rsidR="002A0830" w:rsidRDefault="002A0830">
      <w:pPr>
        <w:pStyle w:val="CommentText"/>
      </w:pPr>
      <w:r>
        <w:rPr>
          <w:rStyle w:val="CommentReference"/>
        </w:rPr>
        <w:annotationRef/>
      </w:r>
      <w:r>
        <w:t>First mention of HA!  Need to explain.</w:t>
      </w:r>
    </w:p>
  </w:comment>
  <w:comment w:id="99" w:author="James Lloyd-Smith" w:date="2019-05-03T14:45:00Z" w:initials="JL">
    <w:p w14:paraId="1E8AA34C" w14:textId="518AA9C1" w:rsidR="002A0830" w:rsidRDefault="002A0830">
      <w:pPr>
        <w:pStyle w:val="CommentText"/>
      </w:pPr>
      <w:r>
        <w:rPr>
          <w:rStyle w:val="CommentReference"/>
        </w:rPr>
        <w:annotationRef/>
      </w:r>
      <w:r>
        <w:t>This is a very oblique way of introducing an idea that will be central to the study.</w:t>
      </w:r>
    </w:p>
  </w:comment>
  <w:comment w:id="100" w:author="James Lloyd-Smith" w:date="2019-05-03T14:47:00Z" w:initials="JL">
    <w:p w14:paraId="3C1AF570" w14:textId="5AE9ED0D" w:rsidR="002A0830" w:rsidRDefault="002A0830">
      <w:pPr>
        <w:pStyle w:val="CommentText"/>
      </w:pPr>
      <w:r>
        <w:rPr>
          <w:rStyle w:val="CommentReference"/>
        </w:rPr>
        <w:annotationRef/>
      </w:r>
      <w:r>
        <w:t>I struggle with this phrasing, for two reasons:</w:t>
      </w:r>
    </w:p>
    <w:p w14:paraId="6FF66768" w14:textId="5E8FFD60" w:rsidR="002A0830" w:rsidRDefault="002A0830" w:rsidP="00E4315B">
      <w:pPr>
        <w:pStyle w:val="CommentText"/>
        <w:numPr>
          <w:ilvl w:val="0"/>
          <w:numId w:val="2"/>
        </w:numPr>
      </w:pPr>
      <w:r>
        <w:t xml:space="preserve"> It implies that we know this effect comes from antibodies (and hints that we know these are antibodies targeting stalk epitopes)</w:t>
      </w:r>
    </w:p>
    <w:p w14:paraId="54F82CC2" w14:textId="05F5301A" w:rsidR="002A0830" w:rsidRDefault="002A0830" w:rsidP="00E4315B">
      <w:pPr>
        <w:pStyle w:val="CommentText"/>
        <w:numPr>
          <w:ilvl w:val="0"/>
          <w:numId w:val="2"/>
        </w:numPr>
      </w:pPr>
      <w:r>
        <w:t xml:space="preserve"> The logic feels a bit scrambled: imprinting shapes the impacts of the broadly protective responses.  Isn’t it more that we detected population impacts that are consistent with broadly protective responses induced by childhood imprinting?</w:t>
      </w:r>
    </w:p>
  </w:comment>
  <w:comment w:id="102" w:author="James Lloyd-Smith" w:date="2019-05-03T14:50:00Z" w:initials="JL">
    <w:p w14:paraId="664495AA" w14:textId="7966D571" w:rsidR="002A0830" w:rsidRDefault="002A0830">
      <w:pPr>
        <w:pStyle w:val="CommentText"/>
      </w:pPr>
      <w:r>
        <w:rPr>
          <w:rStyle w:val="CommentReference"/>
        </w:rPr>
        <w:annotationRef/>
      </w:r>
      <w:r>
        <w:t xml:space="preserve">Here and above, you call these consistent.  If they are truly consistent over 40 years since 1977, that’s a strong argument against imprinting being an important driver. </w:t>
      </w:r>
    </w:p>
  </w:comment>
  <w:comment w:id="104" w:author="James Lloyd-Smith" w:date="2019-05-03T14:54:00Z" w:initials="JL">
    <w:p w14:paraId="271CE349" w14:textId="1D6B3436" w:rsidR="002A0830" w:rsidRDefault="002A0830">
      <w:pPr>
        <w:pStyle w:val="CommentText"/>
      </w:pPr>
      <w:r>
        <w:rPr>
          <w:rStyle w:val="CommentReference"/>
        </w:rPr>
        <w:annotationRef/>
      </w:r>
      <w:proofErr w:type="gramStart"/>
      <w:r>
        <w:t>First mention,</w:t>
      </w:r>
      <w:proofErr w:type="gramEnd"/>
      <w:r>
        <w:t xml:space="preserve"> need to define.  I suggest a strong short paragraph earlier in the intro where you explain HA, NA, subtypes vs group, etc.</w:t>
      </w:r>
    </w:p>
  </w:comment>
  <w:comment w:id="108" w:author="James Lloyd-Smith" w:date="2019-05-03T14:55:00Z" w:initials="JL">
    <w:p w14:paraId="3050C04E" w14:textId="5E39D04F" w:rsidR="002A0830" w:rsidRDefault="002A0830">
      <w:pPr>
        <w:pStyle w:val="CommentText"/>
      </w:pPr>
      <w:r>
        <w:rPr>
          <w:rStyle w:val="CommentReference"/>
        </w:rPr>
        <w:annotationRef/>
      </w:r>
      <w:r>
        <w:t xml:space="preserve">We clearly have different habits </w:t>
      </w:r>
      <w:proofErr w:type="spellStart"/>
      <w:r>
        <w:t>wrt</w:t>
      </w:r>
      <w:proofErr w:type="spellEnd"/>
      <w:r>
        <w:t xml:space="preserve"> commas.  I see no need for a comma after a single adjective, and sometimes I think you don’t need a comma when there are two adjectives (</w:t>
      </w:r>
      <w:proofErr w:type="spellStart"/>
      <w:r>
        <w:t>esp</w:t>
      </w:r>
      <w:proofErr w:type="spellEnd"/>
      <w:r>
        <w:t xml:space="preserve"> if one of them is effectively part of the noun, as in ‘avian flu’).  Our other source of comma conflict has to do with ‘parenthetical phrases’, which in my view need to be bracketed with commas.  </w:t>
      </w:r>
      <w:proofErr w:type="gramStart"/>
      <w:r>
        <w:t>Anyway</w:t>
      </w:r>
      <w:proofErr w:type="gramEnd"/>
      <w:r>
        <w:t xml:space="preserve"> ultimately you can do what you want, but this may explain some of my edits.</w:t>
      </w:r>
    </w:p>
  </w:comment>
  <w:comment w:id="110" w:author="James Lloyd-Smith" w:date="2019-05-03T16:14:00Z" w:initials="JL">
    <w:p w14:paraId="55BB04F6" w14:textId="0DE157FB" w:rsidR="002A0830" w:rsidRDefault="002A0830">
      <w:pPr>
        <w:pStyle w:val="CommentText"/>
      </w:pPr>
      <w:r>
        <w:rPr>
          <w:rStyle w:val="CommentReference"/>
        </w:rPr>
        <w:annotationRef/>
      </w:r>
      <w:r>
        <w:t xml:space="preserve">Are you confident speaking as though we know these are antibody responses?  Maybe the literature backs this up enough.  </w:t>
      </w:r>
    </w:p>
  </w:comment>
  <w:comment w:id="111" w:author="James Lloyd-Smith" w:date="2019-05-03T16:15:00Z" w:initials="JL">
    <w:p w14:paraId="2E4F84F2" w14:textId="1067ADAD" w:rsidR="002A0830" w:rsidRDefault="002A0830">
      <w:pPr>
        <w:pStyle w:val="CommentText"/>
      </w:pPr>
      <w:r>
        <w:rPr>
          <w:rStyle w:val="CommentReference"/>
        </w:rPr>
        <w:annotationRef/>
      </w:r>
      <w:r>
        <w:rPr>
          <w:rStyle w:val="CommentReference"/>
        </w:rPr>
        <w:t>Would it be more accurate to talk about B cells here?  Or do you think this is equivalent?</w:t>
      </w:r>
    </w:p>
  </w:comment>
  <w:comment w:id="112" w:author="James Lloyd-Smith" w:date="2019-05-03T16:30:00Z" w:initials="JL">
    <w:p w14:paraId="4238D6DD" w14:textId="65521B75" w:rsidR="002A0830" w:rsidRDefault="002A0830">
      <w:pPr>
        <w:pStyle w:val="CommentText"/>
      </w:pPr>
      <w:r>
        <w:rPr>
          <w:rStyle w:val="CommentReference"/>
        </w:rPr>
        <w:annotationRef/>
      </w:r>
      <w:r>
        <w:t>Specify 1B, or 1A-B?</w:t>
      </w:r>
    </w:p>
  </w:comment>
  <w:comment w:id="113" w:author="James Lloyd-Smith" w:date="2019-05-03T16:18:00Z" w:initials="JL">
    <w:p w14:paraId="1C8E311B" w14:textId="7F66D142" w:rsidR="002A0830" w:rsidRDefault="002A0830">
      <w:pPr>
        <w:pStyle w:val="CommentText"/>
      </w:pPr>
      <w:r>
        <w:rPr>
          <w:rStyle w:val="CommentReference"/>
        </w:rPr>
        <w:annotationRef/>
      </w:r>
      <w:r>
        <w:t>This is another new term, which people may not interpret as you intend.  Or they may be confused, since you don’t specify which antigens are novel. Why not phrase in the same terms as above, about the variable immunodominant epitopes.  (I assume you’re avoiding the HA head vs stem language deliberately…)</w:t>
      </w:r>
    </w:p>
  </w:comment>
  <w:comment w:id="114" w:author="James Lloyd-Smith" w:date="2019-05-03T16:21:00Z" w:initials="JL">
    <w:p w14:paraId="7B245550" w14:textId="7E8FDDBC" w:rsidR="002A0830" w:rsidRDefault="002A0830">
      <w:pPr>
        <w:pStyle w:val="CommentText"/>
      </w:pPr>
      <w:r>
        <w:rPr>
          <w:rStyle w:val="CommentReference"/>
        </w:rPr>
        <w:annotationRef/>
      </w:r>
      <w:r>
        <w:rPr>
          <w:rStyle w:val="CommentReference"/>
        </w:rPr>
        <w:t>Maybe</w:t>
      </w:r>
      <w:r>
        <w:t xml:space="preserve"> frame as H3 faster than H1, to match the second half of the sentence.</w:t>
      </w:r>
    </w:p>
  </w:comment>
  <w:comment w:id="115" w:author="James Lloyd-Smith" w:date="2019-05-03T16:27:00Z" w:initials="JL">
    <w:p w14:paraId="43A3433A" w14:textId="4A45F48E" w:rsidR="002A0830" w:rsidRDefault="002A0830">
      <w:pPr>
        <w:pStyle w:val="CommentText"/>
      </w:pPr>
      <w:r>
        <w:rPr>
          <w:rStyle w:val="CommentReference"/>
        </w:rPr>
        <w:annotationRef/>
      </w:r>
      <w:r>
        <w:t>What are you trying to say here?  Are you stating a result, that imprinting was found to matter?  Or a general statement echoing what you said at the beginning of the intro?  Is this needed?  Could this whole sentence be dropped?</w:t>
      </w:r>
    </w:p>
  </w:comment>
  <w:comment w:id="116" w:author="Katelyn Gostic" w:date="2019-04-16T14:28:00Z" w:initials="KG">
    <w:p w14:paraId="7873E082" w14:textId="2A758361" w:rsidR="002A0830" w:rsidRDefault="002A0830">
      <w:pPr>
        <w:pStyle w:val="CommentText"/>
      </w:pPr>
      <w:r>
        <w:rPr>
          <w:rStyle w:val="CommentReference"/>
        </w:rPr>
        <w:annotationRef/>
      </w:r>
      <w:r>
        <w:t xml:space="preserve">The </w:t>
      </w:r>
      <w:proofErr w:type="spellStart"/>
      <w:r>
        <w:t>PLoS</w:t>
      </w:r>
      <w:proofErr w:type="spellEnd"/>
      <w:r>
        <w:t xml:space="preserve"> recommended format is the standard:</w:t>
      </w:r>
    </w:p>
    <w:p w14:paraId="0F310210" w14:textId="77777777" w:rsidR="002A0830" w:rsidRDefault="002A0830">
      <w:pPr>
        <w:pStyle w:val="CommentText"/>
      </w:pPr>
    </w:p>
    <w:p w14:paraId="1204EE43" w14:textId="77777777" w:rsidR="002A0830" w:rsidRDefault="002A0830">
      <w:pPr>
        <w:pStyle w:val="CommentText"/>
      </w:pPr>
      <w:r>
        <w:t>Abstract</w:t>
      </w:r>
    </w:p>
    <w:p w14:paraId="4DA0F9CB" w14:textId="77777777" w:rsidR="002A0830" w:rsidRDefault="002A0830">
      <w:pPr>
        <w:pStyle w:val="CommentText"/>
      </w:pPr>
      <w:r>
        <w:t>Intro</w:t>
      </w:r>
    </w:p>
    <w:p w14:paraId="011EF81F" w14:textId="77777777" w:rsidR="002A0830" w:rsidRDefault="002A0830">
      <w:pPr>
        <w:pStyle w:val="CommentText"/>
      </w:pPr>
      <w:r>
        <w:t>Results</w:t>
      </w:r>
    </w:p>
    <w:p w14:paraId="4410FDF9" w14:textId="77777777" w:rsidR="002A0830" w:rsidRDefault="002A0830">
      <w:pPr>
        <w:pStyle w:val="CommentText"/>
      </w:pPr>
      <w:r>
        <w:t>Discussion</w:t>
      </w:r>
    </w:p>
    <w:p w14:paraId="51FE453B" w14:textId="77777777" w:rsidR="002A0830" w:rsidRDefault="002A0830">
      <w:pPr>
        <w:pStyle w:val="CommentText"/>
      </w:pPr>
      <w:r>
        <w:t>Methods</w:t>
      </w:r>
    </w:p>
    <w:p w14:paraId="3D32FBDB" w14:textId="77777777" w:rsidR="002A0830" w:rsidRDefault="002A0830">
      <w:pPr>
        <w:pStyle w:val="CommentText"/>
      </w:pPr>
    </w:p>
    <w:p w14:paraId="34EA4991" w14:textId="77777777" w:rsidR="002A0830" w:rsidRDefault="002A0830">
      <w:pPr>
        <w:pStyle w:val="CommentText"/>
      </w:pPr>
    </w:p>
    <w:p w14:paraId="71AE1041" w14:textId="77777777" w:rsidR="002A0830" w:rsidRDefault="002A0830">
      <w:pPr>
        <w:pStyle w:val="CommentText"/>
      </w:pPr>
      <w:r>
        <w:t xml:space="preserve">I was having trouble explaining what we found without putting half the methods section in the results. </w:t>
      </w:r>
      <w:proofErr w:type="gramStart"/>
      <w:r>
        <w:t>So</w:t>
      </w:r>
      <w:proofErr w:type="gramEnd"/>
      <w:r>
        <w:t xml:space="preserve"> Jamie suggested I add these two non-standard sections, “The Data” and “The Model”</w:t>
      </w:r>
    </w:p>
    <w:p w14:paraId="069575A3" w14:textId="77777777" w:rsidR="002A0830" w:rsidRDefault="002A0830">
      <w:pPr>
        <w:pStyle w:val="CommentText"/>
      </w:pPr>
    </w:p>
    <w:p w14:paraId="15AE6F96" w14:textId="5B0021AB" w:rsidR="002A0830" w:rsidRDefault="002A0830">
      <w:pPr>
        <w:pStyle w:val="CommentText"/>
      </w:pPr>
      <w:r>
        <w:t>I’m open to feedback on structure, but after a great deal of rearranging, I think this is the best approach I’ve tried.</w:t>
      </w:r>
    </w:p>
  </w:comment>
  <w:comment w:id="117" w:author="Katelyn Gostic" w:date="2019-04-12T10:48:00Z" w:initials="KG">
    <w:p w14:paraId="1F2B4AF2" w14:textId="10AF1DBD" w:rsidR="002A0830" w:rsidRDefault="002A0830">
      <w:pPr>
        <w:pStyle w:val="CommentText"/>
      </w:pPr>
      <w:r>
        <w:rPr>
          <w:rStyle w:val="CommentReference"/>
        </w:rPr>
        <w:annotationRef/>
      </w:r>
      <w:r>
        <w:t>Detail needed?</w:t>
      </w:r>
    </w:p>
  </w:comment>
  <w:comment w:id="118" w:author="Katelyn Gostic" w:date="2019-04-16T14:27:00Z" w:initials="KG">
    <w:p w14:paraId="1EED67F6" w14:textId="77777777" w:rsidR="002A0830" w:rsidRDefault="002A0830">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2A0830" w:rsidRDefault="002A0830">
      <w:pPr>
        <w:pStyle w:val="CommentText"/>
      </w:pPr>
    </w:p>
    <w:p w14:paraId="75FD9209" w14:textId="77777777" w:rsidR="002A0830" w:rsidRDefault="002A0830">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2A0830" w:rsidRDefault="002A0830">
      <w:pPr>
        <w:pStyle w:val="CommentText"/>
      </w:pPr>
    </w:p>
    <w:p w14:paraId="6BB57410" w14:textId="77777777" w:rsidR="002A0830" w:rsidRDefault="002A0830">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2A0830" w:rsidRDefault="002A0830">
      <w:pPr>
        <w:pStyle w:val="CommentText"/>
      </w:pPr>
    </w:p>
    <w:p w14:paraId="484A41BA" w14:textId="53B7C142" w:rsidR="002A0830" w:rsidRDefault="002A0830">
      <w:pPr>
        <w:pStyle w:val="CommentText"/>
      </w:pPr>
      <w:r>
        <w:t xml:space="preserve">Please let me know if anyone has strong opinions. I could re-do this before </w:t>
      </w:r>
      <w:proofErr w:type="gramStart"/>
      <w:r>
        <w:t>submission .</w:t>
      </w:r>
      <w:proofErr w:type="gramEnd"/>
    </w:p>
  </w:comment>
  <w:comment w:id="119" w:author="James Lloyd-Smith" w:date="2019-05-03T16:33:00Z" w:initials="JL">
    <w:p w14:paraId="26C95EBA" w14:textId="712132CF" w:rsidR="002A0830" w:rsidRDefault="002A0830">
      <w:pPr>
        <w:pStyle w:val="CommentText"/>
      </w:pPr>
      <w:r>
        <w:rPr>
          <w:rStyle w:val="CommentReference"/>
        </w:rPr>
        <w:annotationRef/>
      </w:r>
      <w:r>
        <w:t>I’m happy to wait and see if a reviewer asks for a different approach.  I don’t see this as very important, and it’s unlikely to lead to lethal critiques.</w:t>
      </w:r>
    </w:p>
  </w:comment>
  <w:comment w:id="120" w:author="James Lloyd-Smith" w:date="2019-05-03T16:35:00Z" w:initials="JL">
    <w:p w14:paraId="1C660ABB" w14:textId="26F1787D" w:rsidR="002A0830" w:rsidRDefault="002A0830">
      <w:pPr>
        <w:pStyle w:val="CommentText"/>
      </w:pPr>
      <w:r>
        <w:rPr>
          <w:rStyle w:val="CommentReference"/>
        </w:rPr>
        <w:annotationRef/>
      </w:r>
      <w:r>
        <w:t>I would add a brief parenthetical caveat that some people born in the years leading into pandemics don’t get imprinted until after the pandemics.</w:t>
      </w:r>
    </w:p>
  </w:comment>
  <w:comment w:id="124" w:author="James Lloyd-Smith" w:date="2019-05-03T16:40:00Z" w:initials="JL">
    <w:p w14:paraId="49B30E9D" w14:textId="7D1E2435" w:rsidR="002A0830" w:rsidRDefault="002A0830">
      <w:pPr>
        <w:pStyle w:val="CommentText"/>
      </w:pPr>
      <w:r>
        <w:rPr>
          <w:rStyle w:val="CommentReference"/>
        </w:rPr>
        <w:annotationRef/>
      </w:r>
      <w:r>
        <w:t>I would reframe as ‘These H2N2 cohorts are crucial because they are the only source of leverage...’</w:t>
      </w:r>
    </w:p>
  </w:comment>
  <w:comment w:id="139" w:author="James Lloyd-Smith" w:date="2019-05-03T16:47:00Z" w:initials="JL">
    <w:p w14:paraId="34BCDEF9" w14:textId="2BD7B3A9" w:rsidR="002A0830" w:rsidRDefault="002A0830">
      <w:pPr>
        <w:pStyle w:val="CommentText"/>
      </w:pPr>
      <w:r>
        <w:rPr>
          <w:rStyle w:val="CommentReference"/>
        </w:rPr>
        <w:annotationRef/>
      </w:r>
      <w:r>
        <w:t>Maybe add “We did not account for differences in vaccine effectiveness across study years.”</w:t>
      </w:r>
    </w:p>
  </w:comment>
  <w:comment w:id="140" w:author="Katelyn Gostic" w:date="2019-04-15T10:04:00Z" w:initials="KG">
    <w:p w14:paraId="78F32AF1" w14:textId="6443C781" w:rsidR="002A0830" w:rsidRDefault="002A0830">
      <w:pPr>
        <w:pStyle w:val="CommentText"/>
      </w:pPr>
      <w:r>
        <w:rPr>
          <w:rStyle w:val="CommentReference"/>
        </w:rPr>
        <w:annotationRef/>
      </w:r>
      <w:r>
        <w:t>Should I ditch Figs. S6-S7 (alternate smoothing parameters, INSIGHT data)? They are kind of redundant. Fig. S3 shows alt. smoothing of AZ data.</w:t>
      </w:r>
    </w:p>
  </w:comment>
  <w:comment w:id="141" w:author="James Lloyd-Smith" w:date="2019-05-03T17:01:00Z" w:initials="JL">
    <w:p w14:paraId="2F5E6228" w14:textId="1426F9DA" w:rsidR="002A0830" w:rsidRDefault="002A0830">
      <w:pPr>
        <w:pStyle w:val="CommentText"/>
      </w:pPr>
      <w:r>
        <w:rPr>
          <w:rStyle w:val="CommentReference"/>
        </w:rPr>
        <w:annotationRef/>
      </w:r>
      <w:r>
        <w:t>They don’t hurt.  If you only show for AZ data, then people might think you’re hiding these.</w:t>
      </w:r>
    </w:p>
  </w:comment>
  <w:comment w:id="144" w:author="James Lloyd-Smith" w:date="2019-05-03T17:04:00Z" w:initials="JL">
    <w:p w14:paraId="44705C0C" w14:textId="76FF5BEC" w:rsidR="002A0830" w:rsidRDefault="002A0830">
      <w:pPr>
        <w:pStyle w:val="CommentText"/>
      </w:pPr>
      <w:r>
        <w:rPr>
          <w:rStyle w:val="CommentReference"/>
        </w:rPr>
        <w:annotationRef/>
      </w:r>
      <w:r>
        <w:t>Rule of thumb: add a comma if you want the phrase to stick together as an adjective.  E.g. it is density-dependent, but density dependence.</w:t>
      </w:r>
    </w:p>
  </w:comment>
  <w:comment w:id="147" w:author="James Lloyd-Smith" w:date="2019-05-03T21:20:00Z" w:initials="JL">
    <w:p w14:paraId="6B1B89E1" w14:textId="585216B7" w:rsidR="002A0830" w:rsidRDefault="002A0830">
      <w:pPr>
        <w:pStyle w:val="CommentText"/>
      </w:pPr>
      <w:r>
        <w:rPr>
          <w:rStyle w:val="CommentReference"/>
        </w:rPr>
        <w:annotationRef/>
      </w:r>
      <w:r>
        <w:t>I like this compact Fig 4.  It gets the point across, and we don’t miss the details.</w:t>
      </w:r>
    </w:p>
  </w:comment>
  <w:comment w:id="148" w:author="James Lloyd-Smith" w:date="2019-05-03T17:08:00Z" w:initials="JL">
    <w:p w14:paraId="75FC10CD" w14:textId="5E9346F2" w:rsidR="002A0830" w:rsidRDefault="002A0830">
      <w:pPr>
        <w:pStyle w:val="CommentText"/>
      </w:pPr>
      <w:r>
        <w:rPr>
          <w:rStyle w:val="CommentReference"/>
        </w:rPr>
        <w:annotationRef/>
      </w:r>
      <w:r>
        <w:t>Could add ‘and some other minor differences arising from normalization across the birth-year distributions.’</w:t>
      </w:r>
    </w:p>
  </w:comment>
  <w:comment w:id="149" w:author="Katelyn Gostic" w:date="2019-04-11T08:19:00Z" w:initials="KG">
    <w:p w14:paraId="2B82AF28" w14:textId="77777777" w:rsidR="002A0830" w:rsidRDefault="002A0830">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2A0830" w:rsidRDefault="002A0830">
      <w:pPr>
        <w:pStyle w:val="CommentText"/>
      </w:pPr>
    </w:p>
    <w:p w14:paraId="562C8080" w14:textId="77524555" w:rsidR="002A0830" w:rsidRDefault="002A0830">
      <w:pPr>
        <w:pStyle w:val="CommentText"/>
      </w:pPr>
      <w:r>
        <w:t>I don’t think these within-model patterns are the core message.</w:t>
      </w:r>
    </w:p>
  </w:comment>
  <w:comment w:id="150" w:author="James Lloyd-Smith" w:date="2019-05-03T17:17:00Z" w:initials="JL">
    <w:p w14:paraId="5DFD785A" w14:textId="3593AE62" w:rsidR="002A0830" w:rsidRDefault="002A0830">
      <w:pPr>
        <w:pStyle w:val="CommentText"/>
      </w:pPr>
      <w:r>
        <w:rPr>
          <w:rStyle w:val="CommentReference"/>
        </w:rPr>
        <w:annotationRef/>
      </w:r>
      <w:r>
        <w:t>I agree they’re not the core message, but I’d err on the side of leaving them in for now. Then you’ve got something to cut if they ask you to…</w:t>
      </w:r>
    </w:p>
  </w:comment>
  <w:comment w:id="151" w:author="Katelyn Gostic" w:date="2019-04-11T08:37:00Z" w:initials="KG">
    <w:p w14:paraId="730DD570" w14:textId="244F8E30" w:rsidR="002A0830" w:rsidRDefault="002A0830">
      <w:pPr>
        <w:pStyle w:val="CommentText"/>
      </w:pPr>
      <w:r>
        <w:rPr>
          <w:rStyle w:val="CommentReference"/>
        </w:rPr>
        <w:annotationRef/>
      </w:r>
      <w:r>
        <w:t>Methods?</w:t>
      </w:r>
    </w:p>
  </w:comment>
  <w:comment w:id="152" w:author="James Lloyd-Smith" w:date="2019-05-03T17:19:00Z" w:initials="JL">
    <w:p w14:paraId="3338761B" w14:textId="3ABDE91C" w:rsidR="002A0830" w:rsidRDefault="002A0830">
      <w:pPr>
        <w:pStyle w:val="CommentText"/>
      </w:pPr>
      <w:r>
        <w:rPr>
          <w:rStyle w:val="CommentReference"/>
        </w:rPr>
        <w:annotationRef/>
      </w:r>
      <w:proofErr w:type="gramStart"/>
      <w:r>
        <w:t>Yes</w:t>
      </w:r>
      <w:proofErr w:type="gramEnd"/>
      <w:r>
        <w:t xml:space="preserve"> I would move this to methods.</w:t>
      </w:r>
    </w:p>
  </w:comment>
  <w:comment w:id="154" w:author="James Lloyd-Smith" w:date="2019-05-03T17:22:00Z" w:initials="JL">
    <w:p w14:paraId="34D60690" w14:textId="4E7AC8E7" w:rsidR="002A0830" w:rsidRDefault="002A0830">
      <w:pPr>
        <w:pStyle w:val="CommentText"/>
      </w:pPr>
      <w:r>
        <w:rPr>
          <w:rStyle w:val="CommentReference"/>
        </w:rPr>
        <w:annotationRef/>
      </w:r>
      <w:r>
        <w:t>I love this result.  It’s sad that the model fits don’t look nicer.  I’m debating whether we should acknowledge that, with a brief phrase.</w:t>
      </w:r>
    </w:p>
  </w:comment>
  <w:comment w:id="157" w:author="Katelyn Gostic" w:date="2019-04-15T10:34:00Z" w:initials="KG">
    <w:p w14:paraId="5AF6C0E0" w14:textId="2B44070C" w:rsidR="002A0830" w:rsidRDefault="002A0830">
      <w:pPr>
        <w:pStyle w:val="CommentText"/>
      </w:pPr>
      <w:r>
        <w:rPr>
          <w:rStyle w:val="CommentReference"/>
        </w:rPr>
        <w:annotationRef/>
      </w:r>
      <w:r>
        <w:t xml:space="preserve">Do I need to define </w:t>
      </w:r>
      <w:proofErr w:type="gramStart"/>
      <w:r>
        <w:t>this?:</w:t>
      </w:r>
      <w:proofErr w:type="gramEnd"/>
    </w:p>
    <w:p w14:paraId="37C09E19" w14:textId="77777777" w:rsidR="002A0830" w:rsidRDefault="002A0830">
      <w:pPr>
        <w:pStyle w:val="CommentText"/>
      </w:pPr>
    </w:p>
    <w:p w14:paraId="4FD80541" w14:textId="737E080F" w:rsidR="002A0830" w:rsidRDefault="002A0830">
      <w:pPr>
        <w:pStyle w:val="CommentText"/>
      </w:pPr>
      <w:r>
        <w:t>The “antigenic distance” between two strains, as mapped in Euclidian space, or on a phylogenetic tree, can be used as a proxy for immune cross-reactivity.</w:t>
      </w:r>
    </w:p>
  </w:comment>
  <w:comment w:id="158" w:author="James Lloyd-Smith" w:date="2019-05-03T17:23:00Z" w:initials="JL">
    <w:p w14:paraId="1C18F122" w14:textId="0AA02629" w:rsidR="002A0830" w:rsidRDefault="002A0830">
      <w:pPr>
        <w:pStyle w:val="CommentText"/>
      </w:pPr>
      <w:r>
        <w:rPr>
          <w:rStyle w:val="CommentReference"/>
        </w:rPr>
        <w:annotationRef/>
      </w:r>
      <w:r>
        <w:t>Wouldn’t hurt.</w:t>
      </w:r>
    </w:p>
  </w:comment>
  <w:comment w:id="159" w:author="James Lloyd-Smith" w:date="2019-05-03T17:24:00Z" w:initials="JL">
    <w:p w14:paraId="69A822F0" w14:textId="497833BA" w:rsidR="002A0830" w:rsidRDefault="002A0830">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164" w:author="James Lloyd-Smith" w:date="2019-05-03T17:28:00Z" w:initials="JL">
    <w:p w14:paraId="2F337BE5" w14:textId="4273B683" w:rsidR="002A0830" w:rsidRDefault="002A0830">
      <w:pPr>
        <w:pStyle w:val="CommentText"/>
      </w:pPr>
      <w:r>
        <w:rPr>
          <w:rStyle w:val="CommentReference"/>
        </w:rPr>
        <w:annotationRef/>
      </w:r>
      <w:r>
        <w:t xml:space="preserve">Maybe say ‘is the dominant driver of’ since otherwise you’d expect differences due to imprinting.  </w:t>
      </w:r>
    </w:p>
  </w:comment>
  <w:comment w:id="165" w:author="James Lloyd-Smith" w:date="2019-05-03T17:30:00Z" w:initials="JL">
    <w:p w14:paraId="7D6EC650" w14:textId="12FA9E1A" w:rsidR="002A0830" w:rsidRDefault="002A0830">
      <w:pPr>
        <w:pStyle w:val="CommentText"/>
      </w:pPr>
      <w:r>
        <w:t>Would ‘s</w:t>
      </w:r>
      <w:r>
        <w:rPr>
          <w:rStyle w:val="CommentReference"/>
        </w:rPr>
        <w:annotationRef/>
      </w:r>
      <w:r>
        <w:t>peed’ be better?</w:t>
      </w:r>
    </w:p>
  </w:comment>
  <w:comment w:id="166" w:author="James Lloyd-Smith" w:date="2019-05-03T21:24:00Z" w:initials="JL">
    <w:p w14:paraId="4208F846" w14:textId="33CED72A" w:rsidR="002A0830" w:rsidRDefault="002A0830">
      <w:pPr>
        <w:pStyle w:val="CommentText"/>
      </w:pPr>
      <w:r>
        <w:rPr>
          <w:rStyle w:val="CommentReference"/>
        </w:rPr>
        <w:annotationRef/>
      </w:r>
      <w:r>
        <w:t xml:space="preserve">Maybe aim for a stronger opening that gives a bit more context.  Also ‘results showed’ is kind of a throwaway phrase, so not great to open the discussion.  Think about something like ‘Our analyses of two large datasets of influenza cases confirmed a difference in age-specific impacts of seasonal H1 and H3, which was consistent across multiple countries and influenza seasons. We analyzed several possible drivers of these </w:t>
      </w:r>
      <w:proofErr w:type="gramStart"/>
      <w:r>
        <w:t>differences, and</w:t>
      </w:r>
      <w:proofErr w:type="gramEnd"/>
      <w:r>
        <w:t xml:space="preserve"> found greatest support for the hypothesis that immunological imprinting leads to lasting protection against the NA or HA subtype of the first influenza strain encountered in childhood.’  Then carry on.</w:t>
      </w:r>
    </w:p>
    <w:p w14:paraId="32B9A9F1" w14:textId="77777777" w:rsidR="002A0830" w:rsidRDefault="002A0830">
      <w:pPr>
        <w:pStyle w:val="CommentText"/>
      </w:pPr>
    </w:p>
    <w:p w14:paraId="49ADB300" w14:textId="4AC342E5" w:rsidR="002A0830" w:rsidRDefault="002A0830">
      <w:pPr>
        <w:pStyle w:val="CommentText"/>
      </w:pPr>
      <w:r>
        <w:t>Note that I wrote that in a very hedge-y way, echoing your ‘tested driver’ comment.  This is always true of model selection results, but we could be bolder in our general language about it, and then make the point explicitly somewhere.  I note that you use stronger language below anyway.</w:t>
      </w:r>
    </w:p>
  </w:comment>
  <w:comment w:id="169" w:author="James Lloyd-Smith" w:date="2019-05-03T21:22:00Z" w:initials="JL">
    <w:p w14:paraId="1F04B5B3" w14:textId="77E4F40B" w:rsidR="002A0830" w:rsidRDefault="002A0830">
      <w:pPr>
        <w:pStyle w:val="CommentText"/>
      </w:pPr>
      <w:r>
        <w:rPr>
          <w:rStyle w:val="CommentReference"/>
        </w:rPr>
        <w:annotationRef/>
      </w:r>
      <w:r>
        <w:t>I would switch to ‘evolution’ or ‘drift’.  Best to use accessible language here, since some people skip to this paragraph to get the take-home story.</w:t>
      </w:r>
    </w:p>
    <w:p w14:paraId="2E2F6965" w14:textId="77777777" w:rsidR="002A0830" w:rsidRDefault="002A0830">
      <w:pPr>
        <w:pStyle w:val="CommentText"/>
      </w:pPr>
    </w:p>
    <w:p w14:paraId="0E1E09DC" w14:textId="4E82F39B" w:rsidR="002A0830" w:rsidRDefault="002A0830">
      <w:pPr>
        <w:pStyle w:val="CommentText"/>
      </w:pPr>
      <w:r>
        <w:t>On that note, I would be tempted to mention the pandemic results in this paragraph.</w:t>
      </w:r>
    </w:p>
  </w:comment>
  <w:comment w:id="170" w:author="James Lloyd-Smith" w:date="2019-05-03T21:34:00Z" w:initials="JL">
    <w:p w14:paraId="5A89AEA7" w14:textId="6205644A" w:rsidR="002A0830" w:rsidRDefault="002A0830">
      <w:pPr>
        <w:pStyle w:val="CommentText"/>
      </w:pPr>
      <w:r>
        <w:rPr>
          <w:rStyle w:val="CommentReference"/>
        </w:rPr>
        <w:annotationRef/>
      </w:r>
      <w:r>
        <w:t>Try to lead with a sentence about the biology, before getting into these AIC weeds.  Something about how the analysis gave equivocal results about the relative importance of HA subtype imprinting.</w:t>
      </w:r>
    </w:p>
  </w:comment>
  <w:comment w:id="175" w:author="Katelyn Gostic" w:date="2019-04-12T12:16:00Z" w:initials="KG">
    <w:p w14:paraId="390B8387" w14:textId="77777777" w:rsidR="002A0830" w:rsidRDefault="002A0830" w:rsidP="007D766D">
      <w:pPr>
        <w:pStyle w:val="CommentText"/>
        <w:ind w:firstLine="0"/>
      </w:pPr>
      <w:r>
        <w:rPr>
          <w:rStyle w:val="CommentReference"/>
        </w:rPr>
        <w:annotationRef/>
      </w:r>
      <w:r>
        <w:t>Does this paragraph seem out of place?</w:t>
      </w:r>
    </w:p>
    <w:p w14:paraId="76B99F49" w14:textId="77777777" w:rsidR="002A0830" w:rsidRDefault="002A0830" w:rsidP="007D766D">
      <w:pPr>
        <w:pStyle w:val="CommentText"/>
        <w:ind w:firstLine="0"/>
      </w:pPr>
    </w:p>
    <w:p w14:paraId="0EB5F6D4" w14:textId="6BF40E1B" w:rsidR="002A0830" w:rsidRDefault="002A0830" w:rsidP="007D766D">
      <w:pPr>
        <w:pStyle w:val="CommentText"/>
        <w:ind w:firstLine="0"/>
      </w:pPr>
      <w:r>
        <w:t>Not sure if these statements are essential.</w:t>
      </w:r>
    </w:p>
  </w:comment>
  <w:comment w:id="176" w:author="James Lloyd-Smith" w:date="2019-05-03T21:38:00Z" w:initials="JL">
    <w:p w14:paraId="0D41B114" w14:textId="244546A7" w:rsidR="002A0830" w:rsidRDefault="002A0830">
      <w:pPr>
        <w:pStyle w:val="CommentText"/>
      </w:pPr>
      <w:r>
        <w:rPr>
          <w:rStyle w:val="CommentReference"/>
        </w:rPr>
        <w:annotationRef/>
      </w:r>
      <w:r>
        <w:t xml:space="preserve">It feels a bit early in the discussion.  Usually you spend the first half talking up your results and their implications, before getting into limitations and suggestions for future work. </w:t>
      </w:r>
    </w:p>
  </w:comment>
  <w:comment w:id="179" w:author="James Lloyd-Smith" w:date="2019-05-03T21:43:00Z" w:initials="JL">
    <w:p w14:paraId="3F6B8F66" w14:textId="1131B708" w:rsidR="002A0830" w:rsidRDefault="002A0830">
      <w:pPr>
        <w:pStyle w:val="CommentText"/>
      </w:pPr>
      <w:r>
        <w:rPr>
          <w:rStyle w:val="CommentReference"/>
        </w:rPr>
        <w:annotationRef/>
      </w:r>
      <w:r>
        <w:t>I like the overall point you’re making here, but this phrase is a bit weak.  How about ‘it is striking’?</w:t>
      </w:r>
    </w:p>
  </w:comment>
  <w:comment w:id="180" w:author="James Lloyd-Smith" w:date="2019-05-03T21:43:00Z" w:initials="JL">
    <w:p w14:paraId="0822FF3E" w14:textId="70373920" w:rsidR="002A0830" w:rsidRDefault="002A0830">
      <w:pPr>
        <w:pStyle w:val="CommentText"/>
      </w:pPr>
      <w:r>
        <w:rPr>
          <w:rStyle w:val="CommentReference"/>
        </w:rPr>
        <w:annotationRef/>
      </w:r>
      <w:r>
        <w:t>State what kind of titer.  Are these all for HI titers? Or is antigenic space ever constructed with neutralization titers?</w:t>
      </w:r>
    </w:p>
  </w:comment>
  <w:comment w:id="188" w:author="Katelyn Gostic" w:date="2019-04-12T11:45:00Z" w:initials="KG">
    <w:p w14:paraId="292693FC" w14:textId="7BED2CE4" w:rsidR="002A0830" w:rsidRDefault="002A0830" w:rsidP="008F1F78">
      <w:r>
        <w:rPr>
          <w:rStyle w:val="CommentReference"/>
        </w:rPr>
        <w:annotationRef/>
      </w:r>
      <w:r>
        <w:t>I cut this paragraph, because it seemed too in the weeds, but could add some or all of it back in if you all think these ideas are important.</w:t>
      </w:r>
    </w:p>
    <w:p w14:paraId="7187A514" w14:textId="77777777" w:rsidR="002A0830" w:rsidRDefault="002A0830" w:rsidP="008F1F78"/>
    <w:p w14:paraId="510323B2" w14:textId="4DA9434C" w:rsidR="002A0830" w:rsidRPr="008F1F78" w:rsidRDefault="002A0830"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2A0830" w:rsidRDefault="002A0830">
      <w:pPr>
        <w:pStyle w:val="CommentText"/>
      </w:pPr>
    </w:p>
  </w:comment>
  <w:comment w:id="189" w:author="James Lloyd-Smith" w:date="2019-05-03T21:46:00Z" w:initials="JL">
    <w:p w14:paraId="21ACD16E" w14:textId="6A6AA7F2" w:rsidR="002A0830" w:rsidRDefault="002A0830">
      <w:pPr>
        <w:pStyle w:val="CommentText"/>
      </w:pPr>
      <w:r>
        <w:rPr>
          <w:rStyle w:val="CommentReference"/>
        </w:rPr>
        <w:annotationRef/>
      </w:r>
      <w:r>
        <w:t>As I read, I was already thinking about some of this.  I think one sentence of it, at least, would be good.   I took a stab at it.</w:t>
      </w:r>
    </w:p>
  </w:comment>
  <w:comment w:id="190" w:author="James Lloyd-Smith" w:date="2019-05-03T21:51:00Z" w:initials="JL">
    <w:p w14:paraId="1CE76855" w14:textId="5993D454" w:rsidR="002A0830" w:rsidRDefault="002A0830">
      <w:pPr>
        <w:pStyle w:val="CommentText"/>
      </w:pPr>
      <w:r>
        <w:rPr>
          <w:rStyle w:val="CommentReference"/>
        </w:rPr>
        <w:annotationRef/>
      </w:r>
      <w:r>
        <w:t xml:space="preserve">If you keep the above text about the assays, maybe set this paragraph up with a sentence about how there are possible biological explanations as well. </w:t>
      </w:r>
    </w:p>
  </w:comment>
  <w:comment w:id="191" w:author="Katelyn Gostic" w:date="2019-04-16T15:26:00Z" w:initials="KG">
    <w:p w14:paraId="0941B910" w14:textId="08D983A3" w:rsidR="002A0830" w:rsidRDefault="002A0830">
      <w:pPr>
        <w:pStyle w:val="CommentText"/>
      </w:pPr>
      <w:r>
        <w:rPr>
          <w:rStyle w:val="CommentReference"/>
        </w:rPr>
        <w:annotationRef/>
      </w:r>
      <w:r>
        <w:t>Is this clear?</w:t>
      </w:r>
    </w:p>
  </w:comment>
  <w:comment w:id="192" w:author="James Lloyd-Smith" w:date="2019-05-03T21:53:00Z" w:initials="JL">
    <w:p w14:paraId="4E44111F" w14:textId="6E070150" w:rsidR="002A0830" w:rsidRDefault="002A0830">
      <w:pPr>
        <w:pStyle w:val="CommentText"/>
      </w:pPr>
      <w:r>
        <w:rPr>
          <w:rStyle w:val="CommentReference"/>
        </w:rPr>
        <w:annotationRef/>
      </w:r>
      <w:r>
        <w:t>I think I got it.  Cool idea.</w:t>
      </w:r>
    </w:p>
  </w:comment>
  <w:comment w:id="194" w:author="James Lloyd-Smith" w:date="2019-05-03T21:56:00Z" w:initials="JL">
    <w:p w14:paraId="1D995292" w14:textId="36366864" w:rsidR="002A0830" w:rsidRDefault="002A0830">
      <w:pPr>
        <w:pStyle w:val="CommentText"/>
      </w:pPr>
      <w:r>
        <w:rPr>
          <w:rStyle w:val="CommentReference"/>
        </w:rPr>
        <w:annotationRef/>
      </w:r>
      <w:r>
        <w:t>Not sure this is great phrasing, but I didn’t like ‘somewhat unsurprising’.  ‘somewhat’ is a waffle word and should be used very sparingly.</w:t>
      </w:r>
    </w:p>
  </w:comment>
  <w:comment w:id="202" w:author="James Lloyd-Smith" w:date="2019-05-03T21:58:00Z" w:initials="JL">
    <w:p w14:paraId="3BD79DF2" w14:textId="464F5B8C" w:rsidR="002A0830" w:rsidRDefault="002A0830">
      <w:pPr>
        <w:pStyle w:val="CommentText"/>
      </w:pPr>
      <w:r>
        <w:rPr>
          <w:rStyle w:val="CommentReference"/>
        </w:rPr>
        <w:annotationRef/>
      </w:r>
      <w:r>
        <w:t xml:space="preserve">These commas aren’t </w:t>
      </w:r>
      <w:proofErr w:type="gramStart"/>
      <w:r>
        <w:t>needed</w:t>
      </w:r>
      <w:proofErr w:type="gramEnd"/>
      <w:r>
        <w:t xml:space="preserve"> and they mix up the sentence structure. Save your commas to demarcate phrases. </w:t>
      </w:r>
    </w:p>
  </w:comment>
  <w:comment w:id="208" w:author="James Lloyd-Smith" w:date="2019-05-03T22:03:00Z" w:initials="JL">
    <w:p w14:paraId="56DBDA56" w14:textId="6ED28512" w:rsidR="002A0830" w:rsidRDefault="002A0830">
      <w:pPr>
        <w:pStyle w:val="CommentText"/>
      </w:pPr>
      <w:r>
        <w:rPr>
          <w:rStyle w:val="CommentReference"/>
        </w:rPr>
        <w:annotationRef/>
      </w:r>
      <w:r>
        <w:t>This feels a bit repetitive after just reading a whole paragraph on these ideas.  Maybe condense and merge with the next sentence.</w:t>
      </w:r>
    </w:p>
  </w:comment>
  <w:comment w:id="209" w:author="Katelyn Gostic" w:date="2019-04-16T15:36:00Z" w:initials="KG">
    <w:p w14:paraId="3EE3EC95" w14:textId="612F84C7" w:rsidR="002A0830" w:rsidRDefault="002A0830">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210" w:author="James Lloyd-Smith" w:date="2019-05-03T22:04:00Z" w:initials="JL">
    <w:p w14:paraId="080D08ED" w14:textId="5D3CCBA3" w:rsidR="002A0830" w:rsidRDefault="002A0830">
      <w:pPr>
        <w:pStyle w:val="CommentText"/>
      </w:pPr>
      <w:r>
        <w:rPr>
          <w:rStyle w:val="CommentReference"/>
        </w:rPr>
        <w:annotationRef/>
      </w:r>
      <w:proofErr w:type="gramStart"/>
      <w:r>
        <w:t>Yeah</w:t>
      </w:r>
      <w:proofErr w:type="gramEnd"/>
      <w:r>
        <w:t xml:space="preserve"> I asked you about this in some recent conversation.  Are the INSIGHT data usable or do they start too late? To my understanding, the 1976 vaccination was a US decision since the swine flu cases were at a US base (and Carter got hammered for it, due to adverse events and the fact that no pandemic arose).  </w:t>
      </w:r>
      <w:proofErr w:type="gramStart"/>
      <w:r>
        <w:t>So</w:t>
      </w:r>
      <w:proofErr w:type="gramEnd"/>
      <w:r>
        <w:t xml:space="preserve"> there’s a clear prediction to make here… not sure if anyone has looked at the age distributions in sufficient detail, but at minimum you could frame the question.  This would help anyway because this idea seems a bit fleeting as is.</w:t>
      </w:r>
    </w:p>
  </w:comment>
  <w:comment w:id="216" w:author="James Lloyd-Smith" w:date="2019-05-03T22:19:00Z" w:initials="JL">
    <w:p w14:paraId="74CD0D79" w14:textId="37BB0F92" w:rsidR="002A0830" w:rsidRDefault="002A0830">
      <w:pPr>
        <w:pStyle w:val="CommentText"/>
      </w:pPr>
      <w:r>
        <w:rPr>
          <w:rStyle w:val="CommentReference"/>
        </w:rPr>
        <w:annotationRef/>
      </w:r>
      <w:r>
        <w:t>I like this result.</w:t>
      </w:r>
    </w:p>
  </w:comment>
  <w:comment w:id="218" w:author="James Lloyd-Smith" w:date="2019-05-03T22:19:00Z" w:initials="JL">
    <w:p w14:paraId="71C49C6C" w14:textId="579165D7" w:rsidR="002A0830" w:rsidRDefault="002A0830">
      <w:pPr>
        <w:pStyle w:val="CommentText"/>
      </w:pPr>
      <w:r>
        <w:rPr>
          <w:rStyle w:val="CommentReference"/>
        </w:rPr>
        <w:annotationRef/>
      </w:r>
      <w:r>
        <w:t>I think somewhere around here would be a better place to put the paragraph from above about the need for biomarkers, and limitations of doing this inference from cross-sectional data.</w:t>
      </w:r>
    </w:p>
  </w:comment>
  <w:comment w:id="219" w:author="James Lloyd-Smith" w:date="2019-05-03T22:21:00Z" w:initials="JL">
    <w:p w14:paraId="23FFB6CF" w14:textId="6AB7AF54" w:rsidR="002A0830" w:rsidRDefault="002A0830">
      <w:pPr>
        <w:pStyle w:val="CommentText"/>
      </w:pPr>
      <w:r>
        <w:rPr>
          <w:rStyle w:val="CommentReference"/>
        </w:rPr>
        <w:annotationRef/>
      </w:r>
      <w:r>
        <w:t>Could add the Influenza Research Database</w:t>
      </w:r>
    </w:p>
    <w:p w14:paraId="3F098171" w14:textId="37124D70" w:rsidR="002A0830" w:rsidRDefault="002A0830">
      <w:pPr>
        <w:pStyle w:val="CommentText"/>
      </w:pPr>
      <w:hyperlink r:id="rId1" w:history="1">
        <w:r>
          <w:rPr>
            <w:rStyle w:val="Hyperlink"/>
          </w:rPr>
          <w:t>https://www.fludb.org/</w:t>
        </w:r>
      </w:hyperlink>
    </w:p>
    <w:p w14:paraId="03E8F0AD" w14:textId="41F7BCE1" w:rsidR="002A0830" w:rsidRDefault="002A0830">
      <w:pPr>
        <w:pStyle w:val="CommentText"/>
      </w:pPr>
      <w:r>
        <w:t>The JCVI guys were plugging it to me.</w:t>
      </w:r>
    </w:p>
  </w:comment>
  <w:comment w:id="220" w:author="James Lloyd-Smith" w:date="2019-05-03T22:23:00Z" w:initials="JL">
    <w:p w14:paraId="51131667" w14:textId="63E1CBD7" w:rsidR="002A0830" w:rsidRDefault="002A0830">
      <w:pPr>
        <w:pStyle w:val="CommentText"/>
      </w:pPr>
      <w:r>
        <w:rPr>
          <w:rStyle w:val="CommentReference"/>
        </w:rPr>
        <w:annotationRef/>
      </w:r>
      <w:r>
        <w:t xml:space="preserve">This is a fair </w:t>
      </w:r>
      <w:proofErr w:type="gramStart"/>
      <w:r>
        <w:t>point, but</w:t>
      </w:r>
      <w:proofErr w:type="gramEnd"/>
      <w:r>
        <w:t xml:space="preserve"> feels a bit weird in the discussion of a research paper.</w:t>
      </w:r>
    </w:p>
  </w:comment>
  <w:comment w:id="242" w:author="James Lloyd-Smith" w:date="2019-05-03T23:35:00Z" w:initials="JL">
    <w:p w14:paraId="1F1670CE" w14:textId="543F0FCB" w:rsidR="002A0830" w:rsidRDefault="002A0830">
      <w:pPr>
        <w:pStyle w:val="CommentText"/>
      </w:pPr>
      <w:r>
        <w:rPr>
          <w:rStyle w:val="CommentReference"/>
        </w:rPr>
        <w:annotationRef/>
      </w:r>
      <w:r>
        <w:t>Don’t like the optics of emphasizing failure at this point of the paper.  Maybe frame as our finding of narrow imprinting, rather than broadly protective imprinting…</w:t>
      </w:r>
    </w:p>
  </w:comment>
  <w:comment w:id="243" w:author="James Lloyd-Smith" w:date="2019-05-03T23:36:00Z" w:initials="JL">
    <w:p w14:paraId="15B08B96" w14:textId="5972135B" w:rsidR="002A0830" w:rsidRDefault="002A0830">
      <w:pPr>
        <w:pStyle w:val="CommentText"/>
      </w:pPr>
      <w:r>
        <w:rPr>
          <w:rStyle w:val="CommentReference"/>
        </w:rPr>
        <w:annotationRef/>
      </w:r>
      <w:r>
        <w:t>As phrased, it sounds like we’re questioning the longevity (i.e. as though we think it’s actually not as long-lived).  Rephrase to ‘revealing the surprising longevity’ or similar?</w:t>
      </w:r>
    </w:p>
  </w:comment>
  <w:comment w:id="244" w:author="James Lloyd-Smith" w:date="2019-05-03T23:35:00Z" w:initials="JL">
    <w:p w14:paraId="05DC1E13" w14:textId="5888CF77" w:rsidR="002A0830" w:rsidRDefault="002A0830">
      <w:pPr>
        <w:pStyle w:val="CommentText"/>
      </w:pPr>
      <w:r>
        <w:rPr>
          <w:rStyle w:val="CommentReference"/>
        </w:rPr>
        <w:annotationRef/>
      </w:r>
      <w:r>
        <w:t>I would move this to the end of the sentence, and maybe add ‘potential implications’</w:t>
      </w:r>
    </w:p>
  </w:comment>
  <w:comment w:id="245" w:author="James Lloyd-Smith" w:date="2019-05-03T23:38:00Z" w:initials="JL">
    <w:p w14:paraId="28D7E705" w14:textId="32EABA2E" w:rsidR="002A0830" w:rsidRDefault="002A0830">
      <w:pPr>
        <w:pStyle w:val="CommentText"/>
      </w:pPr>
      <w:r>
        <w:rPr>
          <w:rStyle w:val="CommentReference"/>
        </w:rPr>
        <w:annotationRef/>
      </w:r>
      <w:r>
        <w:t xml:space="preserve">This Discussion is long, and a tiny bit repetitive </w:t>
      </w:r>
      <w:proofErr w:type="spellStart"/>
      <w:r>
        <w:t>ord</w:t>
      </w:r>
      <w:proofErr w:type="spellEnd"/>
      <w:r>
        <w:t xml:space="preserve"> wordy at times.  I think it’s close to </w:t>
      </w:r>
      <w:proofErr w:type="spellStart"/>
      <w:r>
        <w:t>submittable</w:t>
      </w:r>
      <w:proofErr w:type="spellEnd"/>
      <w:r>
        <w:t>, but any snips and trims you can make in final read-through would be good.  But the key thing is to make sure your ideas come through, and are highlighted appropriately, so the editors and reviewers can appreciate them.  Then they may ask for the length to be trimmed, but that’s do-able if necessary.</w:t>
      </w:r>
    </w:p>
  </w:comment>
  <w:comment w:id="251" w:author="James Lloyd-Smith" w:date="2019-05-03T23:44:00Z" w:initials="JL">
    <w:p w14:paraId="4C51F78D" w14:textId="589B2E94" w:rsidR="002A0830" w:rsidRDefault="002A0830">
      <w:pPr>
        <w:pStyle w:val="CommentText"/>
      </w:pPr>
      <w:r>
        <w:rPr>
          <w:rStyle w:val="CommentReference"/>
        </w:rPr>
        <w:annotationRef/>
      </w:r>
      <w:r>
        <w:t>Delete?</w:t>
      </w:r>
    </w:p>
  </w:comment>
  <w:comment w:id="252" w:author="James Lloyd-Smith" w:date="2019-05-03T23:46:00Z" w:initials="JL">
    <w:p w14:paraId="6099F1F7" w14:textId="398BCEA0" w:rsidR="002A0830" w:rsidRDefault="002A0830">
      <w:pPr>
        <w:pStyle w:val="CommentText"/>
      </w:pPr>
      <w:r>
        <w:rPr>
          <w:rStyle w:val="CommentReference"/>
        </w:rPr>
        <w:annotationRef/>
      </w:r>
      <w:r>
        <w:t>This text seems a bit garbled.</w:t>
      </w:r>
    </w:p>
  </w:comment>
  <w:comment w:id="260" w:author="James Lloyd-Smith" w:date="2019-05-03T23:49:00Z" w:initials="JL">
    <w:p w14:paraId="517F7AF0" w14:textId="45077077" w:rsidR="002A0830" w:rsidRDefault="002A0830">
      <w:pPr>
        <w:pStyle w:val="CommentText"/>
      </w:pPr>
      <w:r>
        <w:rPr>
          <w:rStyle w:val="CommentReference"/>
        </w:rPr>
        <w:annotationRef/>
      </w:r>
      <w:r>
        <w:t>Check this – seems wrong</w:t>
      </w:r>
    </w:p>
  </w:comment>
  <w:comment w:id="262" w:author="James Lloyd-Smith" w:date="2019-05-03T23:51:00Z" w:initials="JL">
    <w:p w14:paraId="3EFB8849" w14:textId="4B0C8826" w:rsidR="002A0830" w:rsidRDefault="002A0830">
      <w:pPr>
        <w:pStyle w:val="CommentText"/>
      </w:pPr>
      <w:r>
        <w:rPr>
          <w:rStyle w:val="CommentReference"/>
        </w:rPr>
        <w:annotationRef/>
      </w:r>
      <w:r>
        <w:t xml:space="preserve">Need to define </w:t>
      </w:r>
      <w:proofErr w:type="spellStart"/>
      <w:r>
        <w:t>r_V</w:t>
      </w:r>
      <w:proofErr w:type="spellEnd"/>
      <w:r>
        <w:t xml:space="preserve">, </w:t>
      </w:r>
      <w:proofErr w:type="spellStart"/>
      <w:r>
        <w:t>r_I</w:t>
      </w:r>
      <w:proofErr w:type="spellEnd"/>
    </w:p>
  </w:comment>
  <w:comment w:id="269" w:author="James Lloyd-Smith" w:date="2019-05-03T23:53:00Z" w:initials="JL">
    <w:p w14:paraId="31143EAC" w14:textId="160C3ABD" w:rsidR="002A0830" w:rsidRDefault="002A0830">
      <w:pPr>
        <w:pStyle w:val="CommentText"/>
      </w:pPr>
      <w:r>
        <w:rPr>
          <w:rStyle w:val="CommentReference"/>
        </w:rPr>
        <w:annotationRef/>
      </w:r>
      <w:r>
        <w:t xml:space="preserve">Maybe make the point that the H1 data were analyzed separately anyway, so this doesn’t have a quantitative impact on any results. </w:t>
      </w:r>
    </w:p>
  </w:comment>
  <w:comment w:id="270" w:author="Katelyn Gostic" w:date="2019-04-10T16:41:00Z" w:initials="KG">
    <w:p w14:paraId="7D622A0E" w14:textId="77777777" w:rsidR="002A0830" w:rsidRDefault="002A0830" w:rsidP="00C012F4">
      <w:pPr>
        <w:pStyle w:val="CommentText"/>
      </w:pPr>
      <w:r>
        <w:rPr>
          <w:rStyle w:val="CommentReference"/>
        </w:rPr>
        <w:annotationRef/>
      </w:r>
      <w:r>
        <w:t xml:space="preserve">Need to check that this is </w:t>
      </w:r>
      <w:proofErr w:type="spellStart"/>
      <w:r>
        <w:t>oK</w:t>
      </w:r>
      <w:proofErr w:type="spellEnd"/>
    </w:p>
  </w:comment>
  <w:comment w:id="271" w:author="Katelyn Gostic" w:date="2019-04-16T16:07:00Z" w:initials="KG">
    <w:p w14:paraId="3718DE7A" w14:textId="12C6E247" w:rsidR="002A0830" w:rsidRDefault="002A0830">
      <w:pPr>
        <w:pStyle w:val="CommentText"/>
      </w:pPr>
      <w:r>
        <w:rPr>
          <w:rStyle w:val="CommentReference"/>
        </w:rPr>
        <w:annotationRef/>
      </w:r>
      <w:proofErr w:type="spellStart"/>
      <w:r>
        <w:t>PLoS</w:t>
      </w:r>
      <w:proofErr w:type="spellEnd"/>
      <w:r>
        <w:t xml:space="preserve"> requires deposition of all datasets, so this might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836B7" w15:done="0"/>
  <w15:commentEx w15:paraId="27D01E2B" w15:done="0"/>
  <w15:commentEx w15:paraId="7EB9A555" w15:paraIdParent="27D01E2B" w15:done="0"/>
  <w15:commentEx w15:paraId="13BD10BB" w15:done="0"/>
  <w15:commentEx w15:paraId="51750F3F" w15:done="0"/>
  <w15:commentEx w15:paraId="6FA1AC3D" w15:done="0"/>
  <w15:commentEx w15:paraId="6A57762A" w15:done="0"/>
  <w15:commentEx w15:paraId="1E8AA34C" w15:done="0"/>
  <w15:commentEx w15:paraId="54F82CC2" w15:done="0"/>
  <w15:commentEx w15:paraId="664495AA" w15:done="0"/>
  <w15:commentEx w15:paraId="271CE349" w15:done="0"/>
  <w15:commentEx w15:paraId="3050C04E" w15:done="0"/>
  <w15:commentEx w15:paraId="55BB04F6" w15:done="0"/>
  <w15:commentEx w15:paraId="2E4F84F2" w15:done="0"/>
  <w15:commentEx w15:paraId="4238D6DD" w15:done="0"/>
  <w15:commentEx w15:paraId="1C8E311B" w15:done="0"/>
  <w15:commentEx w15:paraId="7B245550" w15:done="0"/>
  <w15:commentEx w15:paraId="43A3433A" w15:done="0"/>
  <w15:commentEx w15:paraId="15AE6F96" w15:done="0"/>
  <w15:commentEx w15:paraId="1F2B4AF2" w15:done="0"/>
  <w15:commentEx w15:paraId="484A41BA" w15:done="0"/>
  <w15:commentEx w15:paraId="26C95EBA" w15:paraIdParent="484A41BA" w15:done="0"/>
  <w15:commentEx w15:paraId="1C660ABB" w15:done="0"/>
  <w15:commentEx w15:paraId="49B30E9D" w15:done="0"/>
  <w15:commentEx w15:paraId="34BCDEF9" w15:done="0"/>
  <w15:commentEx w15:paraId="78F32AF1" w15:done="0"/>
  <w15:commentEx w15:paraId="2F5E6228" w15:paraIdParent="78F32AF1" w15:done="0"/>
  <w15:commentEx w15:paraId="44705C0C" w15:done="0"/>
  <w15:commentEx w15:paraId="6B1B89E1" w15:done="0"/>
  <w15:commentEx w15:paraId="75FC10CD" w15:done="0"/>
  <w15:commentEx w15:paraId="562C8080" w15:done="0"/>
  <w15:commentEx w15:paraId="5DFD785A" w15:paraIdParent="562C8080" w15:done="0"/>
  <w15:commentEx w15:paraId="730DD570" w15:done="0"/>
  <w15:commentEx w15:paraId="3338761B" w15:paraIdParent="730DD570" w15:done="0"/>
  <w15:commentEx w15:paraId="34D60690" w15:done="0"/>
  <w15:commentEx w15:paraId="4FD80541" w15:done="0"/>
  <w15:commentEx w15:paraId="1C18F122" w15:paraIdParent="4FD80541" w15:done="0"/>
  <w15:commentEx w15:paraId="69A822F0" w15:done="0"/>
  <w15:commentEx w15:paraId="2F337BE5" w15:done="0"/>
  <w15:commentEx w15:paraId="7D6EC650" w15:done="0"/>
  <w15:commentEx w15:paraId="49ADB300" w15:done="0"/>
  <w15:commentEx w15:paraId="0E1E09DC" w15:done="0"/>
  <w15:commentEx w15:paraId="5A89AEA7" w15:done="0"/>
  <w15:commentEx w15:paraId="0EB5F6D4" w15:done="0"/>
  <w15:commentEx w15:paraId="0D41B114" w15:paraIdParent="0EB5F6D4" w15:done="0"/>
  <w15:commentEx w15:paraId="3F6B8F66" w15:done="0"/>
  <w15:commentEx w15:paraId="0822FF3E" w15:done="0"/>
  <w15:commentEx w15:paraId="019B2D8F" w15:done="0"/>
  <w15:commentEx w15:paraId="21ACD16E" w15:paraIdParent="019B2D8F" w15:done="0"/>
  <w15:commentEx w15:paraId="1CE76855" w15:done="0"/>
  <w15:commentEx w15:paraId="0941B910" w15:done="0"/>
  <w15:commentEx w15:paraId="4E44111F" w15:paraIdParent="0941B910" w15:done="0"/>
  <w15:commentEx w15:paraId="1D995292" w15:done="0"/>
  <w15:commentEx w15:paraId="3BD79DF2" w15:done="0"/>
  <w15:commentEx w15:paraId="56DBDA56" w15:done="0"/>
  <w15:commentEx w15:paraId="3EE3EC95" w15:done="0"/>
  <w15:commentEx w15:paraId="080D08ED" w15:paraIdParent="3EE3EC95" w15:done="0"/>
  <w15:commentEx w15:paraId="74CD0D79" w15:done="0"/>
  <w15:commentEx w15:paraId="71C49C6C" w15:done="0"/>
  <w15:commentEx w15:paraId="03E8F0AD" w15:done="0"/>
  <w15:commentEx w15:paraId="51131667" w15:done="0"/>
  <w15:commentEx w15:paraId="1F1670CE" w15:done="0"/>
  <w15:commentEx w15:paraId="15B08B96" w15:done="0"/>
  <w15:commentEx w15:paraId="05DC1E13" w15:done="0"/>
  <w15:commentEx w15:paraId="28D7E705" w15:done="0"/>
  <w15:commentEx w15:paraId="4C51F78D" w15:done="0"/>
  <w15:commentEx w15:paraId="6099F1F7" w15:done="0"/>
  <w15:commentEx w15:paraId="517F7AF0" w15:done="0"/>
  <w15:commentEx w15:paraId="3EFB8849"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836B7" w16cid:durableId="2077BEA0"/>
  <w16cid:commentId w16cid:paraId="27D01E2B" w16cid:durableId="205AE899"/>
  <w16cid:commentId w16cid:paraId="7EB9A555" w16cid:durableId="2077BEA3"/>
  <w16cid:commentId w16cid:paraId="13BD10BB" w16cid:durableId="2077BEA5"/>
  <w16cid:commentId w16cid:paraId="51750F3F" w16cid:durableId="2077BEA6"/>
  <w16cid:commentId w16cid:paraId="6FA1AC3D" w16cid:durableId="2077BEA7"/>
  <w16cid:commentId w16cid:paraId="6A57762A" w16cid:durableId="2077BEA8"/>
  <w16cid:commentId w16cid:paraId="1E8AA34C" w16cid:durableId="2077BEA9"/>
  <w16cid:commentId w16cid:paraId="54F82CC2" w16cid:durableId="2077BEAA"/>
  <w16cid:commentId w16cid:paraId="664495AA" w16cid:durableId="2077BEAB"/>
  <w16cid:commentId w16cid:paraId="271CE349" w16cid:durableId="2077BEAC"/>
  <w16cid:commentId w16cid:paraId="3050C04E" w16cid:durableId="2077BEAD"/>
  <w16cid:commentId w16cid:paraId="55BB04F6" w16cid:durableId="2077BEAE"/>
  <w16cid:commentId w16cid:paraId="2E4F84F2" w16cid:durableId="2077BEAF"/>
  <w16cid:commentId w16cid:paraId="4238D6DD" w16cid:durableId="2077BEB0"/>
  <w16cid:commentId w16cid:paraId="1C8E311B" w16cid:durableId="2077BEB1"/>
  <w16cid:commentId w16cid:paraId="7B245550" w16cid:durableId="2077BEB2"/>
  <w16cid:commentId w16cid:paraId="43A3433A" w16cid:durableId="2077BEB3"/>
  <w16cid:commentId w16cid:paraId="15AE6F96" w16cid:durableId="206064F6"/>
  <w16cid:commentId w16cid:paraId="1F2B4AF2" w16cid:durableId="205AEB62"/>
  <w16cid:commentId w16cid:paraId="484A41BA" w16cid:durableId="206064DC"/>
  <w16cid:commentId w16cid:paraId="26C95EBA" w16cid:durableId="2077BEB7"/>
  <w16cid:commentId w16cid:paraId="1C660ABB" w16cid:durableId="2077BEB8"/>
  <w16cid:commentId w16cid:paraId="49B30E9D" w16cid:durableId="2077BEB9"/>
  <w16cid:commentId w16cid:paraId="34BCDEF9" w16cid:durableId="2077BEBA"/>
  <w16cid:commentId w16cid:paraId="78F32AF1" w16cid:durableId="205ED5C6"/>
  <w16cid:commentId w16cid:paraId="2F5E6228" w16cid:durableId="2077BEBC"/>
  <w16cid:commentId w16cid:paraId="44705C0C" w16cid:durableId="2077BEBD"/>
  <w16cid:commentId w16cid:paraId="6B1B89E1" w16cid:durableId="2077BEBE"/>
  <w16cid:commentId w16cid:paraId="75FC10CD" w16cid:durableId="2077BEBF"/>
  <w16cid:commentId w16cid:paraId="562C8080" w16cid:durableId="20597717"/>
  <w16cid:commentId w16cid:paraId="5DFD785A" w16cid:durableId="2077BEC1"/>
  <w16cid:commentId w16cid:paraId="730DD570" w16cid:durableId="20597B5F"/>
  <w16cid:commentId w16cid:paraId="3338761B" w16cid:durableId="2077BEC3"/>
  <w16cid:commentId w16cid:paraId="34D60690" w16cid:durableId="2077BEC4"/>
  <w16cid:commentId w16cid:paraId="4FD80541" w16cid:durableId="205EDCAD"/>
  <w16cid:commentId w16cid:paraId="1C18F122" w16cid:durableId="2077BEC6"/>
  <w16cid:commentId w16cid:paraId="69A822F0" w16cid:durableId="2077BEC7"/>
  <w16cid:commentId w16cid:paraId="2F337BE5" w16cid:durableId="2077BEC8"/>
  <w16cid:commentId w16cid:paraId="7D6EC650" w16cid:durableId="2077BEC9"/>
  <w16cid:commentId w16cid:paraId="49ADB300" w16cid:durableId="2077BECA"/>
  <w16cid:commentId w16cid:paraId="0E1E09DC" w16cid:durableId="2077BECB"/>
  <w16cid:commentId w16cid:paraId="5A89AEA7" w16cid:durableId="2077BECC"/>
  <w16cid:commentId w16cid:paraId="0EB5F6D4" w16cid:durableId="205B0032"/>
  <w16cid:commentId w16cid:paraId="0D41B114" w16cid:durableId="2077BECE"/>
  <w16cid:commentId w16cid:paraId="3F6B8F66" w16cid:durableId="2077BECF"/>
  <w16cid:commentId w16cid:paraId="0822FF3E" w16cid:durableId="2077BED0"/>
  <w16cid:commentId w16cid:paraId="019B2D8F" w16cid:durableId="205AF8E1"/>
  <w16cid:commentId w16cid:paraId="21ACD16E" w16cid:durableId="2077BED2"/>
  <w16cid:commentId w16cid:paraId="1CE76855" w16cid:durableId="2077BED3"/>
  <w16cid:commentId w16cid:paraId="0941B910" w16cid:durableId="20607288"/>
  <w16cid:commentId w16cid:paraId="4E44111F" w16cid:durableId="2077BED5"/>
  <w16cid:commentId w16cid:paraId="1D995292" w16cid:durableId="2077BED6"/>
  <w16cid:commentId w16cid:paraId="3BD79DF2" w16cid:durableId="2077BED7"/>
  <w16cid:commentId w16cid:paraId="56DBDA56" w16cid:durableId="2077BED8"/>
  <w16cid:commentId w16cid:paraId="3EE3EC95" w16cid:durableId="2060750E"/>
  <w16cid:commentId w16cid:paraId="080D08ED" w16cid:durableId="2077BEDA"/>
  <w16cid:commentId w16cid:paraId="74CD0D79" w16cid:durableId="2077BEDB"/>
  <w16cid:commentId w16cid:paraId="71C49C6C" w16cid:durableId="2077BEDC"/>
  <w16cid:commentId w16cid:paraId="03E8F0AD" w16cid:durableId="2077BEDD"/>
  <w16cid:commentId w16cid:paraId="51131667" w16cid:durableId="2077BEDE"/>
  <w16cid:commentId w16cid:paraId="1F1670CE" w16cid:durableId="2077BEDF"/>
  <w16cid:commentId w16cid:paraId="15B08B96" w16cid:durableId="2077BEE0"/>
  <w16cid:commentId w16cid:paraId="05DC1E13" w16cid:durableId="2077BEE1"/>
  <w16cid:commentId w16cid:paraId="28D7E705" w16cid:durableId="2077BEE2"/>
  <w16cid:commentId w16cid:paraId="4C51F78D" w16cid:durableId="2077BEE3"/>
  <w16cid:commentId w16cid:paraId="6099F1F7" w16cid:durableId="2077BEE4"/>
  <w16cid:commentId w16cid:paraId="517F7AF0" w16cid:durableId="2077BEE5"/>
  <w16cid:commentId w16cid:paraId="3EFB8849" w16cid:durableId="2077BEE6"/>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BF98D" w14:textId="77777777" w:rsidR="004E6215" w:rsidRDefault="004E6215" w:rsidP="00657DC4">
      <w:pPr>
        <w:spacing w:line="240" w:lineRule="auto"/>
      </w:pPr>
      <w:r>
        <w:separator/>
      </w:r>
    </w:p>
  </w:endnote>
  <w:endnote w:type="continuationSeparator" w:id="0">
    <w:p w14:paraId="5CA78D31" w14:textId="77777777" w:rsidR="004E6215" w:rsidRDefault="004E6215"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D80B8" w14:textId="77777777" w:rsidR="004E6215" w:rsidRDefault="004E6215" w:rsidP="00657DC4">
      <w:pPr>
        <w:spacing w:line="240" w:lineRule="auto"/>
      </w:pPr>
      <w:r>
        <w:separator/>
      </w:r>
    </w:p>
  </w:footnote>
  <w:footnote w:type="continuationSeparator" w:id="0">
    <w:p w14:paraId="5C6FA86A" w14:textId="77777777" w:rsidR="004E6215" w:rsidRDefault="004E6215"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DB3"/>
    <w:rsid w:val="000134F2"/>
    <w:rsid w:val="00020923"/>
    <w:rsid w:val="0002311C"/>
    <w:rsid w:val="000249D2"/>
    <w:rsid w:val="00025920"/>
    <w:rsid w:val="000279CC"/>
    <w:rsid w:val="00027C8C"/>
    <w:rsid w:val="0004108C"/>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7DC"/>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76C"/>
    <w:rsid w:val="0022392F"/>
    <w:rsid w:val="00230C94"/>
    <w:rsid w:val="002511E6"/>
    <w:rsid w:val="0025230C"/>
    <w:rsid w:val="00254C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6E69"/>
    <w:rsid w:val="002B7093"/>
    <w:rsid w:val="002C0019"/>
    <w:rsid w:val="002C7B9D"/>
    <w:rsid w:val="002D0DE7"/>
    <w:rsid w:val="002D7D40"/>
    <w:rsid w:val="002E2793"/>
    <w:rsid w:val="002F0983"/>
    <w:rsid w:val="0030589E"/>
    <w:rsid w:val="00311582"/>
    <w:rsid w:val="0031494E"/>
    <w:rsid w:val="003175A4"/>
    <w:rsid w:val="00317856"/>
    <w:rsid w:val="00333BD4"/>
    <w:rsid w:val="0033762F"/>
    <w:rsid w:val="0034104C"/>
    <w:rsid w:val="00341827"/>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E7319"/>
    <w:rsid w:val="003F19DC"/>
    <w:rsid w:val="003F3450"/>
    <w:rsid w:val="00404084"/>
    <w:rsid w:val="00415A75"/>
    <w:rsid w:val="00424A99"/>
    <w:rsid w:val="00434B26"/>
    <w:rsid w:val="00436E33"/>
    <w:rsid w:val="00447193"/>
    <w:rsid w:val="004568B5"/>
    <w:rsid w:val="00460482"/>
    <w:rsid w:val="00463D56"/>
    <w:rsid w:val="00467547"/>
    <w:rsid w:val="00470AC4"/>
    <w:rsid w:val="00472895"/>
    <w:rsid w:val="004840A3"/>
    <w:rsid w:val="004918B3"/>
    <w:rsid w:val="004938D7"/>
    <w:rsid w:val="004A488E"/>
    <w:rsid w:val="004B4050"/>
    <w:rsid w:val="004B4E62"/>
    <w:rsid w:val="004B7167"/>
    <w:rsid w:val="004B727D"/>
    <w:rsid w:val="004C2AB7"/>
    <w:rsid w:val="004C6DE0"/>
    <w:rsid w:val="004C7478"/>
    <w:rsid w:val="004E52C4"/>
    <w:rsid w:val="004E6215"/>
    <w:rsid w:val="004E6708"/>
    <w:rsid w:val="004F5A58"/>
    <w:rsid w:val="004F644E"/>
    <w:rsid w:val="005008B8"/>
    <w:rsid w:val="005042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B01EB"/>
    <w:rsid w:val="005C2BF3"/>
    <w:rsid w:val="005C5CDD"/>
    <w:rsid w:val="005C6797"/>
    <w:rsid w:val="005D38D0"/>
    <w:rsid w:val="005E69EB"/>
    <w:rsid w:val="005E7CCE"/>
    <w:rsid w:val="005F29DF"/>
    <w:rsid w:val="005F3FC5"/>
    <w:rsid w:val="005F4A47"/>
    <w:rsid w:val="005F5F36"/>
    <w:rsid w:val="00600C36"/>
    <w:rsid w:val="006078C7"/>
    <w:rsid w:val="006158C9"/>
    <w:rsid w:val="00620CF7"/>
    <w:rsid w:val="00622512"/>
    <w:rsid w:val="006248A3"/>
    <w:rsid w:val="00631C1E"/>
    <w:rsid w:val="00635F86"/>
    <w:rsid w:val="00643BE7"/>
    <w:rsid w:val="006546BE"/>
    <w:rsid w:val="006573A8"/>
    <w:rsid w:val="00657DC4"/>
    <w:rsid w:val="00664F70"/>
    <w:rsid w:val="00671B6D"/>
    <w:rsid w:val="00680139"/>
    <w:rsid w:val="006932DF"/>
    <w:rsid w:val="00697A38"/>
    <w:rsid w:val="006A52F7"/>
    <w:rsid w:val="006A6DA3"/>
    <w:rsid w:val="006B1D0B"/>
    <w:rsid w:val="006C54C9"/>
    <w:rsid w:val="006C5593"/>
    <w:rsid w:val="006E0BF9"/>
    <w:rsid w:val="006E4B7E"/>
    <w:rsid w:val="006F10B0"/>
    <w:rsid w:val="007026BE"/>
    <w:rsid w:val="007061B4"/>
    <w:rsid w:val="00707DCA"/>
    <w:rsid w:val="007168B7"/>
    <w:rsid w:val="00720C60"/>
    <w:rsid w:val="007304EA"/>
    <w:rsid w:val="00734EAB"/>
    <w:rsid w:val="00750183"/>
    <w:rsid w:val="00750A62"/>
    <w:rsid w:val="00770F6B"/>
    <w:rsid w:val="007841D5"/>
    <w:rsid w:val="00787FCB"/>
    <w:rsid w:val="00794B7F"/>
    <w:rsid w:val="007A08D5"/>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7094"/>
    <w:rsid w:val="00847C4E"/>
    <w:rsid w:val="008518D2"/>
    <w:rsid w:val="008524BA"/>
    <w:rsid w:val="00857387"/>
    <w:rsid w:val="00857DEF"/>
    <w:rsid w:val="00871899"/>
    <w:rsid w:val="00871931"/>
    <w:rsid w:val="00872C2F"/>
    <w:rsid w:val="0087491A"/>
    <w:rsid w:val="008826B3"/>
    <w:rsid w:val="00886856"/>
    <w:rsid w:val="00890F08"/>
    <w:rsid w:val="008A5EA6"/>
    <w:rsid w:val="008B7DF2"/>
    <w:rsid w:val="008C04AA"/>
    <w:rsid w:val="008E271A"/>
    <w:rsid w:val="008F1F78"/>
    <w:rsid w:val="008F224C"/>
    <w:rsid w:val="008F4B08"/>
    <w:rsid w:val="008F6480"/>
    <w:rsid w:val="009037CC"/>
    <w:rsid w:val="0091293E"/>
    <w:rsid w:val="009154A6"/>
    <w:rsid w:val="00921028"/>
    <w:rsid w:val="009217E5"/>
    <w:rsid w:val="00923C67"/>
    <w:rsid w:val="00926A9C"/>
    <w:rsid w:val="00927D2E"/>
    <w:rsid w:val="00930D53"/>
    <w:rsid w:val="00931ADB"/>
    <w:rsid w:val="0093627B"/>
    <w:rsid w:val="009410F9"/>
    <w:rsid w:val="009555CB"/>
    <w:rsid w:val="00955C83"/>
    <w:rsid w:val="00966788"/>
    <w:rsid w:val="009724A4"/>
    <w:rsid w:val="00982FC6"/>
    <w:rsid w:val="00984A6F"/>
    <w:rsid w:val="00985FB5"/>
    <w:rsid w:val="00986CDC"/>
    <w:rsid w:val="00995CFD"/>
    <w:rsid w:val="009A0B87"/>
    <w:rsid w:val="009A0E3E"/>
    <w:rsid w:val="009A3824"/>
    <w:rsid w:val="009B4937"/>
    <w:rsid w:val="009B5ACC"/>
    <w:rsid w:val="009D0923"/>
    <w:rsid w:val="009D19F9"/>
    <w:rsid w:val="009E4150"/>
    <w:rsid w:val="009E4ACD"/>
    <w:rsid w:val="009E7961"/>
    <w:rsid w:val="009E7B69"/>
    <w:rsid w:val="009F0AD0"/>
    <w:rsid w:val="009F0C16"/>
    <w:rsid w:val="00A00944"/>
    <w:rsid w:val="00A05ACC"/>
    <w:rsid w:val="00A070B6"/>
    <w:rsid w:val="00A12E9F"/>
    <w:rsid w:val="00A15A6A"/>
    <w:rsid w:val="00A225FF"/>
    <w:rsid w:val="00A22713"/>
    <w:rsid w:val="00A40146"/>
    <w:rsid w:val="00A4473E"/>
    <w:rsid w:val="00A44D3D"/>
    <w:rsid w:val="00A55AAF"/>
    <w:rsid w:val="00A6279B"/>
    <w:rsid w:val="00A66228"/>
    <w:rsid w:val="00A70842"/>
    <w:rsid w:val="00A74679"/>
    <w:rsid w:val="00A806B4"/>
    <w:rsid w:val="00A82F33"/>
    <w:rsid w:val="00A91633"/>
    <w:rsid w:val="00A93740"/>
    <w:rsid w:val="00A93E8E"/>
    <w:rsid w:val="00A94BB8"/>
    <w:rsid w:val="00A96AB5"/>
    <w:rsid w:val="00AA1584"/>
    <w:rsid w:val="00AA276D"/>
    <w:rsid w:val="00AA5A95"/>
    <w:rsid w:val="00AB4854"/>
    <w:rsid w:val="00AB71DA"/>
    <w:rsid w:val="00AC40CF"/>
    <w:rsid w:val="00AC7D23"/>
    <w:rsid w:val="00AC7F4B"/>
    <w:rsid w:val="00AD1DAF"/>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3295"/>
    <w:rsid w:val="00B93BD9"/>
    <w:rsid w:val="00B94AB5"/>
    <w:rsid w:val="00B972D9"/>
    <w:rsid w:val="00BA4AC4"/>
    <w:rsid w:val="00BB3160"/>
    <w:rsid w:val="00BB3F5B"/>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52709"/>
    <w:rsid w:val="00C559A8"/>
    <w:rsid w:val="00C57590"/>
    <w:rsid w:val="00C63E9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456A4"/>
    <w:rsid w:val="00D50243"/>
    <w:rsid w:val="00D547EF"/>
    <w:rsid w:val="00D6036B"/>
    <w:rsid w:val="00D753F9"/>
    <w:rsid w:val="00D83A50"/>
    <w:rsid w:val="00D90ADD"/>
    <w:rsid w:val="00D94A3E"/>
    <w:rsid w:val="00D96178"/>
    <w:rsid w:val="00DA78F3"/>
    <w:rsid w:val="00DB642D"/>
    <w:rsid w:val="00DB69DF"/>
    <w:rsid w:val="00DC0C78"/>
    <w:rsid w:val="00DC1B53"/>
    <w:rsid w:val="00DC356B"/>
    <w:rsid w:val="00DC593C"/>
    <w:rsid w:val="00DC6E9D"/>
    <w:rsid w:val="00DD464D"/>
    <w:rsid w:val="00DF448B"/>
    <w:rsid w:val="00DF544D"/>
    <w:rsid w:val="00DF55B3"/>
    <w:rsid w:val="00DF5F35"/>
    <w:rsid w:val="00E04A79"/>
    <w:rsid w:val="00E1338D"/>
    <w:rsid w:val="00E4315B"/>
    <w:rsid w:val="00E46C15"/>
    <w:rsid w:val="00E47429"/>
    <w:rsid w:val="00E50262"/>
    <w:rsid w:val="00E508B7"/>
    <w:rsid w:val="00E51433"/>
    <w:rsid w:val="00E74BFD"/>
    <w:rsid w:val="00E7753C"/>
    <w:rsid w:val="00E77AEE"/>
    <w:rsid w:val="00E81B5D"/>
    <w:rsid w:val="00E87F7D"/>
    <w:rsid w:val="00E927DF"/>
    <w:rsid w:val="00E97AB8"/>
    <w:rsid w:val="00EA660B"/>
    <w:rsid w:val="00EB0A82"/>
    <w:rsid w:val="00EB51E4"/>
    <w:rsid w:val="00EC13ED"/>
    <w:rsid w:val="00EC2156"/>
    <w:rsid w:val="00EC67F1"/>
    <w:rsid w:val="00EE35FB"/>
    <w:rsid w:val="00EE4535"/>
    <w:rsid w:val="00EF4342"/>
    <w:rsid w:val="00F00013"/>
    <w:rsid w:val="00F02268"/>
    <w:rsid w:val="00F02B0F"/>
    <w:rsid w:val="00F0421E"/>
    <w:rsid w:val="00F075FF"/>
    <w:rsid w:val="00F11B85"/>
    <w:rsid w:val="00F23E77"/>
    <w:rsid w:val="00F50FDC"/>
    <w:rsid w:val="00F51E45"/>
    <w:rsid w:val="00F57CDD"/>
    <w:rsid w:val="00F634D8"/>
    <w:rsid w:val="00F76193"/>
    <w:rsid w:val="00F80CC0"/>
    <w:rsid w:val="00F8249F"/>
    <w:rsid w:val="00F91774"/>
    <w:rsid w:val="00FA24F3"/>
    <w:rsid w:val="00FA3F08"/>
    <w:rsid w:val="00FA4853"/>
    <w:rsid w:val="00FA6504"/>
    <w:rsid w:val="00FC0982"/>
    <w:rsid w:val="00FC0E5A"/>
    <w:rsid w:val="00FD3DBB"/>
    <w:rsid w:val="00FD43F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28911</Words>
  <Characters>164798</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dcterms:created xsi:type="dcterms:W3CDTF">2019-05-06T17:11:00Z</dcterms:created>
  <dcterms:modified xsi:type="dcterms:W3CDTF">2019-05-06T17:11:00Z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