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139910DF" w14:textId="47F37C91" w:rsidR="0053253B" w:rsidRPr="00276EA6" w:rsidRDefault="0053253B" w:rsidP="0053253B">
      <w:pPr>
        <w:shd w:val="clear" w:color="auto" w:fill="auto"/>
        <w:spacing w:line="240" w:lineRule="auto"/>
        <w:ind w:firstLine="0"/>
        <w:jc w:val="center"/>
      </w:pPr>
      <w:r w:rsidRPr="00276EA6">
        <w:t>Katelyn M Gostic</w:t>
      </w:r>
      <w:r w:rsidRPr="00276EA6">
        <w:rPr>
          <w:rStyle w:val="SubtleEmphasis"/>
        </w:rPr>
        <w:t>1</w:t>
      </w:r>
      <w:r w:rsidRPr="00276EA6">
        <w:t xml:space="preserve">, Jennifer </w:t>
      </w:r>
      <w:ins w:id="0" w:author="Katelyn Gostic" w:date="2019-05-17T14:00:00Z">
        <w:r w:rsidR="002209DF">
          <w:t xml:space="preserve">A. </w:t>
        </w:r>
      </w:ins>
      <w:r w:rsidRPr="00276EA6">
        <w:t>Whitaker</w:t>
      </w:r>
      <w:r w:rsidRPr="00276EA6">
        <w:rPr>
          <w:rStyle w:val="SubtleEmphasis"/>
        </w:rPr>
        <w:t>2</w:t>
      </w:r>
      <w:r w:rsidRPr="00276EA6">
        <w:t>, Tristan Clark</w:t>
      </w:r>
      <w:r w:rsidRPr="00276EA6">
        <w:rPr>
          <w:rStyle w:val="SubtleEmphasis"/>
        </w:rPr>
        <w:t>3</w:t>
      </w:r>
      <w:r w:rsidRPr="00276EA6">
        <w:t>, Lars Østergaard</w:t>
      </w:r>
      <w:commentRangeStart w:id="1"/>
      <w:r w:rsidRPr="00276EA6">
        <w:rPr>
          <w:rStyle w:val="SubtleEmphasis"/>
        </w:rPr>
        <w:t>4</w:t>
      </w:r>
      <w:r w:rsidRPr="00276EA6">
        <w:t xml:space="preserve">, </w:t>
      </w:r>
      <w:commentRangeEnd w:id="1"/>
      <w:r w:rsidR="007148A5">
        <w:rPr>
          <w:rStyle w:val="CommentReference"/>
        </w:rPr>
        <w:commentReference w:id="1"/>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hd w:val="clear" w:color="auto" w:fill="auto"/>
        <w:spacing w:line="240" w:lineRule="auto"/>
      </w:pPr>
    </w:p>
    <w:p w14:paraId="2646AF1C" w14:textId="77777777" w:rsidR="0053253B" w:rsidRPr="00276EA6" w:rsidRDefault="0053253B" w:rsidP="0053253B">
      <w:pPr>
        <w:shd w:val="clear" w:color="auto" w:fill="auto"/>
        <w:spacing w:line="240" w:lineRule="auto"/>
      </w:pPr>
    </w:p>
    <w:p w14:paraId="00B89E44" w14:textId="77777777" w:rsidR="0053253B" w:rsidRPr="00276EA6" w:rsidRDefault="0053253B" w:rsidP="0053253B">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459C490E" w14:textId="17DE0872" w:rsidR="0053253B" w:rsidDel="002209DF" w:rsidRDefault="0053253B" w:rsidP="0053253B">
      <w:pPr>
        <w:shd w:val="clear" w:color="auto" w:fill="auto"/>
        <w:spacing w:line="240" w:lineRule="auto"/>
        <w:ind w:firstLine="0"/>
        <w:rPr>
          <w:del w:id="2" w:author="Katelyn Gostic" w:date="2019-05-17T14:01:00Z"/>
        </w:rPr>
      </w:pPr>
      <w:r w:rsidRPr="00276EA6">
        <w:rPr>
          <w:rStyle w:val="SubtleEmphasis"/>
        </w:rPr>
        <w:t>2</w:t>
      </w:r>
      <w:ins w:id="3" w:author="Katelyn Gostic" w:date="2019-05-17T14:01:00Z">
        <w:r w:rsidR="002209DF" w:rsidRPr="002209DF">
          <w:t xml:space="preserve"> </w:t>
        </w:r>
        <w:r w:rsidR="002209DF">
          <w:t xml:space="preserve">Molecular Virology and Microbiology; Section of Infectious Diseases, Baylor College of Medicine, Houston, TX  </w:t>
        </w:r>
      </w:ins>
      <w:del w:id="4" w:author="Katelyn Gostic" w:date="2019-05-17T14:01:00Z">
        <w:r w:rsidRPr="00276EA6" w:rsidDel="002209DF">
          <w:delText>Division of Infectious Diseases, Mayo Clinic, Rochester, MN, USA</w:delText>
        </w:r>
      </w:del>
    </w:p>
    <w:p w14:paraId="3BF6B469" w14:textId="77777777" w:rsidR="002209DF" w:rsidRPr="00276EA6" w:rsidRDefault="002209DF" w:rsidP="0053253B">
      <w:pPr>
        <w:shd w:val="clear" w:color="auto" w:fill="auto"/>
        <w:spacing w:line="240" w:lineRule="auto"/>
        <w:ind w:firstLine="0"/>
        <w:rPr>
          <w:ins w:id="5" w:author="Katelyn Gostic" w:date="2019-05-17T14:01:00Z"/>
        </w:rPr>
      </w:pPr>
    </w:p>
    <w:p w14:paraId="17AB7A54" w14:textId="77777777" w:rsidR="0053253B" w:rsidRPr="00276EA6" w:rsidRDefault="0053253B" w:rsidP="0053253B">
      <w:pPr>
        <w:shd w:val="clear" w:color="auto" w:fill="auto"/>
        <w:spacing w:line="240" w:lineRule="auto"/>
        <w:ind w:firstLine="0"/>
      </w:pPr>
      <w:r w:rsidRPr="00276EA6">
        <w:rPr>
          <w:rStyle w:val="SubtleEmphasis"/>
        </w:rPr>
        <w:t>3</w:t>
      </w:r>
      <w:r w:rsidRPr="00276EA6">
        <w:t>Southampton General Hospital UK</w:t>
      </w:r>
    </w:p>
    <w:p w14:paraId="28809819" w14:textId="77777777" w:rsidR="0053253B" w:rsidRPr="00276EA6" w:rsidRDefault="0053253B" w:rsidP="0053253B">
      <w:pPr>
        <w:shd w:val="clear" w:color="auto" w:fill="auto"/>
        <w:spacing w:line="240" w:lineRule="auto"/>
        <w:ind w:firstLine="0"/>
      </w:pPr>
      <w:r w:rsidRPr="00276EA6">
        <w:rPr>
          <w:rStyle w:val="SubtleEmphasis"/>
        </w:rPr>
        <w:t>4</w:t>
      </w:r>
      <w:r w:rsidRPr="00276EA6">
        <w:t>Department of Infectious Diseases, Skejby Hospital, Århus, Denmark</w:t>
      </w:r>
    </w:p>
    <w:p w14:paraId="082E0AFE" w14:textId="77777777" w:rsidR="0053253B" w:rsidRPr="008C33D6" w:rsidRDefault="0053253B" w:rsidP="0053253B">
      <w:pPr>
        <w:shd w:val="clear" w:color="auto" w:fill="auto"/>
        <w:spacing w:line="240" w:lineRule="auto"/>
        <w:ind w:firstLine="0"/>
      </w:pPr>
      <w:r w:rsidRPr="00276EA6">
        <w:rPr>
          <w:rStyle w:val="SubtleEmphasis"/>
        </w:rPr>
        <w:t>6</w:t>
      </w:r>
      <w:r>
        <w:rPr>
          <w:rStyle w:val="SubtleEmphasis"/>
          <w:vertAlign w:val="baseline"/>
        </w:rPr>
        <w:t>Arizona Department of Health Services, Phoenix Arizona, USA</w:t>
      </w:r>
    </w:p>
    <w:p w14:paraId="69686D04" w14:textId="77777777" w:rsidR="0053253B" w:rsidRPr="00276EA6" w:rsidRDefault="0053253B" w:rsidP="0053253B">
      <w:pPr>
        <w:shd w:val="clear" w:color="auto" w:fill="auto"/>
        <w:spacing w:line="240" w:lineRule="auto"/>
        <w:ind w:firstLine="0"/>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hd w:val="clear" w:color="auto" w:fill="auto"/>
        <w:spacing w:line="240" w:lineRule="auto"/>
        <w:ind w:firstLine="0"/>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hd w:val="clear" w:color="auto" w:fill="auto"/>
        <w:spacing w:line="240" w:lineRule="auto"/>
        <w:ind w:firstLine="0"/>
      </w:pPr>
      <w:r w:rsidRPr="00276EA6">
        <w:t xml:space="preserve">* </w:t>
      </w:r>
      <w:hyperlink r:id="rId10" w:history="1">
        <w:r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44C61808" w14:textId="7D97B99B" w:rsidR="00FD481E" w:rsidRPr="00276EA6" w:rsidRDefault="00B972D9">
      <w:pPr>
        <w:shd w:val="clear" w:color="auto" w:fill="auto"/>
        <w:spacing w:line="240" w:lineRule="auto"/>
        <w:ind w:firstLine="0"/>
        <w:pPrChange w:id="6" w:author="Katelyn Gostic" w:date="2019-05-09T09:18:00Z">
          <w:pPr>
            <w:shd w:val="clear" w:color="auto" w:fill="auto"/>
            <w:spacing w:line="240" w:lineRule="auto"/>
          </w:pPr>
        </w:pPrChange>
      </w:pPr>
      <w:r w:rsidRPr="002A0830">
        <w:tab/>
      </w:r>
      <w:r w:rsidR="00FC0E5A" w:rsidRPr="002A0830">
        <w:t xml:space="preserve">Across decades of </w:t>
      </w:r>
      <w:r w:rsidR="0054138E" w:rsidRPr="00FA4853">
        <w:t>c</w:t>
      </w:r>
      <w:r w:rsidR="0054138E" w:rsidRPr="002A0830">
        <w:t>o-</w:t>
      </w:r>
      <w:r w:rsidR="00FC0E5A" w:rsidRPr="002A0830">
        <w:t xml:space="preserve">circulation in humans, </w:t>
      </w:r>
      <w:r w:rsidR="0054138E" w:rsidRPr="00FA4853">
        <w:t xml:space="preserve">seasonal </w:t>
      </w:r>
      <w:r w:rsidR="00FC0E5A" w:rsidRPr="00FA4853">
        <w:t>influenza A subtypes</w:t>
      </w:r>
      <w:r w:rsidRPr="00FA4853">
        <w:t xml:space="preserve"> H1N1 and H3N2</w:t>
      </w:r>
      <w:r w:rsidR="00FC0E5A" w:rsidRPr="00FA4853">
        <w:t xml:space="preserve"> </w:t>
      </w:r>
      <w:r w:rsidRPr="00FA4853">
        <w:t xml:space="preserve">have </w:t>
      </w:r>
      <w:r w:rsidR="00FC0E5A" w:rsidRPr="002A0830">
        <w:t>caused</w:t>
      </w:r>
      <w:r w:rsidR="00EB0A82" w:rsidRPr="002A0830">
        <w:t xml:space="preserve"> different </w:t>
      </w:r>
      <w:r w:rsidR="00FC0E5A" w:rsidRPr="002A0830">
        <w:t>age distributions of infection and mortality</w:t>
      </w:r>
      <w:r w:rsidRPr="002A0830">
        <w:t xml:space="preserve">. H3N2 typically causes the majority of cases in high-risk elderly cohorts, </w:t>
      </w:r>
      <w:r w:rsidR="00FC0E5A" w:rsidRPr="002A0830">
        <w:t xml:space="preserve">and the majority of overall deaths, </w:t>
      </w:r>
      <w:r w:rsidRPr="002A0830">
        <w:t>whereas H1N1 has a greater impact in young</w:t>
      </w:r>
      <w:r w:rsidR="002A0830" w:rsidRPr="002A0830">
        <w:t xml:space="preserve"> and middle-aged</w:t>
      </w:r>
      <w:r w:rsidRPr="002A0830">
        <w:t xml:space="preserve"> adults. </w:t>
      </w:r>
      <w:r w:rsidR="00FA4853">
        <w:t xml:space="preserve">We re-examine possible drivers of </w:t>
      </w:r>
      <w:r w:rsidR="00664F70">
        <w:t>these</w:t>
      </w:r>
      <w:r w:rsidR="00FA4853">
        <w:t xml:space="preserve"> patterns, </w:t>
      </w:r>
      <w:r w:rsidR="00FA4853">
        <w:rPr>
          <w:rStyle w:val="CommentReference"/>
          <w:sz w:val="22"/>
          <w:szCs w:val="22"/>
        </w:rPr>
        <w:t>m</w:t>
      </w:r>
      <w:r w:rsidR="002A0830" w:rsidRPr="007148A5">
        <w:rPr>
          <w:rStyle w:val="CommentReference"/>
          <w:sz w:val="22"/>
          <w:szCs w:val="22"/>
        </w:rPr>
        <w:t>otivated by the recent discovery of broadly-protective immunity arising from flu viruses encountered in childhood</w:t>
      </w:r>
      <w:r w:rsidR="00FA4853">
        <w:rPr>
          <w:rStyle w:val="CommentReference"/>
          <w:sz w:val="22"/>
          <w:szCs w:val="22"/>
        </w:rPr>
        <w:t>. Using two large, epidemiological data sets, we tested</w:t>
      </w:r>
      <w:r w:rsidR="002A0830" w:rsidRPr="007148A5">
        <w:rPr>
          <w:rStyle w:val="CommentReference"/>
          <w:sz w:val="22"/>
          <w:szCs w:val="22"/>
        </w:rPr>
        <w:t xml:space="preserve"> the possibility that immune imprinting shapes seasonal flu epidemiology via narrow immune memory to a particular subtype, or via broader immune memory that acts across subtypes. We also explore a separate hypothesis about evolutionary rate.</w:t>
      </w:r>
      <w:r w:rsidR="002A0830" w:rsidRPr="00FA4853">
        <w:t xml:space="preserve"> </w:t>
      </w:r>
      <w:r w:rsidR="00FA4853">
        <w:t>Likelihood-based model comparison showed that</w:t>
      </w:r>
      <w:r w:rsidR="00C34550" w:rsidRPr="00FA4853">
        <w:t xml:space="preserve"> within-subtype imprinting is the strongest driver of cohort-specific </w:t>
      </w:r>
      <w:r w:rsidR="00664F70">
        <w:t>seasonal influenza risk</w:t>
      </w:r>
      <w:r w:rsidR="00C34550" w:rsidRPr="00FA4853">
        <w:t xml:space="preserve">. </w:t>
      </w:r>
      <w:r w:rsidR="00FC0E5A" w:rsidRPr="00FA4853">
        <w:t>The data did not support a strong effect of evolutionary rate</w:t>
      </w:r>
      <w:r w:rsidR="001857FE" w:rsidRPr="00FA4853">
        <w:t>, or of broadly protective imprinting</w:t>
      </w:r>
      <w:r w:rsidR="009D43E5">
        <w:t xml:space="preserve">. </w:t>
      </w:r>
      <w:r w:rsidR="001A202D">
        <w:t>O</w:t>
      </w:r>
      <w:r w:rsidR="00664F70">
        <w:t xml:space="preserve">ur findings emphasize that </w:t>
      </w:r>
      <w:r w:rsidR="001A202D">
        <w:t>childhood exposures can imprint a lifelong immunological bias toward particular influenza subtypes</w:t>
      </w:r>
      <w:r w:rsidR="00664F70">
        <w:t>, and</w:t>
      </w:r>
      <w:r w:rsidR="0053253B">
        <w:t xml:space="preserve"> that these cohort-specific biases</w:t>
      </w:r>
      <w:r w:rsidR="00664F70">
        <w:t xml:space="preserve"> </w:t>
      </w:r>
      <w:r w:rsidR="001A202D">
        <w:t>shape epidemic age distributions</w:t>
      </w:r>
      <w:r w:rsidR="00DF55B3" w:rsidRPr="00FA4853">
        <w:t>.</w:t>
      </w:r>
      <w:r w:rsidR="00664F70">
        <w:t xml:space="preserve"> </w:t>
      </w:r>
      <w:r w:rsidR="001A202D">
        <w:t>These results illuminate the epidemiological impacts of antigenic seniority, indicating that l</w:t>
      </w:r>
      <w:r w:rsidR="00664F70">
        <w:t xml:space="preserve">ess “senior” antibody responses acquired later in life </w:t>
      </w:r>
      <w:r w:rsidR="001A202D">
        <w:t xml:space="preserve">do not provide the same strength of protection as responses imprinted in childhood. </w:t>
      </w:r>
      <w:r w:rsidR="00DF55B3" w:rsidRPr="00FA4853">
        <w:t xml:space="preserve"> </w:t>
      </w:r>
      <w:r w:rsidR="001A202D">
        <w:t>Finally, t</w:t>
      </w:r>
      <w:r w:rsidR="00DF55B3" w:rsidRPr="00FA4853">
        <w:t xml:space="preserve">hese results imply that </w:t>
      </w:r>
      <w:r w:rsidR="00D03D67" w:rsidRPr="00FA4853">
        <w:t xml:space="preserve">H1N1’s mortality burden (currently low) may increase in the </w:t>
      </w:r>
      <w:r w:rsidR="004E6708" w:rsidRPr="00FA4853">
        <w:t>coming decades, as</w:t>
      </w:r>
      <w:r w:rsidR="00D03D67" w:rsidRPr="00FA4853">
        <w:t xml:space="preserve"> cohorts </w:t>
      </w:r>
      <w:r w:rsidR="004E6708" w:rsidRPr="00FA4853">
        <w:t>that lack H1N1-specific imprinting</w:t>
      </w:r>
      <w:r w:rsidR="00D03D67" w:rsidRPr="00FA4853">
        <w:t xml:space="preserve"> </w:t>
      </w:r>
      <w:r w:rsidR="004E6708" w:rsidRPr="00FA4853">
        <w:t>eventually become elderly</w:t>
      </w:r>
      <w:r w:rsidR="00D03D67" w:rsidRPr="00FA4853">
        <w:t>.</w:t>
      </w:r>
      <w:r w:rsidR="00FD481E" w:rsidRPr="00276EA6">
        <w:br w:type="page"/>
      </w:r>
    </w:p>
    <w:p w14:paraId="2619A099" w14:textId="4D905306" w:rsidR="00FD481E" w:rsidRPr="00276EA6" w:rsidRDefault="00FD481E" w:rsidP="00276EA6">
      <w:pPr>
        <w:pStyle w:val="Heading1"/>
        <w:shd w:val="clear" w:color="auto" w:fill="auto"/>
      </w:pPr>
      <w:r w:rsidRPr="00276EA6">
        <w:lastRenderedPageBreak/>
        <w:t>Introduction</w:t>
      </w:r>
    </w:p>
    <w:p w14:paraId="5453D0F5" w14:textId="2B6020D3" w:rsidR="00812530" w:rsidRPr="00276EA6" w:rsidRDefault="009B4937" w:rsidP="00276EA6">
      <w:pPr>
        <w:shd w:val="clear" w:color="auto" w:fill="auto"/>
      </w:pPr>
      <w:r w:rsidRPr="00276EA6">
        <w:t xml:space="preserve">Childhood exposures to influenza leave an immunological imprint, which has </w:t>
      </w:r>
      <w:ins w:id="7" w:author="Katelyn Gostic" w:date="2019-05-17T14:01:00Z">
        <w:r w:rsidR="002209DF">
          <w:t xml:space="preserve">a </w:t>
        </w:r>
      </w:ins>
      <w:r w:rsidRPr="00276EA6">
        <w:t>reverberating, lifelong impact</w:t>
      </w:r>
      <w:del w:id="8" w:author="Katelyn Gostic" w:date="2019-05-17T14:01:00Z">
        <w:r w:rsidRPr="00276EA6" w:rsidDel="002209DF">
          <w:delText>s</w:delText>
        </w:r>
      </w:del>
      <w:r w:rsidRPr="00276EA6">
        <w:t xml:space="preserve"> on </w:t>
      </w:r>
      <w:r w:rsidR="00000BCC">
        <w:t>antibody-based immune memory</w:t>
      </w:r>
      <w:r w:rsidRPr="00276EA6">
        <w:t xml:space="preserve">. </w:t>
      </w:r>
      <w:r w:rsidR="0030589E" w:rsidRPr="00276EA6">
        <w:t xml:space="preserve">Foundational work on this phenomenon, </w:t>
      </w:r>
      <w:r w:rsidR="00BB5BA8" w:rsidRPr="00276EA6">
        <w:t xml:space="preserve">also known </w:t>
      </w:r>
      <w:r w:rsidR="00A86B46">
        <w:t xml:space="preserve">from serological data </w:t>
      </w:r>
      <w:r w:rsidR="00BB5BA8" w:rsidRPr="00276EA6">
        <w:t>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de</w:t>
      </w:r>
      <w:r w:rsidR="00551516">
        <w:rPr>
          <w:i/>
        </w:rPr>
        <w:t xml:space="preserve"> </w:t>
      </w:r>
      <w:r w:rsidR="00812530" w:rsidRPr="00276EA6">
        <w:rPr>
          <w:i/>
        </w:rPr>
        <w:t xml:space="preserv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w:t>
      </w:r>
      <w:r w:rsidR="00FF5A17">
        <w:t>unresolved scientific debate about the potential</w:t>
      </w:r>
      <w:r w:rsidR="000A60EF" w:rsidRPr="00276EA6">
        <w:t xml:space="preserve"> </w:t>
      </w:r>
      <w:r w:rsidR="00000BCC">
        <w:t>negative impacts of antigenic sin</w:t>
      </w:r>
      <w:r w:rsidR="00E41BD2">
        <w:t xml:space="preserve">, where cross-reactive memory B cells might exclude true, </w:t>
      </w:r>
      <w:r w:rsidR="00E41BD2">
        <w:rPr>
          <w:i/>
        </w:rPr>
        <w:t xml:space="preserve">de novo </w:t>
      </w:r>
      <w:r w:rsidR="00E41BD2">
        <w:t>responses from the naïve B cell pool</w:t>
      </w:r>
      <w:r w:rsidR="00A86B46">
        <w:t>, and interfere with the expansion of immune breadth</w:t>
      </w:r>
      <w:r w:rsidR="00000BCC">
        <w:t xml:space="preserve">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1B42FB4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mmune imprinting can provide broad, cross-subtype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w:t>
      </w:r>
      <w:r w:rsidR="00551516">
        <w:t>discovery</w:t>
      </w:r>
      <w:r w:rsidR="00C436B3" w:rsidRPr="00276EA6">
        <w:t>.</w:t>
      </w:r>
      <w:r w:rsidR="006546BE" w:rsidRPr="00276EA6">
        <w:t xml:space="preserve"> </w:t>
      </w:r>
    </w:p>
    <w:p w14:paraId="6F443301" w14:textId="574D5D9B"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w:t>
      </w:r>
      <w:r w:rsidR="00551516">
        <w:t xml:space="preserve"> the ability of</w:t>
      </w:r>
      <w:r w:rsidR="0030589E" w:rsidRPr="00276EA6">
        <w:t xml:space="preserve"> imprinting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protection</w:t>
      </w:r>
      <w:r w:rsidR="00FF5A17">
        <w:t xml:space="preserve"> against closely related variants of the same hemagglutinin (HA) or neuraminidase (NA) subtype</w:t>
      </w:r>
      <w:r w:rsidR="0030589E" w:rsidRPr="0010345F">
        <w:t>.</w:t>
      </w:r>
      <w:r w:rsidR="00692FF3">
        <w:t xml:space="preserve"> </w:t>
      </w:r>
      <w:r w:rsidR="0030589E" w:rsidRPr="0010345F">
        <w:t xml:space="preserve">Until recently, broader cross-subtype (heterologous) </w:t>
      </w:r>
      <w:r w:rsidR="008A2B54">
        <w:t>protection was</w:t>
      </w:r>
      <w:r w:rsidR="0030589E" w:rsidRPr="0010345F">
        <w:t xml:space="preserve"> considered rare or anomalous, and so research on immune imprinting focused </w:t>
      </w:r>
      <w:r w:rsidR="00812530" w:rsidRPr="0010345F">
        <w:t>primarily</w:t>
      </w:r>
      <w:r w:rsidR="0030589E" w:rsidRPr="0010345F">
        <w:t xml:space="preserve"> on narrow within-subtype (homologous) </w:t>
      </w:r>
      <w:r w:rsidR="008A2B54">
        <w:t>cross-protection</w:t>
      </w:r>
      <w:r w:rsidR="0030589E" w:rsidRPr="0010345F">
        <w:t>.</w:t>
      </w:r>
      <w:r w:rsidR="008A2B54">
        <w:t xml:space="preserve"> </w:t>
      </w:r>
    </w:p>
    <w:p w14:paraId="26659D9C" w14:textId="20F3AECE" w:rsidR="0030589E" w:rsidRPr="00276EA6" w:rsidRDefault="009B4937" w:rsidP="00276EA6">
      <w:pPr>
        <w:shd w:val="clear" w:color="auto" w:fill="auto"/>
      </w:pPr>
      <w:commentRangeStart w:id="9"/>
      <w:r w:rsidRPr="0010345F">
        <w:lastRenderedPageBreak/>
        <w:t>More recently</w:t>
      </w:r>
      <w:r w:rsidR="0030589E" w:rsidRPr="0010345F">
        <w:t>, the 2009 H1N1 pandemic, and subsequent efforts to develop a universal influenza vaccine</w:t>
      </w:r>
      <w:r w:rsidR="00FA3F08">
        <w:t>, have</w:t>
      </w:r>
      <w:r w:rsidR="0030589E" w:rsidRPr="0010345F">
        <w:t xml:space="preserve"> dr</w:t>
      </w:r>
      <w:r w:rsidR="00FA3F08">
        <w:t>awn</w:t>
      </w:r>
      <w:r w:rsidR="0030589E" w:rsidRPr="0010345F">
        <w:t xml:space="preserve"> attention to antibody responses that </w:t>
      </w:r>
      <w:r w:rsidR="008170EE" w:rsidRPr="0010345F">
        <w:t xml:space="preserve">can indeed </w:t>
      </w:r>
      <w:r w:rsidR="0030589E" w:rsidRPr="0010345F">
        <w:t>provide broad, heterologous protection</w:t>
      </w:r>
      <w:r w:rsidR="00851A98">
        <w:t xml:space="preserve"> across all HA subtypes in the same phylogenetic group</w:t>
      </w:r>
      <w:r w:rsidR="008A2B54">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commentRangeStart w:id="10"/>
      <w:r w:rsidR="00A93F57">
        <w:t xml:space="preserve">Phylogenetically, distinct HA subtypes </w:t>
      </w:r>
      <w:r w:rsidR="00F12F97">
        <w:t xml:space="preserve">(H1, H2, etc.) </w:t>
      </w:r>
      <w:r w:rsidR="00A93F57">
        <w:t>branch apart at the tips of the HA tree due to genetic and structural differences between their variable epitopes, whereas deeper branching between HA group 1 and HA group 2 is driven by divergence in the sequence and structure of more conserved epitopes</w:t>
      </w:r>
      <w:commentRangeEnd w:id="10"/>
      <w:r w:rsidR="00A93F57">
        <w:rPr>
          <w:rStyle w:val="CommentReference"/>
        </w:rPr>
        <w:commentReference w:id="10"/>
      </w:r>
      <w:commentRangeEnd w:id="9"/>
      <w:r w:rsidR="00D551D3">
        <w:rPr>
          <w:rStyle w:val="CommentReference"/>
        </w:rPr>
        <w:commentReference w:id="9"/>
      </w:r>
      <w:r w:rsidR="00A93F57">
        <w:t xml:space="preserve">. </w:t>
      </w:r>
      <w:r w:rsidR="00D551D3">
        <w:t xml:space="preserve">HA group 1 contains seasonal subtypes H1 and H2, while group 2 contains seasonal H3. </w:t>
      </w:r>
      <w:r w:rsidRPr="0010345F">
        <w:t>Broadly protective</w:t>
      </w:r>
      <w:r w:rsidR="0030589E" w:rsidRPr="0010345F">
        <w:t xml:space="preserve"> antibodies that target conserved </w:t>
      </w:r>
      <w:r w:rsidR="008A2B54">
        <w:t>HA epitopes</w:t>
      </w:r>
      <w:r w:rsidR="0030589E" w:rsidRPr="0010345F">
        <w:t xml:space="preserve"> have been particularly well studied</w:t>
      </w:r>
      <w:r w:rsidR="00C436B3" w:rsidRPr="0010345F">
        <w:t xml:space="preserve">, and </w:t>
      </w:r>
      <w:r w:rsidR="00B42541" w:rsidRPr="0010345F">
        <w:t>are</w:t>
      </w:r>
      <w:r w:rsidR="008170EE" w:rsidRPr="0010345F">
        <w:t xml:space="preserve"> common in existing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A93F57">
        <w:t xml:space="preserve">. </w:t>
      </w:r>
      <w:r w:rsidR="0030589E" w:rsidRPr="0010345F">
        <w:t xml:space="preserve">Recently, we showed that </w:t>
      </w:r>
      <w:r w:rsidR="00A86B46">
        <w:t>individuals gain</w:t>
      </w:r>
      <w:r w:rsidR="0030589E" w:rsidRPr="0010345F">
        <w:t xml:space="preserve"> strong, lifelong protection against novel avian influenza viruses from the</w:t>
      </w:r>
      <w:r w:rsidR="0030589E" w:rsidRPr="00276EA6">
        <w:t xml:space="preserve"> same HA group</w:t>
      </w:r>
      <w:r w:rsidR="00C436B3" w:rsidRPr="00276EA6">
        <w:t xml:space="preserve"> as the </w:t>
      </w:r>
      <w:r w:rsidR="00A86B46">
        <w:t>first seasonal strains encountered in childhood</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r w:rsidR="00A86B46">
        <w:t xml:space="preserve"> Thus, broadly protective childhood imprinting strongly and predictably shapes birth year-specific risk from emerging, avian influenza viruses.</w:t>
      </w:r>
    </w:p>
    <w:p w14:paraId="235C210C" w14:textId="5B5570DD" w:rsidR="0030589E" w:rsidRPr="00276EA6" w:rsidRDefault="0030589E" w:rsidP="00276EA6">
      <w:pPr>
        <w:shd w:val="clear" w:color="auto" w:fill="auto"/>
      </w:pPr>
      <w:r w:rsidRPr="00276EA6">
        <w:t xml:space="preserve">Similar imprinting effects may also shape </w:t>
      </w:r>
      <w:r w:rsidR="004E6708" w:rsidRPr="00276EA6">
        <w:t xml:space="preserve">birth year-specific risk from familiar, seasonal </w:t>
      </w:r>
      <w:r w:rsidR="00A86B46">
        <w:t>strains</w:t>
      </w:r>
      <w:r w:rsidR="004E6708" w:rsidRPr="00276EA6">
        <w:t>.</w:t>
      </w:r>
      <w:r w:rsidRPr="00276EA6">
        <w:t xml:space="preserve"> Since 1977, two distinct subtypes of influenza A, H1N1 and H3N2, have circulated seasonally in humans, and show differences in </w:t>
      </w:r>
      <w:r w:rsidR="007171F9">
        <w:t>age-specific impacts</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w:t>
      </w:r>
      <w:r w:rsidR="00165DB6">
        <w:t xml:space="preserve"> (i.e. those born before 1957 when H2N2 replaced H1N1)</w:t>
      </w:r>
      <w:r w:rsidRPr="00276EA6">
        <w:t xml:space="preserve">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5FC1A2CD" w:rsidR="0030589E" w:rsidRPr="00276EA6" w:rsidRDefault="00000BCC" w:rsidP="00CB0303">
      <w:pPr>
        <w:shd w:val="clear" w:color="auto" w:fill="auto"/>
      </w:pPr>
      <w:r>
        <w:t xml:space="preserve">Here, we aim to test whether </w:t>
      </w:r>
      <w:r w:rsidR="00CB0303">
        <w:t>birth year-specific risk from seasonal influenza is primarily driven by broad</w:t>
      </w:r>
      <w:r w:rsidR="00F12F97">
        <w:t xml:space="preserve"> imprinting protection at the HA phylogenetic group-level</w:t>
      </w:r>
      <w:r w:rsidR="00CB0303">
        <w:t xml:space="preserve">, or by narrower imprinting </w:t>
      </w:r>
      <w:r w:rsidR="00F12F97">
        <w:t>protection</w:t>
      </w:r>
      <w:r w:rsidR="00CB0303">
        <w:t xml:space="preserve"> specific </w:t>
      </w:r>
      <w:r w:rsidR="00F12F97">
        <w:t xml:space="preserve">to a single </w:t>
      </w:r>
      <w:r w:rsidR="00CB0303">
        <w:t xml:space="preserve">HA or </w:t>
      </w:r>
      <w:commentRangeStart w:id="11"/>
      <w:commentRangeStart w:id="12"/>
      <w:r w:rsidR="00CB0303">
        <w:t xml:space="preserve">NA </w:t>
      </w:r>
      <w:commentRangeEnd w:id="11"/>
      <w:r w:rsidR="00C4098A">
        <w:rPr>
          <w:rStyle w:val="CommentReference"/>
        </w:rPr>
        <w:commentReference w:id="11"/>
      </w:r>
      <w:commentRangeEnd w:id="12"/>
      <w:r w:rsidR="007171F9">
        <w:rPr>
          <w:rStyle w:val="CommentReference"/>
        </w:rPr>
        <w:commentReference w:id="12"/>
      </w:r>
      <w:r w:rsidR="00CB0303">
        <w:t>subtype</w:t>
      </w:r>
      <w:r w:rsidR="0030589E" w:rsidRPr="00276EA6">
        <w:t xml:space="preserve">. </w:t>
      </w:r>
      <w:r w:rsidR="00F12F97">
        <w:t>Childhood imprinting specific to a particular hemagglutinin subtype might provide exceptionally strong, lifelong protection specific to H1 or to H3.</w:t>
      </w:r>
      <w:r w:rsidR="0030589E" w:rsidRPr="00276EA6">
        <w:t xml:space="preserve"> Similarly, childhood imprinting might act strongly at the NA subtype level, providing lifelong protection specific to </w:t>
      </w:r>
      <w:r w:rsidR="0030589E" w:rsidRPr="00276EA6">
        <w:lastRenderedPageBreak/>
        <w:t>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 HA group-level imprinting might drive seasonal influenza cohort effects. Although the </w:t>
      </w:r>
      <w:commentRangeStart w:id="13"/>
      <w:r w:rsidR="00E41BD2">
        <w:t>B cell clones</w:t>
      </w:r>
      <w:r w:rsidR="00E41BD2" w:rsidRPr="00276EA6">
        <w:t xml:space="preserve"> </w:t>
      </w:r>
      <w:commentRangeStart w:id="14"/>
      <w:commentRangeEnd w:id="14"/>
      <w:r w:rsidR="00984A6F">
        <w:rPr>
          <w:rStyle w:val="CommentReference"/>
        </w:rPr>
        <w:commentReference w:id="14"/>
      </w:r>
      <w:commentRangeEnd w:id="13"/>
      <w:r w:rsidR="008A2B54">
        <w:rPr>
          <w:rStyle w:val="CommentReference"/>
        </w:rPr>
        <w:commentReference w:id="13"/>
      </w:r>
      <w:r w:rsidR="0030589E" w:rsidRPr="00276EA6">
        <w:t xml:space="preserve">involved in group-level protection usually play a minimal role in immunity against familiar, seasonal influenza viruses, these </w:t>
      </w:r>
      <w:r w:rsidR="00E41BD2">
        <w:t>broadly protective clones</w:t>
      </w:r>
      <w:r w:rsidR="00E41BD2" w:rsidRPr="00276EA6">
        <w:t xml:space="preserve"> </w:t>
      </w:r>
      <w:r w:rsidR="0030589E" w:rsidRPr="00276EA6">
        <w:t xml:space="preserve">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E41BD2">
        <w:instrText xml:space="preserve"> ADDIN ZOTERO_ITEM CSL_CITATION {"citationID":"b3R9HWGa","properties":{"formattedCitation":"(13\\uc0\\u8211{}15,21,22)","plainCitation":"(13–15,21,22)","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A225FF" w:rsidRPr="00276EA6">
        <w:fldChar w:fldCharType="separate"/>
      </w:r>
      <w:r w:rsidR="00E41BD2" w:rsidRPr="007171F9">
        <w:rPr>
          <w:color w:val="000000"/>
        </w:rPr>
        <w:t>(13–15,21,22)</w:t>
      </w:r>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w:t>
      </w:r>
      <w:r w:rsidR="00E41BD2">
        <w:t>memory B cells</w:t>
      </w:r>
      <w:r w:rsidR="00E41BD2" w:rsidRPr="00276EA6">
        <w:t xml:space="preserve"> </w:t>
      </w:r>
      <w:r w:rsidR="0030589E" w:rsidRPr="00276EA6">
        <w:t>are unable to recognize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w:t>
      </w:r>
      <w:r w:rsidR="007171F9">
        <w:t>seasonal influenza risk</w:t>
      </w:r>
      <w:r w:rsidR="0030589E" w:rsidRPr="00276EA6">
        <w:t>,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1</w:t>
      </w:r>
      <w:r w:rsidR="00E41BD2">
        <w:rPr>
          <w:rStyle w:val="SubtitleChar"/>
        </w:rPr>
        <w:t>A-B</w:t>
      </w:r>
      <w:r w:rsidR="0030589E" w:rsidRPr="00276EA6">
        <w:t>).</w:t>
      </w:r>
      <w:r w:rsidR="009B4937" w:rsidRPr="00276EA6">
        <w:t xml:space="preserve"> </w:t>
      </w:r>
    </w:p>
    <w:p w14:paraId="7791C7E2" w14:textId="744E925C"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r w:rsidR="00E41BD2">
        <w:t>H3N2 drifts slightly faster than H1N1</w:t>
      </w:r>
      <w:r w:rsidR="0030589E" w:rsidRPr="00276EA6">
        <w:t xml:space="preserve">,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E41BD2">
        <w:instrText xml:space="preserve"> ADDIN ZOTERO_ITEM CSL_CITATION {"citationID":"jeqedPOs","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E41BD2">
        <w:rPr>
          <w:noProof/>
        </w:rPr>
        <w:t>(23)</w:t>
      </w:r>
      <w:r w:rsidR="00A66228" w:rsidRPr="00276EA6">
        <w:fldChar w:fldCharType="end"/>
      </w:r>
      <w:r w:rsidR="005869F2" w:rsidRPr="00276EA6">
        <w:t>.</w:t>
      </w:r>
    </w:p>
    <w:p w14:paraId="3549F1C7" w14:textId="10E57BA0" w:rsidR="00CF59BD" w:rsidRPr="00276EA6" w:rsidRDefault="009B4937" w:rsidP="00276EA6">
      <w:pPr>
        <w:shd w:val="clear" w:color="auto" w:fill="auto"/>
      </w:pPr>
      <w:r w:rsidRPr="00276EA6">
        <w:t xml:space="preserve">Using two large data sets on seasonal influenza incidence, which together represent </w:t>
      </w:r>
      <w:r w:rsidR="007171F9">
        <w:t xml:space="preserve">13,063 </w:t>
      </w:r>
      <w:r w:rsidR="00CF59BD" w:rsidRPr="00276EA6">
        <w:t>confirmed influenza A cases across 18 years and 15 countries</w:t>
      </w:r>
      <w:r w:rsidRPr="00276EA6">
        <w:t xml:space="preserve">, we tested whether observed differences in age distribution of H1N1 and H3N2 cases are primarily driven by cohort effects from childhood imprinting, or by other factors.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w:t>
      </w:r>
      <w:ins w:id="15" w:author="Katelyn Gostic" w:date="2019-05-17T14:02:00Z">
        <w:r w:rsidR="002209DF">
          <w:t>the Akaike Information Criterion (</w:t>
        </w:r>
      </w:ins>
      <w:r w:rsidRPr="00276EA6">
        <w:t>AIC</w:t>
      </w:r>
      <w:ins w:id="16" w:author="Katelyn Gostic" w:date="2019-05-17T14:02:00Z">
        <w:r w:rsidR="002209DF">
          <w:t>)</w:t>
        </w:r>
      </w:ins>
      <w:r w:rsidRPr="00276EA6">
        <w:t xml:space="preserve">.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732787" w14:textId="77777777" w:rsidR="009D43E5" w:rsidRPr="009D43E5" w:rsidRDefault="009D43E5" w:rsidP="00A249E4">
      <w:pPr>
        <w:ind w:firstLine="0"/>
      </w:pPr>
    </w:p>
    <w:p w14:paraId="634BB341" w14:textId="6A9C2894" w:rsidR="00AF6BE1" w:rsidRPr="00276EA6" w:rsidRDefault="00AF6BE1" w:rsidP="00276EA6">
      <w:pPr>
        <w:pStyle w:val="Heading1"/>
        <w:shd w:val="clear" w:color="auto" w:fill="auto"/>
      </w:pPr>
      <w:commentRangeStart w:id="17"/>
      <w:r w:rsidRPr="00276EA6">
        <w:lastRenderedPageBreak/>
        <w:t>The Data</w:t>
      </w:r>
      <w:commentRangeEnd w:id="17"/>
      <w:r w:rsidR="00923C67">
        <w:rPr>
          <w:rStyle w:val="CommentReference"/>
          <w:b w:val="0"/>
        </w:rPr>
        <w:commentReference w:id="17"/>
      </w:r>
    </w:p>
    <w:p w14:paraId="761DC79D" w14:textId="4543AD57"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w:t>
      </w:r>
      <w:r w:rsidR="009D43E5">
        <w:t>9,451 seasonal</w:t>
      </w:r>
      <w:r w:rsidRPr="00276EA6">
        <w:t xml:space="preserve"> H1N1 and H3N2 cases, </w:t>
      </w:r>
      <w:r w:rsidR="00C44377">
        <w:t xml:space="preserve">reported through a state-wide passive surveillance system. </w:t>
      </w:r>
      <w:commentRangeStart w:id="18"/>
      <w:r w:rsidR="00C44377">
        <w:t xml:space="preserve">Cases of all ages were </w:t>
      </w:r>
      <w:r w:rsidRPr="00276EA6">
        <w:t xml:space="preserve">confirmed </w:t>
      </w:r>
      <w:r w:rsidR="00C44377">
        <w:t xml:space="preserve">at </w:t>
      </w:r>
      <w:r w:rsidR="005E0FF3">
        <w:t>clinical</w:t>
      </w:r>
      <w:r w:rsidR="00C44377">
        <w:t xml:space="preserve"> laboratories throughout the state</w:t>
      </w:r>
      <w:r w:rsidR="005E0FF3">
        <w:t xml:space="preserve"> (independent and hospital-associated lab facilities)</w:t>
      </w:r>
      <w:r w:rsidR="00C44377">
        <w:t>, and then reported back to AZDHS. Laboratories confirmed cases using a</w:t>
      </w:r>
      <w:r w:rsidRPr="00276EA6">
        <w:t xml:space="preserve"> combination of rapid tests, serology</w:t>
      </w:r>
      <w:r w:rsidR="00A461BC">
        <w:t>, viral isolation</w:t>
      </w:r>
      <w:r w:rsidRPr="00276EA6">
        <w:t xml:space="preserve"> and PCR, per </w:t>
      </w:r>
      <w:r w:rsidR="00A461BC">
        <w:t>case definitions established by AZDHS</w:t>
      </w:r>
      <w:r w:rsidRPr="00276EA6">
        <w:t xml:space="preserve"> </w:t>
      </w:r>
      <w:r w:rsidRPr="00276EA6">
        <w:fldChar w:fldCharType="begin"/>
      </w:r>
      <w:r w:rsidR="00E41BD2">
        <w:instrText xml:space="preserve"> ADDIN ZOTERO_ITEM CSL_CITATION {"citationID":"OBSs1nfU","properties":{"formattedCitation":"(24)","plainCitation":"(24)","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E41BD2">
        <w:rPr>
          <w:noProof/>
        </w:rPr>
        <w:t>(24)</w:t>
      </w:r>
      <w:r w:rsidRPr="00276EA6">
        <w:fldChar w:fldCharType="end"/>
      </w:r>
      <w:r w:rsidRPr="00276EA6">
        <w:t xml:space="preserve">. Cases were observed </w:t>
      </w:r>
      <w:r w:rsidR="00C44377">
        <w:t xml:space="preserve">and reported </w:t>
      </w:r>
      <w:r w:rsidRPr="00276EA6">
        <w:t>across 22 years of influenza surveillance, from the 1993-1994 influenza season through the 2014-2015 season</w:t>
      </w:r>
      <w:r w:rsidR="00A461BC">
        <w:t>, but</w:t>
      </w:r>
      <w:r w:rsidR="00C44377">
        <w:t xml:space="preserve"> the number of cases reported each year has increased over time. </w:t>
      </w:r>
      <w:r w:rsidR="005E0FF3">
        <w:t>All clinical laboratories</w:t>
      </w:r>
      <w:r w:rsidR="00C44377">
        <w:t xml:space="preserve"> were mandated to report influenza </w:t>
      </w:r>
      <w:r w:rsidR="005E0FF3">
        <w:t xml:space="preserve">cases </w:t>
      </w:r>
      <w:r w:rsidR="00C44377">
        <w:t>starting in 2004,</w:t>
      </w:r>
      <w:r w:rsidRPr="00276EA6">
        <w:t xml:space="preserve"> </w:t>
      </w:r>
      <w:r w:rsidR="00C44377">
        <w:t>and</w:t>
      </w:r>
      <w:r w:rsidRPr="00276EA6">
        <w:t xml:space="preserve"> </w:t>
      </w:r>
      <w:r w:rsidR="00C44377">
        <w:t xml:space="preserve">later, </w:t>
      </w:r>
      <w:r w:rsidR="00F80CC0" w:rsidRPr="00276EA6">
        <w:t>the 2009 pandemic</w:t>
      </w:r>
      <w:r w:rsidR="00C44377">
        <w:t xml:space="preserve"> precipitated a dramatic increase in sampling efficiency and per-season sample sizes</w:t>
      </w:r>
      <w:r w:rsidRPr="00276EA6">
        <w:t xml:space="preserve"> (</w:t>
      </w:r>
      <w:r w:rsidRPr="002D7D40">
        <w:rPr>
          <w:rStyle w:val="SubtitleChar"/>
        </w:rPr>
        <w:t>Table 1</w:t>
      </w:r>
      <w:r w:rsidRPr="00276EA6">
        <w:t>).</w:t>
      </w:r>
      <w:commentRangeEnd w:id="18"/>
      <w:r w:rsidR="00A461BC">
        <w:rPr>
          <w:rStyle w:val="CommentReference"/>
        </w:rPr>
        <w:commentReference w:id="18"/>
      </w:r>
      <w:r w:rsidRPr="00276EA6">
        <w:t xml:space="preserve"> </w:t>
      </w:r>
      <w:r w:rsidR="005E0FF3">
        <w:t>Following the standard definition</w:t>
      </w:r>
      <w:r w:rsidRPr="00276EA6">
        <w:t xml:space="preserve">, </w:t>
      </w:r>
      <w:r w:rsidR="00B15E4C" w:rsidRPr="00276EA6">
        <w:t>the Arizona influenza season</w:t>
      </w:r>
      <w:r w:rsidRPr="00276EA6">
        <w:t xml:space="preserve"> was defined as beginning in epidemiological week 40 (around early October) and ending in week 39 of the following year. </w:t>
      </w:r>
      <w:r w:rsidR="009D43E5">
        <w:t>We excluded cases observed in the 2008-2009 and the 2009-2010 seasons from our analysis, as these fell during the first or second waves of the 2009 H1N1 pandemic</w:t>
      </w:r>
      <w:r w:rsidR="00255E2E">
        <w:t xml:space="preserve"> </w:t>
      </w:r>
      <w:r w:rsidR="00255E2E">
        <w:fldChar w:fldCharType="begin"/>
      </w:r>
      <w:r w:rsidR="00255E2E">
        <w:instrText xml:space="preserve"> ADDIN ZOTERO_ITEM CSL_CITATION {"citationID":"VYuzTCM3","properties":{"formattedCitation":"(25)","plainCitation":"(25)","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255E2E">
        <w:fldChar w:fldCharType="separate"/>
      </w:r>
      <w:r w:rsidR="00255E2E">
        <w:rPr>
          <w:noProof/>
        </w:rPr>
        <w:t>(25)</w:t>
      </w:r>
      <w:r w:rsidR="00255E2E">
        <w:fldChar w:fldCharType="end"/>
      </w:r>
      <w:r w:rsidR="009D43E5">
        <w:t xml:space="preserve">, whose epidemic age distributions differed from those caused by normal, seasonal influenza circulation </w:t>
      </w:r>
      <w:r w:rsidR="007171F9">
        <w:fldChar w:fldCharType="begin"/>
      </w:r>
      <w:r w:rsidR="00F12F97">
        <w:instrText xml:space="preserve"> ADDIN ZOTERO_ITEM CSL_CITATION {"citationID":"9FCA2G8T","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7171F9">
        <w:fldChar w:fldCharType="separate"/>
      </w:r>
      <w:r w:rsidR="00F12F97">
        <w:rPr>
          <w:noProof/>
        </w:rPr>
        <w:t>(17)</w:t>
      </w:r>
      <w:r w:rsidR="007171F9">
        <w:fldChar w:fldCharType="end"/>
      </w:r>
      <w:r w:rsidR="009D43E5">
        <w:t>.</w:t>
      </w:r>
    </w:p>
    <w:p w14:paraId="37B8B5A1" w14:textId="102EDC78" w:rsidR="00255E2E" w:rsidRPr="00276EA6" w:rsidRDefault="00AF6BE1" w:rsidP="00276EA6">
      <w:pPr>
        <w:shd w:val="clear" w:color="auto" w:fill="auto"/>
      </w:pPr>
      <w:r w:rsidRPr="00276EA6">
        <w:t xml:space="preserve">A second data set provided by the INSIGHT </w:t>
      </w:r>
      <w:r w:rsidR="005E0FF3">
        <w:t xml:space="preserve">influenza </w:t>
      </w:r>
      <w:r w:rsidRPr="00276EA6">
        <w:t xml:space="preserve">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w:t>
      </w:r>
      <w:r w:rsidR="009D43E5">
        <w:t>10</w:t>
      </w:r>
      <w:r w:rsidRPr="00276EA6">
        <w:t xml:space="preserve"> and 2016</w:t>
      </w:r>
      <w:r w:rsidR="002D7D40">
        <w:t xml:space="preserve"> (</w:t>
      </w:r>
      <w:r w:rsidR="002D7D40" w:rsidRPr="002D7D40">
        <w:rPr>
          <w:rStyle w:val="SubtitleChar"/>
        </w:rPr>
        <w:t>Table 2</w:t>
      </w:r>
      <w:r w:rsidR="002D7D40">
        <w:t>)</w:t>
      </w:r>
      <w:r w:rsidRPr="00276EA6">
        <w:t xml:space="preserve">. </w:t>
      </w:r>
      <w:commentRangeStart w:id="19"/>
      <w:r w:rsidR="005E0FF3">
        <w:t>The study enrolled adults ages 18 and over who sought health care for influenza-like illness at a participating outpatient clinic</w:t>
      </w:r>
      <w:commentRangeEnd w:id="19"/>
      <w:r w:rsidR="005E0FF3">
        <w:rPr>
          <w:rStyle w:val="CommentReference"/>
        </w:rPr>
        <w:commentReference w:id="19"/>
      </w:r>
      <w:r w:rsidR="005E0FF3">
        <w:t xml:space="preserve">. </w:t>
      </w:r>
      <w:r w:rsidRPr="00276EA6">
        <w:t xml:space="preserve">The INSIGHT data </w:t>
      </w:r>
      <w:r w:rsidR="005E0FF3">
        <w:t xml:space="preserve">sampled a greater geographical range, and </w:t>
      </w:r>
      <w:r w:rsidRPr="00276EA6">
        <w:t xml:space="preserve">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antiviral treatment used, presence of any underlying conditions, and recent influenza vaccination</w:t>
      </w:r>
      <w:r w:rsidR="00255E2E">
        <w:t>.</w:t>
      </w:r>
      <w:r w:rsidR="005E0FF3">
        <w:t xml:space="preserve"> However, t</w:t>
      </w:r>
      <w:r w:rsidR="005E0FF3" w:rsidRPr="00276EA6">
        <w:t xml:space="preserve">he INSIGHT data excluded children under age 18, and enrolled relatively few elderly and young adult </w:t>
      </w:r>
      <w:r w:rsidR="005E0FF3">
        <w:t xml:space="preserve">subjects, whereas the AZDHS data contained cases large numbers of cases at the extremes of age, including in children </w:t>
      </w:r>
      <w:r w:rsidR="005E0FF3" w:rsidRPr="00276EA6">
        <w:t>(</w:t>
      </w:r>
      <w:r w:rsidR="005E0FF3" w:rsidRPr="0010345F">
        <w:rPr>
          <w:rStyle w:val="SubtitleChar"/>
        </w:rPr>
        <w:t>Fig. S1</w:t>
      </w:r>
      <w:r w:rsidR="005E0FF3" w:rsidRPr="00276EA6">
        <w:t xml:space="preserve">). </w:t>
      </w:r>
      <w:r w:rsidR="00255E2E">
        <w:t xml:space="preserve"> </w:t>
      </w:r>
      <w:commentRangeStart w:id="20"/>
      <w:commentRangeStart w:id="21"/>
      <w:r w:rsidRPr="00276EA6">
        <w:t xml:space="preserve">To facilitate comparison between data sets, we defined INSIGHT </w:t>
      </w:r>
      <w:r w:rsidRPr="00276EA6">
        <w:lastRenderedPageBreak/>
        <w:t xml:space="preserve">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20"/>
      <w:r w:rsidR="00CB0303">
        <w:rPr>
          <w:rStyle w:val="CommentReference"/>
        </w:rPr>
        <w:commentReference w:id="20"/>
      </w:r>
      <w:commentRangeEnd w:id="21"/>
      <w:r w:rsidR="0091293E">
        <w:rPr>
          <w:rStyle w:val="CommentReference"/>
        </w:rPr>
        <w:commentReference w:id="21"/>
      </w:r>
    </w:p>
    <w:p w14:paraId="4C9B098A" w14:textId="77777777" w:rsidR="009555CB" w:rsidRPr="00276EA6" w:rsidRDefault="009555CB" w:rsidP="005E0FF3">
      <w:pPr>
        <w:shd w:val="clear" w:color="auto" w:fill="auto"/>
        <w:ind w:firstLine="0"/>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5C809E60"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xml:space="preserve">). </w:t>
      </w:r>
      <w:r w:rsidR="008E7BD1">
        <w:t>Most individuals</w:t>
      </w:r>
      <w:r w:rsidRPr="00276EA6">
        <w:t xml:space="preserve"> born between pandemics in 1918 and 1957 imprinted to H1N1, and middle-aged cohorts born between pandemics in 1957 and 1968</w:t>
      </w:r>
      <w:r w:rsidR="008E7BD1">
        <w:t xml:space="preserve"> almost all</w:t>
      </w:r>
      <w:r w:rsidRPr="00276EA6">
        <w:t xml:space="preserve"> imprinted to H2N2</w:t>
      </w:r>
      <w:r w:rsidR="008E7BD1">
        <w:t xml:space="preserve"> (note that because the first influenza exposure may occur after the first year of life, individuals born in the years leading up to a pandemic have some probability of imprinting to the new pandemic subtype)</w:t>
      </w:r>
      <w:r w:rsidRPr="00276EA6">
        <w:t>.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4D48B632"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virological surveillance data used to estimate the fraction of seasonal influenza cases caused by H1N1 or H3N2 in recent decades, and year-specific reconstructions differed only in the birth years that remained young enough (ages 0-12) to have </w:t>
      </w:r>
      <w:r w:rsidR="008A5EA6">
        <w:t xml:space="preserve">a </w:t>
      </w:r>
      <w:r w:rsidR="00A44D3D">
        <w:t>non-negligible</w:t>
      </w:r>
      <w:r w:rsidR="008A5EA6" w:rsidRPr="00276EA6">
        <w:t xml:space="preserve"> </w:t>
      </w:r>
      <w:r w:rsidR="00D157B3" w:rsidRPr="00276EA6">
        <w:t>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5F1EA5DA" w:rsidR="00AF6BE1" w:rsidRPr="00276EA6" w:rsidRDefault="00AF6BE1" w:rsidP="00276EA6">
      <w:pPr>
        <w:shd w:val="clear" w:color="auto" w:fill="auto"/>
        <w:rPr>
          <w:color w:val="000000" w:themeColor="text1"/>
        </w:rPr>
      </w:pPr>
      <w:r w:rsidRPr="00276EA6">
        <w:lastRenderedPageBreak/>
        <w:t>All tested models assumed childhood imprinting to H1N1 would protect against modern, seasonal H1N1, and that childhood imprinting to H3N2 would protect against modern, seasonal H3N2</w:t>
      </w:r>
      <w:r w:rsidR="00470AC4">
        <w:t xml:space="preserve"> </w:t>
      </w:r>
      <w:r w:rsidR="00470AC4" w:rsidRPr="00276EA6">
        <w:rPr>
          <w:color w:val="000000" w:themeColor="text1"/>
        </w:rPr>
        <w:t>(</w:t>
      </w:r>
      <w:r w:rsidR="00470AC4" w:rsidRPr="00276EA6">
        <w:rPr>
          <w:rStyle w:val="SubtitleChar"/>
        </w:rPr>
        <w:t>Fig. 1</w:t>
      </w:r>
      <w:r w:rsidR="00470AC4">
        <w:rPr>
          <w:rStyle w:val="SubtitleChar"/>
        </w:rPr>
        <w:t>B)</w:t>
      </w:r>
      <w:r w:rsidRPr="00276EA6">
        <w:t xml:space="preserve">.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w:t>
      </w:r>
      <w:r w:rsidR="008E7BD1">
        <w:rPr>
          <w:color w:val="000000" w:themeColor="text1"/>
        </w:rPr>
        <w:t>These</w:t>
      </w:r>
      <w:r w:rsidRPr="00276EA6">
        <w:rPr>
          <w:color w:val="000000" w:themeColor="text1"/>
        </w:rPr>
        <w:t xml:space="preserve"> middle-aged, H2N2 imprinted cohorts </w:t>
      </w:r>
      <w:r w:rsidR="008E7BD1">
        <w:rPr>
          <w:color w:val="000000" w:themeColor="text1"/>
        </w:rPr>
        <w:t>are crucial, because they provide the only</w:t>
      </w:r>
      <w:r w:rsidR="008E7BD1" w:rsidRPr="00276EA6">
        <w:rPr>
          <w:color w:val="000000" w:themeColor="text1"/>
        </w:rPr>
        <w:t xml:space="preserve"> </w:t>
      </w:r>
      <w:r w:rsidRPr="00276EA6">
        <w:rPr>
          <w:color w:val="000000" w:themeColor="text1"/>
        </w:rPr>
        <w:t>leverage to differentiate between imprinting at the HA subtype, NA subtype</w:t>
      </w:r>
      <w:r w:rsidR="008E7BD1">
        <w:rPr>
          <w:color w:val="000000" w:themeColor="text1"/>
        </w:rPr>
        <w:t xml:space="preserve"> or HA group-level</w:t>
      </w:r>
      <w:r w:rsidRPr="00276EA6">
        <w:rPr>
          <w:color w:val="000000" w:themeColor="text1"/>
        </w:rPr>
        <w:t xml:space="preserve"> level (</w:t>
      </w:r>
      <w:r w:rsidRPr="00276EA6">
        <w:rPr>
          <w:rStyle w:val="SubtitleChar"/>
        </w:rPr>
        <w:t>Fig. 1</w:t>
      </w:r>
      <w:r w:rsidRPr="00276EA6">
        <w:rPr>
          <w:color w:val="000000" w:themeColor="text1"/>
        </w:rPr>
        <w:t>).</w:t>
      </w:r>
      <w:r w:rsidR="008E7BD1">
        <w:rPr>
          <w:color w:val="000000" w:themeColor="text1"/>
        </w:rPr>
        <w:t xml:space="preserve"> </w:t>
      </w:r>
    </w:p>
    <w:p w14:paraId="61307ACB" w14:textId="35CD78CF" w:rsidR="00AF6BE1" w:rsidRPr="00276EA6" w:rsidRDefault="00AF6BE1" w:rsidP="00276EA6">
      <w:pPr>
        <w:shd w:val="clear" w:color="auto" w:fill="auto"/>
      </w:pPr>
      <w:r w:rsidRPr="00276EA6">
        <w:t>To tease apart age-specific risk factors from birth year-specific imprinting effects, we noted that age-specific risk factors</w:t>
      </w:r>
      <w:r w:rsidR="00B268BB">
        <w:t xml:space="preserve"> for influenza</w:t>
      </w:r>
      <w:r w:rsidR="00267632">
        <w:t xml:space="preserve"> infection</w:t>
      </w:r>
      <w:r w:rsidRPr="00276EA6">
        <w:t xml:space="preserve">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w:t>
      </w:r>
      <w:r w:rsidR="00BC46A0">
        <w:t>A</w:t>
      </w:r>
      <w:r w:rsidRPr="00276EA6">
        <w:t>ll these factors should have similar impacts on any influenza subtype.</w:t>
      </w:r>
    </w:p>
    <w:p w14:paraId="5CDCF1CD" w14:textId="16DA2948"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r w:rsidR="00115228">
        <w:t>, which enabled us to focus on the possible role</w:t>
      </w:r>
      <w:r w:rsidRPr="00276EA6">
        <w:t xml:space="preserve"> of imprinting status.</w:t>
      </w:r>
      <w:r w:rsidR="000B1313">
        <w:t xml:space="preserve"> Note that for a given birth cohort, age-specific risk changed over time, and depended specifically on the individual’s age in the year of case observation, whereas birth year-specific risk was fixed</w:t>
      </w:r>
      <w:r w:rsidR="00620CF7">
        <w:t xml:space="preserve"> for all </w:t>
      </w:r>
      <w:r w:rsidR="000B1313">
        <w:t>year</w:t>
      </w:r>
      <w:r w:rsidR="00620CF7">
        <w:t>s</w:t>
      </w:r>
      <w:r w:rsidR="000B1313">
        <w:t xml:space="preserve">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11CF1BAD"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r w:rsidR="00D96178">
        <w:rPr>
          <w:color w:val="000000" w:themeColor="text1"/>
        </w:rPr>
        <w:t xml:space="preserve"> or with no contribution of imprinting,</w:t>
      </w:r>
      <w:r w:rsidRPr="00276EA6">
        <w:rPr>
          <w:color w:val="000000" w:themeColor="text1"/>
        </w:rPr>
        <w:t xml:space="preserve"> we fitted a suite of models to each data set using a multinomial likelihood and then performed model selection using </w:t>
      </w:r>
      <w:ins w:id="22" w:author="Katelyn Gostic" w:date="2019-05-17T13:27:00Z">
        <w:r w:rsidR="0094753F">
          <w:rPr>
            <w:color w:val="000000" w:themeColor="text1"/>
          </w:rPr>
          <w:t>the Akaike information criterion (AIC)</w:t>
        </w:r>
      </w:ins>
      <w:del w:id="23" w:author="Katelyn Gostic" w:date="2019-05-17T13:27:00Z">
        <w:r w:rsidRPr="00276EA6" w:rsidDel="0094753F">
          <w:rPr>
            <w:color w:val="000000" w:themeColor="text1"/>
          </w:rPr>
          <w:delText>AIC</w:delText>
        </w:r>
      </w:del>
      <w:r w:rsidRPr="00276EA6">
        <w:rPr>
          <w:color w:val="000000" w:themeColor="text1"/>
        </w:rPr>
        <w:t>.</w:t>
      </w:r>
      <w:ins w:id="24" w:author="Katelyn Gostic" w:date="2019-05-17T13:27:00Z">
        <w:r w:rsidR="0094753F">
          <w:rPr>
            <w:color w:val="000000" w:themeColor="text1"/>
          </w:rPr>
          <w:t xml:space="preserve"> AIC </w:t>
        </w:r>
      </w:ins>
      <w:ins w:id="25" w:author="Katelyn Gostic" w:date="2019-05-17T13:30:00Z">
        <w:r w:rsidR="0094753F">
          <w:rPr>
            <w:color w:val="000000" w:themeColor="text1"/>
          </w:rPr>
          <w:t>is a measure of statistical support, which</w:t>
        </w:r>
      </w:ins>
      <w:ins w:id="26" w:author="Katelyn Gostic" w:date="2019-05-17T13:36:00Z">
        <w:r w:rsidR="0084287E">
          <w:rPr>
            <w:color w:val="000000" w:themeColor="text1"/>
          </w:rPr>
          <w:t xml:space="preserve"> </w:t>
        </w:r>
      </w:ins>
      <w:ins w:id="27" w:author="Katelyn Gostic" w:date="2019-05-17T13:37:00Z">
        <w:r w:rsidR="0084287E">
          <w:rPr>
            <w:color w:val="000000" w:themeColor="text1"/>
          </w:rPr>
          <w:t>favors simple models that fit the data well</w:t>
        </w:r>
      </w:ins>
      <w:ins w:id="28" w:author="Katelyn Gostic" w:date="2019-05-17T13:32:00Z">
        <w:r w:rsidR="0094753F">
          <w:rPr>
            <w:color w:val="000000" w:themeColor="text1"/>
          </w:rPr>
          <w:t xml:space="preserve">. </w:t>
        </w:r>
      </w:ins>
      <w:ins w:id="29" w:author="Katelyn Gostic" w:date="2019-05-17T13:37:00Z">
        <w:r w:rsidR="0084287E">
          <w:rPr>
            <w:color w:val="000000" w:themeColor="text1"/>
          </w:rPr>
          <w:t xml:space="preserve">AIC improves with model likelihood (a measure of goodness of fit to data), but </w:t>
        </w:r>
      </w:ins>
      <w:ins w:id="30" w:author="Katelyn Gostic" w:date="2019-05-17T13:38:00Z">
        <w:r w:rsidR="0084287E">
          <w:rPr>
            <w:color w:val="000000" w:themeColor="text1"/>
          </w:rPr>
          <w:t>to limit complexity</w:t>
        </w:r>
        <w:r w:rsidR="0084287E">
          <w:rPr>
            <w:color w:val="000000" w:themeColor="text1"/>
          </w:rPr>
          <w:t xml:space="preserve">, </w:t>
        </w:r>
      </w:ins>
      <w:ins w:id="31" w:author="Katelyn Gostic" w:date="2019-05-17T13:37:00Z">
        <w:r w:rsidR="0084287E">
          <w:rPr>
            <w:color w:val="000000" w:themeColor="text1"/>
          </w:rPr>
          <w:t>carries a penalty for each model parameter</w:t>
        </w:r>
      </w:ins>
      <w:ins w:id="32" w:author="Katelyn Gostic" w:date="2019-05-17T13:38:00Z">
        <w:r w:rsidR="0084287E">
          <w:rPr>
            <w:color w:val="000000" w:themeColor="text1"/>
          </w:rPr>
          <w:t>.</w:t>
        </w:r>
      </w:ins>
      <w:ins w:id="33" w:author="Katelyn Gostic" w:date="2019-05-17T13:29:00Z">
        <w:r w:rsidR="0094753F">
          <w:rPr>
            <w:color w:val="000000" w:themeColor="text1"/>
          </w:rPr>
          <w:t xml:space="preserve"> </w:t>
        </w:r>
      </w:ins>
      <w:del w:id="34" w:author="Katelyn Gostic" w:date="2019-05-17T13:39:00Z">
        <w:r w:rsidRPr="00276EA6" w:rsidDel="0084287E">
          <w:rPr>
            <w:color w:val="000000" w:themeColor="text1"/>
          </w:rPr>
          <w:delText xml:space="preserve"> </w:delText>
        </w:r>
      </w:del>
      <w:r w:rsidRPr="00276EA6">
        <w:rPr>
          <w:color w:val="000000" w:themeColor="text1"/>
        </w:rPr>
        <w:t xml:space="preserve">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3EB2E0D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r w:rsidR="002D6568">
        <w:t xml:space="preserve"> Differences in vaccine effectiveness across study years would not have been identifiable, and so we did not include them in the model. </w:t>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760ECB7F" w14:textId="3B51EAD7" w:rsidR="009555CB" w:rsidRPr="00276EA6" w:rsidRDefault="00010DB3" w:rsidP="00EB70D9">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w:t>
      </w:r>
      <w:r w:rsidR="00AF6BE1" w:rsidRPr="00276EA6">
        <w:lastRenderedPageBreak/>
        <w:t xml:space="preserve">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35"/>
      <w:commentRangeStart w:id="36"/>
      <w:r w:rsidR="00871931" w:rsidRPr="00276EA6">
        <w:rPr>
          <w:rStyle w:val="SubtitleChar"/>
        </w:rPr>
        <w:t>S2-S7</w:t>
      </w:r>
      <w:commentRangeEnd w:id="35"/>
      <w:r w:rsidR="005A436E" w:rsidRPr="00276EA6">
        <w:rPr>
          <w:rStyle w:val="CommentReference"/>
        </w:rPr>
        <w:commentReference w:id="35"/>
      </w:r>
      <w:commentRangeEnd w:id="36"/>
      <w:r w:rsidR="00563A7C">
        <w:rPr>
          <w:rStyle w:val="CommentReference"/>
        </w:rPr>
        <w:commentReference w:id="36"/>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293E7FF3" w:rsidR="00AA1584" w:rsidRPr="00937FB8" w:rsidRDefault="00540462" w:rsidP="00937FB8">
      <w:pPr>
        <w:shd w:val="clear" w:color="auto" w:fill="auto"/>
        <w:rPr>
          <w:rFonts w:ascii="math" w:hAnsi="math"/>
          <w:color w:val="000000" w:themeColor="text1"/>
          <w:rPrChange w:id="37" w:author="Katelyn Gostic" w:date="2019-05-17T13:52:00Z">
            <w:rPr>
              <w:color w:val="000000" w:themeColor="text1"/>
            </w:rPr>
          </w:rPrChange>
        </w:rPr>
      </w:pPr>
      <w:r w:rsidRPr="00276EA6">
        <w:rPr>
          <w:color w:val="000000" w:themeColor="text1"/>
        </w:rPr>
        <w:lastRenderedPageBreak/>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r w:rsidR="000B6E54">
        <w:rPr>
          <w:color w:val="000000" w:themeColor="text1"/>
        </w:rPr>
        <w:t>-</w:t>
      </w:r>
      <w:r w:rsidR="006F10B0" w:rsidRPr="00276EA6">
        <w:rPr>
          <w:color w:val="000000" w:themeColor="text1"/>
        </w:rPr>
        <w:t>level</w:t>
      </w:r>
      <w:r w:rsidR="00116A67" w:rsidRPr="00276EA6">
        <w:rPr>
          <w:color w:val="000000" w:themeColor="text1"/>
        </w:rPr>
        <w:t xml:space="preserve"> imprinting received the most statistical support, and models containing HA subtype</w:t>
      </w:r>
      <w:r w:rsidR="000B6E54">
        <w:rPr>
          <w:color w:val="000000" w:themeColor="text1"/>
        </w:rPr>
        <w:t>-</w:t>
      </w:r>
      <w:r w:rsidR="00116A67" w:rsidRPr="00276EA6">
        <w:rPr>
          <w:color w:val="000000" w:themeColor="text1"/>
        </w:rPr>
        <w:t xml:space="preserve">level imprinting were the second most preferred in terms of AIC </w:t>
      </w:r>
      <w:r w:rsidR="006F10B0" w:rsidRPr="00276EA6">
        <w:rPr>
          <w:rStyle w:val="SubtitleChar"/>
        </w:rPr>
        <w:t>(Fig</w:t>
      </w:r>
      <w:commentRangeStart w:id="38"/>
      <w:r w:rsidR="006F10B0" w:rsidRPr="00276EA6">
        <w:rPr>
          <w:rStyle w:val="SubtitleChar"/>
        </w:rPr>
        <w:t xml:space="preserve">. </w:t>
      </w:r>
      <w:r w:rsidR="00587E40" w:rsidRPr="00276EA6">
        <w:rPr>
          <w:rStyle w:val="SubtitleChar"/>
        </w:rPr>
        <w:t>4,</w:t>
      </w:r>
      <w:commentRangeEnd w:id="38"/>
      <w:r w:rsidR="00132A72">
        <w:rPr>
          <w:rStyle w:val="CommentReference"/>
        </w:rPr>
        <w:commentReference w:id="38"/>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w:t>
      </w:r>
      <w:ins w:id="39" w:author="Katelyn Gostic" w:date="2019-05-17T13:39:00Z">
        <w:r w:rsidR="0084287E">
          <w:rPr>
            <w:color w:val="000000" w:themeColor="text1"/>
          </w:rPr>
          <w:t xml:space="preserve"> </w:t>
        </w:r>
        <w:r w:rsidR="0084287E" w:rsidRPr="00276EA6">
          <w:rPr>
            <w:color w:val="000000" w:themeColor="text1"/>
          </w:rPr>
          <w:t>(</w:t>
        </w:r>
        <w:r w:rsidR="0084287E" w:rsidRPr="00276EA6">
          <w:rPr>
            <w:color w:val="000000" w:themeColor="text1"/>
          </w:rPr>
          <w:sym w:font="Symbol" w:char="F044"/>
        </w:r>
        <w:r w:rsidR="0084287E" w:rsidRPr="00276EA6">
          <w:rPr>
            <w:color w:val="000000" w:themeColor="text1"/>
          </w:rPr>
          <w:t>AIC=</w:t>
        </w:r>
        <w:r w:rsidR="0084287E">
          <w:rPr>
            <w:color w:val="000000" w:themeColor="text1"/>
          </w:rPr>
          <w:t>0</w:t>
        </w:r>
        <w:r w:rsidR="0084287E" w:rsidRPr="00276EA6">
          <w:rPr>
            <w:color w:val="000000" w:themeColor="text1"/>
          </w:rPr>
          <w:t>)</w:t>
        </w:r>
      </w:ins>
      <w:r w:rsidR="001533AF" w:rsidRPr="00276EA6">
        <w:rPr>
          <w:color w:val="000000" w:themeColor="text1"/>
        </w:rPr>
        <w:t xml:space="preserve">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ins w:id="40" w:author="Katelyn Gostic" w:date="2019-05-17T13:46:00Z">
        <w:r w:rsidR="00937FB8">
          <w:rPr>
            <w:color w:val="000000" w:themeColor="text1"/>
          </w:rPr>
          <w:sym w:font="Symbol" w:char="F044"/>
        </w:r>
        <w:r w:rsidR="00937FB8">
          <w:rPr>
            <w:color w:val="000000" w:themeColor="text1"/>
          </w:rPr>
          <w:t xml:space="preserve">AIC represents the difference between </w:t>
        </w:r>
      </w:ins>
      <w:ins w:id="41" w:author="Katelyn Gostic" w:date="2019-05-17T13:47:00Z">
        <w:r w:rsidR="00937FB8">
          <w:rPr>
            <w:color w:val="000000" w:themeColor="text1"/>
          </w:rPr>
          <w:t xml:space="preserve">a focal model’s AIC and the best model’s AIC. As a rule of thumb, </w:t>
        </w:r>
        <w:r w:rsidR="00937FB8" w:rsidRPr="00276EA6">
          <w:rPr>
            <w:color w:val="000000" w:themeColor="text1"/>
          </w:rPr>
          <w:sym w:font="Symbol" w:char="F044"/>
        </w:r>
        <w:r w:rsidR="00937FB8" w:rsidRPr="00276EA6">
          <w:rPr>
            <w:color w:val="000000" w:themeColor="text1"/>
          </w:rPr>
          <w:t>AIC</w:t>
        </w:r>
      </w:ins>
      <w:ins w:id="42" w:author="Katelyn Gostic" w:date="2019-05-17T13:56:00Z">
        <w:r w:rsidR="002209DF">
          <w:rPr>
            <w:rFonts w:ascii="math" w:hAnsi="math"/>
            <w:color w:val="000000" w:themeColor="text1"/>
          </w:rPr>
          <w:t>&lt;</w:t>
        </w:r>
      </w:ins>
      <w:ins w:id="43" w:author="Katelyn Gostic" w:date="2019-05-17T13:52:00Z">
        <w:r w:rsidR="00937FB8">
          <w:rPr>
            <w:rFonts w:ascii="math" w:hAnsi="math"/>
            <w:color w:val="000000" w:themeColor="text1"/>
          </w:rPr>
          <w:t xml:space="preserve">2 indicates </w:t>
        </w:r>
      </w:ins>
      <w:ins w:id="44" w:author="Katelyn Gostic" w:date="2019-05-17T13:56:00Z">
        <w:r w:rsidR="002209DF">
          <w:rPr>
            <w:rFonts w:ascii="math" w:hAnsi="math"/>
            <w:color w:val="000000" w:themeColor="text1"/>
          </w:rPr>
          <w:t xml:space="preserve">the two models are </w:t>
        </w:r>
      </w:ins>
      <w:ins w:id="45" w:author="Katelyn Gostic" w:date="2019-05-17T13:57:00Z">
        <w:r w:rsidR="002209DF">
          <w:rPr>
            <w:rFonts w:ascii="math" w:hAnsi="math"/>
            <w:color w:val="000000" w:themeColor="text1"/>
          </w:rPr>
          <w:t>roughly</w:t>
        </w:r>
      </w:ins>
      <w:ins w:id="46" w:author="Katelyn Gostic" w:date="2019-05-17T13:56:00Z">
        <w:r w:rsidR="002209DF">
          <w:rPr>
            <w:rFonts w:ascii="math" w:hAnsi="math"/>
            <w:color w:val="000000" w:themeColor="text1"/>
          </w:rPr>
          <w:t xml:space="preserve"> equivalent</w:t>
        </w:r>
      </w:ins>
      <w:ins w:id="47" w:author="Katelyn Gostic" w:date="2019-05-17T13:53:00Z">
        <w:r w:rsidR="00937FB8">
          <w:rPr>
            <w:rFonts w:ascii="math" w:hAnsi="math"/>
            <w:color w:val="000000" w:themeColor="text1"/>
          </w:rPr>
          <w:t xml:space="preserve">, </w:t>
        </w:r>
      </w:ins>
      <w:ins w:id="48" w:author="Katelyn Gostic" w:date="2019-05-17T13:57:00Z">
        <w:r w:rsidR="002209DF">
          <w:rPr>
            <w:rFonts w:ascii="math" w:hAnsi="math"/>
            <w:color w:val="000000" w:themeColor="text1"/>
          </w:rPr>
          <w:t>whereas</w:t>
        </w:r>
      </w:ins>
      <w:ins w:id="49" w:author="Katelyn Gostic" w:date="2019-05-17T13:53:00Z">
        <w:r w:rsidR="00937FB8">
          <w:rPr>
            <w:rFonts w:ascii="math" w:hAnsi="math"/>
            <w:color w:val="000000" w:themeColor="text1"/>
          </w:rPr>
          <w:t xml:space="preserve"> </w:t>
        </w:r>
        <w:r w:rsidR="00937FB8">
          <w:rPr>
            <w:rFonts w:ascii="math" w:hAnsi="math"/>
            <w:color w:val="000000" w:themeColor="text1"/>
          </w:rPr>
          <w:sym w:font="Symbol" w:char="F044"/>
        </w:r>
      </w:ins>
      <w:ins w:id="50" w:author="Katelyn Gostic" w:date="2019-05-17T13:54:00Z">
        <w:r w:rsidR="00937FB8">
          <w:rPr>
            <w:rFonts w:ascii="math" w:hAnsi="math"/>
            <w:color w:val="000000" w:themeColor="text1"/>
          </w:rPr>
          <w:t>AIC&gt;</w:t>
        </w:r>
      </w:ins>
      <w:ins w:id="51" w:author="Katelyn Gostic" w:date="2019-05-17T13:56:00Z">
        <w:r w:rsidR="002209DF">
          <w:rPr>
            <w:rFonts w:ascii="math" w:hAnsi="math"/>
            <w:color w:val="000000" w:themeColor="text1"/>
          </w:rPr>
          <w:t>10</w:t>
        </w:r>
      </w:ins>
      <w:ins w:id="52" w:author="Katelyn Gostic" w:date="2019-05-17T13:54:00Z">
        <w:r w:rsidR="00937FB8">
          <w:rPr>
            <w:rFonts w:ascii="math" w:hAnsi="math"/>
            <w:color w:val="000000" w:themeColor="text1"/>
          </w:rPr>
          <w:t xml:space="preserve"> indicates a strong statistical preference for the best model</w:t>
        </w:r>
        <w:r w:rsidR="002209DF">
          <w:rPr>
            <w:rFonts w:ascii="math" w:hAnsi="math"/>
            <w:color w:val="000000" w:themeColor="text1"/>
          </w:rPr>
          <w:t xml:space="preserve"> over the focal model</w:t>
        </w:r>
      </w:ins>
      <w:ins w:id="53" w:author="Katelyn Gostic" w:date="2019-05-17T13:57:00Z">
        <w:r w:rsidR="002209DF">
          <w:rPr>
            <w:rFonts w:ascii="math" w:hAnsi="math"/>
            <w:color w:val="000000" w:themeColor="text1"/>
          </w:rPr>
          <w:t xml:space="preserve"> </w:t>
        </w:r>
        <w:r w:rsidR="002209DF">
          <w:rPr>
            <w:rFonts w:ascii="math" w:hAnsi="math"/>
            <w:color w:val="000000" w:themeColor="text1"/>
          </w:rPr>
          <w:fldChar w:fldCharType="begin"/>
        </w:r>
        <w:r w:rsidR="002209DF">
          <w:rPr>
            <w:rFonts w:ascii="math" w:hAnsi="math"/>
            <w:color w:val="000000" w:themeColor="text1"/>
          </w:rPr>
          <w:instrText xml:space="preserve"> ADDIN ZOTERO_ITEM CSL_CITATION {"citationID":"D9mde6FS","properties":{"formattedCitation":"(26)","plainCitation":"(26)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ins>
      <w:r w:rsidR="002209DF">
        <w:rPr>
          <w:rFonts w:ascii="math" w:hAnsi="math"/>
          <w:color w:val="000000" w:themeColor="text1"/>
        </w:rPr>
        <w:fldChar w:fldCharType="separate"/>
      </w:r>
      <w:ins w:id="54" w:author="Katelyn Gostic" w:date="2019-05-17T13:57:00Z">
        <w:r w:rsidR="002209DF">
          <w:rPr>
            <w:rFonts w:ascii="math" w:hAnsi="math"/>
            <w:noProof/>
            <w:color w:val="000000" w:themeColor="text1"/>
          </w:rPr>
          <w:t>(26)</w:t>
        </w:r>
        <w:r w:rsidR="002209DF">
          <w:rPr>
            <w:rFonts w:ascii="math" w:hAnsi="math"/>
            <w:color w:val="000000" w:themeColor="text1"/>
          </w:rPr>
          <w:fldChar w:fldCharType="end"/>
        </w:r>
      </w:ins>
      <w:ins w:id="55" w:author="Katelyn Gostic" w:date="2019-05-17T13:46:00Z">
        <w:r w:rsidR="00937FB8">
          <w:rPr>
            <w:color w:val="000000" w:themeColor="text1"/>
          </w:rPr>
          <w:t xml:space="preserve">. </w:t>
        </w:r>
      </w:ins>
      <w:r w:rsidR="00AA1584" w:rsidRPr="00276EA6">
        <w:t>Visual assessment of model fits (</w:t>
      </w:r>
      <w:r w:rsidR="00AA1584" w:rsidRPr="00276EA6">
        <w:rPr>
          <w:rStyle w:val="SubtitleChar"/>
        </w:rPr>
        <w:t>Fig. 4</w:t>
      </w:r>
      <w:r w:rsidR="008C04AA" w:rsidRPr="00276EA6">
        <w:rPr>
          <w:rStyle w:val="SubtitleChar"/>
        </w:rPr>
        <w:t>F,</w:t>
      </w:r>
      <w:r w:rsidR="00871931" w:rsidRPr="00276EA6">
        <w:rPr>
          <w:rStyle w:val="SubtitleChar"/>
        </w:rPr>
        <w:t>G</w:t>
      </w:r>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ins w:id="56" w:author="Katelyn Gostic" w:date="2019-05-17T14:03:00Z">
        <w:r w:rsidR="002209DF">
          <w:rPr>
            <w:rStyle w:val="SubtitleChar"/>
          </w:rPr>
          <w:t>G-I</w:t>
        </w:r>
      </w:ins>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r w:rsidR="002D6568">
        <w:t>, and some other minor differences arising from normalization across birth-years</w:t>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286870A5"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w:t>
      </w:r>
      <w:r w:rsidR="00041844">
        <w:rPr>
          <w:color w:val="000000" w:themeColor="text1"/>
        </w:rPr>
        <w:t xml:space="preserve"> to</w:t>
      </w:r>
      <w:r w:rsidRPr="00276EA6">
        <w:rPr>
          <w:color w:val="000000" w:themeColor="text1"/>
        </w:rPr>
        <w:t xml:space="preserv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xml:space="preserve">, and overall, NA subtype-level imprinting or HA subtype-level imprinting received the most statistical support. Akaike weights </w:t>
      </w:r>
      <w:ins w:id="57" w:author="Katelyn Gostic" w:date="2019-05-17T13:58:00Z">
        <w:r w:rsidR="002209DF">
          <w:t xml:space="preserve">are derived from AIC, and </w:t>
        </w:r>
      </w:ins>
      <w:r w:rsidRPr="00276EA6">
        <w:t xml:space="preserve">can be interpreted as the proportional support for a </w:t>
      </w:r>
      <w:r w:rsidRPr="00276EA6">
        <w:lastRenderedPageBreak/>
        <w:t>given model, out of all models tested</w:t>
      </w:r>
      <w:r w:rsidR="00041844">
        <w:t xml:space="preserve"> </w:t>
      </w:r>
      <w:r w:rsidR="00041844">
        <w:fldChar w:fldCharType="begin"/>
      </w:r>
      <w:ins w:id="58" w:author="Katelyn Gostic" w:date="2019-05-17T13:57:00Z">
        <w:r w:rsidR="002209DF">
          <w:instrText xml:space="preserve"> ADDIN ZOTERO_ITEM CSL_CITATION {"citationID":"KoYSPCQ5","properties":{"formattedCitation":"(27)","plainCitation":"(27)","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ins>
      <w:del w:id="59" w:author="Katelyn Gostic" w:date="2019-05-17T13:57:00Z">
        <w:r w:rsidR="00041844" w:rsidDel="002209DF">
          <w:delInstrText xml:space="preserve"> ADDIN ZOTERO_ITEM CSL_CITATION {"citationID":"KoYSPCQ5","properties":{"formattedCitation":"(26)","plainCitation":"(26)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delInstrText>
        </w:r>
      </w:del>
      <w:r w:rsidR="00041844">
        <w:fldChar w:fldCharType="separate"/>
      </w:r>
      <w:ins w:id="60" w:author="Katelyn Gostic" w:date="2019-05-17T13:57:00Z">
        <w:r w:rsidR="002209DF">
          <w:rPr>
            <w:noProof/>
          </w:rPr>
          <w:t>(27)</w:t>
        </w:r>
      </w:ins>
      <w:del w:id="61" w:author="Katelyn Gostic" w:date="2019-05-17T13:57:00Z">
        <w:r w:rsidR="00041844" w:rsidRPr="002209DF" w:rsidDel="002209DF">
          <w:rPr>
            <w:noProof/>
          </w:rPr>
          <w:delText>(26)</w:delText>
        </w:r>
      </w:del>
      <w:r w:rsidR="00041844">
        <w:fldChar w:fldCharType="end"/>
      </w:r>
      <w:r w:rsidR="00A15B59">
        <w:t xml:space="preserve">, </w:t>
      </w:r>
      <w:ins w:id="62" w:author="Katelyn Gostic" w:date="2019-05-17T13:17:00Z">
        <w:r w:rsidR="00A15B59">
          <w:t xml:space="preserve">so </w:t>
        </w:r>
      </w:ins>
      <w:ins w:id="63" w:author="Katelyn Gostic" w:date="2019-05-17T13:22:00Z">
        <w:r w:rsidR="00A15B59">
          <w:t>the sum of</w:t>
        </w:r>
      </w:ins>
      <w:ins w:id="64" w:author="Katelyn Gostic" w:date="2019-05-17T13:23:00Z">
        <w:r w:rsidR="00A15B59">
          <w:t xml:space="preserve"> weights assigned to all tested models is 1</w:t>
        </w:r>
      </w:ins>
      <w:ins w:id="65" w:author="Katelyn Gostic" w:date="2019-05-17T13:22:00Z">
        <w:r w:rsidR="00A15B59">
          <w:t xml:space="preserve">, and </w:t>
        </w:r>
      </w:ins>
      <w:ins w:id="66" w:author="Katelyn Gostic" w:date="2019-05-17T13:18:00Z">
        <w:r w:rsidR="00A15B59">
          <w:t xml:space="preserve">models with </w:t>
        </w:r>
      </w:ins>
      <w:ins w:id="67" w:author="Katelyn Gostic" w:date="2019-05-17T13:22:00Z">
        <w:r w:rsidR="00A15B59">
          <w:t>higher weights explain the data better than models with lower weights</w:t>
        </w:r>
      </w:ins>
      <w:r w:rsidRPr="00276EA6">
        <w:t xml:space="preserve">. The total Akaike weight for </w:t>
      </w:r>
      <w:r w:rsidR="00AA1584" w:rsidRPr="00276EA6">
        <w:t xml:space="preserve">INSIGHT </w:t>
      </w:r>
      <w:r w:rsidRPr="00276EA6">
        <w:t>models including NA subtype level imprinting was 0.38, and for models including HA subtype-level imprinting was 0.34. Models including HA group-level imprinting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4B,D</w:t>
      </w:r>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68"/>
      <w:commentRangeStart w:id="69"/>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68"/>
      <w:r w:rsidRPr="00276EA6">
        <w:rPr>
          <w:rStyle w:val="CommentReference"/>
        </w:rPr>
        <w:commentReference w:id="68"/>
      </w:r>
      <w:commentRangeEnd w:id="69"/>
      <w:r w:rsidR="00BD546B">
        <w:rPr>
          <w:rStyle w:val="CommentReference"/>
        </w:rPr>
        <w:commentReference w:id="69"/>
      </w:r>
    </w:p>
    <w:p w14:paraId="16C523B3" w14:textId="77777777" w:rsidR="0037226F" w:rsidRPr="00276EA6" w:rsidRDefault="0037226F" w:rsidP="00041844">
      <w:pPr>
        <w:shd w:val="clear" w:color="auto" w:fill="auto"/>
        <w:ind w:firstLine="0"/>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4C8E44EB" w14:textId="415DC1B3" w:rsidR="00E83171" w:rsidRPr="00276EA6" w:rsidRDefault="00802B48" w:rsidP="00041844">
      <w:pPr>
        <w:pStyle w:val="CommentText"/>
      </w:pPr>
      <w:r w:rsidRPr="00276EA6">
        <w:t xml:space="preserve">To test the impact of </w:t>
      </w:r>
      <w:r w:rsidR="00D1530D" w:rsidRPr="00276EA6">
        <w:t>antigenic evolutionary rate</w:t>
      </w:r>
      <w:r w:rsidRPr="00276EA6">
        <w:t xml:space="preserve"> on epidemic age distribution, we used publicly available data from </w:t>
      </w:r>
      <w:r w:rsidR="00D1530D" w:rsidRPr="00276EA6">
        <w:rPr>
          <w:i/>
        </w:rPr>
        <w:t xml:space="preserve">Nextstrain </w:t>
      </w:r>
      <w:r w:rsidR="00D1530D" w:rsidRPr="00276EA6">
        <w:fldChar w:fldCharType="begin"/>
      </w:r>
      <w:ins w:id="70" w:author="Katelyn Gostic" w:date="2019-05-17T13:57:00Z">
        <w:r w:rsidR="002209DF">
          <w:instrText xml:space="preserve"> ADDIN ZOTERO_ITEM CSL_CITATION {"citationID":"olHzNaw6","properties":{"formattedCitation":"(28,29)","plainCitation":"(28,29)","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71" w:author="Katelyn Gostic" w:date="2019-05-17T13:57:00Z">
        <w:r w:rsidR="00255E2E" w:rsidDel="002209DF">
          <w:delInstrText xml:space="preserve"> ADDIN ZOTERO_ITEM CSL_CITATION {"citationID":"olHzNaw6","properties":{"formattedCitation":"(27,28)","plainCitation":"(27,28)","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1530D" w:rsidRPr="00276EA6">
        <w:fldChar w:fldCharType="separate"/>
      </w:r>
      <w:ins w:id="72" w:author="Katelyn Gostic" w:date="2019-05-17T13:57:00Z">
        <w:r w:rsidR="002209DF">
          <w:rPr>
            <w:noProof/>
          </w:rPr>
          <w:t>(28,29)</w:t>
        </w:r>
      </w:ins>
      <w:del w:id="73" w:author="Katelyn Gostic" w:date="2019-05-17T13:57:00Z">
        <w:r w:rsidR="00255E2E" w:rsidRPr="002209DF" w:rsidDel="002209DF">
          <w:rPr>
            <w:noProof/>
          </w:rPr>
          <w:delText>(27,28)</w:delText>
        </w:r>
      </w:del>
      <w:r w:rsidR="00D1530D" w:rsidRPr="00276EA6">
        <w:fldChar w:fldCharType="end"/>
      </w:r>
      <w:r w:rsidR="00D1530D" w:rsidRPr="00276EA6">
        <w:t xml:space="preserve">, and from one previously published study </w:t>
      </w:r>
      <w:r w:rsidR="00D1530D" w:rsidRPr="00276EA6">
        <w:fldChar w:fldCharType="begin"/>
      </w:r>
      <w:ins w:id="74" w:author="Katelyn Gostic" w:date="2019-05-17T13:57:00Z">
        <w:r w:rsidR="002209DF">
          <w:instrText xml:space="preserve"> ADDIN ZOTERO_ITEM CSL_CITATION {"citationID":"pzVQcJBn","properties":{"formattedCitation":"(30)","plainCitation":"(30)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75" w:author="Katelyn Gostic" w:date="2019-05-17T13:57:00Z">
        <w:r w:rsidR="00255E2E" w:rsidDel="002209DF">
          <w:delInstrText xml:space="preserve"> ADDIN ZOTERO_ITEM CSL_CITATION {"citationID":"pzVQcJBn","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D1530D" w:rsidRPr="00276EA6">
        <w:fldChar w:fldCharType="separate"/>
      </w:r>
      <w:ins w:id="76" w:author="Katelyn Gostic" w:date="2019-05-17T13:57:00Z">
        <w:r w:rsidR="002209DF">
          <w:rPr>
            <w:noProof/>
          </w:rPr>
          <w:t>(30)</w:t>
        </w:r>
      </w:ins>
      <w:del w:id="77" w:author="Katelyn Gostic" w:date="2019-05-17T13:57:00Z">
        <w:r w:rsidR="00255E2E" w:rsidRPr="002209DF" w:rsidDel="002209DF">
          <w:rPr>
            <w:noProof/>
          </w:rPr>
          <w:delText>(29)</w:delText>
        </w:r>
      </w:del>
      <w:r w:rsidR="00D1530D" w:rsidRPr="00276EA6">
        <w:fldChar w:fldCharType="end"/>
      </w:r>
      <w:r w:rsidR="00D1530D" w:rsidRPr="00276EA6">
        <w:t>,</w:t>
      </w:r>
      <w:r w:rsidRPr="00276EA6">
        <w:t xml:space="preserve"> to calculate</w:t>
      </w:r>
      <w:r w:rsidR="00D1530D" w:rsidRPr="00276EA6">
        <w:t xml:space="preserve"> annual antigenic advance, </w:t>
      </w:r>
      <w:r w:rsidR="00D1530D" w:rsidRPr="00276EA6">
        <w:lastRenderedPageBreak/>
        <w:t>which we defined as the antigenic distance 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r w:rsidR="00E83171">
        <w:t>The “antigenic distance” between two strains is used as a proxy for immune cross-protection and can be obtained using a variety of methods that map serological or genetic data into Euclidian space</w:t>
      </w:r>
      <w:r w:rsidR="00041844">
        <w:t xml:space="preserve"> </w:t>
      </w:r>
      <w:r w:rsidR="00041844">
        <w:fldChar w:fldCharType="begin"/>
      </w:r>
      <w:ins w:id="78" w:author="Katelyn Gostic" w:date="2019-05-17T13:57:00Z">
        <w:r w:rsidR="002209DF">
          <w:instrText xml:space="preserve"> ADDIN ZOTERO_ITEM CSL_CITATION {"citationID":"NxCoCUUL","properties":{"formattedCitation":"(30,31)","plainCitation":"(30,31)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ins>
      <w:del w:id="79" w:author="Katelyn Gostic" w:date="2019-05-17T13:57:00Z">
        <w:r w:rsidR="00041844" w:rsidDel="002209DF">
          <w:delInstrText xml:space="preserve"> ADDIN ZOTERO_ITEM CSL_CITATION {"citationID":"NxCoCUUL","properties":{"formattedCitation":"(29,30)","plainCitation":"(29,30)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delInstrText>
        </w:r>
      </w:del>
      <w:r w:rsidR="00041844">
        <w:fldChar w:fldCharType="separate"/>
      </w:r>
      <w:ins w:id="80" w:author="Katelyn Gostic" w:date="2019-05-17T13:57:00Z">
        <w:r w:rsidR="002209DF">
          <w:rPr>
            <w:noProof/>
          </w:rPr>
          <w:t>(30,31)</w:t>
        </w:r>
      </w:ins>
      <w:del w:id="81" w:author="Katelyn Gostic" w:date="2019-05-17T13:57:00Z">
        <w:r w:rsidR="00041844" w:rsidRPr="002209DF" w:rsidDel="002209DF">
          <w:rPr>
            <w:noProof/>
          </w:rPr>
          <w:delText>(29,30)</w:delText>
        </w:r>
      </w:del>
      <w:r w:rsidR="00041844">
        <w:fldChar w:fldCharType="end"/>
      </w:r>
      <w:r w:rsidR="00E83171">
        <w:t>, or onto phylogenetic trees</w:t>
      </w:r>
      <w:r w:rsidR="00041844">
        <w:t xml:space="preserve"> </w:t>
      </w:r>
      <w:r w:rsidR="00041844">
        <w:fldChar w:fldCharType="begin"/>
      </w:r>
      <w:ins w:id="82" w:author="Katelyn Gostic" w:date="2019-05-17T13:57:00Z">
        <w:r w:rsidR="002209DF">
          <w:instrText xml:space="preserve"> ADDIN ZOTERO_ITEM CSL_CITATION {"citationID":"HQYcVwJr","properties":{"formattedCitation":"(29)","plainCitation":"(29)","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83" w:author="Katelyn Gostic" w:date="2019-05-17T13:57:00Z">
        <w:r w:rsidR="00041844" w:rsidDel="002209DF">
          <w:delInstrText xml:space="preserve"> ADDIN ZOTERO_ITEM CSL_CITATION {"citationID":"HQYcVwJr","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041844">
        <w:fldChar w:fldCharType="separate"/>
      </w:r>
      <w:ins w:id="84" w:author="Katelyn Gostic" w:date="2019-05-17T13:57:00Z">
        <w:r w:rsidR="002209DF">
          <w:rPr>
            <w:noProof/>
          </w:rPr>
          <w:t>(29)</w:t>
        </w:r>
      </w:ins>
      <w:del w:id="85" w:author="Katelyn Gostic" w:date="2019-05-17T13:57:00Z">
        <w:r w:rsidR="00041844" w:rsidRPr="002209DF" w:rsidDel="002209DF">
          <w:rPr>
            <w:noProof/>
          </w:rPr>
          <w:delText>(28)</w:delText>
        </w:r>
      </w:del>
      <w:r w:rsidR="00041844">
        <w:fldChar w:fldCharType="end"/>
      </w:r>
      <w:r w:rsidR="00E83171">
        <w:t>.</w:t>
      </w:r>
      <w:r w:rsidR="00E83171" w:rsidRPr="00276EA6">
        <w:t xml:space="preserve"> </w:t>
      </w:r>
    </w:p>
    <w:p w14:paraId="1C77E8F9" w14:textId="15CE3F42" w:rsidR="005376A4" w:rsidRPr="00276EA6" w:rsidRDefault="00802B48" w:rsidP="00041844">
      <w:pPr>
        <w:rPr>
          <w:strike/>
        </w:rPr>
      </w:pPr>
      <w:r w:rsidRPr="00276EA6">
        <w:t xml:space="preserve">If the rate of antigenic drift is a strong driver of age-specific influenza risk, then the fraction of influenza cases observed in children should be negatively related </w:t>
      </w:r>
      <w:r w:rsidR="00CD3D54" w:rsidRPr="00276EA6">
        <w:t>to</w:t>
      </w:r>
      <w:r w:rsidR="00E83171">
        <w:t xml:space="preserve"> annual</w:t>
      </w:r>
      <w:r w:rsidR="00CD3D54" w:rsidRPr="00276EA6">
        <w:t xml:space="preserve"> antigenic advance</w:t>
      </w:r>
      <w:r w:rsidR="00BA4AC4" w:rsidRPr="00276EA6">
        <w:t xml:space="preserve"> </w:t>
      </w:r>
      <w:r w:rsidR="00BA4AC4" w:rsidRPr="00276EA6">
        <w:fldChar w:fldCharType="begin"/>
      </w:r>
      <w:r w:rsidR="00E41BD2">
        <w:instrText xml:space="preserve"> ADDIN ZOTERO_ITEM CSL_CITATION {"citationID":"2nVpdBXn","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E41BD2">
        <w:rPr>
          <w:noProof/>
        </w:rPr>
        <w:t>(23)</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r w:rsidR="00E83171">
        <w:t>; strains that have changed substantially (i.e. those exhibiting higher antigenic advance) will be less restricted to children</w:t>
      </w:r>
      <w:commentRangeStart w:id="86"/>
      <w:r w:rsidR="00CD3D54" w:rsidRPr="00276EA6">
        <w:t>.</w:t>
      </w:r>
      <w:commentRangeEnd w:id="86"/>
      <w:r w:rsidR="00EC2156">
        <w:rPr>
          <w:rStyle w:val="CommentReference"/>
        </w:rPr>
        <w:commentReference w:id="86"/>
      </w:r>
      <w:r w:rsidR="00CD3D54" w:rsidRPr="00276EA6">
        <w:t xml:space="preserve"> </w:t>
      </w:r>
      <w:r w:rsidR="00B93295">
        <w:t xml:space="preserve">Consistent with this </w:t>
      </w:r>
      <w:r w:rsidR="00B93295" w:rsidRPr="00276EA6">
        <w:t>expect</w:t>
      </w:r>
      <w:r w:rsidR="00B93295">
        <w:t>ation</w:t>
      </w:r>
      <w:r w:rsidR="00BA4AC4" w:rsidRPr="00276EA6">
        <w:t>,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010704">
        <w:rPr>
          <w:rStyle w:val="SubtitleChar"/>
        </w:rPr>
        <w:t>5</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4B739011" w:rsidR="001C744D" w:rsidRPr="00276EA6" w:rsidRDefault="00BA4AC4" w:rsidP="00041844">
      <w:pPr>
        <w:rPr>
          <w:strike/>
        </w:rPr>
      </w:pPr>
      <w:r w:rsidRPr="00276EA6">
        <w:t xml:space="preserve">Furthermore, if evolutionary rate </w:t>
      </w:r>
      <w:r w:rsidR="00E83171">
        <w:t>is the dominant driver of</w:t>
      </w:r>
      <w:r w:rsidRPr="00276EA6">
        <w:t xml:space="preserve"> epidemic age distribution, then outbreaks caused by H1N1 and H3N2 should converge in age distribution when annual antigenic advance is similar.</w:t>
      </w:r>
      <w:r w:rsidR="00041844">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 xml:space="preserve">Fig. </w:t>
      </w:r>
      <w:r w:rsidR="00010704">
        <w:rPr>
          <w:rStyle w:val="SubtitleChar"/>
        </w:rPr>
        <w:t>5</w:t>
      </w:r>
      <w:r w:rsidRPr="00276EA6">
        <w:rPr>
          <w:rStyle w:val="SubtitleChar"/>
        </w:rPr>
        <w:t>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010704">
        <w:rPr>
          <w:rStyle w:val="SubtitleChar"/>
        </w:rPr>
        <w:t>5</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87"/>
      <w:commentRangeStart w:id="88"/>
      <w:r w:rsidR="000279CC">
        <w:t xml:space="preserve">magnitude </w:t>
      </w:r>
      <w:commentRangeEnd w:id="87"/>
      <w:r w:rsidR="00B93295">
        <w:rPr>
          <w:rStyle w:val="CommentReference"/>
        </w:rPr>
        <w:commentReference w:id="87"/>
      </w:r>
      <w:commentRangeEnd w:id="88"/>
      <w:r w:rsidR="0078216C">
        <w:rPr>
          <w:rStyle w:val="CommentReference"/>
        </w:rPr>
        <w:commentReference w:id="88"/>
      </w:r>
      <w:r w:rsidR="000279CC">
        <w:t>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lastRenderedPageBreak/>
        <w:t>Discussion</w:t>
      </w:r>
    </w:p>
    <w:p w14:paraId="296D675C" w14:textId="654F8CBB" w:rsidR="003E5005" w:rsidRDefault="00B978E7" w:rsidP="00276EA6">
      <w:pPr>
        <w:shd w:val="clear" w:color="auto" w:fill="auto"/>
        <w:rPr>
          <w:color w:val="auto"/>
        </w:rPr>
      </w:pPr>
      <w:r>
        <w:t>Our analyses of two large datasets of influenza cases confirmed a difference in age-specific impacts of seasonal H1 and H3, which was consistent across multiple countries and influenza seasons. We analyzed several possible drivers of these differences, and found greatest support for the hypothesis that immunological imprinting leads to lasting protection against the NA or HA subtype of the first influenza strain encountered in childhood.</w:t>
      </w:r>
      <w:r w:rsidR="00E678E2">
        <w:t xml:space="preserve"> </w:t>
      </w:r>
      <w:r w:rsidR="002A0C29" w:rsidRPr="00276EA6">
        <w:rPr>
          <w:color w:val="auto"/>
        </w:rPr>
        <w:t xml:space="preserve">The data did not support strong effects from </w:t>
      </w:r>
      <w:r w:rsidR="003B63E9" w:rsidRPr="00276EA6">
        <w:rPr>
          <w:color w:val="auto"/>
        </w:rPr>
        <w:t xml:space="preserve">broader HA group-level imprinting, </w:t>
      </w:r>
      <w:r w:rsidR="0087491A">
        <w:rPr>
          <w:color w:val="auto"/>
        </w:rPr>
        <w:t>as recently detected for novel zoonotic subtypes</w:t>
      </w:r>
      <w:r w:rsidR="00E678E2">
        <w:rPr>
          <w:color w:val="auto"/>
        </w:rPr>
        <w:t xml:space="preserve"> </w:t>
      </w:r>
      <w:r w:rsidR="00E678E2">
        <w:rPr>
          <w:color w:val="auto"/>
        </w:rPr>
        <w:fldChar w:fldCharType="begin"/>
      </w:r>
      <w:r w:rsidR="00E678E2">
        <w:rPr>
          <w:color w:val="auto"/>
        </w:rPr>
        <w:instrText xml:space="preserve"> ADDIN ZOTERO_ITEM CSL_CITATION {"citationID":"FwJArJA3","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E678E2">
        <w:rPr>
          <w:color w:val="auto"/>
        </w:rPr>
        <w:fldChar w:fldCharType="separate"/>
      </w:r>
      <w:r w:rsidR="00E678E2">
        <w:rPr>
          <w:noProof/>
          <w:color w:val="auto"/>
        </w:rPr>
        <w:t>(12)</w:t>
      </w:r>
      <w:r w:rsidR="00E678E2">
        <w:rPr>
          <w:color w:val="auto"/>
        </w:rPr>
        <w:fldChar w:fldCharType="end"/>
      </w:r>
      <w:r w:rsidR="0087491A">
        <w:rPr>
          <w:color w:val="auto"/>
        </w:rPr>
        <w:t xml:space="preserve">, </w:t>
      </w:r>
      <w:r w:rsidR="003B63E9" w:rsidRPr="00276EA6">
        <w:rPr>
          <w:color w:val="auto"/>
        </w:rPr>
        <w:t xml:space="preserve">or from differences in each subtype’s rates of antigenic </w:t>
      </w:r>
      <w:r w:rsidR="00E678E2">
        <w:rPr>
          <w:color w:val="auto"/>
        </w:rPr>
        <w:t xml:space="preserve">evolution </w:t>
      </w:r>
      <w:r w:rsidR="00E678E2">
        <w:rPr>
          <w:color w:val="auto"/>
        </w:rPr>
        <w:fldChar w:fldCharType="begin"/>
      </w:r>
      <w:r w:rsidR="00E678E2">
        <w:rPr>
          <w:color w:val="auto"/>
        </w:rPr>
        <w:instrText xml:space="preserve"> ADDIN ZOTERO_ITEM CSL_CITATION {"citationID":"OCl0TmVi","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678E2">
        <w:rPr>
          <w:color w:val="auto"/>
        </w:rPr>
        <w:fldChar w:fldCharType="separate"/>
      </w:r>
      <w:r w:rsidR="00E678E2">
        <w:rPr>
          <w:noProof/>
          <w:color w:val="auto"/>
        </w:rPr>
        <w:t>(23)</w:t>
      </w:r>
      <w:r w:rsidR="00E678E2">
        <w:rPr>
          <w:color w:val="auto"/>
        </w:rPr>
        <w:fldChar w:fldCharType="end"/>
      </w:r>
      <w:r w:rsidR="003B63E9" w:rsidRPr="00276EA6">
        <w:rPr>
          <w:color w:val="auto"/>
        </w:rPr>
        <w:t xml:space="preserve">. </w:t>
      </w:r>
    </w:p>
    <w:p w14:paraId="33520E14" w14:textId="019ED419" w:rsidR="00041844" w:rsidRDefault="00CE3037" w:rsidP="003E5005">
      <w:pPr>
        <w:shd w:val="clear" w:color="auto" w:fill="auto"/>
      </w:pPr>
      <w:r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Pr="00276EA6">
        <w:rPr>
          <w:color w:val="auto"/>
        </w:rPr>
        <w:t xml:space="preserve"> </w:t>
      </w:r>
      <w:r w:rsidRPr="00276EA6">
        <w:t>studied as HA, these results emphasize the importance of both antigens as drivers of protection</w:t>
      </w:r>
      <w:r w:rsidR="009B5ACC" w:rsidRPr="00276EA6">
        <w:t xml:space="preserve"> against seasonal influenza</w:t>
      </w:r>
      <w:r w:rsidR="00E678E2">
        <w:t xml:space="preserve"> </w:t>
      </w:r>
      <w:r w:rsidR="00E678E2">
        <w:fldChar w:fldCharType="begin"/>
      </w:r>
      <w:ins w:id="89" w:author="Katelyn Gostic" w:date="2019-05-17T13:57:00Z">
        <w:r w:rsidR="002209DF">
          <w:instrText xml:space="preserve"> ADDIN ZOTERO_ITEM CSL_CITATION {"citationID":"GqfO2TtO","properties":{"formattedCitation":"(32,33)","plainCitation":"(32,33)","noteIndex":0},"citationItems":[{"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Dela"}],"issued":{"date-parts":[["2019",1,9]]}}}],"schema":"https://github.com/citation-style-language/schema/raw/master/csl-citation.json"} </w:instrText>
        </w:r>
      </w:ins>
      <w:del w:id="90" w:author="Katelyn Gostic" w:date="2019-05-17T13:57:00Z">
        <w:r w:rsidR="00041844" w:rsidDel="002209DF">
          <w:delInstrText xml:space="preserve"> ADDIN ZOTERO_ITEM CSL_CITATION {"citationID":"GqfO2TtO","properties":{"formattedCitation":"(31,32)","plainCitation":"(31,32)","noteIndex":0},"citationItems":[{"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Dela"}],"issued":{"date-parts":[["2019",1,9]]}}}],"schema":"https://github.com/citation-style-language/schema/raw/master/csl-citation.json"} </w:delInstrText>
        </w:r>
      </w:del>
      <w:r w:rsidR="00E678E2">
        <w:fldChar w:fldCharType="separate"/>
      </w:r>
      <w:ins w:id="91" w:author="Katelyn Gostic" w:date="2019-05-17T13:57:00Z">
        <w:r w:rsidR="002209DF">
          <w:rPr>
            <w:noProof/>
          </w:rPr>
          <w:t>(32,33)</w:t>
        </w:r>
      </w:ins>
      <w:del w:id="92" w:author="Katelyn Gostic" w:date="2019-05-17T13:57:00Z">
        <w:r w:rsidR="00041844" w:rsidRPr="002209DF" w:rsidDel="002209DF">
          <w:rPr>
            <w:noProof/>
          </w:rPr>
          <w:delText>(31,32)</w:delText>
        </w:r>
      </w:del>
      <w:r w:rsidR="00E678E2">
        <w:fldChar w:fldCharType="end"/>
      </w:r>
      <w:r w:rsidRPr="00276EA6">
        <w:t xml:space="preserve">. </w:t>
      </w:r>
      <w:r w:rsidR="003E5005">
        <w:t>T</w:t>
      </w:r>
      <w:r w:rsidR="00E678E2">
        <w:t>he model</w:t>
      </w:r>
      <w:r w:rsidR="003E5005">
        <w:t>s</w:t>
      </w:r>
      <w:r w:rsidR="00E678E2">
        <w:t xml:space="preserve"> containing </w:t>
      </w:r>
      <w:r w:rsidR="003E5005">
        <w:t xml:space="preserve">NA and </w:t>
      </w:r>
      <w:r w:rsidR="00E678E2">
        <w:t>HA subtype-level imprinting produced very similar fits to data, and</w:t>
      </w:r>
      <w:r w:rsidR="009934F4">
        <w:t xml:space="preserve"> </w:t>
      </w:r>
      <w:r w:rsidR="00873ADD">
        <w:t>independently emerged as the top two models in terms of AIC, whether we fit to INSGITH or AZDHS data. W</w:t>
      </w:r>
      <w:r w:rsidR="00105E12">
        <w:t>e interpret the results as providing equivocal support for HA or NA subtype-level imprinting. This interpretation deviates from</w:t>
      </w:r>
      <w:r w:rsidR="0021176C" w:rsidRPr="00276EA6">
        <w:t xml:space="preserve"> widely used rules of thumb for the interpretation of </w:t>
      </w:r>
      <w:r w:rsidR="0021176C" w:rsidRPr="00276EA6">
        <w:sym w:font="Symbol" w:char="F044"/>
      </w:r>
      <w:r w:rsidR="0021176C" w:rsidRPr="00276EA6">
        <w:t xml:space="preserve">AIC values, </w:t>
      </w:r>
      <w:r w:rsidR="00873ADD">
        <w:t>where</w:t>
      </w:r>
      <w:r w:rsidR="00105E12">
        <w:t xml:space="preserve"> the</w:t>
      </w:r>
      <w:r w:rsidR="00542B73">
        <w:t xml:space="preserve"> model based on </w:t>
      </w:r>
      <w:r w:rsidR="0021176C" w:rsidRPr="00276EA6">
        <w:t>HA subtype-level imprinting</w:t>
      </w:r>
      <w:r w:rsidR="00CF38C7" w:rsidRPr="00276EA6">
        <w:t xml:space="preserve"> effects</w:t>
      </w:r>
      <w:r w:rsidR="0021176C" w:rsidRPr="00276EA6">
        <w:t xml:space="preserve"> (</w:t>
      </w:r>
      <w:r w:rsidR="0021176C" w:rsidRPr="00276EA6">
        <w:sym w:font="Symbol" w:char="F044"/>
      </w:r>
      <w:r w:rsidR="0021176C" w:rsidRPr="00276EA6">
        <w:t>AIC=</w:t>
      </w:r>
      <w:r w:rsidR="005376A4" w:rsidRPr="00276EA6">
        <w:t>23.</w:t>
      </w:r>
      <w:r w:rsidR="006E4B7E" w:rsidRPr="00276EA6">
        <w:t>42</w:t>
      </w:r>
      <w:r w:rsidR="0021176C" w:rsidRPr="00276EA6">
        <w:t xml:space="preserve">) would </w:t>
      </w:r>
      <w:r w:rsidR="00241B71">
        <w:t xml:space="preserve">normally </w:t>
      </w:r>
      <w:r w:rsidR="0021176C" w:rsidRPr="00276EA6">
        <w:t xml:space="preserve">be ruled </w:t>
      </w:r>
      <w:r w:rsidR="00BA4AC4" w:rsidRPr="00276EA6">
        <w:t xml:space="preserve">definitively </w:t>
      </w:r>
      <w:r w:rsidR="0021176C" w:rsidRPr="00276EA6">
        <w:t>inferior to NA subtype-level imprinting</w:t>
      </w:r>
      <w:r w:rsidR="00873ADD">
        <w:t xml:space="preserve"> after fitting to AZDHS data</w:t>
      </w:r>
      <w:r w:rsidR="0021176C" w:rsidRPr="00276EA6">
        <w:t xml:space="preserve">. </w:t>
      </w:r>
      <w:r w:rsidR="003E5005">
        <w:t>But b</w:t>
      </w:r>
      <w:r w:rsidR="004B4E62" w:rsidRPr="00276EA6">
        <w:t>ecause the</w:t>
      </w:r>
      <w:r w:rsidR="00E678E2">
        <w:t xml:space="preserve"> </w:t>
      </w:r>
      <w:r w:rsidR="003E5005">
        <w:t>AZDHS</w:t>
      </w:r>
      <w:r w:rsidR="004B4E62" w:rsidRPr="00276EA6">
        <w:t xml:space="preserve"> dataset</w:t>
      </w:r>
      <w:r w:rsidR="00873ADD">
        <w:t xml:space="preserve"> </w:t>
      </w:r>
      <w:r w:rsidR="003E5005">
        <w:t>was</w:t>
      </w:r>
      <w:r w:rsidR="00E678E2" w:rsidRPr="00276EA6">
        <w:t xml:space="preserve"> </w:t>
      </w:r>
      <w:r w:rsidR="004B4E62" w:rsidRPr="00276EA6">
        <w:t>very large</w:t>
      </w:r>
      <w:r w:rsidR="005F5F36" w:rsidRPr="00276EA6">
        <w:t xml:space="preserve">, </w:t>
      </w:r>
      <w:r w:rsidR="00A40F2F">
        <w:t>minute</w:t>
      </w:r>
      <w:r w:rsidR="005F5F36" w:rsidRPr="00276EA6">
        <w:t xml:space="preserve"> differences </w:t>
      </w:r>
      <w:r w:rsidR="00B916C1">
        <w:t xml:space="preserve">between </w:t>
      </w:r>
      <w:r w:rsidR="004B4E62" w:rsidRPr="00276EA6">
        <w:t>the fit of models containing NA and HA subtype-level imprinting</w:t>
      </w:r>
      <w:r w:rsidR="005F5F36" w:rsidRPr="00276EA6">
        <w:t xml:space="preserve"> produced substantial differences in likelihood and </w:t>
      </w:r>
      <w:r w:rsidR="00804002">
        <w:t xml:space="preserve">hence </w:t>
      </w:r>
      <w:r w:rsidR="005F5F36" w:rsidRPr="00276EA6">
        <w:t>in AIC</w:t>
      </w:r>
      <w:r w:rsidR="00B916C1">
        <w:t xml:space="preserve">. </w:t>
      </w:r>
    </w:p>
    <w:p w14:paraId="50AAACC3" w14:textId="56F192BA" w:rsidR="006E4B7E" w:rsidRPr="00276EA6" w:rsidRDefault="00E125A6" w:rsidP="003E5005">
      <w:pPr>
        <w:shd w:val="clear" w:color="auto" w:fill="auto"/>
      </w:pPr>
      <w:r>
        <w:t>Realistically,</w:t>
      </w:r>
      <w:r w:rsidR="00CF38C7" w:rsidRPr="00276EA6">
        <w:t xml:space="preserve"> some combination of effects from both HA and NA subtype-level imprinting </w:t>
      </w:r>
      <w:r>
        <w:t>probably shape</w:t>
      </w:r>
      <w:r w:rsidRPr="00276EA6">
        <w:t xml:space="preserve"> </w:t>
      </w:r>
      <w:r w:rsidR="00CF38C7" w:rsidRPr="00276EA6">
        <w:t>seasonal influenza ris</w:t>
      </w:r>
      <w:r w:rsidR="00D3287E">
        <w:t xml:space="preserve">k. </w:t>
      </w:r>
      <w:r w:rsidR="00873ADD">
        <w:t>Unfortunately,</w:t>
      </w:r>
      <w:r w:rsidR="00CF38C7" w:rsidRPr="00276EA6">
        <w:t xml:space="preserve"> g</w:t>
      </w:r>
      <w:r w:rsidR="0021176C" w:rsidRPr="00276EA6">
        <w:t>iven extensive collinearities between predictions of</w:t>
      </w:r>
      <w:r w:rsidR="00A74679">
        <w:t xml:space="preserve"> the </w:t>
      </w:r>
      <w:r>
        <w:t xml:space="preserve">simple, single-antigen models </w:t>
      </w:r>
      <w:r w:rsidR="00041844">
        <w:t xml:space="preserve">considered </w:t>
      </w:r>
      <w:r>
        <w:t>here</w:t>
      </w:r>
      <w:r w:rsidR="00241B71">
        <w:t xml:space="preserve">, </w:t>
      </w:r>
      <w:r w:rsidR="0021176C" w:rsidRPr="00276EA6">
        <w:t xml:space="preserve">we could neither </w:t>
      </w:r>
      <w:r w:rsidR="005F5F36" w:rsidRPr="00276EA6">
        <w:t>directly test</w:t>
      </w:r>
      <w:r w:rsidR="0021176C" w:rsidRPr="00276EA6">
        <w:t>, nor definitively rule out</w:t>
      </w:r>
      <w:r w:rsidR="00CF38C7" w:rsidRPr="00276EA6">
        <w:t xml:space="preserve"> </w:t>
      </w:r>
      <w:r w:rsidR="00041844">
        <w:t xml:space="preserve">more complicated models </w:t>
      </w:r>
      <w:r w:rsidR="00BA4AC4" w:rsidRPr="00276EA6">
        <w:t>of combined effects</w:t>
      </w:r>
      <w:r>
        <w:t xml:space="preserve"> from imprinting to HA and NA, or to other antigens</w:t>
      </w:r>
      <w:r w:rsidR="00D3287E">
        <w:t xml:space="preserve"> such as internal proteins</w:t>
      </w:r>
      <w:r w:rsidR="0021176C" w:rsidRPr="00276EA6">
        <w:t xml:space="preserve">. </w:t>
      </w:r>
      <w:r w:rsidR="00D3287E">
        <w:t>Collinearities in model predictions</w:t>
      </w:r>
      <w:r w:rsidR="00873ADD">
        <w:t xml:space="preserve"> emerge</w:t>
      </w:r>
      <w:r w:rsidR="00D3287E">
        <w:t>d</w:t>
      </w:r>
      <w:r w:rsidR="00873ADD">
        <w:t xml:space="preserve"> inevitably from influenza’s </w:t>
      </w:r>
      <w:r w:rsidR="00AD7175">
        <w:t xml:space="preserve">limited </w:t>
      </w:r>
      <w:r w:rsidR="00873ADD">
        <w:t>history of circulation in humans across the past century</w:t>
      </w:r>
      <w:r w:rsidR="00AD7175">
        <w:t xml:space="preserve">, and will limit the scope of inference supported by </w:t>
      </w:r>
      <w:r w:rsidR="00AD7175">
        <w:lastRenderedPageBreak/>
        <w:t xml:space="preserve">any study </w:t>
      </w:r>
      <w:r w:rsidR="00041844">
        <w:t>relying solely on</w:t>
      </w:r>
      <w:r w:rsidR="00AD7175">
        <w:t xml:space="preserve"> population-level data. Deeper insights into the respective roles of HA, NA and other influenza antigens as drivers of cohort effects will most likely need to come from focused immunological </w:t>
      </w:r>
      <w:r w:rsidR="00041844">
        <w:t>cohort studies in which individual histories of influenza infection are known</w:t>
      </w:r>
      <w:r w:rsidR="00D3287E">
        <w:t xml:space="preserve">, such as those recently funded by the National Institutes of Health </w:t>
      </w:r>
      <w:r w:rsidR="00D3287E">
        <w:fldChar w:fldCharType="begin"/>
      </w:r>
      <w:ins w:id="93" w:author="Katelyn Gostic" w:date="2019-05-17T13:57:00Z">
        <w:r w:rsidR="002209DF">
          <w:instrText xml:space="preserve"> ADDIN ZOTERO_ITEM CSL_CITATION {"citationID":"PXbisdb5","properties":{"formattedCitation":"(34)","plainCitation":"(34)","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ins>
      <w:del w:id="94" w:author="Katelyn Gostic" w:date="2019-05-17T13:57:00Z">
        <w:r w:rsidR="00041844" w:rsidDel="002209DF">
          <w:delInstrText xml:space="preserve"> ADDIN ZOTERO_ITEM CSL_CITATION {"citationID":"PXbisdb5","properties":{"formattedCitation":"(33)","plainCitation":"(33)","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delInstrText>
        </w:r>
      </w:del>
      <w:r w:rsidR="00D3287E">
        <w:fldChar w:fldCharType="separate"/>
      </w:r>
      <w:ins w:id="95" w:author="Katelyn Gostic" w:date="2019-05-17T13:57:00Z">
        <w:r w:rsidR="002209DF">
          <w:rPr>
            <w:noProof/>
          </w:rPr>
          <w:t>(34)</w:t>
        </w:r>
      </w:ins>
      <w:del w:id="96" w:author="Katelyn Gostic" w:date="2019-05-17T13:57:00Z">
        <w:r w:rsidR="00041844" w:rsidRPr="002209DF" w:rsidDel="002209DF">
          <w:rPr>
            <w:noProof/>
          </w:rPr>
          <w:delText>(33)</w:delText>
        </w:r>
      </w:del>
      <w:r w:rsidR="00D3287E">
        <w:fldChar w:fldCharType="end"/>
      </w:r>
      <w:r w:rsidR="00AD7175">
        <w:t xml:space="preserve">. Alternatively, the development of immunological biomarkers </w:t>
      </w:r>
      <w:r w:rsidR="00041844">
        <w:t>for diagnosis of</w:t>
      </w:r>
      <w:r w:rsidR="00AD7175">
        <w:t xml:space="preserve"> imprinting status in individual patients could substantially increase the power of epidemiological inference</w:t>
      </w:r>
      <w:r w:rsidR="00D3287E">
        <w:t xml:space="preserve">, which currently relies </w:t>
      </w:r>
      <w:r w:rsidR="00041844">
        <w:t xml:space="preserve">instead </w:t>
      </w:r>
      <w:r w:rsidR="00D3287E">
        <w:t xml:space="preserve">on probabilistic reconstructions of imprinting histories according to birth year </w:t>
      </w:r>
      <w:r w:rsidR="00D3287E">
        <w:fldChar w:fldCharType="begin"/>
      </w:r>
      <w:r w:rsidR="00D3287E">
        <w:instrText xml:space="preserve"> ADDIN ZOTERO_ITEM CSL_CITATION {"citationID":"1LY9KPse","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D3287E">
        <w:fldChar w:fldCharType="separate"/>
      </w:r>
      <w:r w:rsidR="00D3287E">
        <w:rPr>
          <w:noProof/>
        </w:rPr>
        <w:t>(12)</w:t>
      </w:r>
      <w:r w:rsidR="00D3287E">
        <w:fldChar w:fldCharType="end"/>
      </w:r>
      <w:r w:rsidR="00AD7175">
        <w:t>.</w:t>
      </w:r>
    </w:p>
    <w:p w14:paraId="29D4BCE6" w14:textId="52ED9160" w:rsidR="00436E33" w:rsidRPr="00276EA6" w:rsidRDefault="00F76193" w:rsidP="00276EA6">
      <w:pPr>
        <w:shd w:val="clear" w:color="auto" w:fill="auto"/>
      </w:pPr>
      <w:r>
        <w:t>Our finding</w:t>
      </w:r>
      <w:r w:rsidRPr="00276EA6">
        <w:t xml:space="preserve"> </w:t>
      </w:r>
      <w:r w:rsidR="00734EAB" w:rsidRPr="00276EA6">
        <w:t xml:space="preserve">that narrow, within-subtype imprinting has much stronger impacts than broader, HA group-level imprinting </w:t>
      </w:r>
      <w:r w:rsidR="004B4E62" w:rsidRPr="00276EA6">
        <w:t xml:space="preserve">on seasonal influenza </w:t>
      </w:r>
      <w:r w:rsidR="00734EAB" w:rsidRPr="00276EA6">
        <w:t xml:space="preserve">is </w:t>
      </w:r>
      <w:r w:rsidR="00436E33" w:rsidRPr="00276EA6">
        <w:t>consistent with decades of research on seasonal influenza immunity</w:t>
      </w:r>
      <w:r w:rsidR="00734EAB" w:rsidRPr="00276EA6">
        <w:t>, where narrow, homologous immune memory is known to drive well-documented epidemiological and phylodynamic patterns</w:t>
      </w:r>
      <w:r w:rsidR="001D4FC6" w:rsidRPr="00276EA6">
        <w:t xml:space="preserve">, </w:t>
      </w:r>
      <w:r w:rsidR="00B916C1">
        <w:t>such as</w:t>
      </w:r>
      <w:r w:rsidR="00E125A6">
        <w:t xml:space="preserve"> antigenic drift, </w:t>
      </w:r>
      <w:r w:rsidR="00B916C1">
        <w:t xml:space="preserve">waning immunity and the need for </w:t>
      </w:r>
      <w:r w:rsidR="001D4FC6" w:rsidRPr="00276EA6">
        <w:t xml:space="preserve">frequent vaccine updates </w:t>
      </w:r>
      <w:r w:rsidR="004568B5" w:rsidRPr="00276EA6">
        <w:fldChar w:fldCharType="begin"/>
      </w:r>
      <w:ins w:id="97" w:author="Katelyn Gostic" w:date="2019-05-17T13:57:00Z">
        <w:r w:rsidR="002209DF">
          <w:instrText xml:space="preserve"> ADDIN ZOTERO_ITEM CSL_CITATION {"citationID":"cz3MEbkY","properties":{"formattedCitation":"(23,35)","plainCitation":"(23,35)","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ins>
      <w:del w:id="98" w:author="Katelyn Gostic" w:date="2019-05-17T13:57:00Z">
        <w:r w:rsidR="00041844" w:rsidDel="002209DF">
          <w:delInstrText xml:space="preserve"> ADDIN ZOTERO_ITEM CSL_CITATION {"citationID":"cz3MEbkY","properties":{"formattedCitation":"(23,34)","plainCitation":"(23,34)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delInstrText>
        </w:r>
      </w:del>
      <w:r w:rsidR="004568B5" w:rsidRPr="00276EA6">
        <w:fldChar w:fldCharType="separate"/>
      </w:r>
      <w:ins w:id="99" w:author="Katelyn Gostic" w:date="2019-05-17T13:57:00Z">
        <w:r w:rsidR="002209DF">
          <w:rPr>
            <w:color w:val="000000"/>
          </w:rPr>
          <w:t>(23,35)</w:t>
        </w:r>
      </w:ins>
      <w:del w:id="100" w:author="Katelyn Gostic" w:date="2019-05-17T13:57:00Z">
        <w:r w:rsidR="00041844" w:rsidRPr="002209DF" w:rsidDel="002209DF">
          <w:rPr>
            <w:color w:val="000000"/>
          </w:rPr>
          <w:delText>(23,34)</w:delText>
        </w:r>
      </w:del>
      <w:r w:rsidR="004568B5" w:rsidRPr="00276EA6">
        <w:fldChar w:fldCharType="end"/>
      </w:r>
      <w:r w:rsidR="00436E33" w:rsidRPr="00276EA6">
        <w:t>.</w:t>
      </w:r>
      <w:r w:rsidR="00734EAB" w:rsidRPr="00276EA6">
        <w:t xml:space="preserve"> </w:t>
      </w:r>
      <w:r w:rsidR="00436E33" w:rsidRPr="00276EA6">
        <w:t xml:space="preserve">Still, given that narrow, within-subtype immunity is known to decay rapidly in the face of antigenic drift, </w:t>
      </w:r>
      <w:r w:rsidR="00CF38C7" w:rsidRPr="00276EA6">
        <w:t xml:space="preserve">it is </w:t>
      </w:r>
      <w:r w:rsidR="00E125A6">
        <w:t>striking</w:t>
      </w:r>
      <w:r w:rsidR="00CF38C7" w:rsidRPr="00276EA6">
        <w:t xml:space="preserve">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00734EAB" w:rsidRPr="00276EA6">
        <w:t xml:space="preserve">, </w:t>
      </w:r>
      <w:r w:rsidR="001D4FC6" w:rsidRPr="00276EA6">
        <w:t>and remain</w:t>
      </w:r>
      <w:r w:rsidR="00734EAB"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ins w:id="101" w:author="Katelyn Gostic" w:date="2019-05-17T13:57:00Z">
        <w:r w:rsidR="002209DF">
          <w:instrText xml:space="preserve"> ADDIN ZOTERO_ITEM CSL_CITATION {"citationID":"65Dsww1H","properties":{"formattedCitation":"(30)","plainCitation":"(30)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102" w:author="Katelyn Gostic" w:date="2019-05-17T13:57:00Z">
        <w:r w:rsidR="00255E2E" w:rsidDel="002209DF">
          <w:delInstrText xml:space="preserve"> ADDIN ZOTERO_ITEM CSL_CITATION {"citationID":"65Dsww1H","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1D4FC6" w:rsidRPr="00276EA6">
        <w:fldChar w:fldCharType="separate"/>
      </w:r>
      <w:ins w:id="103" w:author="Katelyn Gostic" w:date="2019-05-17T13:57:00Z">
        <w:r w:rsidR="002209DF">
          <w:rPr>
            <w:noProof/>
          </w:rPr>
          <w:t>(30)</w:t>
        </w:r>
      </w:ins>
      <w:del w:id="104" w:author="Katelyn Gostic" w:date="2019-05-17T13:57:00Z">
        <w:r w:rsidR="00255E2E" w:rsidRPr="002209DF" w:rsidDel="002209DF">
          <w:rPr>
            <w:noProof/>
          </w:rPr>
          <w:delText>(29)</w:delText>
        </w:r>
      </w:del>
      <w:r w:rsidR="001D4FC6" w:rsidRPr="00276EA6">
        <w:fldChar w:fldCharType="end"/>
      </w:r>
      <w:r w:rsidR="00436E33" w:rsidRPr="00276EA6">
        <w:t xml:space="preserve">, which roughly </w:t>
      </w:r>
      <w:r w:rsidR="004F5A58" w:rsidRPr="00276EA6">
        <w:t>corresponds</w:t>
      </w:r>
      <w:r w:rsidR="00436E33" w:rsidRPr="00276EA6">
        <w:t xml:space="preserve"> to a two-fold drop in</w:t>
      </w:r>
      <w:r w:rsidR="00041844">
        <w:t xml:space="preserve"> HI</w:t>
      </w:r>
      <w:r w:rsidR="00436E33" w:rsidRPr="00276EA6">
        <w:t xml:space="preserve">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ins w:id="105" w:author="Katelyn Gostic" w:date="2019-05-17T13:57:00Z">
        <w:r w:rsidR="002209DF">
          <w:instrText xml:space="preserve"> ADDIN ZOTERO_ITEM CSL_CITATION {"citationID":"9wM96rh8","properties":{"formattedCitation":"(30)","plainCitation":"(30)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106" w:author="Katelyn Gostic" w:date="2019-05-17T13:57:00Z">
        <w:r w:rsidR="00255E2E" w:rsidDel="002209DF">
          <w:delInstrText xml:space="preserve"> ADDIN ZOTERO_ITEM CSL_CITATION {"citationID":"9wM96rh8","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1D4FC6" w:rsidRPr="00276EA6">
        <w:fldChar w:fldCharType="separate"/>
      </w:r>
      <w:ins w:id="107" w:author="Katelyn Gostic" w:date="2019-05-17T13:57:00Z">
        <w:r w:rsidR="002209DF">
          <w:rPr>
            <w:noProof/>
          </w:rPr>
          <w:t>(30)</w:t>
        </w:r>
      </w:ins>
      <w:del w:id="108" w:author="Katelyn Gostic" w:date="2019-05-17T13:57:00Z">
        <w:r w:rsidR="00255E2E" w:rsidRPr="002209DF" w:rsidDel="002209DF">
          <w:rPr>
            <w:noProof/>
          </w:rPr>
          <w:delText>(29)</w:delText>
        </w:r>
      </w:del>
      <w:r w:rsidR="001D4FC6" w:rsidRPr="00276EA6">
        <w:fldChar w:fldCharType="end"/>
      </w:r>
      <w:r w:rsidR="00436E33" w:rsidRPr="00276EA6">
        <w:t xml:space="preserve">. </w:t>
      </w:r>
      <w:r w:rsidR="001953D9">
        <w:t>In this context</w:t>
      </w:r>
      <w:r w:rsidR="00436E33" w:rsidRPr="00276EA6">
        <w:t xml:space="preserve">, it is </w:t>
      </w:r>
      <w:r w:rsidR="00E125A6">
        <w:t>not obvious</w:t>
      </w:r>
      <w:r w:rsidR="00436E33" w:rsidRPr="00276EA6">
        <w:t xml:space="preserve"> that </w:t>
      </w:r>
      <w:r w:rsidR="004F5A58" w:rsidRPr="00276EA6">
        <w:t xml:space="preserve">narrow, homologous </w:t>
      </w:r>
      <w:r w:rsidR="00436E33" w:rsidRPr="00276EA6">
        <w:t xml:space="preserve">influenza immunity primed in childhood </w:t>
      </w:r>
      <w:r w:rsidR="00E125A6">
        <w:t>should provide</w:t>
      </w:r>
      <w:r w:rsidR="00E125A6" w:rsidRPr="00276EA6">
        <w:t xml:space="preserve"> </w:t>
      </w:r>
      <w:r w:rsidR="00436E33" w:rsidRPr="00276EA6">
        <w:t xml:space="preserve">any meaningful protection after adolescence, let alone decades later in old age. </w:t>
      </w:r>
      <w:r w:rsidR="001953D9">
        <w:t>However</w:t>
      </w:r>
      <w:r w:rsidR="00B916C1">
        <w:t>,</w:t>
      </w:r>
      <w:r w:rsidR="001953D9">
        <w:t xml:space="preserve"> we note that </w:t>
      </w:r>
      <w:r w:rsidR="00DB2C53">
        <w:t>the serological assays used to map antigenic</w:t>
      </w:r>
      <w:r w:rsidR="001953D9">
        <w:t xml:space="preserve"> cross-reactivity</w:t>
      </w:r>
      <w:r w:rsidR="00DB2C53">
        <w:t>, (hemagglutination inhibition and microneutralization)</w:t>
      </w:r>
      <w:r w:rsidR="001953D9">
        <w:t xml:space="preserve"> </w:t>
      </w:r>
      <w:r w:rsidR="00DB2C53">
        <w:t>measure only serum antibodies</w:t>
      </w:r>
      <w:ins w:id="109" w:author="Katelyn Gostic" w:date="2019-05-17T16:05:00Z">
        <w:r w:rsidR="009251EC">
          <w:t>.</w:t>
        </w:r>
      </w:ins>
      <w:ins w:id="110" w:author="Katelyn Gostic" w:date="2019-05-17T16:06:00Z">
        <w:r w:rsidR="009251EC">
          <w:t xml:space="preserve"> The HI assay only measures antibodies specific to sites near the receptor binding domain, and neither assay </w:t>
        </w:r>
      </w:ins>
      <w:del w:id="111" w:author="Katelyn Gostic" w:date="2019-05-17T16:05:00Z">
        <w:r w:rsidR="001953D9" w:rsidDel="009251EC">
          <w:delText xml:space="preserve">, </w:delText>
        </w:r>
      </w:del>
      <w:del w:id="112" w:author="Katelyn Gostic" w:date="2019-05-17T16:06:00Z">
        <w:r w:rsidR="001953D9" w:rsidDel="009251EC">
          <w:delText xml:space="preserve">and do not capture </w:delText>
        </w:r>
      </w:del>
      <w:ins w:id="113" w:author="Katelyn Gostic" w:date="2019-05-17T16:07:00Z">
        <w:r w:rsidR="009251EC">
          <w:t xml:space="preserve">captures </w:t>
        </w:r>
      </w:ins>
      <w:r w:rsidR="001953D9">
        <w:t xml:space="preserve">effects </w:t>
      </w:r>
      <w:r w:rsidR="00DB2C53">
        <w:t>from</w:t>
      </w:r>
      <w:r w:rsidR="001953D9">
        <w:t xml:space="preserve"> </w:t>
      </w:r>
      <w:del w:id="114" w:author="Katelyn Gostic" w:date="2019-05-17T16:04:00Z">
        <w:r w:rsidR="001953D9" w:rsidDel="009251EC">
          <w:delText xml:space="preserve">T cell help and other </w:delText>
        </w:r>
      </w:del>
      <w:r w:rsidR="001953D9">
        <w:t>cellular immunity</w:t>
      </w:r>
      <w:ins w:id="115" w:author="Katelyn Gostic" w:date="2019-05-17T16:04:00Z">
        <w:r w:rsidR="009251EC">
          <w:t xml:space="preserve"> and other mechanisms of protection</w:t>
        </w:r>
      </w:ins>
      <w:ins w:id="116" w:author="Katelyn Gostic" w:date="2019-05-17T16:08:00Z">
        <w:r w:rsidR="009251EC">
          <w:t xml:space="preserve"> </w:t>
        </w:r>
      </w:ins>
      <w:ins w:id="117" w:author="Katelyn Gostic" w:date="2019-05-17T16:09:00Z">
        <w:r w:rsidR="009251EC">
          <w:fldChar w:fldCharType="begin"/>
        </w:r>
      </w:ins>
      <w:ins w:id="118" w:author="Katelyn Gostic" w:date="2019-05-17T16:12:00Z">
        <w:r w:rsidR="009251EC">
          <w:instrText xml:space="preserve"> ADDIN ZOTERO_ITEM CSL_CITATION {"citationID":"eepkCjsR","properties":{"formattedCitation":"(14,15)","plainCitation":"(14,15)","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ins>
      <w:r w:rsidR="009251EC">
        <w:fldChar w:fldCharType="separate"/>
      </w:r>
      <w:ins w:id="119" w:author="Katelyn Gostic" w:date="2019-05-17T16:12:00Z">
        <w:r w:rsidR="009251EC">
          <w:rPr>
            <w:noProof/>
          </w:rPr>
          <w:t>(14,15)</w:t>
        </w:r>
      </w:ins>
      <w:ins w:id="120" w:author="Katelyn Gostic" w:date="2019-05-17T16:09:00Z">
        <w:r w:rsidR="009251EC">
          <w:fldChar w:fldCharType="end"/>
        </w:r>
      </w:ins>
      <w:r w:rsidR="001953D9">
        <w:t>.</w:t>
      </w:r>
      <w:r w:rsidR="00DB2C53">
        <w:t xml:space="preserve"> </w:t>
      </w:r>
      <w:del w:id="121" w:author="Katelyn Gostic" w:date="2019-05-17T16:07:00Z">
        <w:r w:rsidR="00DB2C53" w:rsidDel="009251EC">
          <w:delText xml:space="preserve">Furthermore, HI assays fail to detect antibodies specific to conserved epitopes on the HA stalk </w:delText>
        </w:r>
        <w:r w:rsidR="00DB2C53" w:rsidDel="009251EC">
          <w:fldChar w:fldCharType="begin"/>
        </w:r>
        <w:r w:rsidR="00DB2C53" w:rsidDel="009251EC">
          <w:delInstrText xml:space="preserve"> ADDIN ZOTERO_ITEM CSL_CITATION {"citationID":"Gc9PdICs","properties":{"formattedCitation":"(14,15)","plainCitation":"(14,15)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delInstrText>
        </w:r>
        <w:r w:rsidR="00DB2C53" w:rsidDel="009251EC">
          <w:fldChar w:fldCharType="separate"/>
        </w:r>
        <w:r w:rsidR="00DB2C53" w:rsidDel="009251EC">
          <w:rPr>
            <w:noProof/>
          </w:rPr>
          <w:delText>(14,15)</w:delText>
        </w:r>
        <w:r w:rsidR="00DB2C53" w:rsidDel="009251EC">
          <w:fldChar w:fldCharType="end"/>
        </w:r>
        <w:r w:rsidR="00DB2C53" w:rsidDel="009251EC">
          <w:delText>.</w:delText>
        </w:r>
      </w:del>
      <w:ins w:id="122" w:author="Katelyn Gostic" w:date="2019-05-17T16:07:00Z">
        <w:r w:rsidR="009251EC">
          <w:t>Both assays are imperfect correlates of in-vivo protection</w:t>
        </w:r>
      </w:ins>
      <w:ins w:id="123" w:author="Katelyn Gostic" w:date="2019-05-17T16:08:00Z">
        <w:r w:rsidR="009251EC">
          <w:t xml:space="preserve"> in humans or animal models</w:t>
        </w:r>
      </w:ins>
      <w:ins w:id="124" w:author="Katelyn Gostic" w:date="2019-05-17T16:12:00Z">
        <w:r w:rsidR="009251EC">
          <w:t xml:space="preserve"> </w:t>
        </w:r>
        <w:r w:rsidR="009251EC">
          <w:fldChar w:fldCharType="begin"/>
        </w:r>
      </w:ins>
      <w:ins w:id="125" w:author="Katelyn Gostic" w:date="2019-05-17T16:14:00Z">
        <w:r w:rsidR="009251EC">
          <w:instrText xml:space="preserve"> ADDIN ZOTERO_ITEM CSL_CITATION {"citationID":"Nzhg2m0L","properties":{"formattedCitation":"(14,36\\uc0\\u8211{}38)","plainCitation":"(14,36–38)","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1262,"uris":["http://zotero.org/groups/2313999/items/DGNE8BMF"],"uri":["http://zotero.org/groups/2313999/items/DGNE8BMF"],"itemData":{"id":1262,"type":"article-journal","title":"Highly Conserved Protective Epitopes on Influenza B Viruses","container-title":"Science","page":"1343-1348","volume":"337","issue":"6100","source":"science.sciencemag.org","abstract":"Identification of broadly neutralizing antibodies against influenza A viruses has raised hopes for the development of monoclonal antibody–based immunotherapy and “universal” vaccines for influenza. However, a substantial part of the annual flu burden is caused by two cocirculating, antigenically distinct lineages of influenza B viruses. Here, we report human monoclonal antibodies, CR8033, CR8071, and CR9114, that protect mice against lethal challenge from both lineages. Antibodies CR8033 and CR8071 recognize distinct conserved epitopes in the head region of the influenza B hemagglutinin (HA), whereas CR9114 binds a conserved epitope in the HA stem and protects against lethal challenge with influenza A and B viruses. These antibodies may inform on development of monoclonal antibody–based treatments and a universal flu vaccine for all influenza A and B viruses.\nThree broadly neutralizing human monoclonal antibodies protect mice against influenza B.\nThree broadly neutralizing human monoclonal antibodies protect mice against influenza B.","DOI":"10.1126/science.1222908","ISSN":"0036-8075, 1095-9203","note":"PMID: 22878502","language":"en","author":[{"family":"Dreyfus","given":"Cyrille"},{"family":"Laursen","given":"Nick S."},{"family":"Kwaks","given":"Ted"},{"family":"Zuijdgeest","given":"David"},{"family":"Khayat","given":"Reza"},{"family":"Ekiert","given":"Damian C."},{"family":"Lee","given":"Jeong Hyun"},{"family":"Metlagel","given":"Zoltan"},{"family":"Bujny","given":"Miriam V."},{"family":"Jongeneelen","given":"Mandy"},{"family":"Vlugt","given":"Remko","dropping-particle":"van der"},{"family":"Lamrani","given":"Mohammed"},{"family":"Korse","given":"Hans J. W. M."},{"family":"Geelen","given":"Eric"},{"family":"Sahin","given":"Özcan"},{"family":"Sieuwerts","given":"Martijn"},{"family</w:instrText>
        </w:r>
        <w:bookmarkStart w:id="126" w:name="_GoBack"/>
        <w:bookmarkEnd w:id="126"/>
        <w:r w:rsidR="009251EC">
          <w:instrText xml:space="preserve">":"Brakenhoff","given":"Just P. J."},{"family":"Vogels","given":"Ronald"},{"family":"Li","given":"Olive T. W."},{"family":"Poon","given":"Leo L. M."},{"family":"Peiris","given":"Malik"},{"family":"Koudstaal","given":"Wouter"},{"family":"Ward","given":"Andrew B."},{"family":"Wilson","given":"Ian A."},{"family":"Goudsmit","given":"Jaap"},{"family":"Friesen","given":"Robert H. E."}],"issued":{"date-parts":[["2012",9,14]]}}},{"id":1266,"uris":["http://zotero.org/groups/2313999/items/GXW425TH"],"uri":["http://zotero.org/groups/2313999/items/GXW425TH"],"itemData":{"id":1266,"type":"article-journal","title":"Broadly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ins>
      <w:r w:rsidR="009251EC">
        <w:fldChar w:fldCharType="separate"/>
      </w:r>
      <w:ins w:id="127" w:author="Katelyn Gostic" w:date="2019-05-17T16:14:00Z">
        <w:r w:rsidR="009251EC" w:rsidRPr="009251EC">
          <w:rPr>
            <w:color w:val="000000"/>
            <w:rPrChange w:id="128" w:author="Katelyn Gostic" w:date="2019-05-17T16:14:00Z">
              <w:rPr/>
            </w:rPrChange>
          </w:rPr>
          <w:t>(14,36–38)</w:t>
        </w:r>
      </w:ins>
      <w:ins w:id="129" w:author="Katelyn Gostic" w:date="2019-05-17T16:12:00Z">
        <w:r w:rsidR="009251EC">
          <w:fldChar w:fldCharType="end"/>
        </w:r>
      </w:ins>
      <w:ins w:id="130" w:author="Katelyn Gostic" w:date="2019-05-17T16:08:00Z">
        <w:r w:rsidR="009251EC">
          <w:t>.</w:t>
        </w:r>
      </w:ins>
      <w:ins w:id="131" w:author="Katelyn Gostic" w:date="2019-05-17T16:07:00Z">
        <w:r w:rsidR="009251EC">
          <w:t xml:space="preserve"> </w:t>
        </w:r>
      </w:ins>
    </w:p>
    <w:p w14:paraId="65A47CF9" w14:textId="0FEDEDD0" w:rsidR="003E5005" w:rsidRDefault="00EC26D1" w:rsidP="00276EA6">
      <w:pPr>
        <w:shd w:val="clear" w:color="auto" w:fill="auto"/>
      </w:pPr>
      <w:r>
        <w:t>Aside from the limitations of common serological assays, one potential biological</w:t>
      </w:r>
      <w:r w:rsidR="00436E33" w:rsidRPr="00276EA6">
        <w:t xml:space="preserve"> explanation for the evident longevity of </w:t>
      </w:r>
      <w:r w:rsidR="004F5A58" w:rsidRPr="00276EA6">
        <w:t xml:space="preserve">homologous </w:t>
      </w:r>
      <w:r w:rsidR="005F5F36" w:rsidRPr="00276EA6">
        <w:t xml:space="preserve">childhood </w:t>
      </w:r>
      <w:r w:rsidR="004F5A58" w:rsidRPr="00276EA6">
        <w:t>imprinting protection</w:t>
      </w:r>
      <w:r w:rsidR="00436E33" w:rsidRPr="00276EA6">
        <w:t xml:space="preserve"> is that imprinting to a particular HA </w:t>
      </w:r>
      <w:r w:rsidR="00436E33" w:rsidRPr="00276EA6">
        <w:lastRenderedPageBreak/>
        <w:t xml:space="preserve">or NA subtype builds strong memory </w:t>
      </w:r>
      <w:r w:rsidR="00CF38C7" w:rsidRPr="00276EA6">
        <w:t xml:space="preserve">of epitopes </w:t>
      </w:r>
      <w:r w:rsidR="00CF38C7" w:rsidRPr="003E5005">
        <w:t>conserved among homologous variants of the same subtype, but not across subty</w:t>
      </w:r>
      <w:r w:rsidR="00CF38C7" w:rsidRPr="00AA1F16">
        <w:t>pes</w:t>
      </w:r>
      <w:r w:rsidR="00E125A6" w:rsidRPr="00AA1F16">
        <w:t>. O</w:t>
      </w:r>
      <w:r w:rsidR="00E125A6" w:rsidRPr="0053253B">
        <w:t>ne recent s</w:t>
      </w:r>
      <w:r w:rsidR="00E125A6" w:rsidRPr="009934F4">
        <w:t xml:space="preserve">tudy </w:t>
      </w:r>
      <w:r w:rsidR="00E125A6" w:rsidRPr="00241B71">
        <w:t xml:space="preserve">suggests that B cell memory shifts over time to focus on conserved influenza epitopes, </w:t>
      </w:r>
      <w:r w:rsidR="003E5005" w:rsidRPr="00241B71">
        <w:t>as sequential ex</w:t>
      </w:r>
      <w:r w:rsidR="003E5005" w:rsidRPr="00BB5138">
        <w:t>posu</w:t>
      </w:r>
      <w:r w:rsidR="003E5005" w:rsidRPr="004A7254">
        <w:t>res to</w:t>
      </w:r>
      <w:r w:rsidR="003E5005" w:rsidRPr="007148A5">
        <w:t xml:space="preserve"> d</w:t>
      </w:r>
      <w:r w:rsidR="003E5005" w:rsidRPr="00A54FAC">
        <w:t>ri</w:t>
      </w:r>
      <w:r w:rsidR="003E5005" w:rsidRPr="005A4427">
        <w:t>ft</w:t>
      </w:r>
      <w:r w:rsidR="003E5005" w:rsidRPr="009D43E5">
        <w:t>ed H1N1 or H3N2 variant</w:t>
      </w:r>
      <w:r w:rsidR="003E5005" w:rsidRPr="00913D65">
        <w:t xml:space="preserve">s </w:t>
      </w:r>
      <w:r w:rsidR="003E5005" w:rsidRPr="00255E2E">
        <w:t>repe</w:t>
      </w:r>
      <w:r w:rsidR="003E5005" w:rsidRPr="00EB70D9">
        <w:t>atedly</w:t>
      </w:r>
      <w:r w:rsidR="003E5005" w:rsidRPr="00F52272">
        <w:t xml:space="preserve"> b</w:t>
      </w:r>
      <w:r w:rsidR="003E5005" w:rsidRPr="00873ADD">
        <w:t>ack-boost cros</w:t>
      </w:r>
      <w:r w:rsidR="003E5005" w:rsidRPr="00AD7175">
        <w:t xml:space="preserve">s-reactive memory of </w:t>
      </w:r>
      <w:r w:rsidR="003E5005" w:rsidRPr="00632EFC">
        <w:t>epitopes</w:t>
      </w:r>
      <w:r w:rsidR="003E5005" w:rsidRPr="00D96FDB">
        <w:t xml:space="preserve"> th</w:t>
      </w:r>
      <w:r w:rsidR="003E5005" w:rsidRPr="00184A22">
        <w:t>a</w:t>
      </w:r>
      <w:r w:rsidR="003E5005" w:rsidRPr="00851A98">
        <w:t>t h</w:t>
      </w:r>
      <w:r w:rsidR="003E5005" w:rsidRPr="00A93F57">
        <w:t xml:space="preserve">ave not changed </w:t>
      </w:r>
      <w:r w:rsidR="003E5005" w:rsidRPr="00D3287E">
        <w:t xml:space="preserve">over time </w:t>
      </w:r>
      <w:r w:rsidR="003E5005" w:rsidRPr="00AA1F16">
        <w:fldChar w:fldCharType="begin"/>
      </w:r>
      <w:ins w:id="132" w:author="Katelyn Gostic" w:date="2019-05-17T16:14:00Z">
        <w:r w:rsidR="009251EC">
          <w:instrText xml:space="preserve"> ADDIN ZOTERO_ITEM CSL_CITATION {"citationID":"4kXI44B2","properties":{"formattedCitation":"(39)","plainCitation":"(39)","noteIndex":0},"citationItems":[{"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ins>
      <w:del w:id="133" w:author="Katelyn Gostic" w:date="2019-05-17T13:57:00Z">
        <w:r w:rsidR="00041844" w:rsidDel="002209DF">
          <w:delInstrText xml:space="preserve"> ADDIN ZOTERO_ITEM CSL_CITATION {"citationID":"4kXI44B2","properties":{"formattedCitation":"(35)","plainCitation":"(35)","noteIndex":0},"citationItems":[{"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delInstrText>
        </w:r>
      </w:del>
      <w:r w:rsidR="003E5005" w:rsidRPr="00AA1F16">
        <w:fldChar w:fldCharType="separate"/>
      </w:r>
      <w:ins w:id="134" w:author="Katelyn Gostic" w:date="2019-05-17T16:14:00Z">
        <w:r w:rsidR="009251EC">
          <w:rPr>
            <w:noProof/>
          </w:rPr>
          <w:t>(39)</w:t>
        </w:r>
      </w:ins>
      <w:del w:id="135" w:author="Katelyn Gostic" w:date="2019-05-17T13:57:00Z">
        <w:r w:rsidR="00041844" w:rsidRPr="009251EC" w:rsidDel="002209DF">
          <w:rPr>
            <w:noProof/>
          </w:rPr>
          <w:delText>(35)</w:delText>
        </w:r>
      </w:del>
      <w:r w:rsidR="003E5005" w:rsidRPr="00AA1F16">
        <w:fldChar w:fldCharType="end"/>
      </w:r>
      <w:r w:rsidR="00436E33" w:rsidRPr="003E5005">
        <w:t xml:space="preserve">. </w:t>
      </w:r>
      <w:commentRangeStart w:id="136"/>
      <w:commentRangeStart w:id="137"/>
      <w:r w:rsidR="00436E33" w:rsidRPr="003E5005">
        <w:t xml:space="preserve">Another </w:t>
      </w:r>
      <w:r w:rsidR="00436E33" w:rsidRPr="00AA1F16">
        <w:t xml:space="preserve">explanation </w:t>
      </w:r>
      <w:r w:rsidR="00E125A6" w:rsidRPr="00AA1F16">
        <w:t>sup</w:t>
      </w:r>
      <w:r w:rsidR="00E125A6" w:rsidRPr="0053253B">
        <w:t xml:space="preserve">ported by </w:t>
      </w:r>
      <w:r w:rsidR="006D69D8" w:rsidRPr="0053253B">
        <w:t>r</w:t>
      </w:r>
      <w:r w:rsidR="006D69D8" w:rsidRPr="009E1848">
        <w:t>e</w:t>
      </w:r>
      <w:r w:rsidR="006D69D8" w:rsidRPr="009934F4">
        <w:t xml:space="preserve">cent </w:t>
      </w:r>
      <w:r w:rsidR="00E125A6" w:rsidRPr="009934F4">
        <w:t>imm</w:t>
      </w:r>
      <w:r w:rsidR="00E125A6" w:rsidRPr="00241B71">
        <w:t xml:space="preserve">unological data </w:t>
      </w:r>
      <w:r w:rsidR="00E125A6" w:rsidRPr="00AA1F16">
        <w:fldChar w:fldCharType="begin"/>
      </w:r>
      <w:r w:rsidR="00E125A6" w:rsidRPr="00EC26D1">
        <w:instrText xml:space="preserve"> ADDIN ZOTERO_ITEM CSL_CITATION {"citationID":"uWKmTevL","properties":{"formattedCitation":"(22)","plainCitation":"(22)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E125A6" w:rsidRPr="00AA1F16">
        <w:fldChar w:fldCharType="separate"/>
      </w:r>
      <w:r w:rsidR="00E125A6" w:rsidRPr="00AA1F16">
        <w:rPr>
          <w:noProof/>
        </w:rPr>
        <w:t>(22)</w:t>
      </w:r>
      <w:r w:rsidR="00E125A6" w:rsidRPr="00AA1F16">
        <w:fldChar w:fldCharType="end"/>
      </w:r>
      <w:r w:rsidR="00E125A6" w:rsidRPr="003E5005">
        <w:t>,</w:t>
      </w:r>
      <w:r w:rsidR="00E125A6" w:rsidRPr="00AA1F16">
        <w:t xml:space="preserve"> </w:t>
      </w:r>
      <w:r w:rsidR="00436E33" w:rsidRPr="00AA1F16">
        <w:t xml:space="preserve">is that the memory B cell clones developed during the first childhood influenza exposure </w:t>
      </w:r>
      <w:r w:rsidR="00CF38C7" w:rsidRPr="0053253B">
        <w:t>later</w:t>
      </w:r>
      <w:r w:rsidR="00436E33" w:rsidRPr="0053253B">
        <w:t xml:space="preserve"> adapt via somatic hypermutation to “follow” </w:t>
      </w:r>
      <w:r w:rsidR="00CF38C7" w:rsidRPr="0053253B">
        <w:t xml:space="preserve">homologous </w:t>
      </w:r>
      <w:r w:rsidR="00436E33" w:rsidRPr="0053253B">
        <w:t xml:space="preserve">antigenic targets </w:t>
      </w:r>
      <w:r w:rsidR="005F5F36" w:rsidRPr="0053253B">
        <w:t>as they</w:t>
      </w:r>
      <w:r w:rsidR="005F5F36" w:rsidRPr="009E1848">
        <w:t xml:space="preserve"> drift </w:t>
      </w:r>
      <w:r w:rsidR="00436E33" w:rsidRPr="009934F4">
        <w:t xml:space="preserve">over time. Thus, childhood imprinting may provide preferential, lifelong protection against a particular HA or NA subtype by filling a child's </w:t>
      </w:r>
      <w:r w:rsidR="001D4FC6" w:rsidRPr="009934F4">
        <w:t xml:space="preserve">memory </w:t>
      </w:r>
      <w:r w:rsidR="00436E33" w:rsidRPr="009934F4">
        <w:t>B cell repertoire with clones that w</w:t>
      </w:r>
      <w:r w:rsidR="00436E33" w:rsidRPr="00241B71">
        <w:t>ill serve in the future, not as final products but as prototyp</w:t>
      </w:r>
      <w:r w:rsidR="00436E33" w:rsidRPr="00BB5138">
        <w:t>es that can be rapidly and effec</w:t>
      </w:r>
      <w:r w:rsidR="00436E33" w:rsidRPr="004A7254">
        <w:t>tively tailored to recognize drifted influenza strains of the same subtype</w:t>
      </w:r>
      <w:commentRangeEnd w:id="136"/>
      <w:r w:rsidR="00A74679" w:rsidRPr="003E5005">
        <w:rPr>
          <w:rStyle w:val="CommentReference"/>
        </w:rPr>
        <w:commentReference w:id="136"/>
      </w:r>
      <w:commentRangeEnd w:id="137"/>
      <w:r w:rsidR="00273D9F" w:rsidRPr="00AA1F16">
        <w:rPr>
          <w:rStyle w:val="CommentReference"/>
        </w:rPr>
        <w:commentReference w:id="137"/>
      </w:r>
      <w:r w:rsidR="00436E33" w:rsidRPr="003E5005">
        <w:t>.</w:t>
      </w:r>
      <w:r w:rsidR="00436E33" w:rsidRPr="00276EA6">
        <w:t xml:space="preserve"> </w:t>
      </w:r>
    </w:p>
    <w:p w14:paraId="615F96A6" w14:textId="4CB06588" w:rsidR="00436E33" w:rsidRDefault="00436E33" w:rsidP="00276EA6">
      <w:pPr>
        <w:shd w:val="clear" w:color="auto" w:fill="auto"/>
        <w:rPr>
          <w:color w:val="auto"/>
        </w:rPr>
      </w:pPr>
      <w:r w:rsidRPr="00276EA6">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1918, and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BB1FF8">
        <w:t>. But this strong protection against H1N1 seems to come at a cost;</w:t>
      </w:r>
      <w:r w:rsidR="006D69D8">
        <w:t xml:space="preserve"> even after decades of seasonal H3N2 exposure later in adulthood</w:t>
      </w:r>
      <w:r w:rsidR="00BB1FF8">
        <w:t>, older cohorts have evidently failed to develop equally strong protection against H3N2</w:t>
      </w:r>
      <w:r w:rsidR="00E7753C" w:rsidRPr="00276EA6">
        <w:t xml:space="preserve">. </w:t>
      </w:r>
      <w:r w:rsidR="006D69D8">
        <w:t>Another factor that may have amplified the signal of subtype-specific bias in today’s oldest cohort is antigenic similarity between 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r w:rsidR="003E5005">
        <w:t>caused imprinting in older cohorts</w:t>
      </w:r>
      <w:r w:rsidR="006D69D8">
        <w:t>) and modern H1N1</w:t>
      </w:r>
      <w:r w:rsidR="00A74679">
        <w:t xml:space="preserve"> lineages that emerged in 1977 and in 2009 </w:t>
      </w:r>
      <w:r w:rsidR="00F51E45" w:rsidRPr="00276EA6">
        <w:fldChar w:fldCharType="begin"/>
      </w:r>
      <w:ins w:id="138" w:author="Katelyn Gostic" w:date="2019-05-17T16:14:00Z">
        <w:r w:rsidR="009251EC">
          <w:instrText xml:space="preserve"> ADDIN ZOTERO_ITEM CSL_CITATION {"citationID":"k4axu3Ux","properties":{"formattedCitation":"(5,6,40,41)","plainCitation":"(5,6,40,41)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ins>
      <w:del w:id="139" w:author="Katelyn Gostic" w:date="2019-05-17T13:57:00Z">
        <w:r w:rsidR="00041844" w:rsidDel="002209DF">
          <w:delInstrText xml:space="preserve"> ADDIN ZOTERO_ITEM CSL_CITATION {"citationID":"k4axu3Ux","properties":{"formattedCitation":"(5,6,36,37)","plainCitation":"(5,6,36,37)","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delInstrText>
        </w:r>
      </w:del>
      <w:r w:rsidR="00F51E45" w:rsidRPr="00276EA6">
        <w:fldChar w:fldCharType="separate"/>
      </w:r>
      <w:ins w:id="140" w:author="Katelyn Gostic" w:date="2019-05-17T16:14:00Z">
        <w:r w:rsidR="009251EC">
          <w:rPr>
            <w:noProof/>
          </w:rPr>
          <w:t>(5,6,40,41)</w:t>
        </w:r>
      </w:ins>
      <w:del w:id="141" w:author="Katelyn Gostic" w:date="2019-05-17T13:57:00Z">
        <w:r w:rsidR="00041844" w:rsidRPr="009251EC" w:rsidDel="002209DF">
          <w:rPr>
            <w:noProof/>
          </w:rPr>
          <w:delText>(5,6,36,37)</w:delText>
        </w:r>
      </w:del>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BB1FF8">
        <w:rPr>
          <w:color w:val="auto"/>
        </w:rPr>
        <w:t>persist</w:t>
      </w:r>
      <w:r w:rsidR="00886856" w:rsidRPr="00276EA6">
        <w:rPr>
          <w:color w:val="auto"/>
        </w:rPr>
        <w:t xml:space="preserve"> w</w:t>
      </w:r>
      <w:r w:rsidR="004B4E62" w:rsidRPr="00276EA6">
        <w:rPr>
          <w:color w:val="auto"/>
        </w:rPr>
        <w:t>hen the next generation becomes elderly</w:t>
      </w:r>
      <w:r w:rsidRPr="00276EA6">
        <w:rPr>
          <w:color w:val="auto"/>
        </w:rPr>
        <w:t>.</w:t>
      </w:r>
    </w:p>
    <w:p w14:paraId="5EAF12F3" w14:textId="0ACF736A" w:rsidR="00D3287E" w:rsidRPr="00276EA6" w:rsidRDefault="00D3287E" w:rsidP="00276EA6">
      <w:pPr>
        <w:shd w:val="clear" w:color="auto" w:fill="auto"/>
        <w:rPr>
          <w:color w:val="auto"/>
        </w:rPr>
      </w:pPr>
      <w:r>
        <w:rPr>
          <w:color w:val="auto"/>
        </w:rPr>
        <w:t>Our failure to detect a strong signal of impact</w:t>
      </w:r>
      <w:del w:id="142" w:author="Katelyn Gostic" w:date="2019-05-17T14:03:00Z">
        <w:r w:rsidDel="002209DF">
          <w:rPr>
            <w:color w:val="auto"/>
          </w:rPr>
          <w:delText>s</w:delText>
        </w:r>
      </w:del>
      <w:r>
        <w:rPr>
          <w:color w:val="auto"/>
        </w:rPr>
        <w:t xml:space="preserve"> from evolutionary rate on age distributions of H1N1 and H3N2 cases was surprising, but is consistent with growing recognition that existing methods to </w:t>
      </w:r>
      <w:r>
        <w:rPr>
          <w:color w:val="auto"/>
        </w:rPr>
        <w:lastRenderedPageBreak/>
        <w:t xml:space="preserve">map antigenic distance between strains </w:t>
      </w:r>
      <w:r w:rsidR="00AE6706">
        <w:rPr>
          <w:color w:val="auto"/>
        </w:rPr>
        <w:t>do not always capture realized patterns of cross-reactivity</w:t>
      </w:r>
      <w:r w:rsidR="00EC26D1">
        <w:rPr>
          <w:color w:val="auto"/>
        </w:rPr>
        <w:t xml:space="preserve"> in the human population</w:t>
      </w:r>
      <w:r w:rsidR="00AE6706">
        <w:rPr>
          <w:color w:val="auto"/>
        </w:rPr>
        <w:t>. Humans</w:t>
      </w:r>
      <w:r w:rsidR="00EC26D1">
        <w:rPr>
          <w:color w:val="auto"/>
        </w:rPr>
        <w:t>, who have</w:t>
      </w:r>
      <w:r w:rsidR="00AE6706">
        <w:rPr>
          <w:color w:val="auto"/>
        </w:rPr>
        <w:t xml:space="preserve"> complex histories of influenza exposure</w:t>
      </w:r>
      <w:r w:rsidR="00EC26D1">
        <w:rPr>
          <w:color w:val="auto"/>
        </w:rPr>
        <w:t>,</w:t>
      </w:r>
      <w:r w:rsidR="00AE6706">
        <w:rPr>
          <w:color w:val="auto"/>
        </w:rPr>
        <w:t xml:space="preserve"> may be primed to target different influenza epitopes than lab ferrets exposed to a single influenza strain</w:t>
      </w:r>
      <w:r w:rsidR="00EC26D1">
        <w:rPr>
          <w:color w:val="auto"/>
        </w:rPr>
        <w:t xml:space="preserve">, yet antigenic distance between strains is estimated using </w:t>
      </w:r>
      <w:r w:rsidR="00BB1FF8">
        <w:rPr>
          <w:color w:val="auto"/>
        </w:rPr>
        <w:t xml:space="preserve">such </w:t>
      </w:r>
      <w:r w:rsidR="00EC26D1">
        <w:rPr>
          <w:color w:val="auto"/>
        </w:rPr>
        <w:t>ferret data</w:t>
      </w:r>
      <w:r w:rsidR="00AE6706">
        <w:rPr>
          <w:color w:val="auto"/>
        </w:rPr>
        <w:t xml:space="preserve">. As a result, antigenic changes or glycosylation events </w:t>
      </w:r>
      <w:r w:rsidR="00BB1FF8">
        <w:rPr>
          <w:color w:val="auto"/>
        </w:rPr>
        <w:t xml:space="preserve">that cause antigenic escape in large subsets of the human population </w:t>
      </w:r>
      <w:r w:rsidR="00AE6706">
        <w:rPr>
          <w:color w:val="auto"/>
        </w:rPr>
        <w:t xml:space="preserve">may be perceived as neutral in </w:t>
      </w:r>
      <w:r w:rsidR="00BB1FF8">
        <w:rPr>
          <w:color w:val="auto"/>
        </w:rPr>
        <w:t xml:space="preserve">existing antigenic maps </w:t>
      </w:r>
      <w:r w:rsidR="00EC26D1">
        <w:rPr>
          <w:color w:val="auto"/>
        </w:rPr>
        <w:fldChar w:fldCharType="begin"/>
      </w:r>
      <w:ins w:id="143" w:author="Katelyn Gostic" w:date="2019-05-17T16:14:00Z">
        <w:r w:rsidR="009251EC">
          <w:rPr>
            <w:color w:val="auto"/>
          </w:rPr>
          <w:instrText xml:space="preserve"> ADDIN ZOTERO_ITEM CSL_CITATION {"citationID":"lIvppu0g","properties":{"formattedCitation":"(42,43)","plainCitation":"(42,43)","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ins>
      <w:del w:id="144" w:author="Katelyn Gostic" w:date="2019-05-17T13:57:00Z">
        <w:r w:rsidR="00EC26D1" w:rsidDel="002209DF">
          <w:rPr>
            <w:color w:val="auto"/>
          </w:rPr>
          <w:delInstrText xml:space="preserve"> ADDIN ZOTERO_ITEM CSL_CITATION {"citationID":"lIvppu0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delInstrText>
        </w:r>
      </w:del>
      <w:r w:rsidR="00EC26D1">
        <w:rPr>
          <w:color w:val="auto"/>
        </w:rPr>
        <w:fldChar w:fldCharType="separate"/>
      </w:r>
      <w:ins w:id="145" w:author="Katelyn Gostic" w:date="2019-05-17T16:14:00Z">
        <w:r w:rsidR="009251EC">
          <w:rPr>
            <w:noProof/>
            <w:color w:val="auto"/>
          </w:rPr>
          <w:t>(42,43)</w:t>
        </w:r>
      </w:ins>
      <w:del w:id="146" w:author="Katelyn Gostic" w:date="2019-05-17T13:57:00Z">
        <w:r w:rsidR="00EC26D1" w:rsidRPr="009251EC" w:rsidDel="002209DF">
          <w:rPr>
            <w:noProof/>
            <w:color w:val="auto"/>
          </w:rPr>
          <w:delText>(38,39)</w:delText>
        </w:r>
      </w:del>
      <w:r w:rsidR="00EC26D1">
        <w:rPr>
          <w:color w:val="auto"/>
        </w:rPr>
        <w:fldChar w:fldCharType="end"/>
      </w:r>
      <w:r w:rsidR="00AE6706">
        <w:rPr>
          <w:color w:val="auto"/>
        </w:rPr>
        <w:t>.</w:t>
      </w:r>
      <w:r w:rsidR="00BB1FF8">
        <w:rPr>
          <w:color w:val="auto"/>
        </w:rPr>
        <w:t xml:space="preserve"> </w:t>
      </w:r>
      <w:r w:rsidR="00486497">
        <w:rPr>
          <w:color w:val="auto"/>
        </w:rPr>
        <w:t xml:space="preserve">One epidemiologically impactful example of this sort of incognito (unmapped) antigenic escape was observed during the 2013-2014 H1N1 epidemic </w:t>
      </w:r>
      <w:r w:rsidR="00486497">
        <w:rPr>
          <w:color w:val="auto"/>
        </w:rPr>
        <w:fldChar w:fldCharType="begin"/>
      </w:r>
      <w:ins w:id="147" w:author="Katelyn Gostic" w:date="2019-05-17T16:14:00Z">
        <w:r w:rsidR="009251EC">
          <w:rPr>
            <w:color w:val="auto"/>
          </w:rPr>
          <w:instrText xml:space="preserve"> ADDIN ZOTERO_ITEM CSL_CITATION {"citationID":"U9WQozAt","properties":{"formattedCitation":"(42)","plainCitation":"(42)","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ins>
      <w:del w:id="148" w:author="Katelyn Gostic" w:date="2019-05-17T13:57:00Z">
        <w:r w:rsidR="00486497" w:rsidDel="002209DF">
          <w:rPr>
            <w:color w:val="auto"/>
          </w:rPr>
          <w:del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delInstrText>
        </w:r>
      </w:del>
      <w:r w:rsidR="00486497">
        <w:rPr>
          <w:color w:val="auto"/>
        </w:rPr>
        <w:fldChar w:fldCharType="separate"/>
      </w:r>
      <w:ins w:id="149" w:author="Katelyn Gostic" w:date="2019-05-17T16:14:00Z">
        <w:r w:rsidR="009251EC">
          <w:rPr>
            <w:noProof/>
            <w:color w:val="auto"/>
          </w:rPr>
          <w:t>(42)</w:t>
        </w:r>
      </w:ins>
      <w:del w:id="150" w:author="Katelyn Gostic" w:date="2019-05-17T13:57:00Z">
        <w:r w:rsidR="00486497" w:rsidRPr="009251EC" w:rsidDel="002209DF">
          <w:rPr>
            <w:noProof/>
            <w:color w:val="auto"/>
          </w:rPr>
          <w:delText>(38)</w:delText>
        </w:r>
      </w:del>
      <w:r w:rsidR="00486497">
        <w:rPr>
          <w:color w:val="auto"/>
        </w:rPr>
        <w:fldChar w:fldCharType="end"/>
      </w:r>
      <w:r w:rsidR="00486497">
        <w:rPr>
          <w:color w:val="auto"/>
        </w:rPr>
        <w:t xml:space="preserve">. </w:t>
      </w:r>
      <w:r w:rsidR="00BB1FF8">
        <w:rPr>
          <w:color w:val="auto"/>
        </w:rPr>
        <w:t>On the other hand, mapped changes in antigenic position are usually assumed to cause antigenic escape in the entire human population, whereas in realit</w:t>
      </w:r>
      <w:r w:rsidR="00486497">
        <w:rPr>
          <w:color w:val="auto"/>
        </w:rPr>
        <w:t>y, these changes may only cause antigenic escape in a subset of the population with unlucky immune histories</w:t>
      </w:r>
      <w:r w:rsidR="00BB1FF8">
        <w:rPr>
          <w:color w:val="auto"/>
        </w:rPr>
        <w:t>.</w:t>
      </w:r>
      <w:r w:rsidR="00AE6706">
        <w:rPr>
          <w:color w:val="auto"/>
        </w:rPr>
        <w:t xml:space="preserve"> </w:t>
      </w:r>
      <w:r w:rsidR="00DB5EB9">
        <w:rPr>
          <w:color w:val="auto"/>
        </w:rPr>
        <w:t xml:space="preserve">We speculate that a clearer relationship between epidemic age distribution and </w:t>
      </w:r>
      <w:r w:rsidR="00486497">
        <w:rPr>
          <w:color w:val="auto"/>
        </w:rPr>
        <w:t>antigenic drift</w:t>
      </w:r>
      <w:r w:rsidR="00DB5EB9">
        <w:rPr>
          <w:color w:val="auto"/>
        </w:rPr>
        <w:t xml:space="preserve"> would emerge if antigenic distance measures were modified to incorporate cohort-specific variation in immune history.</w:t>
      </w:r>
    </w:p>
    <w:p w14:paraId="10F8E27A" w14:textId="22050DBC"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r w:rsidR="00D11EF1" w:rsidRPr="00276EA6">
        <w:t>w</w:t>
      </w:r>
      <w:r w:rsidR="00D11EF1">
        <w:t>ere</w:t>
      </w:r>
      <w:r w:rsidR="00D11EF1" w:rsidRPr="00276EA6">
        <w:t xml:space="preserve"> </w:t>
      </w:r>
      <w:r w:rsidR="00404084" w:rsidRPr="00276EA6">
        <w:t xml:space="preserve">collected across </w:t>
      </w:r>
      <w:r w:rsidR="008F1F78" w:rsidRPr="00276EA6">
        <w:t>five</w:t>
      </w:r>
      <w:r w:rsidR="00404084" w:rsidRPr="00276EA6">
        <w:t xml:space="preserve"> continents, whereas all the AZDHS data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ins w:id="151" w:author="Katelyn Gostic" w:date="2019-05-17T16:14:00Z">
        <w:r w:rsidR="009251EC">
          <w:instrText xml:space="preserve"> ADDIN ZOTERO_ITEM CSL_CITATION {"citationID":"OOK6eo2H","properties":{"formattedCitation":"(44,45)","plainCitation":"(44,45)","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ins>
      <w:del w:id="152" w:author="Katelyn Gostic" w:date="2019-05-17T13:57:00Z">
        <w:r w:rsidR="00EC26D1" w:rsidDel="002209DF">
          <w:delInstrText xml:space="preserve"> ADDIN ZOTERO_ITEM CSL_CITATION {"citationID":"OOK6eo2H","properties":{"formattedCitation":"(40,41)","plainCitation":"(40,41)","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delInstrText>
        </w:r>
      </w:del>
      <w:r w:rsidR="005E69EB" w:rsidRPr="00276EA6">
        <w:fldChar w:fldCharType="separate"/>
      </w:r>
      <w:ins w:id="153" w:author="Katelyn Gostic" w:date="2019-05-17T16:14:00Z">
        <w:r w:rsidR="009251EC">
          <w:rPr>
            <w:noProof/>
          </w:rPr>
          <w:t>(44,45)</w:t>
        </w:r>
      </w:ins>
      <w:del w:id="154" w:author="Katelyn Gostic" w:date="2019-05-17T13:57:00Z">
        <w:r w:rsidR="00EC26D1" w:rsidRPr="009251EC" w:rsidDel="002209DF">
          <w:rPr>
            <w:noProof/>
          </w:rPr>
          <w:delText>(40,41)</w:delText>
        </w:r>
      </w:del>
      <w:r w:rsidR="005E69EB" w:rsidRPr="00276EA6">
        <w:fldChar w:fldCharType="end"/>
      </w:r>
      <w:r w:rsidR="00F075FF" w:rsidRPr="00276EA6">
        <w:t xml:space="preserve">, may magnify subtype-specific differences in age distribution within the United States. </w:t>
      </w:r>
      <w:r w:rsidR="006932DF">
        <w:t>It is noteworthy that w</w:t>
      </w:r>
      <w:r w:rsidR="006932DF" w:rsidRPr="00276EA6">
        <w:t xml:space="preserve">ithin </w:t>
      </w:r>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35F4A3F2"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 xml:space="preserve">the </w:t>
      </w:r>
      <w:r w:rsidR="008826B3" w:rsidRPr="00276EA6">
        <w:lastRenderedPageBreak/>
        <w:t>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t xml:space="preserve">age distribution of all </w:t>
      </w:r>
      <w:r w:rsidR="008826B3" w:rsidRPr="00276EA6">
        <w:t xml:space="preserve">confirmed </w:t>
      </w:r>
      <w:r w:rsidR="008E498A">
        <w:t xml:space="preserve">influenza A </w:t>
      </w:r>
      <w:r w:rsidR="008826B3" w:rsidRPr="00276EA6">
        <w:t>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04108C">
        <w:rPr>
          <w:rStyle w:val="SubtitleChar"/>
        </w:rPr>
        <w:t>D</w:t>
      </w:r>
      <w:r w:rsidR="00AF06AA" w:rsidRPr="00276EA6">
        <w:t>).</w:t>
      </w:r>
    </w:p>
    <w:p w14:paraId="7D382703" w14:textId="4A83F8FF"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ins w:id="155" w:author="Katelyn Gostic" w:date="2019-05-17T16:14:00Z">
        <w:r w:rsidR="009251EC">
          <w:instrText xml:space="preserve"> ADDIN ZOTERO_ITEM CSL_CITATION {"citationID":"movzAnP6","properties":{"formattedCitation":"(46)","plainCitation":"(46)","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ins>
      <w:del w:id="156" w:author="Katelyn Gostic" w:date="2019-05-17T13:57:00Z">
        <w:r w:rsidR="00EC26D1" w:rsidDel="002209DF">
          <w:delInstrText xml:space="preserve"> ADDIN ZOTERO_ITEM CSL_CITATION {"citationID":"movzAnP6","properties":{"formattedCitation":"(42)","plainCitation":"(42)","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delInstrText>
        </w:r>
      </w:del>
      <w:r w:rsidR="006248A3" w:rsidRPr="00276EA6">
        <w:fldChar w:fldCharType="separate"/>
      </w:r>
      <w:ins w:id="157" w:author="Katelyn Gostic" w:date="2019-05-17T16:14:00Z">
        <w:r w:rsidR="009251EC">
          <w:rPr>
            <w:noProof/>
          </w:rPr>
          <w:t>(46)</w:t>
        </w:r>
      </w:ins>
      <w:del w:id="158" w:author="Katelyn Gostic" w:date="2019-05-17T13:57:00Z">
        <w:r w:rsidR="00EC26D1" w:rsidRPr="009251EC" w:rsidDel="002209DF">
          <w:rPr>
            <w:noProof/>
          </w:rPr>
          <w:delText>(42)</w:delText>
        </w:r>
      </w:del>
      <w:r w:rsidR="006248A3" w:rsidRPr="00276EA6">
        <w:fldChar w:fldCharType="end"/>
      </w:r>
      <w:r w:rsidR="00AD1DAF" w:rsidRPr="00276EA6">
        <w:t>, and by the US CDC</w:t>
      </w:r>
      <w:r w:rsidR="006248A3" w:rsidRPr="00276EA6">
        <w:t xml:space="preserve"> </w:t>
      </w:r>
      <w:r w:rsidR="006248A3" w:rsidRPr="00276EA6">
        <w:fldChar w:fldCharType="begin"/>
      </w:r>
      <w:ins w:id="159" w:author="Katelyn Gostic" w:date="2019-05-17T16:14:00Z">
        <w:r w:rsidR="009251EC">
          <w:instrText xml:space="preserve"> ADDIN ZOTERO_ITEM CSL_CITATION {"citationID":"V4WaCHGl","properties":{"formattedCitation":"(47)","plainCitation":"(47)","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ins>
      <w:del w:id="160" w:author="Katelyn Gostic" w:date="2019-05-17T13:57:00Z">
        <w:r w:rsidR="00EC26D1" w:rsidDel="002209DF">
          <w:delInstrText xml:space="preserve"> ADDIN ZOTERO_ITEM CSL_CITATION {"citationID":"V4WaCHGl","properties":{"formattedCitation":"(43)","plainCitation":"(43)","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delInstrText>
        </w:r>
      </w:del>
      <w:r w:rsidR="006248A3" w:rsidRPr="00276EA6">
        <w:fldChar w:fldCharType="separate"/>
      </w:r>
      <w:ins w:id="161" w:author="Katelyn Gostic" w:date="2019-05-17T16:14:00Z">
        <w:r w:rsidR="009251EC">
          <w:rPr>
            <w:noProof/>
          </w:rPr>
          <w:t>(47)</w:t>
        </w:r>
      </w:ins>
      <w:del w:id="162" w:author="Katelyn Gostic" w:date="2019-05-17T13:57:00Z">
        <w:r w:rsidR="00EC26D1" w:rsidRPr="009251EC" w:rsidDel="002209DF">
          <w:rPr>
            <w:noProof/>
          </w:rPr>
          <w:delText>(43)</w:delText>
        </w:r>
      </w:del>
      <w:r w:rsidR="006248A3" w:rsidRPr="00276EA6">
        <w:fldChar w:fldCharType="end"/>
      </w:r>
      <w:r w:rsidR="00AD1DAF" w:rsidRPr="00276EA6">
        <w:t>, data on patient ages is not currently reported, or is obscured by aggregation into broad age categories.</w:t>
      </w:r>
      <w:r w:rsidR="00AD7175">
        <w:t xml:space="preserve"> </w:t>
      </w:r>
      <w:r w:rsidR="00D551D3">
        <w:t>F</w:t>
      </w:r>
      <w:r w:rsidR="00AD7175">
        <w:t xml:space="preserve">ocused clinical studies like INSIGHT can yield </w:t>
      </w:r>
      <w:r w:rsidR="00486497">
        <w:t>more extensive</w:t>
      </w:r>
      <w:r w:rsidR="00AD7175">
        <w:t xml:space="preserve"> information on individual </w:t>
      </w:r>
      <w:r w:rsidR="00632EFC">
        <w:t>medical histories</w:t>
      </w:r>
      <w:r w:rsidR="00AD7175">
        <w:t xml:space="preserve"> and on sampling denominators, but </w:t>
      </w:r>
      <w:r w:rsidR="00632EFC">
        <w:t xml:space="preserve">such clinical data sets may contain orders of magnitude fewer cases than </w:t>
      </w:r>
      <w:r w:rsidR="00486497">
        <w:t>state or country</w:t>
      </w:r>
      <w:r w:rsidR="00EC26D1">
        <w:t xml:space="preserve">-wide </w:t>
      </w:r>
      <w:r w:rsidR="00632EFC">
        <w:t>surveillance data sets, and may not sample all age groups. Arguably, only epidemiological surveillance contains enough confirmed cases to characterize epidemic age distributions with precision</w:t>
      </w:r>
      <w:r w:rsidR="00EC26D1">
        <w:t xml:space="preserve"> across multiple countries and influenza seasons</w:t>
      </w:r>
      <w:r w:rsidR="00632EFC">
        <w:t xml:space="preserve">. Several hundred confirmed cases of each subtype are necessary in each sampled country and influenza season </w:t>
      </w:r>
      <w:r w:rsidR="00EC26D1">
        <w:t>t</w:t>
      </w:r>
      <w:r w:rsidR="00632EFC">
        <w:t xml:space="preserve">o populate </w:t>
      </w:r>
      <w:r w:rsidR="00486497">
        <w:t>epidemic distributions across the population</w:t>
      </w:r>
      <w:r w:rsidR="00632EFC">
        <w:t xml:space="preserve"> </w:t>
      </w:r>
      <w:r w:rsidR="00486497">
        <w:t xml:space="preserve">(roughly </w:t>
      </w:r>
      <w:r w:rsidR="00632EFC">
        <w:t>100 single years of age, or single years of birth</w:t>
      </w:r>
      <w:r w:rsidR="00486497">
        <w:t>)</w:t>
      </w:r>
      <w:r w:rsidR="00632EFC">
        <w:t xml:space="preserve">. </w:t>
      </w:r>
    </w:p>
    <w:p w14:paraId="74ADEADD" w14:textId="3F5AB4BF"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w:t>
      </w:r>
      <w:r w:rsidR="00D551D3">
        <w:t>cohort</w:t>
      </w:r>
      <w:r w:rsidR="008826B3" w:rsidRPr="00276EA6">
        <w:t>-specific attack rates</w:t>
      </w:r>
      <w:r w:rsidRPr="00276EA6">
        <w:t xml:space="preserve">. </w:t>
      </w:r>
      <w:r w:rsidR="00600C36" w:rsidRPr="00276EA6">
        <w:t>Thanks to ambitious and well-funded open science initiatives like the GISAID genetic database</w:t>
      </w:r>
      <w:r w:rsidR="00EC26D1">
        <w:fldChar w:fldCharType="begin"/>
      </w:r>
      <w:ins w:id="163" w:author="Katelyn Gostic" w:date="2019-05-17T16:14:00Z">
        <w:r w:rsidR="009251EC">
          <w:instrText xml:space="preserve"> ADDIN ZOTERO_ITEM CSL_CITATION {"citationID":"n0vj3gUk","properties":{"formattedCitation":"(48)","plainCitation":"(48)","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164" w:author="Katelyn Gostic" w:date="2019-05-17T13:57:00Z">
        <w:r w:rsidR="00EC26D1" w:rsidDel="002209DF">
          <w:delInstrText xml:space="preserve"> ADDIN ZOTERO_ITEM CSL_CITATION {"citationID":"n0vj3gUk","properties":{"formattedCitation":"(44)","plainCitation":"(44)","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00EC26D1">
        <w:fldChar w:fldCharType="separate"/>
      </w:r>
      <w:ins w:id="165" w:author="Katelyn Gostic" w:date="2019-05-17T16:14:00Z">
        <w:r w:rsidR="009251EC">
          <w:rPr>
            <w:noProof/>
          </w:rPr>
          <w:t>(48)</w:t>
        </w:r>
      </w:ins>
      <w:del w:id="166" w:author="Katelyn Gostic" w:date="2019-05-17T13:57:00Z">
        <w:r w:rsidR="00EC26D1" w:rsidRPr="009251EC" w:rsidDel="002209DF">
          <w:rPr>
            <w:noProof/>
          </w:rPr>
          <w:delText>(44)</w:delText>
        </w:r>
      </w:del>
      <w:r w:rsidR="00EC26D1">
        <w:fldChar w:fldCharType="end"/>
      </w:r>
      <w:r w:rsidR="00600C36" w:rsidRPr="00276EA6">
        <w:t>,</w:t>
      </w:r>
      <w:commentRangeStart w:id="167"/>
      <w:commentRangeStart w:id="168"/>
      <w:r w:rsidR="00600C36" w:rsidRPr="00276EA6">
        <w:t xml:space="preserve"> a</w:t>
      </w:r>
      <w:commentRangeEnd w:id="167"/>
      <w:r w:rsidR="00847094">
        <w:rPr>
          <w:rStyle w:val="CommentReference"/>
        </w:rPr>
        <w:commentReference w:id="167"/>
      </w:r>
      <w:commentRangeEnd w:id="168"/>
      <w:r w:rsidR="008E498A">
        <w:rPr>
          <w:rStyle w:val="CommentReference"/>
        </w:rPr>
        <w:commentReference w:id="168"/>
      </w:r>
      <w:r w:rsidR="00600C36" w:rsidRPr="00276EA6">
        <w:t xml:space="preserve">nd the </w:t>
      </w:r>
      <w:r w:rsidR="00600C36" w:rsidRPr="00276EA6">
        <w:rPr>
          <w:i/>
        </w:rPr>
        <w:t>Nextstrain</w:t>
      </w:r>
      <w:r w:rsidR="00600C36" w:rsidRPr="00276EA6">
        <w:t xml:space="preserve"> project</w:t>
      </w:r>
      <w:r w:rsidR="00DF544D">
        <w:t xml:space="preserve"> </w:t>
      </w:r>
      <w:r w:rsidR="00DF544D">
        <w:fldChar w:fldCharType="begin"/>
      </w:r>
      <w:ins w:id="169" w:author="Katelyn Gostic" w:date="2019-05-17T16:14:00Z">
        <w:r w:rsidR="009251EC">
          <w:instrText xml:space="preserve"> ADDIN ZOTERO_ITEM CSL_CITATION {"citationID":"EeKzfdqZ","properties":{"formattedCitation":"(28,49)","plainCitation":"(28,49)","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170" w:author="Katelyn Gostic" w:date="2019-05-17T13:57:00Z">
        <w:r w:rsidR="00EC26D1" w:rsidDel="002209DF">
          <w:delInstrText xml:space="preserve"> ADDIN ZOTERO_ITEM CSL_CITATION {"citationID":"EeKzfdqZ","properties":{"formattedCitation":"(27,45)","plainCitation":"(27,45)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00DF544D">
        <w:fldChar w:fldCharType="separate"/>
      </w:r>
      <w:ins w:id="171" w:author="Katelyn Gostic" w:date="2019-05-17T16:14:00Z">
        <w:r w:rsidR="009251EC">
          <w:rPr>
            <w:noProof/>
          </w:rPr>
          <w:t>(28,49)</w:t>
        </w:r>
      </w:ins>
      <w:del w:id="172" w:author="Katelyn Gostic" w:date="2019-05-17T13:57:00Z">
        <w:r w:rsidR="00EC26D1" w:rsidRPr="009251EC" w:rsidDel="002209DF">
          <w:rPr>
            <w:noProof/>
          </w:rPr>
          <w:delText>(27,45)</w:delText>
        </w:r>
      </w:del>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commentRangeStart w:id="173"/>
      <w:commentRangeStart w:id="174"/>
      <w:r w:rsidR="00057D81" w:rsidRPr="00276EA6">
        <w:t xml:space="preserve">The expense and difficulty of maintaining large, public databases should not be taken for granted, and </w:t>
      </w:r>
      <w:r w:rsidR="00057D81" w:rsidRPr="00276EA6">
        <w:lastRenderedPageBreak/>
        <w:t>those responsible for collecting and curating high-quality data deserve more professional credit for their work.</w:t>
      </w:r>
      <w:commentRangeEnd w:id="173"/>
      <w:r w:rsidR="00B26135">
        <w:rPr>
          <w:rStyle w:val="CommentReference"/>
        </w:rPr>
        <w:commentReference w:id="173"/>
      </w:r>
      <w:commentRangeEnd w:id="174"/>
      <w:r w:rsidR="008E498A">
        <w:rPr>
          <w:rStyle w:val="CommentReference"/>
        </w:rPr>
        <w:commentReference w:id="174"/>
      </w:r>
      <w:r w:rsidR="00057D81" w:rsidRPr="00276EA6">
        <w:t xml:space="preserve"> </w:t>
      </w:r>
      <w:r w:rsidR="00B82166">
        <w:t>W</w:t>
      </w:r>
      <w:r w:rsidR="00053092" w:rsidRPr="00276EA6">
        <w:t xml:space="preserve">e </w:t>
      </w:r>
      <w:r w:rsidR="00B82166">
        <w:t xml:space="preserve">emphatically echo earlier calls </w:t>
      </w:r>
      <w:r w:rsidR="006248A3" w:rsidRPr="00276EA6">
        <w:fldChar w:fldCharType="begin"/>
      </w:r>
      <w:ins w:id="175" w:author="Katelyn Gostic" w:date="2019-05-17T16:14:00Z">
        <w:r w:rsidR="009251EC">
          <w:instrText xml:space="preserve"> ADDIN ZOTERO_ITEM CSL_CITATION {"citationID":"HVWtnKkU","properties":{"formattedCitation":"(50)","plainCitation":"(50)","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ins>
      <w:del w:id="176" w:author="Katelyn Gostic" w:date="2019-05-17T13:57:00Z">
        <w:r w:rsidR="00EC26D1" w:rsidDel="002209DF">
          <w:delInstrText xml:space="preserve"> ADDIN ZOTERO_ITEM CSL_CITATION {"citationID":"HVWtnKkU","properties":{"formattedCitation":"(46)","plainCitation":"(46)","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delInstrText>
        </w:r>
      </w:del>
      <w:r w:rsidR="006248A3" w:rsidRPr="00276EA6">
        <w:fldChar w:fldCharType="separate"/>
      </w:r>
      <w:ins w:id="177" w:author="Katelyn Gostic" w:date="2019-05-17T16:14:00Z">
        <w:r w:rsidR="009251EC">
          <w:rPr>
            <w:noProof/>
          </w:rPr>
          <w:t>(50)</w:t>
        </w:r>
      </w:ins>
      <w:del w:id="178" w:author="Katelyn Gostic" w:date="2019-05-17T13:57:00Z">
        <w:r w:rsidR="00EC26D1" w:rsidRPr="009251EC" w:rsidDel="002209DF">
          <w:rPr>
            <w:noProof/>
          </w:rPr>
          <w:delText>(46)</w:delText>
        </w:r>
      </w:del>
      <w:r w:rsidR="006248A3" w:rsidRPr="00276EA6">
        <w:fldChar w:fldCharType="end"/>
      </w:r>
      <w:r w:rsidR="00053092" w:rsidRPr="00276EA6">
        <w:t xml:space="preserve"> </w:t>
      </w:r>
      <w:r w:rsidR="00B82166">
        <w:t xml:space="preserve">for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B82166">
        <w:t>, which</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4F85AEAA" w:rsidR="00375762" w:rsidRPr="00276EA6" w:rsidRDefault="00342C51" w:rsidP="00276EA6">
      <w:pPr>
        <w:shd w:val="clear" w:color="auto" w:fill="auto"/>
      </w:pPr>
      <w:r>
        <w:t>O</w:t>
      </w:r>
      <w:r w:rsidR="00053092" w:rsidRPr="00276EA6">
        <w:t xml:space="preserve">ur results imply </w:t>
      </w:r>
      <w:r>
        <w:t>mortality from</w:t>
      </w:r>
      <w:r w:rsidR="00263E35" w:rsidRPr="00276EA6">
        <w:t xml:space="preserve"> H1N1 may increase </w:t>
      </w:r>
      <w:r w:rsidR="00053092" w:rsidRPr="00276EA6">
        <w:t>in the future as the imprinting status of elderly cohorts shifts</w:t>
      </w:r>
      <w:r w:rsidR="00263E35" w:rsidRPr="00276EA6">
        <w:t xml:space="preserve">. </w:t>
      </w:r>
      <w:r>
        <w:t>The vast majority of influenza-related deaths occur in adults over age 65, and H3N2 currently causes many times the number of fatalities as H1N1</w:t>
      </w:r>
      <w:r w:rsidR="004B727D" w:rsidRPr="00276EA6">
        <w:t xml:space="preserve"> </w:t>
      </w:r>
      <w:r w:rsidR="004B727D" w:rsidRPr="00276EA6">
        <w:fldChar w:fldCharType="begin"/>
      </w:r>
      <w:ins w:id="179" w:author="Katelyn Gostic" w:date="2019-05-17T16:14:00Z">
        <w:r w:rsidR="009251EC">
          <w:instrText xml:space="preserve"> ADDIN ZOTERO_ITEM CSL_CITATION {"citationID":"rcztIPQx","properties":{"formattedCitation":"(20,51)","plainCitation":"(20,51)","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ins>
      <w:del w:id="180" w:author="Katelyn Gostic" w:date="2019-05-17T13:57:00Z">
        <w:r w:rsidR="00EC26D1" w:rsidDel="002209DF">
          <w:delInstrText xml:space="preserve"> ADDIN ZOTERO_ITEM CSL_CITATION {"citationID":"rcztIPQx","properties":{"formattedCitation":"(20,47)","plainCitation":"(20,47)","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delInstrText>
        </w:r>
      </w:del>
      <w:r w:rsidR="004B727D" w:rsidRPr="00276EA6">
        <w:fldChar w:fldCharType="separate"/>
      </w:r>
      <w:ins w:id="181" w:author="Katelyn Gostic" w:date="2019-05-17T16:14:00Z">
        <w:r w:rsidR="009251EC">
          <w:rPr>
            <w:noProof/>
          </w:rPr>
          <w:t>(20,51)</w:t>
        </w:r>
      </w:ins>
      <w:del w:id="182" w:author="Katelyn Gostic" w:date="2019-05-17T13:57:00Z">
        <w:r w:rsidR="00EC26D1" w:rsidRPr="009251EC" w:rsidDel="002209DF">
          <w:rPr>
            <w:noProof/>
          </w:rPr>
          <w:delText>(20,47)</w:delText>
        </w:r>
      </w:del>
      <w:r w:rsidR="004B727D" w:rsidRPr="00276EA6">
        <w:fldChar w:fldCharType="end"/>
      </w:r>
      <w:r w:rsidR="007A08D5" w:rsidRPr="00276EA6">
        <w:t>. These patterns may reflect intrinsic differences in virulence, but we speculate that imprinting protection</w:t>
      </w:r>
      <w:r>
        <w:t>, which</w:t>
      </w:r>
      <w:r w:rsidR="007A08D5" w:rsidRPr="00276EA6">
        <w:t xml:space="preserve"> currently limits the incidence of </w:t>
      </w:r>
      <w:r w:rsidR="00E7753C" w:rsidRPr="00276EA6">
        <w:t>clinically</w:t>
      </w:r>
      <w:r w:rsidR="007A08D5" w:rsidRPr="00276EA6">
        <w:t>-attended H1N1 infection</w:t>
      </w:r>
      <w:r>
        <w:t>, may also dramatically reduce H1N1-related mortality</w:t>
      </w:r>
      <w:r w:rsidR="00FD481E" w:rsidRPr="00276EA6">
        <w:t xml:space="preserve">. </w:t>
      </w:r>
      <w:r w:rsidR="007A08D5" w:rsidRPr="00276EA6">
        <w:t xml:space="preserve">In the future, </w:t>
      </w:r>
      <w:r w:rsidR="00FD481E" w:rsidRPr="00276EA6">
        <w:t xml:space="preserve">H2N2 imprinted cohorts (born c. 1950-1968) will </w:t>
      </w:r>
      <w:r w:rsidR="00263E35" w:rsidRPr="00276EA6">
        <w:t xml:space="preserve">become elderly, </w:t>
      </w:r>
      <w:r w:rsidR="007A08D5" w:rsidRPr="00276EA6">
        <w:t xml:space="preserve">and </w:t>
      </w:r>
      <w:r w:rsidR="002D0DE7">
        <w:t>their</w:t>
      </w:r>
      <w:r w:rsidR="007A08D5" w:rsidRPr="00276EA6">
        <w:t xml:space="preserve"> imprinting protection </w:t>
      </w:r>
      <w:r w:rsidR="002D0DE7">
        <w:t xml:space="preserve">will act </w:t>
      </w:r>
      <w:r>
        <w:t xml:space="preserve">instead </w:t>
      </w:r>
      <w:r w:rsidR="007A08D5" w:rsidRPr="00276EA6">
        <w:t xml:space="preserve">against </w:t>
      </w:r>
      <w:r w:rsidR="002D0DE7">
        <w:t xml:space="preserve">seasonal </w:t>
      </w:r>
      <w:r w:rsidR="007A08D5" w:rsidRPr="00276EA6">
        <w:t>H3N2 (</w:t>
      </w:r>
      <w:r w:rsidR="002D0DE7">
        <w:t xml:space="preserve">via </w:t>
      </w:r>
      <w:r w:rsidR="007A08D5" w:rsidRPr="00276EA6">
        <w:t>NA subtype-level</w:t>
      </w:r>
      <w:r w:rsidR="002D0DE7">
        <w:t xml:space="preserve"> imprinting</w:t>
      </w:r>
      <w:r w:rsidR="007A08D5" w:rsidRPr="00276EA6">
        <w:t xml:space="preserve">), or </w:t>
      </w:r>
      <w:r w:rsidR="002D0DE7">
        <w:t xml:space="preserve">against no seasonal strains </w:t>
      </w:r>
      <w:r w:rsidR="007A08D5" w:rsidRPr="00276EA6">
        <w:t>(</w:t>
      </w:r>
      <w:r w:rsidR="002D0DE7">
        <w:t xml:space="preserve">via </w:t>
      </w:r>
      <w:r w:rsidR="007A08D5" w:rsidRPr="00276EA6">
        <w:t>HA subtype-level</w:t>
      </w:r>
      <w:r w:rsidR="002D0DE7">
        <w:t xml:space="preserve"> imprinting</w:t>
      </w:r>
      <w:r w:rsidR="007A08D5" w:rsidRPr="00276EA6">
        <w:t xml:space="preserve">). </w:t>
      </w:r>
      <w:r w:rsidR="00184A22">
        <w:t xml:space="preserve">If these cohorts show strong, subtype specific biases from childhood imprinting when they become elderly, the overall mortality </w:t>
      </w:r>
      <w:r w:rsidR="00486497">
        <w:t>burden</w:t>
      </w:r>
      <w:r w:rsidR="00184A22">
        <w:t xml:space="preserve"> of H1N1, or of both seasonal subtypes may increase if </w:t>
      </w:r>
      <w:r w:rsidR="00EC26D1">
        <w:t xml:space="preserve">H1N1 and H3N2 </w:t>
      </w:r>
      <w:r w:rsidR="00184A22">
        <w:t>remain endemic in humans.</w:t>
      </w:r>
    </w:p>
    <w:p w14:paraId="6BFF50B9" w14:textId="6CBBBFC5" w:rsidR="003E5005" w:rsidRPr="00EC26D1" w:rsidRDefault="00D6036B" w:rsidP="00276EA6">
      <w:pPr>
        <w:shd w:val="clear" w:color="auto" w:fill="auto"/>
        <w:ind w:firstLine="0"/>
      </w:pPr>
      <w:r w:rsidRPr="00276EA6">
        <w:tab/>
      </w:r>
      <w:r w:rsidR="00DB5EB9" w:rsidRPr="00EC26D1">
        <w:t xml:space="preserve">Altogether, this analysis confirms </w:t>
      </w:r>
      <w:r w:rsidR="00EC26D1" w:rsidRPr="00EC26D1">
        <w:t xml:space="preserve">previous </w:t>
      </w:r>
      <w:r w:rsidR="00DB5EB9" w:rsidRPr="00EC26D1">
        <w:t>speculation</w:t>
      </w:r>
      <w:r w:rsidR="006B24F2">
        <w:t xml:space="preserve"> </w:t>
      </w:r>
      <w:commentRangeStart w:id="183"/>
      <w:r w:rsidR="006B24F2">
        <w:fldChar w:fldCharType="begin"/>
      </w:r>
      <w:r w:rsidR="006B24F2">
        <w:instrText xml:space="preserve"> ADDIN ZOTERO_ITEM CSL_CITATION {"citationID":"cH33lLAp","properties":{"formattedCitation":"(19)","plainCitation":"(19)","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006B24F2">
        <w:fldChar w:fldCharType="separate"/>
      </w:r>
      <w:r w:rsidR="006B24F2">
        <w:rPr>
          <w:noProof/>
        </w:rPr>
        <w:t>(19)</w:t>
      </w:r>
      <w:r w:rsidR="006B24F2">
        <w:fldChar w:fldCharType="end"/>
      </w:r>
      <w:commentRangeEnd w:id="183"/>
      <w:r w:rsidR="006B24F2">
        <w:rPr>
          <w:rStyle w:val="CommentReference"/>
        </w:rPr>
        <w:commentReference w:id="183"/>
      </w:r>
      <w:r w:rsidR="00DB5EB9" w:rsidRPr="00EC26D1">
        <w:t xml:space="preserve"> that observed differences in the birth year-specific impacts of H1N1 and H3N2 are indeed driven by cohort-specific differences in childhood imprinting. The finding that such imprinting patterns act at the narrow, HA or NA subtype</w:t>
      </w:r>
      <w:r w:rsidR="00D71334">
        <w:t>-level</w:t>
      </w:r>
      <w:r w:rsidR="00DB5EB9" w:rsidRPr="00EC26D1">
        <w:t xml:space="preserve"> against seasonal influenza enables prediction of the future epidemiological impact of specific seasonal subtypes in high-risk elderly cohorts. Furthermore, the data’s lack of support for broader, HA group-level imprinting effects highlights the difficulty of inducing broadly protective B cell responses against familiar, seasonal strains. </w:t>
      </w:r>
      <w:r w:rsidR="0002358B" w:rsidRPr="00EC26D1">
        <w:t>Overall</w:t>
      </w:r>
      <w:r w:rsidR="00DB5EB9" w:rsidRPr="00EC26D1">
        <w:t>, these findings</w:t>
      </w:r>
      <w:r w:rsidR="0002358B" w:rsidRPr="00EC26D1">
        <w:t xml:space="preserve">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H3N2 circulation, suggests that antibody responses acquired in adulthood do not provide the same strength of immune protection as responses primed in childhood. These findings </w:t>
      </w:r>
      <w:r w:rsidR="0002358B" w:rsidRPr="00EC26D1">
        <w:lastRenderedPageBreak/>
        <w:t xml:space="preserve">support the hypothesis that serological antigenic seniority is not just an emergent property of repeated back-boosting of the titers primed earliest in life, but </w:t>
      </w:r>
      <w:r w:rsidR="00486497">
        <w:t>instead reflect (at least in this case)</w:t>
      </w:r>
      <w:r w:rsidR="0002358B" w:rsidRPr="00EC26D1">
        <w:t xml:space="preserve"> active interference between memory B cells and </w:t>
      </w:r>
      <w:r w:rsidR="0002358B" w:rsidRPr="00EC26D1">
        <w:rPr>
          <w:i/>
        </w:rPr>
        <w:t xml:space="preserve">de novo </w:t>
      </w:r>
      <w:r w:rsidR="0002358B" w:rsidRPr="00EC26D1">
        <w:t>responses</w:t>
      </w:r>
      <w:r w:rsidR="00D71334">
        <w:t xml:space="preserve"> </w:t>
      </w:r>
      <w:r w:rsidR="00D71334">
        <w:fldChar w:fldCharType="begin"/>
      </w:r>
      <w:r w:rsidR="00D71334">
        <w:instrText xml:space="preserve"> ADDIN ZOTERO_ITEM CSL_CITATION {"citationID":"1X230j76","properties":{"formattedCitation":"(3)","plainCitation":"(3)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r w:rsidR="00D71334">
        <w:fldChar w:fldCharType="separate"/>
      </w:r>
      <w:r w:rsidR="00D71334">
        <w:rPr>
          <w:noProof/>
        </w:rPr>
        <w:t>(3)</w:t>
      </w:r>
      <w:r w:rsidR="00D71334">
        <w:fldChar w:fldCharType="end"/>
      </w:r>
      <w:r w:rsidR="0002358B" w:rsidRPr="00EC26D1">
        <w:t xml:space="preserve">. It remains to be seen whether the strong, lifelong immunological biases observed in elderly cohorts within this study are an intrinsic feature of childhood imprinting, or whether these biases </w:t>
      </w:r>
      <w:r w:rsidR="00D551D3">
        <w:t xml:space="preserve">have become usually entrenched in the elderly cohorts studied here, due to decades of exclusive H1N1 circulation </w:t>
      </w:r>
      <w:r w:rsidR="006D4FC8">
        <w:t>across the first half of the 20</w:t>
      </w:r>
      <w:r w:rsidR="006D4FC8" w:rsidRPr="006D4FC8">
        <w:rPr>
          <w:vertAlign w:val="superscript"/>
        </w:rPr>
        <w:t>th</w:t>
      </w:r>
      <w:r w:rsidR="006D4FC8">
        <w:t xml:space="preserve"> century</w:t>
      </w:r>
      <w:r w:rsidR="00F44932" w:rsidRPr="00EC26D1">
        <w:t>.</w:t>
      </w:r>
    </w:p>
    <w:p w14:paraId="76CC4732" w14:textId="77777777" w:rsidR="003E5005" w:rsidRDefault="003E5005" w:rsidP="00276EA6">
      <w:pPr>
        <w:shd w:val="clear" w:color="auto" w:fill="auto"/>
        <w:ind w:firstLine="0"/>
        <w:rPr>
          <w:highlight w:val="yellow"/>
        </w:rPr>
      </w:pPr>
    </w:p>
    <w:p w14:paraId="2C0595DD" w14:textId="77777777" w:rsidR="00632EFC" w:rsidRPr="00D73EE7" w:rsidRDefault="00632EFC" w:rsidP="00D73EE7"/>
    <w:p w14:paraId="2036DD0D" w14:textId="77777777" w:rsidR="00486497" w:rsidRDefault="00486497" w:rsidP="00276EA6">
      <w:pPr>
        <w:pStyle w:val="Heading1"/>
        <w:shd w:val="clear" w:color="auto" w:fill="auto"/>
        <w:ind w:firstLine="0"/>
      </w:pPr>
    </w:p>
    <w:p w14:paraId="11C79C1E" w14:textId="08FE5606" w:rsidR="00C012F4" w:rsidRPr="00276EA6" w:rsidRDefault="00C012F4" w:rsidP="00276EA6">
      <w:pPr>
        <w:pStyle w:val="Heading1"/>
        <w:shd w:val="clear" w:color="auto" w:fill="auto"/>
        <w:ind w:firstLine="0"/>
      </w:pPr>
      <w:r w:rsidRPr="00276EA6">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4313C83F" w14:textId="77777777" w:rsidR="00DF544D" w:rsidRPr="00276EA6" w:rsidRDefault="00DF544D" w:rsidP="00276EA6">
      <w:pPr>
        <w:shd w:val="clear" w:color="auto" w:fill="auto"/>
      </w:pPr>
    </w:p>
    <w:p w14:paraId="31BCEA5D" w14:textId="00679360" w:rsidR="00C012F4" w:rsidRPr="00276EA6" w:rsidRDefault="00C012F4" w:rsidP="00276EA6">
      <w:pPr>
        <w:pStyle w:val="Heading2"/>
        <w:shd w:val="clear" w:color="auto" w:fill="auto"/>
      </w:pPr>
      <w:r w:rsidRPr="00276EA6">
        <w:t>Estimation of age from birth year in AZDHS data</w:t>
      </w:r>
    </w:p>
    <w:p w14:paraId="08EE34C2" w14:textId="3047CFA4"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w:t>
      </w:r>
      <w:r w:rsidR="0078216C">
        <w:t>, but age was not known</w:t>
      </w:r>
      <w:r w:rsidRPr="00276EA6">
        <w:t xml:space="preserve">. To fit age-specific risk curves to the AZDHS data, we estimated patient age at the time case observation using the formula [year of observation]-[birth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96F566A"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r w:rsidRPr="00276EA6">
        <w:rPr>
          <w:i/>
        </w:rPr>
        <w:t>smooth.spline(x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vectors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r w:rsidR="0078216C">
        <w:t>the</w:t>
      </w:r>
      <w:r w:rsidRPr="00276EA6">
        <w:t xml:space="preserve"> </w:t>
      </w:r>
      <w:r w:rsidR="0078216C">
        <w:t xml:space="preserve">choice of </w:t>
      </w:r>
      <w:r w:rsidRPr="00276EA6">
        <w:t>smoothing parameter</w:t>
      </w:r>
      <w:r w:rsidR="0078216C">
        <w:t xml:space="preserve"> changed the shape of each fitted spline</w:t>
      </w:r>
      <w:r w:rsidRPr="00276EA6">
        <w:t>, qualitative differences between</w:t>
      </w:r>
      <w:r w:rsidR="0078216C">
        <w:t xml:space="preserve"> splines fitted to</w:t>
      </w:r>
      <w:r w:rsidRPr="00276EA6">
        <w:t xml:space="preserve"> H1N1 </w:t>
      </w:r>
      <w:r w:rsidR="0078216C">
        <w:t>or</w:t>
      </w:r>
      <w:r w:rsidR="0078216C" w:rsidRPr="00276EA6">
        <w:t xml:space="preserve"> </w:t>
      </w:r>
      <w:r w:rsidR="0078216C">
        <w:t xml:space="preserve"> H3N2</w:t>
      </w:r>
      <w:r w:rsidRPr="00276EA6">
        <w:t xml:space="preserve">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3DAE5641"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934F4">
        <w:rPr>
          <w:i/>
        </w:rPr>
        <w:t>z</w:t>
      </w:r>
      <w:r w:rsidRPr="00276EA6">
        <w:t>-1 free parameters</w:t>
      </w:r>
      <w:r w:rsidR="00C779D5">
        <w:t xml:space="preserve">, denoted </w:t>
      </w:r>
      <w:r w:rsidR="00C779D5" w:rsidRPr="009934F4">
        <w:rPr>
          <w:i/>
        </w:rPr>
        <w:t>r</w:t>
      </w:r>
      <w:r w:rsidR="00C779D5" w:rsidRPr="009934F4">
        <w:rPr>
          <w:vertAlign w:val="subscript"/>
        </w:rPr>
        <w:t>2</w:t>
      </w:r>
      <w:r w:rsidR="00C779D5">
        <w:t xml:space="preserve"> to </w:t>
      </w:r>
      <w:r w:rsidR="00C779D5" w:rsidRPr="009934F4">
        <w:rPr>
          <w:i/>
        </w:rPr>
        <w:t>r</w:t>
      </w:r>
      <w:r w:rsidR="00C779D5" w:rsidRPr="009934F4">
        <w:rPr>
          <w:i/>
          <w:vertAlign w:val="subscript"/>
        </w:rPr>
        <w:t>z</w:t>
      </w:r>
      <w:r w:rsidR="00C779D5">
        <w:t>,</w:t>
      </w:r>
      <w:r w:rsidRPr="00276EA6">
        <w:t xml:space="preserve"> were fit to describe relative risk in all other age bins. Below, </w:t>
      </w:r>
      <w:r w:rsidRPr="00276EA6">
        <w:rPr>
          <w:b/>
          <w:i/>
        </w:rPr>
        <w:t>1</w:t>
      </w:r>
      <w:r w:rsidRPr="00276EA6">
        <w:rPr>
          <w:b/>
          <w:i/>
          <w:vertAlign w:val="subscript"/>
        </w:rPr>
        <w:t xml:space="preserve">i  </w:t>
      </w:r>
      <w:r w:rsidRPr="00276EA6">
        <w:t xml:space="preserve">are indicator functions specifying whether each vector entry is a member of age bin </w:t>
      </w:r>
      <w:r w:rsidRPr="00276EA6">
        <w:rPr>
          <w:i/>
        </w:rPr>
        <w:t>i.</w:t>
      </w:r>
      <w:r w:rsidRPr="00276EA6">
        <w:t xml:space="preserve"> To obtain the predicted fraction of cases observed in each single year of age, we normalized </w:t>
      </w:r>
      <w:r w:rsidR="00354678">
        <w:t xml:space="preserve">the </w:t>
      </w:r>
      <w:r w:rsidRPr="00276EA6">
        <w:t>risk distribution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w:lastRenderedPageBreak/>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r w:rsidRPr="00276EA6">
        <w:rPr>
          <w:i/>
        </w:rPr>
        <w:t>f</w:t>
      </w:r>
      <w:r w:rsidRPr="00276EA6">
        <w:rPr>
          <w:i/>
          <w:vertAlign w:val="subscript"/>
        </w:rPr>
        <w:t>T</w:t>
      </w:r>
      <w:r w:rsidRPr="00276EA6">
        <w:t xml:space="preserve"> defined a vector whose entries describe the fraction of tested cases of a given age that had received antiviral treatment. Free parameter </w:t>
      </w:r>
      <w:r w:rsidRPr="00276EA6">
        <w:rPr>
          <w:i/>
        </w:rPr>
        <w:t>r</w:t>
      </w:r>
      <w:r w:rsidRPr="00276EA6">
        <w:rPr>
          <w:i/>
          <w:vertAlign w:val="subscript"/>
        </w:rPr>
        <w:t>T</w:t>
      </w:r>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9934F4">
      <w:pPr>
        <w:shd w:val="clear" w:color="auto" w:fill="auto"/>
        <w:ind w:firstLine="0"/>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565C1E23"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r w:rsidRPr="00276EA6">
        <w:rPr>
          <w:i/>
        </w:rPr>
        <w:t>f</w:t>
      </w:r>
      <w:r w:rsidRPr="00276EA6">
        <w:rPr>
          <w:i/>
          <w:vertAlign w:val="subscript"/>
        </w:rPr>
        <w:t>V</w:t>
      </w:r>
      <w:r w:rsidRPr="00276EA6">
        <w:rPr>
          <w:i/>
        </w:rPr>
        <w:t xml:space="preserve"> </w:t>
      </w:r>
      <w:r w:rsidRPr="00276EA6">
        <w:t xml:space="preserve">and </w:t>
      </w:r>
      <w:r w:rsidRPr="00276EA6">
        <w:rPr>
          <w:i/>
        </w:rPr>
        <w:t>f</w:t>
      </w:r>
      <w:r w:rsidRPr="00276EA6">
        <w:rPr>
          <w:i/>
          <w:vertAlign w:val="subscript"/>
        </w:rPr>
        <w:t>I</w:t>
      </w:r>
      <w:r w:rsidR="0078216C">
        <w:rPr>
          <w:i/>
          <w:vertAlign w:val="subscript"/>
        </w:rPr>
        <w:t>HxNy</w:t>
      </w:r>
      <w:r w:rsidRPr="00276EA6">
        <w:rPr>
          <w:i/>
        </w:rPr>
        <w:t xml:space="preserve"> </w:t>
      </w:r>
      <w:r w:rsidRPr="00276EA6">
        <w:t xml:space="preserve">be vectors describing the fraction of cases of each age that were </w:t>
      </w:r>
      <w:r w:rsidR="00EB70D9">
        <w:t xml:space="preserve">recently </w:t>
      </w:r>
      <w:r w:rsidRPr="00276EA6">
        <w:t xml:space="preserve">vaccinated against influenza, or that were protected against strain </w:t>
      </w:r>
      <w:r w:rsidRPr="00276EA6">
        <w:rPr>
          <w:i/>
        </w:rPr>
        <w:t>HxNy</w:t>
      </w:r>
      <w:r w:rsidRPr="00276EA6">
        <w:t xml:space="preserve"> by their childhood imprinting</w:t>
      </w:r>
      <w:r w:rsidR="0078216C">
        <w:t xml:space="preserve">. </w:t>
      </w:r>
      <w:r w:rsidR="00EB70D9">
        <w:t xml:space="preserve">Note that we used the general definition “recent influenza vaccination” because some </w:t>
      </w:r>
      <w:r w:rsidR="00D73EE7">
        <w:t xml:space="preserve">INSIGHT </w:t>
      </w:r>
      <w:r w:rsidR="00EB70D9">
        <w:t>study sites recorded whether patients had been vaccinated in the last 6 months, while other recorded vaccination in the last 12 months. W</w:t>
      </w:r>
      <w:r w:rsidR="0078216C">
        <w:t xml:space="preserve">e defined </w:t>
      </w:r>
      <w:r w:rsidR="0078216C" w:rsidRPr="009934F4">
        <w:rPr>
          <w:i/>
        </w:rPr>
        <w:t>r</w:t>
      </w:r>
      <w:r w:rsidR="0078216C" w:rsidRPr="009934F4">
        <w:rPr>
          <w:i/>
          <w:vertAlign w:val="subscript"/>
        </w:rPr>
        <w:t>vHxNy</w:t>
      </w:r>
      <w:r w:rsidR="0078216C">
        <w:t xml:space="preserve"> and </w:t>
      </w:r>
      <w:r w:rsidR="0078216C" w:rsidRPr="009934F4">
        <w:rPr>
          <w:i/>
        </w:rPr>
        <w:t>r</w:t>
      </w:r>
      <w:r w:rsidR="0078216C" w:rsidRPr="009934F4">
        <w:rPr>
          <w:i/>
          <w:vertAlign w:val="subscript"/>
        </w:rPr>
        <w:t>IHxNy</w:t>
      </w:r>
      <w:r w:rsidR="0078216C">
        <w:t xml:space="preserve"> as free parameters describing the risk of confirmed </w:t>
      </w:r>
      <w:r w:rsidR="0078216C" w:rsidRPr="009934F4">
        <w:rPr>
          <w:i/>
        </w:rPr>
        <w:t>HxNy</w:t>
      </w:r>
      <w:r w:rsidR="0078216C">
        <w:t xml:space="preserve"> infection, given vaccination, or given imprinting protection.</w:t>
      </w:r>
      <w:r w:rsidR="00403A1F">
        <w:t xml:space="preserve"> Finally, risk factors describing the effect of vaccination (V) and imprinting (I) were defined as:</w:t>
      </w:r>
    </w:p>
    <w:p w14:paraId="1AD4F8B2" w14:textId="5334679F" w:rsidR="00C012F4" w:rsidRPr="00276EA6" w:rsidRDefault="003D25D9"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B85F2F4" w:rsidR="00C012F4" w:rsidRPr="00276EA6" w:rsidRDefault="003D25D9"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4265867" w14:textId="2E4EFDCD" w:rsidR="0053253B" w:rsidRDefault="0053253B" w:rsidP="00276EA6">
      <w:pPr>
        <w:pStyle w:val="Heading2"/>
        <w:shd w:val="clear" w:color="auto" w:fill="auto"/>
      </w:pPr>
      <w:r>
        <w:lastRenderedPageBreak/>
        <w:t>Likelihood</w:t>
      </w:r>
    </w:p>
    <w:p w14:paraId="276B7432" w14:textId="59E2829D" w:rsidR="0053253B" w:rsidRDefault="0053253B" w:rsidP="0053253B">
      <w:r>
        <w:t>We used equations 3-8 to generate predicted case age distributions (</w:t>
      </w:r>
      <w:r>
        <w:rPr>
          <w:i/>
        </w:rPr>
        <w:t>p</w:t>
      </w:r>
      <w:r>
        <w:t xml:space="preserve">) for each influenza season (s) and country (c) </w:t>
      </w:r>
      <w:r w:rsidR="009E1848">
        <w:t xml:space="preserve">in which cases were observed in the data. Then, the likelihood was obtained as a product of multinomial densities across all countries and seasons observed in the data. If </w:t>
      </w:r>
      <w:r w:rsidR="009E1848" w:rsidRPr="009934F4">
        <w:rPr>
          <w:i/>
        </w:rPr>
        <w:t>n</w:t>
      </w:r>
      <w:r w:rsidR="009E1848" w:rsidRPr="009934F4">
        <w:rPr>
          <w:i/>
          <w:vertAlign w:val="subscript"/>
        </w:rPr>
        <w:t>cs</w:t>
      </w:r>
      <w:r w:rsidR="009E1848">
        <w:t xml:space="preserve"> represents the total number of cases observed in a given country and season, </w:t>
      </w:r>
      <w:r w:rsidR="009E1848" w:rsidRPr="009934F4">
        <w:rPr>
          <w:i/>
        </w:rPr>
        <w:t>x</w:t>
      </w:r>
      <w:r w:rsidR="009934F4" w:rsidRPr="009934F4">
        <w:rPr>
          <w:i/>
          <w:vertAlign w:val="subscript"/>
        </w:rPr>
        <w:t>0cs</w:t>
      </w:r>
      <w:r w:rsidR="009934F4" w:rsidRPr="009934F4">
        <w:rPr>
          <w:i/>
        </w:rPr>
        <w:t>,…x</w:t>
      </w:r>
      <w:r w:rsidR="009934F4" w:rsidRPr="009934F4">
        <w:rPr>
          <w:i/>
          <w:vertAlign w:val="subscript"/>
        </w:rPr>
        <w:t>mcs</w:t>
      </w:r>
      <w:r w:rsidR="009934F4" w:rsidRPr="009934F4">
        <w:rPr>
          <w:vertAlign w:val="subscript"/>
        </w:rPr>
        <w:t xml:space="preserve"> </w:t>
      </w:r>
      <w:r w:rsidR="009934F4">
        <w:t xml:space="preserve">each represent the number of cases observed in each single year of age/single year of birth, and if </w:t>
      </w:r>
      <w:r w:rsidR="009934F4" w:rsidRPr="009934F4">
        <w:rPr>
          <w:i/>
        </w:rPr>
        <w:t>p</w:t>
      </w:r>
      <w:r w:rsidR="009934F4" w:rsidRPr="009934F4">
        <w:rPr>
          <w:i/>
          <w:vertAlign w:val="subscript"/>
        </w:rPr>
        <w:t>0cs</w:t>
      </w:r>
      <w:r w:rsidR="009934F4" w:rsidRPr="009934F4">
        <w:rPr>
          <w:i/>
        </w:rPr>
        <w:t>…p</w:t>
      </w:r>
      <w:r w:rsidR="009934F4" w:rsidRPr="009934F4">
        <w:rPr>
          <w:i/>
          <w:vertAlign w:val="subscript"/>
        </w:rPr>
        <w:t>mcs</w:t>
      </w:r>
      <w:r w:rsidR="009934F4">
        <w:t xml:space="preserve"> each represent entries in the model’s predicted age/birth year-distribution of cases, then the likelihood is given by: </w:t>
      </w:r>
    </w:p>
    <w:p w14:paraId="7EBA7828" w14:textId="165DA93B" w:rsidR="009E1848" w:rsidRPr="0053253B" w:rsidRDefault="009E1848" w:rsidP="009934F4">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2BBA0BC3" w14:textId="77777777" w:rsidR="0053253B" w:rsidRDefault="0053253B" w:rsidP="00276EA6">
      <w:pPr>
        <w:pStyle w:val="Heading2"/>
        <w:shd w:val="clear" w:color="auto" w:fill="auto"/>
      </w:pPr>
    </w:p>
    <w:p w14:paraId="45279D27" w14:textId="6C3090C3" w:rsidR="00C012F4" w:rsidRPr="00276EA6" w:rsidRDefault="00C012F4" w:rsidP="00276EA6">
      <w:pPr>
        <w:pStyle w:val="Heading2"/>
        <w:shd w:val="clear" w:color="auto" w:fill="auto"/>
      </w:pPr>
      <w:r w:rsidRPr="00276EA6">
        <w:t>Model fitting and model comparison</w:t>
      </w:r>
    </w:p>
    <w:p w14:paraId="404BC585" w14:textId="7F6F46AF" w:rsidR="009D43E5" w:rsidRDefault="0053253B" w:rsidP="00276EA6">
      <w:pPr>
        <w:shd w:val="clear" w:color="auto" w:fill="auto"/>
      </w:pPr>
      <w:r>
        <w:t xml:space="preserve">We fit models containing all possible combinations of the above factors to influenza data from each unique country and season in the AZDHS data, or in the INSIGHT data. </w:t>
      </w:r>
      <w:r w:rsidR="00C012F4" w:rsidRPr="00276EA6">
        <w:t>We simultaneously estimated all free parameter values using the optim()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ins w:id="184" w:author="Katelyn Gostic" w:date="2019-05-17T13:57:00Z">
        <w:r w:rsidR="002209DF">
          <w:instrText xml:space="preserve"> ADDIN ZOTERO_ITEM CSL_CITATION {"citationID":"CtEoK6UA","properties":{"formattedCitation":"(26)","plainCitation":"(26)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ins>
      <w:del w:id="185" w:author="Katelyn Gostic" w:date="2019-05-17T13:57:00Z">
        <w:r w:rsidR="00EC26D1" w:rsidDel="002209DF">
          <w:delInstrText xml:space="preserve"> ADDIN ZOTERO_ITEM CSL_CITATION {"citationID":"CtEoK6UA","properties":{"formattedCitation":"(48)","plainCitation":"(48)","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delInstrText>
        </w:r>
      </w:del>
      <w:r w:rsidR="00EC67F1" w:rsidRPr="00276EA6">
        <w:fldChar w:fldCharType="separate"/>
      </w:r>
      <w:ins w:id="186" w:author="Katelyn Gostic" w:date="2019-05-17T13:57:00Z">
        <w:r w:rsidR="002209DF">
          <w:rPr>
            <w:noProof/>
          </w:rPr>
          <w:t>(26)</w:t>
        </w:r>
      </w:ins>
      <w:del w:id="187" w:author="Katelyn Gostic" w:date="2019-05-17T13:57:00Z">
        <w:r w:rsidR="00EC26D1" w:rsidRPr="002209DF" w:rsidDel="002209DF">
          <w:rPr>
            <w:noProof/>
          </w:rPr>
          <w:delText>(48)</w:delText>
        </w:r>
      </w:del>
      <w:r w:rsidR="00EC67F1" w:rsidRPr="00276EA6">
        <w:fldChar w:fldCharType="end"/>
      </w:r>
      <w:r w:rsidR="00EC67F1" w:rsidRPr="00276EA6">
        <w:t>.</w:t>
      </w:r>
    </w:p>
    <w:p w14:paraId="075D494E" w14:textId="77777777" w:rsidR="001A1404" w:rsidRPr="00276EA6" w:rsidRDefault="001A1404" w:rsidP="00A249E4">
      <w:pPr>
        <w:shd w:val="clear" w:color="auto" w:fill="auto"/>
      </w:pPr>
    </w:p>
    <w:p w14:paraId="0938D119" w14:textId="5C037266" w:rsidR="00CC4B5E" w:rsidRPr="00276EA6" w:rsidRDefault="00CC4B5E" w:rsidP="00276EA6">
      <w:pPr>
        <w:pStyle w:val="Heading2"/>
        <w:shd w:val="clear" w:color="auto" w:fill="auto"/>
      </w:pPr>
      <w:r w:rsidRPr="00276EA6">
        <w:t>Antigenic advance</w:t>
      </w:r>
    </w:p>
    <w:p w14:paraId="366D51D8" w14:textId="70581CD5" w:rsidR="00DF5F35" w:rsidRPr="00276EA6" w:rsidRDefault="00C36A19" w:rsidP="00276EA6">
      <w:pPr>
        <w:shd w:val="clear" w:color="auto" w:fill="auto"/>
      </w:pPr>
      <w:r w:rsidRPr="00276EA6">
        <w:t xml:space="preserve">We obtained antigenic distance estimates from </w:t>
      </w:r>
      <w:r w:rsidRPr="00276EA6">
        <w:rPr>
          <w:i/>
        </w:rPr>
        <w:t>Nextstrain</w:t>
      </w:r>
      <w:r w:rsidR="00020923" w:rsidRPr="00276EA6">
        <w:rPr>
          <w:i/>
        </w:rPr>
        <w:t xml:space="preserve"> (nextstrain.org)</w:t>
      </w:r>
      <w:r w:rsidR="00A249E4" w:rsidRPr="00A249E4">
        <w:fldChar w:fldCharType="begin"/>
      </w:r>
      <w:ins w:id="188" w:author="Katelyn Gostic" w:date="2019-05-17T16:14:00Z">
        <w:r w:rsidR="009251EC">
          <w:instrText xml:space="preserve"> ADDIN ZOTERO_ITEM CSL_CITATION {"citationID":"2OaVV5xk","properties":{"formattedCitation":"(28,49)","plainCitation":"(28,49)","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189" w:author="Katelyn Gostic" w:date="2019-05-17T13:57:00Z">
        <w:r w:rsidR="00A249E4" w:rsidRPr="00A249E4" w:rsidDel="002209DF">
          <w:delInstrText xml:space="preserve"> ADDIN ZOTERO_ITEM CSL_CITATION {"citationID":"2OaVV5xk","properties":{"formattedCitation":"(27,45)","plainCitation":"(27,45)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00A249E4" w:rsidRPr="00A249E4">
        <w:fldChar w:fldCharType="separate"/>
      </w:r>
      <w:ins w:id="190" w:author="Katelyn Gostic" w:date="2019-05-17T16:14:00Z">
        <w:r w:rsidR="009251EC">
          <w:rPr>
            <w:noProof/>
          </w:rPr>
          <w:t>(28,49)</w:t>
        </w:r>
      </w:ins>
      <w:del w:id="191" w:author="Katelyn Gostic" w:date="2019-05-17T13:57:00Z">
        <w:r w:rsidR="00A249E4" w:rsidRPr="009251EC" w:rsidDel="002209DF">
          <w:rPr>
            <w:noProof/>
          </w:rPr>
          <w:delText>(27,45)</w:delText>
        </w:r>
      </w:del>
      <w:r w:rsidR="00A249E4" w:rsidRPr="00A249E4">
        <w:fldChar w:fldCharType="end"/>
      </w:r>
      <w:r w:rsidRPr="00276EA6">
        <w:rPr>
          <w:i/>
        </w:rPr>
        <w:t xml:space="preserve">, </w:t>
      </w:r>
      <w:r w:rsidRPr="00276EA6">
        <w:t xml:space="preserve">and from source data associated with Figure 3 in Bedford et al. </w:t>
      </w:r>
      <w:r w:rsidRPr="00276EA6">
        <w:fldChar w:fldCharType="begin"/>
      </w:r>
      <w:ins w:id="192" w:author="Katelyn Gostic" w:date="2019-05-17T13:57:00Z">
        <w:r w:rsidR="002209DF">
          <w:instrText xml:space="preserve"> ADDIN ZOTERO_ITEM CSL_CITATION {"citationID":"kafcQChY","properties":{"formattedCitation":"(30)","plainCitation":"(30)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193" w:author="Katelyn Gostic" w:date="2019-05-17T13:57:00Z">
        <w:r w:rsidR="00255E2E" w:rsidDel="002209DF">
          <w:delInstrText xml:space="preserve"> ADDIN ZOTERO_ITEM CSL_CITATION {"citationID":"kafcQChY","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Pr="00276EA6">
        <w:fldChar w:fldCharType="separate"/>
      </w:r>
      <w:ins w:id="194" w:author="Katelyn Gostic" w:date="2019-05-17T13:57:00Z">
        <w:r w:rsidR="002209DF">
          <w:rPr>
            <w:noProof/>
          </w:rPr>
          <w:t>(30)</w:t>
        </w:r>
      </w:ins>
      <w:del w:id="195" w:author="Katelyn Gostic" w:date="2019-05-17T13:57:00Z">
        <w:r w:rsidR="00255E2E" w:rsidRPr="002209DF" w:rsidDel="002209DF">
          <w:rPr>
            <w:noProof/>
          </w:rPr>
          <w:delText>(29)</w:delText>
        </w:r>
      </w:del>
      <w:r w:rsidRPr="00276EA6">
        <w:fldChar w:fldCharType="end"/>
      </w:r>
      <w:r w:rsidRPr="00276EA6">
        <w:t xml:space="preserve">. </w:t>
      </w:r>
      <w:r w:rsidR="00DF5F35" w:rsidRPr="00276EA6">
        <w:rPr>
          <w:i/>
        </w:rPr>
        <w:t xml:space="preserve">Nextstrain </w:t>
      </w:r>
      <w:r w:rsidR="00DF5F35" w:rsidRPr="00276EA6">
        <w:t xml:space="preserve">calculates antigenic distance using genetic data from GISAID </w:t>
      </w:r>
      <w:r w:rsidR="00DF5F35" w:rsidRPr="00276EA6">
        <w:fldChar w:fldCharType="begin"/>
      </w:r>
      <w:ins w:id="196" w:author="Katelyn Gostic" w:date="2019-05-17T16:14:00Z">
        <w:r w:rsidR="009251EC">
          <w:instrText xml:space="preserve"> ADDIN ZOTERO_ITEM CSL_CITATION {"citationID":"JiKVmrhx","properties":{"formattedCitation":"(48)","plainCitation":"(48)","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197" w:author="Katelyn Gostic" w:date="2019-05-17T13:57:00Z">
        <w:r w:rsidR="00EC26D1" w:rsidDel="002209DF">
          <w:delInstrText xml:space="preserve"> ADDIN ZOTERO_ITEM CSL_CITATION {"citationID":"JiKVmrhx","properties":{"formattedCitation":"(44)","plainCitation":"(44)","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00DF5F35" w:rsidRPr="00276EA6">
        <w:fldChar w:fldCharType="separate"/>
      </w:r>
      <w:ins w:id="198" w:author="Katelyn Gostic" w:date="2019-05-17T16:14:00Z">
        <w:r w:rsidR="009251EC">
          <w:rPr>
            <w:noProof/>
          </w:rPr>
          <w:t>(48)</w:t>
        </w:r>
      </w:ins>
      <w:del w:id="199" w:author="Katelyn Gostic" w:date="2019-05-17T13:57:00Z">
        <w:r w:rsidR="00EC26D1" w:rsidRPr="009251EC" w:rsidDel="002209DF">
          <w:rPr>
            <w:noProof/>
          </w:rPr>
          <w:delText>(44)</w:delText>
        </w:r>
      </w:del>
      <w:r w:rsidR="00DF5F35" w:rsidRPr="00276EA6">
        <w:fldChar w:fldCharType="end"/>
      </w:r>
      <w:r w:rsidR="00020923" w:rsidRPr="00276EA6">
        <w:t>, and using methods</w:t>
      </w:r>
      <w:r w:rsidR="00DF5F35" w:rsidRPr="00276EA6">
        <w:t xml:space="preserve"> described by Neher et al. </w:t>
      </w:r>
      <w:r w:rsidR="00DF5F35" w:rsidRPr="00276EA6">
        <w:fldChar w:fldCharType="begin"/>
      </w:r>
      <w:ins w:id="200" w:author="Katelyn Gostic" w:date="2019-05-17T13:57:00Z">
        <w:r w:rsidR="002209DF">
          <w:instrText xml:space="preserve"> ADDIN ZOTERO_ITEM CSL_CITATION {"citationID":"ikAdC3KF","properties":{"formattedCitation":"(29)","plainCitation":"(29)","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201" w:author="Katelyn Gostic" w:date="2019-05-17T13:57:00Z">
        <w:r w:rsidR="00255E2E" w:rsidDel="002209DF">
          <w:delInstrText xml:space="preserve"> ADDIN ZOTERO_ITEM CSL_CITATION {"citationID":"ikAdC3KF","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F5F35" w:rsidRPr="00276EA6">
        <w:fldChar w:fldCharType="separate"/>
      </w:r>
      <w:ins w:id="202" w:author="Katelyn Gostic" w:date="2019-05-17T13:57:00Z">
        <w:r w:rsidR="002209DF">
          <w:rPr>
            <w:noProof/>
          </w:rPr>
          <w:t>(29)</w:t>
        </w:r>
      </w:ins>
      <w:del w:id="203" w:author="Katelyn Gostic" w:date="2019-05-17T13:57:00Z">
        <w:r w:rsidR="00255E2E" w:rsidRPr="002209DF" w:rsidDel="002209DF">
          <w:rPr>
            <w:noProof/>
          </w:rPr>
          <w:delText>(28)</w:delText>
        </w:r>
      </w:del>
      <w:r w:rsidR="00DF5F35" w:rsidRPr="00276EA6">
        <w:fldChar w:fldCharType="end"/>
      </w:r>
      <w:r w:rsidR="00020923" w:rsidRPr="00276EA6">
        <w:t xml:space="preserve">. We analyzed “CTiter” estimates from </w:t>
      </w:r>
      <w:r w:rsidR="00020923" w:rsidRPr="00276EA6">
        <w:rPr>
          <w:i/>
        </w:rPr>
        <w:t>Nextstrain</w:t>
      </w:r>
      <w:r w:rsidR="00020923" w:rsidRPr="00276EA6">
        <w:t>, which correspond to Neher et al.’s “tree model” method</w:t>
      </w:r>
      <w:r w:rsidR="00DF5F35" w:rsidRPr="00276EA6">
        <w:t xml:space="preserve">. </w:t>
      </w:r>
      <w:r w:rsidR="00020923" w:rsidRPr="00276EA6">
        <w:t>Datasets from</w:t>
      </w:r>
      <w:r w:rsidRPr="00276EA6">
        <w:t xml:space="preserve"> </w:t>
      </w:r>
      <w:r w:rsidR="00020923" w:rsidRPr="00276EA6">
        <w:rPr>
          <w:i/>
        </w:rPr>
        <w:t xml:space="preserve">Nextstrain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r w:rsidRPr="00276EA6">
        <w:rPr>
          <w:i/>
        </w:rPr>
        <w:t xml:space="preserve">Nextstrain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r w:rsidR="00DF5F35" w:rsidRPr="00276EA6">
        <w:rPr>
          <w:i/>
        </w:rPr>
        <w:t>Nextstrain</w:t>
      </w:r>
      <w:r w:rsidR="00DF5F35" w:rsidRPr="00276EA6">
        <w:t xml:space="preserve">, but greater in absolute magnitude </w:t>
      </w:r>
      <w:r w:rsidR="00DF5F35" w:rsidRPr="00276EA6">
        <w:fldChar w:fldCharType="begin"/>
      </w:r>
      <w:ins w:id="204" w:author="Katelyn Gostic" w:date="2019-05-17T13:57:00Z">
        <w:r w:rsidR="002209DF">
          <w:instrText xml:space="preserve"> ADDIN ZOTERO_ITEM CSL_CITATION {"citationID":"VykWZIyl","properties":{"formattedCitation":"(29)","plainCitation":"(29)","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205" w:author="Katelyn Gostic" w:date="2019-05-17T13:57:00Z">
        <w:r w:rsidR="00255E2E" w:rsidDel="002209DF">
          <w:delInstrText xml:space="preserve"> ADDIN ZOTERO_ITEM CSL_CITATION {"citationID":"VykWZIyl","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F5F35" w:rsidRPr="00276EA6">
        <w:fldChar w:fldCharType="separate"/>
      </w:r>
      <w:ins w:id="206" w:author="Katelyn Gostic" w:date="2019-05-17T13:57:00Z">
        <w:r w:rsidR="002209DF">
          <w:rPr>
            <w:noProof/>
          </w:rPr>
          <w:t>(29)</w:t>
        </w:r>
      </w:ins>
      <w:del w:id="207" w:author="Katelyn Gostic" w:date="2019-05-17T13:57:00Z">
        <w:r w:rsidR="00255E2E" w:rsidRPr="002209DF" w:rsidDel="002209DF">
          <w:rPr>
            <w:noProof/>
          </w:rPr>
          <w:delText>(28)</w:delText>
        </w:r>
      </w:del>
      <w:r w:rsidR="00DF5F35" w:rsidRPr="00276EA6">
        <w:fldChar w:fldCharType="end"/>
      </w:r>
      <w:r w:rsidR="00671B6D">
        <w:t xml:space="preserve">. </w:t>
      </w:r>
      <w:r w:rsidR="00403A1F">
        <w:t xml:space="preserve">To </w:t>
      </w:r>
      <w:r w:rsidR="00DF5F35" w:rsidRPr="00276EA6">
        <w:t xml:space="preserve">enable direct </w:t>
      </w:r>
      <w:r w:rsidR="00DF5F35" w:rsidRPr="00276EA6">
        <w:lastRenderedPageBreak/>
        <w:t>comparison among all three lineages</w:t>
      </w:r>
      <w:r w:rsidR="00671B6D">
        <w:t xml:space="preserve"> </w:t>
      </w:r>
      <w:r w:rsidR="00403A1F">
        <w:t>on the same plot axes</w:t>
      </w:r>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r w:rsidR="00020923" w:rsidRPr="00276EA6">
        <w:rPr>
          <w:i/>
        </w:rPr>
        <w:t>d</w:t>
      </w:r>
      <w:r w:rsidR="00020923" w:rsidRPr="00276EA6">
        <w:rPr>
          <w:i/>
          <w:vertAlign w:val="subscript"/>
        </w:rPr>
        <w:t>Nex</w:t>
      </w:r>
      <w:r w:rsidR="00403A1F">
        <w:rPr>
          <w:i/>
          <w:vertAlign w:val="subscript"/>
        </w:rPr>
        <w:t>t</w:t>
      </w:r>
      <w:r w:rsidR="00020923" w:rsidRPr="00276EA6">
        <w:rPr>
          <w:i/>
          <w:vertAlign w:val="subscript"/>
        </w:rPr>
        <w:t>st</w:t>
      </w:r>
      <w:r w:rsidR="00E508B7">
        <w:rPr>
          <w:i/>
          <w:vertAlign w:val="subscript"/>
        </w:rPr>
        <w:t>r</w:t>
      </w:r>
      <w:r w:rsidR="00020923" w:rsidRPr="00276EA6">
        <w:rPr>
          <w:i/>
          <w:vertAlign w:val="subscript"/>
        </w:rPr>
        <w:t>ain</w:t>
      </w:r>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w:t>
      </w:r>
      <w:commentRangeStart w:id="208"/>
      <w:r w:rsidR="00020923" w:rsidRPr="00276EA6">
        <w:t>d</w:t>
      </w:r>
      <w:commentRangeEnd w:id="208"/>
      <w:r w:rsidR="00E508B7">
        <w:rPr>
          <w:rStyle w:val="CommentReference"/>
        </w:rPr>
        <w:commentReference w:id="208"/>
      </w:r>
      <w:r w:rsidR="00DF5F35" w:rsidRPr="00276EA6">
        <w:t xml:space="preserve"> (</w:t>
      </w:r>
      <w:r w:rsidR="00DF5F35" w:rsidRPr="00C02E9F">
        <w:rPr>
          <w:rStyle w:val="SubtitleChar"/>
        </w:rPr>
        <w:t>Fig. S9</w:t>
      </w:r>
      <w:r w:rsidR="00DF5F35" w:rsidRPr="00276EA6">
        <w:t xml:space="preserve">). The </w:t>
      </w:r>
      <w:r w:rsidR="00DF5F35" w:rsidRPr="00276EA6">
        <w:rPr>
          <w:i/>
        </w:rPr>
        <w:t xml:space="preserve">Nextstrain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t>Code and data availability</w:t>
      </w:r>
    </w:p>
    <w:p w14:paraId="5D99FC47" w14:textId="20FCBDE4" w:rsidR="00276EA6" w:rsidRDefault="00C012F4" w:rsidP="00A249E4">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209"/>
      <w:r w:rsidRPr="00276EA6">
        <w:t>as a supplementary data file</w:t>
      </w:r>
      <w:commentRangeEnd w:id="209"/>
      <w:r w:rsidRPr="00276EA6">
        <w:rPr>
          <w:rStyle w:val="CommentReference"/>
        </w:rPr>
        <w:commentReference w:id="209"/>
      </w:r>
      <w:r w:rsidRPr="00276EA6">
        <w:t xml:space="preserve">. </w:t>
      </w:r>
      <w:commentRangeStart w:id="210"/>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r w:rsidR="00DC356B">
        <w:t xml:space="preserve"> dummy</w:t>
      </w:r>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210"/>
      <w:r w:rsidR="00FC0982">
        <w:rPr>
          <w:rStyle w:val="CommentReference"/>
        </w:rPr>
        <w:commentReference w:id="210"/>
      </w:r>
    </w:p>
    <w:p w14:paraId="68923CE7" w14:textId="77777777" w:rsidR="00A249E4" w:rsidRDefault="00A249E4">
      <w:pPr>
        <w:shd w:val="clear" w:color="auto" w:fill="auto"/>
        <w:spacing w:line="240" w:lineRule="auto"/>
        <w:ind w:firstLine="0"/>
        <w:rPr>
          <w:b/>
          <w:sz w:val="28"/>
          <w:szCs w:val="28"/>
        </w:rPr>
      </w:pPr>
      <w:r>
        <w:br w:type="page"/>
      </w:r>
    </w:p>
    <w:p w14:paraId="10A2FE49" w14:textId="7BC2505F" w:rsidR="00374483" w:rsidRDefault="00276EA6" w:rsidP="00276EA6">
      <w:pPr>
        <w:pStyle w:val="Heading1"/>
      </w:pPr>
      <w:r>
        <w:lastRenderedPageBreak/>
        <w:t>References</w:t>
      </w:r>
    </w:p>
    <w:p w14:paraId="70551F78" w14:textId="4EEEAAC7" w:rsidR="00276EA6" w:rsidRDefault="00276EA6" w:rsidP="00276EA6"/>
    <w:p w14:paraId="06B4AD78" w14:textId="77777777" w:rsidR="009251EC" w:rsidRPr="009251EC" w:rsidRDefault="00276EA6" w:rsidP="009251EC">
      <w:pPr>
        <w:pStyle w:val="Bibliography"/>
        <w:rPr>
          <w:ins w:id="211" w:author="Katelyn Gostic" w:date="2019-05-17T16:14:00Z"/>
          <w:color w:val="auto"/>
          <w:rPrChange w:id="212" w:author="Katelyn Gostic" w:date="2019-05-17T16:14:00Z">
            <w:rPr>
              <w:ins w:id="213" w:author="Katelyn Gostic" w:date="2019-05-17T16:14:00Z"/>
            </w:rPr>
          </w:rPrChange>
        </w:rPr>
        <w:pPrChange w:id="214" w:author="Katelyn Gostic" w:date="2019-05-17T16:14:00Z">
          <w:pPr>
            <w:widowControl w:val="0"/>
            <w:autoSpaceDE w:val="0"/>
            <w:autoSpaceDN w:val="0"/>
            <w:adjustRightInd w:val="0"/>
          </w:pPr>
        </w:pPrChange>
      </w:pPr>
      <w:r>
        <w:fldChar w:fldCharType="begin"/>
      </w:r>
      <w:r>
        <w:instrText xml:space="preserve"> ADDIN ZOTERO_BIBL {"uncited":[],"omitted":[],"custom":[]} CSL_BIBLIOGRAPHY </w:instrText>
      </w:r>
      <w:r>
        <w:fldChar w:fldCharType="separate"/>
      </w:r>
      <w:ins w:id="215" w:author="Katelyn Gostic" w:date="2019-05-17T16:14:00Z">
        <w:r w:rsidR="009251EC" w:rsidRPr="009251EC">
          <w:rPr>
            <w:color w:val="auto"/>
            <w:rPrChange w:id="216" w:author="Katelyn Gostic" w:date="2019-05-17T16:14:00Z">
              <w:rPr/>
            </w:rPrChange>
          </w:rPr>
          <w:t xml:space="preserve">1. </w:t>
        </w:r>
        <w:r w:rsidR="009251EC" w:rsidRPr="009251EC">
          <w:rPr>
            <w:color w:val="auto"/>
            <w:rPrChange w:id="217" w:author="Katelyn Gostic" w:date="2019-05-17T16:14:00Z">
              <w:rPr/>
            </w:rPrChange>
          </w:rPr>
          <w:tab/>
          <w:t xml:space="preserve">Francis T. On the Doctrine of Original Antigenic Sin. Proc Am Philos Soc. 1960;104(6):572–8. </w:t>
        </w:r>
      </w:ins>
    </w:p>
    <w:p w14:paraId="5C6F957B" w14:textId="77777777" w:rsidR="009251EC" w:rsidRPr="009251EC" w:rsidRDefault="009251EC" w:rsidP="009251EC">
      <w:pPr>
        <w:pStyle w:val="Bibliography"/>
        <w:rPr>
          <w:ins w:id="218" w:author="Katelyn Gostic" w:date="2019-05-17T16:14:00Z"/>
          <w:color w:val="auto"/>
          <w:rPrChange w:id="219" w:author="Katelyn Gostic" w:date="2019-05-17T16:14:00Z">
            <w:rPr>
              <w:ins w:id="220" w:author="Katelyn Gostic" w:date="2019-05-17T16:14:00Z"/>
            </w:rPr>
          </w:rPrChange>
        </w:rPr>
        <w:pPrChange w:id="221" w:author="Katelyn Gostic" w:date="2019-05-17T16:14:00Z">
          <w:pPr>
            <w:widowControl w:val="0"/>
            <w:autoSpaceDE w:val="0"/>
            <w:autoSpaceDN w:val="0"/>
            <w:adjustRightInd w:val="0"/>
          </w:pPr>
        </w:pPrChange>
      </w:pPr>
      <w:ins w:id="222" w:author="Katelyn Gostic" w:date="2019-05-17T16:14:00Z">
        <w:r w:rsidRPr="009251EC">
          <w:rPr>
            <w:color w:val="auto"/>
            <w:rPrChange w:id="223" w:author="Katelyn Gostic" w:date="2019-05-17T16:14:00Z">
              <w:rPr/>
            </w:rPrChange>
          </w:rPr>
          <w:t xml:space="preserve">2. </w:t>
        </w:r>
        <w:r w:rsidRPr="009251EC">
          <w:rPr>
            <w:color w:val="auto"/>
            <w:rPrChange w:id="224" w:author="Katelyn Gostic" w:date="2019-05-17T16:14:00Z">
              <w:rPr/>
            </w:rPrChange>
          </w:rPr>
          <w:tab/>
          <w:t xml:space="preserve">Lessler J, Riley S, Read JM, Wang S, Zhu H, Smith GJD, et al. Evidence for Antigenic Seniority in Influenza A (H3N2) Antibody Responses in Southern China. PLOS Pathog. 2012 Jul 19;8(7):e1002802. </w:t>
        </w:r>
      </w:ins>
    </w:p>
    <w:p w14:paraId="3FC67510" w14:textId="77777777" w:rsidR="009251EC" w:rsidRPr="009251EC" w:rsidRDefault="009251EC" w:rsidP="009251EC">
      <w:pPr>
        <w:pStyle w:val="Bibliography"/>
        <w:rPr>
          <w:ins w:id="225" w:author="Katelyn Gostic" w:date="2019-05-17T16:14:00Z"/>
          <w:color w:val="auto"/>
          <w:rPrChange w:id="226" w:author="Katelyn Gostic" w:date="2019-05-17T16:14:00Z">
            <w:rPr>
              <w:ins w:id="227" w:author="Katelyn Gostic" w:date="2019-05-17T16:14:00Z"/>
            </w:rPr>
          </w:rPrChange>
        </w:rPr>
        <w:pPrChange w:id="228" w:author="Katelyn Gostic" w:date="2019-05-17T16:14:00Z">
          <w:pPr>
            <w:widowControl w:val="0"/>
            <w:autoSpaceDE w:val="0"/>
            <w:autoSpaceDN w:val="0"/>
            <w:adjustRightInd w:val="0"/>
          </w:pPr>
        </w:pPrChange>
      </w:pPr>
      <w:ins w:id="229" w:author="Katelyn Gostic" w:date="2019-05-17T16:14:00Z">
        <w:r w:rsidRPr="009251EC">
          <w:rPr>
            <w:color w:val="auto"/>
            <w:rPrChange w:id="230" w:author="Katelyn Gostic" w:date="2019-05-17T16:14:00Z">
              <w:rPr/>
            </w:rPrChange>
          </w:rPr>
          <w:t xml:space="preserve">3. </w:t>
        </w:r>
        <w:r w:rsidRPr="009251EC">
          <w:rPr>
            <w:color w:val="auto"/>
            <w:rPrChange w:id="231" w:author="Katelyn Gostic" w:date="2019-05-17T16:14:00Z">
              <w:rPr/>
            </w:rPrChange>
          </w:rPr>
          <w:tab/>
          <w:t xml:space="preserve">Monto AS, Malosh RE, Petrie JG, Martin ET. The Doctrine of Original Antigenic Sin: Separating Good From Evil. J Infect Dis. 2017 Jun 15;215(12):1782–8. </w:t>
        </w:r>
      </w:ins>
    </w:p>
    <w:p w14:paraId="3B85B770" w14:textId="77777777" w:rsidR="009251EC" w:rsidRPr="009251EC" w:rsidRDefault="009251EC" w:rsidP="009251EC">
      <w:pPr>
        <w:pStyle w:val="Bibliography"/>
        <w:rPr>
          <w:ins w:id="232" w:author="Katelyn Gostic" w:date="2019-05-17T16:14:00Z"/>
          <w:color w:val="auto"/>
          <w:rPrChange w:id="233" w:author="Katelyn Gostic" w:date="2019-05-17T16:14:00Z">
            <w:rPr>
              <w:ins w:id="234" w:author="Katelyn Gostic" w:date="2019-05-17T16:14:00Z"/>
            </w:rPr>
          </w:rPrChange>
        </w:rPr>
        <w:pPrChange w:id="235" w:author="Katelyn Gostic" w:date="2019-05-17T16:14:00Z">
          <w:pPr>
            <w:widowControl w:val="0"/>
            <w:autoSpaceDE w:val="0"/>
            <w:autoSpaceDN w:val="0"/>
            <w:adjustRightInd w:val="0"/>
          </w:pPr>
        </w:pPrChange>
      </w:pPr>
      <w:ins w:id="236" w:author="Katelyn Gostic" w:date="2019-05-17T16:14:00Z">
        <w:r w:rsidRPr="009251EC">
          <w:rPr>
            <w:color w:val="auto"/>
            <w:rPrChange w:id="237" w:author="Katelyn Gostic" w:date="2019-05-17T16:14:00Z">
              <w:rPr/>
            </w:rPrChange>
          </w:rPr>
          <w:t xml:space="preserve">4. </w:t>
        </w:r>
        <w:r w:rsidRPr="009251EC">
          <w:rPr>
            <w:color w:val="auto"/>
            <w:rPrChange w:id="238" w:author="Katelyn Gostic" w:date="2019-05-17T16:14:00Z">
              <w:rPr/>
            </w:rPrChange>
          </w:rPr>
          <w:tab/>
          <w:t xml:space="preserve">Zhang A, Stacey HD, Mullarkey CE, Miller MS. Original Antigenic Sin: How First Exposure Shapes Lifelong Anti–Influenza Virus Immune Responses. J Immunol. 2019 Jan 15;202(2):335–40. </w:t>
        </w:r>
      </w:ins>
    </w:p>
    <w:p w14:paraId="13DB0840" w14:textId="77777777" w:rsidR="009251EC" w:rsidRPr="009251EC" w:rsidRDefault="009251EC" w:rsidP="009251EC">
      <w:pPr>
        <w:pStyle w:val="Bibliography"/>
        <w:rPr>
          <w:ins w:id="239" w:author="Katelyn Gostic" w:date="2019-05-17T16:14:00Z"/>
          <w:color w:val="auto"/>
          <w:rPrChange w:id="240" w:author="Katelyn Gostic" w:date="2019-05-17T16:14:00Z">
            <w:rPr>
              <w:ins w:id="241" w:author="Katelyn Gostic" w:date="2019-05-17T16:14:00Z"/>
            </w:rPr>
          </w:rPrChange>
        </w:rPr>
        <w:pPrChange w:id="242" w:author="Katelyn Gostic" w:date="2019-05-17T16:14:00Z">
          <w:pPr>
            <w:widowControl w:val="0"/>
            <w:autoSpaceDE w:val="0"/>
            <w:autoSpaceDN w:val="0"/>
            <w:adjustRightInd w:val="0"/>
          </w:pPr>
        </w:pPrChange>
      </w:pPr>
      <w:ins w:id="243" w:author="Katelyn Gostic" w:date="2019-05-17T16:14:00Z">
        <w:r w:rsidRPr="009251EC">
          <w:rPr>
            <w:color w:val="auto"/>
            <w:rPrChange w:id="244" w:author="Katelyn Gostic" w:date="2019-05-17T16:14:00Z">
              <w:rPr/>
            </w:rPrChange>
          </w:rPr>
          <w:t xml:space="preserve">5. </w:t>
        </w:r>
        <w:r w:rsidRPr="009251EC">
          <w:rPr>
            <w:color w:val="auto"/>
            <w:rPrChange w:id="245" w:author="Katelyn Gostic" w:date="2019-05-17T16:14:00Z">
              <w:rPr/>
            </w:rPrChange>
          </w:rPr>
          <w:tab/>
          <w:t xml:space="preserve">Xu R, Ekiert DC, Krause JC, Hai R, Crowe JE, Wilson IA. Structural Basis of Preexisting Immunity to the 2009 H1N1 Pandemic Influenza Virus. Science. 2010 Apr 16;328(5976):357–60. </w:t>
        </w:r>
      </w:ins>
    </w:p>
    <w:p w14:paraId="54D83A71" w14:textId="77777777" w:rsidR="009251EC" w:rsidRPr="009251EC" w:rsidRDefault="009251EC" w:rsidP="009251EC">
      <w:pPr>
        <w:pStyle w:val="Bibliography"/>
        <w:rPr>
          <w:ins w:id="246" w:author="Katelyn Gostic" w:date="2019-05-17T16:14:00Z"/>
          <w:color w:val="auto"/>
          <w:rPrChange w:id="247" w:author="Katelyn Gostic" w:date="2019-05-17T16:14:00Z">
            <w:rPr>
              <w:ins w:id="248" w:author="Katelyn Gostic" w:date="2019-05-17T16:14:00Z"/>
            </w:rPr>
          </w:rPrChange>
        </w:rPr>
        <w:pPrChange w:id="249" w:author="Katelyn Gostic" w:date="2019-05-17T16:14:00Z">
          <w:pPr>
            <w:widowControl w:val="0"/>
            <w:autoSpaceDE w:val="0"/>
            <w:autoSpaceDN w:val="0"/>
            <w:adjustRightInd w:val="0"/>
          </w:pPr>
        </w:pPrChange>
      </w:pPr>
      <w:ins w:id="250" w:author="Katelyn Gostic" w:date="2019-05-17T16:14:00Z">
        <w:r w:rsidRPr="009251EC">
          <w:rPr>
            <w:color w:val="auto"/>
            <w:rPrChange w:id="251" w:author="Katelyn Gostic" w:date="2019-05-17T16:14:00Z">
              <w:rPr/>
            </w:rPrChange>
          </w:rPr>
          <w:t xml:space="preserve">6. </w:t>
        </w:r>
        <w:r w:rsidRPr="009251EC">
          <w:rPr>
            <w:color w:val="auto"/>
            <w:rPrChange w:id="252" w:author="Katelyn Gostic" w:date="2019-05-17T16:14:00Z">
              <w:rPr/>
            </w:rPrChange>
          </w:rPr>
          <w:tab/>
          <w:t xml:space="preserve">Hancock K, Veguilla V, Lu X, Zhong W, Butler EN, Sun H, et al. Cross-Reactive Antibody Responses to the 2009 Pandemic H1N1 Influenza Virus. N Engl J Med Boston. 2009 Nov 12;361(20):1945–52. </w:t>
        </w:r>
      </w:ins>
    </w:p>
    <w:p w14:paraId="0646EDED" w14:textId="77777777" w:rsidR="009251EC" w:rsidRPr="009251EC" w:rsidRDefault="009251EC" w:rsidP="009251EC">
      <w:pPr>
        <w:pStyle w:val="Bibliography"/>
        <w:rPr>
          <w:ins w:id="253" w:author="Katelyn Gostic" w:date="2019-05-17T16:14:00Z"/>
          <w:color w:val="auto"/>
          <w:rPrChange w:id="254" w:author="Katelyn Gostic" w:date="2019-05-17T16:14:00Z">
            <w:rPr>
              <w:ins w:id="255" w:author="Katelyn Gostic" w:date="2019-05-17T16:14:00Z"/>
            </w:rPr>
          </w:rPrChange>
        </w:rPr>
        <w:pPrChange w:id="256" w:author="Katelyn Gostic" w:date="2019-05-17T16:14:00Z">
          <w:pPr>
            <w:widowControl w:val="0"/>
            <w:autoSpaceDE w:val="0"/>
            <w:autoSpaceDN w:val="0"/>
            <w:adjustRightInd w:val="0"/>
          </w:pPr>
        </w:pPrChange>
      </w:pPr>
      <w:ins w:id="257" w:author="Katelyn Gostic" w:date="2019-05-17T16:14:00Z">
        <w:r w:rsidRPr="009251EC">
          <w:rPr>
            <w:color w:val="auto"/>
            <w:rPrChange w:id="258" w:author="Katelyn Gostic" w:date="2019-05-17T16:14:00Z">
              <w:rPr/>
            </w:rPrChange>
          </w:rPr>
          <w:t xml:space="preserve">7. </w:t>
        </w:r>
        <w:r w:rsidRPr="009251EC">
          <w:rPr>
            <w:color w:val="auto"/>
            <w:rPrChange w:id="259" w:author="Katelyn Gostic" w:date="2019-05-17T16:14:00Z">
              <w:rPr/>
            </w:rPrChange>
          </w:rPr>
          <w:tab/>
          <w:t xml:space="preserve">Simonsen L, Spreeuwenberg P, Lustig R, Taylor RJ, Fleming DM, Kroneman M, et al. Global Mortality Estimates for the 2009 Influenza Pandemic from the GLaMOR Project: A Modeling Study. PLOS Med. 2013 Nov 26;10(11):e1001558. </w:t>
        </w:r>
      </w:ins>
    </w:p>
    <w:p w14:paraId="6A224DA6" w14:textId="77777777" w:rsidR="009251EC" w:rsidRPr="009251EC" w:rsidRDefault="009251EC" w:rsidP="009251EC">
      <w:pPr>
        <w:pStyle w:val="Bibliography"/>
        <w:rPr>
          <w:ins w:id="260" w:author="Katelyn Gostic" w:date="2019-05-17T16:14:00Z"/>
          <w:color w:val="auto"/>
          <w:rPrChange w:id="261" w:author="Katelyn Gostic" w:date="2019-05-17T16:14:00Z">
            <w:rPr>
              <w:ins w:id="262" w:author="Katelyn Gostic" w:date="2019-05-17T16:14:00Z"/>
            </w:rPr>
          </w:rPrChange>
        </w:rPr>
        <w:pPrChange w:id="263" w:author="Katelyn Gostic" w:date="2019-05-17T16:14:00Z">
          <w:pPr>
            <w:widowControl w:val="0"/>
            <w:autoSpaceDE w:val="0"/>
            <w:autoSpaceDN w:val="0"/>
            <w:adjustRightInd w:val="0"/>
          </w:pPr>
        </w:pPrChange>
      </w:pPr>
      <w:ins w:id="264" w:author="Katelyn Gostic" w:date="2019-05-17T16:14:00Z">
        <w:r w:rsidRPr="009251EC">
          <w:rPr>
            <w:color w:val="auto"/>
            <w:rPrChange w:id="265" w:author="Katelyn Gostic" w:date="2019-05-17T16:14:00Z">
              <w:rPr/>
            </w:rPrChange>
          </w:rPr>
          <w:t xml:space="preserve">8. </w:t>
        </w:r>
        <w:r w:rsidRPr="009251EC">
          <w:rPr>
            <w:color w:val="auto"/>
            <w:rPrChange w:id="266" w:author="Katelyn Gostic" w:date="2019-05-17T16:14:00Z">
              <w:rPr/>
            </w:rPrChange>
          </w:rPr>
          <w:tab/>
          <w:t xml:space="preserve">Simonsen L, Reichert TA, Miller MA. The virtues of antigenic sin: consequences of pandemic recycling on influenza-associated mortality. Int Congr Ser. 2004 Jun 1;1263:791–4. </w:t>
        </w:r>
      </w:ins>
    </w:p>
    <w:p w14:paraId="4109CE1E" w14:textId="77777777" w:rsidR="009251EC" w:rsidRPr="009251EC" w:rsidRDefault="009251EC" w:rsidP="009251EC">
      <w:pPr>
        <w:pStyle w:val="Bibliography"/>
        <w:rPr>
          <w:ins w:id="267" w:author="Katelyn Gostic" w:date="2019-05-17T16:14:00Z"/>
          <w:color w:val="auto"/>
          <w:rPrChange w:id="268" w:author="Katelyn Gostic" w:date="2019-05-17T16:14:00Z">
            <w:rPr>
              <w:ins w:id="269" w:author="Katelyn Gostic" w:date="2019-05-17T16:14:00Z"/>
            </w:rPr>
          </w:rPrChange>
        </w:rPr>
        <w:pPrChange w:id="270" w:author="Katelyn Gostic" w:date="2019-05-17T16:14:00Z">
          <w:pPr>
            <w:widowControl w:val="0"/>
            <w:autoSpaceDE w:val="0"/>
            <w:autoSpaceDN w:val="0"/>
            <w:adjustRightInd w:val="0"/>
          </w:pPr>
        </w:pPrChange>
      </w:pPr>
      <w:ins w:id="271" w:author="Katelyn Gostic" w:date="2019-05-17T16:14:00Z">
        <w:r w:rsidRPr="009251EC">
          <w:rPr>
            <w:color w:val="auto"/>
            <w:rPrChange w:id="272" w:author="Katelyn Gostic" w:date="2019-05-17T16:14:00Z">
              <w:rPr/>
            </w:rPrChange>
          </w:rPr>
          <w:t xml:space="preserve">9. </w:t>
        </w:r>
        <w:r w:rsidRPr="009251EC">
          <w:rPr>
            <w:color w:val="auto"/>
            <w:rPrChange w:id="273" w:author="Katelyn Gostic" w:date="2019-05-17T16:14:00Z">
              <w:rPr/>
            </w:rPrChange>
          </w:rPr>
          <w:tab/>
          <w:t xml:space="preserve">Ma J, Dushoff J, Earn DJD. Age-specific mortality risk from pandemic influenza. J Theor Biol. 2011 Nov 7;288:29–34. </w:t>
        </w:r>
      </w:ins>
    </w:p>
    <w:p w14:paraId="3035358F" w14:textId="77777777" w:rsidR="009251EC" w:rsidRPr="009251EC" w:rsidRDefault="009251EC" w:rsidP="009251EC">
      <w:pPr>
        <w:pStyle w:val="Bibliography"/>
        <w:rPr>
          <w:ins w:id="274" w:author="Katelyn Gostic" w:date="2019-05-17T16:14:00Z"/>
          <w:color w:val="auto"/>
          <w:rPrChange w:id="275" w:author="Katelyn Gostic" w:date="2019-05-17T16:14:00Z">
            <w:rPr>
              <w:ins w:id="276" w:author="Katelyn Gostic" w:date="2019-05-17T16:14:00Z"/>
            </w:rPr>
          </w:rPrChange>
        </w:rPr>
        <w:pPrChange w:id="277" w:author="Katelyn Gostic" w:date="2019-05-17T16:14:00Z">
          <w:pPr>
            <w:widowControl w:val="0"/>
            <w:autoSpaceDE w:val="0"/>
            <w:autoSpaceDN w:val="0"/>
            <w:adjustRightInd w:val="0"/>
          </w:pPr>
        </w:pPrChange>
      </w:pPr>
      <w:ins w:id="278" w:author="Katelyn Gostic" w:date="2019-05-17T16:14:00Z">
        <w:r w:rsidRPr="009251EC">
          <w:rPr>
            <w:color w:val="auto"/>
            <w:rPrChange w:id="279" w:author="Katelyn Gostic" w:date="2019-05-17T16:14:00Z">
              <w:rPr/>
            </w:rPrChange>
          </w:rPr>
          <w:t xml:space="preserve">10. </w:t>
        </w:r>
        <w:r w:rsidRPr="009251EC">
          <w:rPr>
            <w:color w:val="auto"/>
            <w:rPrChange w:id="280" w:author="Katelyn Gostic" w:date="2019-05-17T16:14:00Z">
              <w:rPr/>
            </w:rPrChange>
          </w:rPr>
          <w:tab/>
          <w:t xml:space="preserve">Worobey M, Han G-Z, Rambaut A. Genesis and pathogenesis of the 1918 pandemic H1N1 influenza A virus. Proc Natl Acad Sci. 2014 Jun 3;111(22):8107–12. </w:t>
        </w:r>
      </w:ins>
    </w:p>
    <w:p w14:paraId="04546E91" w14:textId="77777777" w:rsidR="009251EC" w:rsidRPr="009251EC" w:rsidRDefault="009251EC" w:rsidP="009251EC">
      <w:pPr>
        <w:pStyle w:val="Bibliography"/>
        <w:rPr>
          <w:ins w:id="281" w:author="Katelyn Gostic" w:date="2019-05-17T16:14:00Z"/>
          <w:color w:val="auto"/>
          <w:rPrChange w:id="282" w:author="Katelyn Gostic" w:date="2019-05-17T16:14:00Z">
            <w:rPr>
              <w:ins w:id="283" w:author="Katelyn Gostic" w:date="2019-05-17T16:14:00Z"/>
            </w:rPr>
          </w:rPrChange>
        </w:rPr>
        <w:pPrChange w:id="284" w:author="Katelyn Gostic" w:date="2019-05-17T16:14:00Z">
          <w:pPr>
            <w:widowControl w:val="0"/>
            <w:autoSpaceDE w:val="0"/>
            <w:autoSpaceDN w:val="0"/>
            <w:adjustRightInd w:val="0"/>
          </w:pPr>
        </w:pPrChange>
      </w:pPr>
      <w:ins w:id="285" w:author="Katelyn Gostic" w:date="2019-05-17T16:14:00Z">
        <w:r w:rsidRPr="009251EC">
          <w:rPr>
            <w:color w:val="auto"/>
            <w:rPrChange w:id="286" w:author="Katelyn Gostic" w:date="2019-05-17T16:14:00Z">
              <w:rPr/>
            </w:rPrChange>
          </w:rPr>
          <w:t xml:space="preserve">11. </w:t>
        </w:r>
        <w:r w:rsidRPr="009251EC">
          <w:rPr>
            <w:color w:val="auto"/>
            <w:rPrChange w:id="287" w:author="Katelyn Gostic" w:date="2019-05-17T16:14:00Z">
              <w:rPr/>
            </w:rPrChange>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ins>
    </w:p>
    <w:p w14:paraId="36226C52" w14:textId="77777777" w:rsidR="009251EC" w:rsidRPr="009251EC" w:rsidRDefault="009251EC" w:rsidP="009251EC">
      <w:pPr>
        <w:pStyle w:val="Bibliography"/>
        <w:rPr>
          <w:ins w:id="288" w:author="Katelyn Gostic" w:date="2019-05-17T16:14:00Z"/>
          <w:color w:val="auto"/>
          <w:rPrChange w:id="289" w:author="Katelyn Gostic" w:date="2019-05-17T16:14:00Z">
            <w:rPr>
              <w:ins w:id="290" w:author="Katelyn Gostic" w:date="2019-05-17T16:14:00Z"/>
            </w:rPr>
          </w:rPrChange>
        </w:rPr>
        <w:pPrChange w:id="291" w:author="Katelyn Gostic" w:date="2019-05-17T16:14:00Z">
          <w:pPr>
            <w:widowControl w:val="0"/>
            <w:autoSpaceDE w:val="0"/>
            <w:autoSpaceDN w:val="0"/>
            <w:adjustRightInd w:val="0"/>
          </w:pPr>
        </w:pPrChange>
      </w:pPr>
      <w:ins w:id="292" w:author="Katelyn Gostic" w:date="2019-05-17T16:14:00Z">
        <w:r w:rsidRPr="009251EC">
          <w:rPr>
            <w:color w:val="auto"/>
            <w:rPrChange w:id="293" w:author="Katelyn Gostic" w:date="2019-05-17T16:14:00Z">
              <w:rPr/>
            </w:rPrChange>
          </w:rPr>
          <w:t xml:space="preserve">12. </w:t>
        </w:r>
        <w:r w:rsidRPr="009251EC">
          <w:rPr>
            <w:color w:val="auto"/>
            <w:rPrChange w:id="294" w:author="Katelyn Gostic" w:date="2019-05-17T16:14:00Z">
              <w:rPr/>
            </w:rPrChange>
          </w:rPr>
          <w:tab/>
          <w:t xml:space="preserve">Gostic KM, Ambrose M, Worobey M, Lloyd-Smith JO. Potent protection against H5N1 and H7N9 influenza via childhood hemagglutinin imprinting. Science. 2016 Nov 11;354(6313):722–6. </w:t>
        </w:r>
      </w:ins>
    </w:p>
    <w:p w14:paraId="61A24FBE" w14:textId="77777777" w:rsidR="009251EC" w:rsidRPr="009251EC" w:rsidRDefault="009251EC" w:rsidP="009251EC">
      <w:pPr>
        <w:pStyle w:val="Bibliography"/>
        <w:rPr>
          <w:ins w:id="295" w:author="Katelyn Gostic" w:date="2019-05-17T16:14:00Z"/>
          <w:color w:val="auto"/>
          <w:rPrChange w:id="296" w:author="Katelyn Gostic" w:date="2019-05-17T16:14:00Z">
            <w:rPr>
              <w:ins w:id="297" w:author="Katelyn Gostic" w:date="2019-05-17T16:14:00Z"/>
            </w:rPr>
          </w:rPrChange>
        </w:rPr>
        <w:pPrChange w:id="298" w:author="Katelyn Gostic" w:date="2019-05-17T16:14:00Z">
          <w:pPr>
            <w:widowControl w:val="0"/>
            <w:autoSpaceDE w:val="0"/>
            <w:autoSpaceDN w:val="0"/>
            <w:adjustRightInd w:val="0"/>
          </w:pPr>
        </w:pPrChange>
      </w:pPr>
      <w:ins w:id="299" w:author="Katelyn Gostic" w:date="2019-05-17T16:14:00Z">
        <w:r w:rsidRPr="009251EC">
          <w:rPr>
            <w:color w:val="auto"/>
            <w:rPrChange w:id="300" w:author="Katelyn Gostic" w:date="2019-05-17T16:14:00Z">
              <w:rPr/>
            </w:rPrChange>
          </w:rPr>
          <w:t xml:space="preserve">13. </w:t>
        </w:r>
        <w:r w:rsidRPr="009251EC">
          <w:rPr>
            <w:color w:val="auto"/>
            <w:rPrChange w:id="301" w:author="Katelyn Gostic" w:date="2019-05-17T16:14:00Z">
              <w:rPr/>
            </w:rPrChange>
          </w:rPr>
          <w:tab/>
          <w:t xml:space="preserve">Andrews SF, Huang Y, Kaur K, Popova LI, Ho IY, Pauli NT, et al. Immune history profoundly affects broadly protective B cell responses to influenza. Sci Transl Med. 2015 Dec 2;7(316):316ra192-316ra192. </w:t>
        </w:r>
      </w:ins>
    </w:p>
    <w:p w14:paraId="2ADA1094" w14:textId="77777777" w:rsidR="009251EC" w:rsidRPr="009251EC" w:rsidRDefault="009251EC" w:rsidP="009251EC">
      <w:pPr>
        <w:pStyle w:val="Bibliography"/>
        <w:rPr>
          <w:ins w:id="302" w:author="Katelyn Gostic" w:date="2019-05-17T16:14:00Z"/>
          <w:color w:val="auto"/>
          <w:rPrChange w:id="303" w:author="Katelyn Gostic" w:date="2019-05-17T16:14:00Z">
            <w:rPr>
              <w:ins w:id="304" w:author="Katelyn Gostic" w:date="2019-05-17T16:14:00Z"/>
            </w:rPr>
          </w:rPrChange>
        </w:rPr>
        <w:pPrChange w:id="305" w:author="Katelyn Gostic" w:date="2019-05-17T16:14:00Z">
          <w:pPr>
            <w:widowControl w:val="0"/>
            <w:autoSpaceDE w:val="0"/>
            <w:autoSpaceDN w:val="0"/>
            <w:adjustRightInd w:val="0"/>
          </w:pPr>
        </w:pPrChange>
      </w:pPr>
      <w:ins w:id="306" w:author="Katelyn Gostic" w:date="2019-05-17T16:14:00Z">
        <w:r w:rsidRPr="009251EC">
          <w:rPr>
            <w:color w:val="auto"/>
            <w:rPrChange w:id="307" w:author="Katelyn Gostic" w:date="2019-05-17T16:14:00Z">
              <w:rPr/>
            </w:rPrChange>
          </w:rPr>
          <w:t xml:space="preserve">14. </w:t>
        </w:r>
        <w:r w:rsidRPr="009251EC">
          <w:rPr>
            <w:color w:val="auto"/>
            <w:rPrChange w:id="308" w:author="Katelyn Gostic" w:date="2019-05-17T16:14:00Z">
              <w:rPr/>
            </w:rPrChange>
          </w:rPr>
          <w:tab/>
          <w:t xml:space="preserve">Krammer F. Novel universal influenza virus vaccine approaches. Curr Opin Virol. 2016 Apr;17:95–103. </w:t>
        </w:r>
      </w:ins>
    </w:p>
    <w:p w14:paraId="0ABACE78" w14:textId="77777777" w:rsidR="009251EC" w:rsidRPr="009251EC" w:rsidRDefault="009251EC" w:rsidP="009251EC">
      <w:pPr>
        <w:pStyle w:val="Bibliography"/>
        <w:rPr>
          <w:ins w:id="309" w:author="Katelyn Gostic" w:date="2019-05-17T16:14:00Z"/>
          <w:color w:val="auto"/>
          <w:rPrChange w:id="310" w:author="Katelyn Gostic" w:date="2019-05-17T16:14:00Z">
            <w:rPr>
              <w:ins w:id="311" w:author="Katelyn Gostic" w:date="2019-05-17T16:14:00Z"/>
            </w:rPr>
          </w:rPrChange>
        </w:rPr>
        <w:pPrChange w:id="312" w:author="Katelyn Gostic" w:date="2019-05-17T16:14:00Z">
          <w:pPr>
            <w:widowControl w:val="0"/>
            <w:autoSpaceDE w:val="0"/>
            <w:autoSpaceDN w:val="0"/>
            <w:adjustRightInd w:val="0"/>
          </w:pPr>
        </w:pPrChange>
      </w:pPr>
      <w:ins w:id="313" w:author="Katelyn Gostic" w:date="2019-05-17T16:14:00Z">
        <w:r w:rsidRPr="009251EC">
          <w:rPr>
            <w:color w:val="auto"/>
            <w:rPrChange w:id="314" w:author="Katelyn Gostic" w:date="2019-05-17T16:14:00Z">
              <w:rPr/>
            </w:rPrChange>
          </w:rPr>
          <w:lastRenderedPageBreak/>
          <w:t xml:space="preserve">15. </w:t>
        </w:r>
        <w:r w:rsidRPr="009251EC">
          <w:rPr>
            <w:color w:val="auto"/>
            <w:rPrChange w:id="315" w:author="Katelyn Gostic" w:date="2019-05-17T16:14:00Z">
              <w:rPr/>
            </w:rPrChange>
          </w:rPr>
          <w:tab/>
          <w:t xml:space="preserve">Wrammert J, Koutsonanos D, Li G-M, Edupuganti S, Sui J, Morrissey M, et al. Broadly cross-reactive antibodies dominate the human B cell response against 2009 pandemic H1N1 influenza virus infection. J Exp Med. 2011 Jan 17;208(1):181–93. </w:t>
        </w:r>
      </w:ins>
    </w:p>
    <w:p w14:paraId="3B8F76C2" w14:textId="77777777" w:rsidR="009251EC" w:rsidRPr="009251EC" w:rsidRDefault="009251EC" w:rsidP="009251EC">
      <w:pPr>
        <w:pStyle w:val="Bibliography"/>
        <w:rPr>
          <w:ins w:id="316" w:author="Katelyn Gostic" w:date="2019-05-17T16:14:00Z"/>
          <w:color w:val="auto"/>
          <w:rPrChange w:id="317" w:author="Katelyn Gostic" w:date="2019-05-17T16:14:00Z">
            <w:rPr>
              <w:ins w:id="318" w:author="Katelyn Gostic" w:date="2019-05-17T16:14:00Z"/>
            </w:rPr>
          </w:rPrChange>
        </w:rPr>
        <w:pPrChange w:id="319" w:author="Katelyn Gostic" w:date="2019-05-17T16:14:00Z">
          <w:pPr>
            <w:widowControl w:val="0"/>
            <w:autoSpaceDE w:val="0"/>
            <w:autoSpaceDN w:val="0"/>
            <w:adjustRightInd w:val="0"/>
          </w:pPr>
        </w:pPrChange>
      </w:pPr>
      <w:ins w:id="320" w:author="Katelyn Gostic" w:date="2019-05-17T16:14:00Z">
        <w:r w:rsidRPr="009251EC">
          <w:rPr>
            <w:color w:val="auto"/>
            <w:rPrChange w:id="321" w:author="Katelyn Gostic" w:date="2019-05-17T16:14:00Z">
              <w:rPr/>
            </w:rPrChange>
          </w:rPr>
          <w:t xml:space="preserve">16. </w:t>
        </w:r>
        <w:r w:rsidRPr="009251EC">
          <w:rPr>
            <w:color w:val="auto"/>
            <w:rPrChange w:id="322" w:author="Katelyn Gostic" w:date="2019-05-17T16:14:00Z">
              <w:rPr/>
            </w:rPrChange>
          </w:rPr>
          <w:tab/>
          <w:t xml:space="preserve">Miller MS, Gardner TJ, Krammer F, Aguado LC, Tortorella D, Basler CF, et al. Neutralizing Antibodies Against Previously Encountered Influenza Virus Strains Increase over Time: A Longitudinal Analysis. Sci Transl Med. 2013 Aug 14;5(198):198ra107-198ra107. </w:t>
        </w:r>
      </w:ins>
    </w:p>
    <w:p w14:paraId="09CBCDEA" w14:textId="77777777" w:rsidR="009251EC" w:rsidRPr="009251EC" w:rsidRDefault="009251EC" w:rsidP="009251EC">
      <w:pPr>
        <w:pStyle w:val="Bibliography"/>
        <w:rPr>
          <w:ins w:id="323" w:author="Katelyn Gostic" w:date="2019-05-17T16:14:00Z"/>
          <w:color w:val="auto"/>
          <w:rPrChange w:id="324" w:author="Katelyn Gostic" w:date="2019-05-17T16:14:00Z">
            <w:rPr>
              <w:ins w:id="325" w:author="Katelyn Gostic" w:date="2019-05-17T16:14:00Z"/>
            </w:rPr>
          </w:rPrChange>
        </w:rPr>
        <w:pPrChange w:id="326" w:author="Katelyn Gostic" w:date="2019-05-17T16:14:00Z">
          <w:pPr>
            <w:widowControl w:val="0"/>
            <w:autoSpaceDE w:val="0"/>
            <w:autoSpaceDN w:val="0"/>
            <w:adjustRightInd w:val="0"/>
          </w:pPr>
        </w:pPrChange>
      </w:pPr>
      <w:ins w:id="327" w:author="Katelyn Gostic" w:date="2019-05-17T16:14:00Z">
        <w:r w:rsidRPr="009251EC">
          <w:rPr>
            <w:color w:val="auto"/>
            <w:rPrChange w:id="328" w:author="Katelyn Gostic" w:date="2019-05-17T16:14:00Z">
              <w:rPr/>
            </w:rPrChange>
          </w:rPr>
          <w:t xml:space="preserve">17. </w:t>
        </w:r>
        <w:r w:rsidRPr="009251EC">
          <w:rPr>
            <w:color w:val="auto"/>
            <w:rPrChange w:id="329" w:author="Katelyn Gostic" w:date="2019-05-17T16:14:00Z">
              <w:rPr/>
            </w:rPrChange>
          </w:rPr>
          <w:tab/>
          <w:t xml:space="preserve">Lemaitre M, Carrat F. Comparative age distribution of influenza morbidity and mortality during seasonal influenza epidemics and the 2009 H1N1 pandemic. BMC Infect Dis. 2010 Jun 9;10(1):162. </w:t>
        </w:r>
      </w:ins>
    </w:p>
    <w:p w14:paraId="6AA750E3" w14:textId="77777777" w:rsidR="009251EC" w:rsidRPr="009251EC" w:rsidRDefault="009251EC" w:rsidP="009251EC">
      <w:pPr>
        <w:pStyle w:val="Bibliography"/>
        <w:rPr>
          <w:ins w:id="330" w:author="Katelyn Gostic" w:date="2019-05-17T16:14:00Z"/>
          <w:color w:val="auto"/>
          <w:rPrChange w:id="331" w:author="Katelyn Gostic" w:date="2019-05-17T16:14:00Z">
            <w:rPr>
              <w:ins w:id="332" w:author="Katelyn Gostic" w:date="2019-05-17T16:14:00Z"/>
            </w:rPr>
          </w:rPrChange>
        </w:rPr>
        <w:pPrChange w:id="333" w:author="Katelyn Gostic" w:date="2019-05-17T16:14:00Z">
          <w:pPr>
            <w:widowControl w:val="0"/>
            <w:autoSpaceDE w:val="0"/>
            <w:autoSpaceDN w:val="0"/>
            <w:adjustRightInd w:val="0"/>
          </w:pPr>
        </w:pPrChange>
      </w:pPr>
      <w:ins w:id="334" w:author="Katelyn Gostic" w:date="2019-05-17T16:14:00Z">
        <w:r w:rsidRPr="009251EC">
          <w:rPr>
            <w:color w:val="auto"/>
            <w:rPrChange w:id="335" w:author="Katelyn Gostic" w:date="2019-05-17T16:14:00Z">
              <w:rPr/>
            </w:rPrChange>
          </w:rPr>
          <w:t xml:space="preserve">18. </w:t>
        </w:r>
        <w:r w:rsidRPr="009251EC">
          <w:rPr>
            <w:color w:val="auto"/>
            <w:rPrChange w:id="336" w:author="Katelyn Gostic" w:date="2019-05-17T16:14:00Z">
              <w:rPr/>
            </w:rPrChange>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ins>
    </w:p>
    <w:p w14:paraId="2FD70E3A" w14:textId="77777777" w:rsidR="009251EC" w:rsidRPr="009251EC" w:rsidRDefault="009251EC" w:rsidP="009251EC">
      <w:pPr>
        <w:pStyle w:val="Bibliography"/>
        <w:rPr>
          <w:ins w:id="337" w:author="Katelyn Gostic" w:date="2019-05-17T16:14:00Z"/>
          <w:color w:val="auto"/>
          <w:rPrChange w:id="338" w:author="Katelyn Gostic" w:date="2019-05-17T16:14:00Z">
            <w:rPr>
              <w:ins w:id="339" w:author="Katelyn Gostic" w:date="2019-05-17T16:14:00Z"/>
            </w:rPr>
          </w:rPrChange>
        </w:rPr>
        <w:pPrChange w:id="340" w:author="Katelyn Gostic" w:date="2019-05-17T16:14:00Z">
          <w:pPr>
            <w:widowControl w:val="0"/>
            <w:autoSpaceDE w:val="0"/>
            <w:autoSpaceDN w:val="0"/>
            <w:adjustRightInd w:val="0"/>
          </w:pPr>
        </w:pPrChange>
      </w:pPr>
      <w:ins w:id="341" w:author="Katelyn Gostic" w:date="2019-05-17T16:14:00Z">
        <w:r w:rsidRPr="009251EC">
          <w:rPr>
            <w:color w:val="auto"/>
            <w:rPrChange w:id="342" w:author="Katelyn Gostic" w:date="2019-05-17T16:14:00Z">
              <w:rPr/>
            </w:rPrChange>
          </w:rPr>
          <w:t xml:space="preserve">19. </w:t>
        </w:r>
        <w:r w:rsidRPr="009251EC">
          <w:rPr>
            <w:color w:val="auto"/>
            <w:rPrChange w:id="343" w:author="Katelyn Gostic" w:date="2019-05-17T16:14:00Z">
              <w:rPr/>
            </w:rPrChange>
          </w:rPr>
          <w:tab/>
          <w:t xml:space="preserve">Khiabanian H, Farrell GM, George KS, Rabadan R. Differences in Patient Age Distribution between Influenza A Subtypes. PLOS ONE. 2009 Aug 31;4(8):e6832. </w:t>
        </w:r>
      </w:ins>
    </w:p>
    <w:p w14:paraId="684980EA" w14:textId="77777777" w:rsidR="009251EC" w:rsidRPr="009251EC" w:rsidRDefault="009251EC" w:rsidP="009251EC">
      <w:pPr>
        <w:pStyle w:val="Bibliography"/>
        <w:rPr>
          <w:ins w:id="344" w:author="Katelyn Gostic" w:date="2019-05-17T16:14:00Z"/>
          <w:color w:val="auto"/>
          <w:rPrChange w:id="345" w:author="Katelyn Gostic" w:date="2019-05-17T16:14:00Z">
            <w:rPr>
              <w:ins w:id="346" w:author="Katelyn Gostic" w:date="2019-05-17T16:14:00Z"/>
            </w:rPr>
          </w:rPrChange>
        </w:rPr>
        <w:pPrChange w:id="347" w:author="Katelyn Gostic" w:date="2019-05-17T16:14:00Z">
          <w:pPr>
            <w:widowControl w:val="0"/>
            <w:autoSpaceDE w:val="0"/>
            <w:autoSpaceDN w:val="0"/>
            <w:adjustRightInd w:val="0"/>
          </w:pPr>
        </w:pPrChange>
      </w:pPr>
      <w:ins w:id="348" w:author="Katelyn Gostic" w:date="2019-05-17T16:14:00Z">
        <w:r w:rsidRPr="009251EC">
          <w:rPr>
            <w:color w:val="auto"/>
            <w:rPrChange w:id="349" w:author="Katelyn Gostic" w:date="2019-05-17T16:14:00Z">
              <w:rPr/>
            </w:rPrChange>
          </w:rPr>
          <w:t xml:space="preserve">20. </w:t>
        </w:r>
        <w:r w:rsidRPr="009251EC">
          <w:rPr>
            <w:color w:val="auto"/>
            <w:rPrChange w:id="350" w:author="Katelyn Gostic" w:date="2019-05-17T16:14:00Z">
              <w:rPr/>
            </w:rPrChange>
          </w:rPr>
          <w:tab/>
          <w:t xml:space="preserve">Thompson WW, Shay DK, Weintraub E, Brammer L, Cox N, Anderson LJ, et al. Mortality associated with influenza and respiratory syncytial virus in the United States. JAMA. 2003 Jan 8;289(2):179–86. </w:t>
        </w:r>
      </w:ins>
    </w:p>
    <w:p w14:paraId="66E37389" w14:textId="77777777" w:rsidR="009251EC" w:rsidRPr="009251EC" w:rsidRDefault="009251EC" w:rsidP="009251EC">
      <w:pPr>
        <w:pStyle w:val="Bibliography"/>
        <w:rPr>
          <w:ins w:id="351" w:author="Katelyn Gostic" w:date="2019-05-17T16:14:00Z"/>
          <w:color w:val="auto"/>
          <w:rPrChange w:id="352" w:author="Katelyn Gostic" w:date="2019-05-17T16:14:00Z">
            <w:rPr>
              <w:ins w:id="353" w:author="Katelyn Gostic" w:date="2019-05-17T16:14:00Z"/>
            </w:rPr>
          </w:rPrChange>
        </w:rPr>
        <w:pPrChange w:id="354" w:author="Katelyn Gostic" w:date="2019-05-17T16:14:00Z">
          <w:pPr>
            <w:widowControl w:val="0"/>
            <w:autoSpaceDE w:val="0"/>
            <w:autoSpaceDN w:val="0"/>
            <w:adjustRightInd w:val="0"/>
          </w:pPr>
        </w:pPrChange>
      </w:pPr>
      <w:ins w:id="355" w:author="Katelyn Gostic" w:date="2019-05-17T16:14:00Z">
        <w:r w:rsidRPr="009251EC">
          <w:rPr>
            <w:color w:val="auto"/>
            <w:rPrChange w:id="356" w:author="Katelyn Gostic" w:date="2019-05-17T16:14:00Z">
              <w:rPr/>
            </w:rPrChange>
          </w:rPr>
          <w:t xml:space="preserve">21. </w:t>
        </w:r>
        <w:r w:rsidRPr="009251EC">
          <w:rPr>
            <w:color w:val="auto"/>
            <w:rPrChange w:id="357" w:author="Katelyn Gostic" w:date="2019-05-17T16:14:00Z">
              <w:rPr/>
            </w:rPrChange>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ins>
    </w:p>
    <w:p w14:paraId="3ED44981" w14:textId="77777777" w:rsidR="009251EC" w:rsidRPr="009251EC" w:rsidRDefault="009251EC" w:rsidP="009251EC">
      <w:pPr>
        <w:pStyle w:val="Bibliography"/>
        <w:rPr>
          <w:ins w:id="358" w:author="Katelyn Gostic" w:date="2019-05-17T16:14:00Z"/>
          <w:color w:val="auto"/>
          <w:rPrChange w:id="359" w:author="Katelyn Gostic" w:date="2019-05-17T16:14:00Z">
            <w:rPr>
              <w:ins w:id="360" w:author="Katelyn Gostic" w:date="2019-05-17T16:14:00Z"/>
            </w:rPr>
          </w:rPrChange>
        </w:rPr>
        <w:pPrChange w:id="361" w:author="Katelyn Gostic" w:date="2019-05-17T16:14:00Z">
          <w:pPr>
            <w:widowControl w:val="0"/>
            <w:autoSpaceDE w:val="0"/>
            <w:autoSpaceDN w:val="0"/>
            <w:adjustRightInd w:val="0"/>
          </w:pPr>
        </w:pPrChange>
      </w:pPr>
      <w:ins w:id="362" w:author="Katelyn Gostic" w:date="2019-05-17T16:14:00Z">
        <w:r w:rsidRPr="009251EC">
          <w:rPr>
            <w:color w:val="auto"/>
            <w:rPrChange w:id="363" w:author="Katelyn Gostic" w:date="2019-05-17T16:14:00Z">
              <w:rPr/>
            </w:rPrChange>
          </w:rPr>
          <w:t xml:space="preserve">22. </w:t>
        </w:r>
        <w:r w:rsidRPr="009251EC">
          <w:rPr>
            <w:color w:val="auto"/>
            <w:rPrChange w:id="364" w:author="Katelyn Gostic" w:date="2019-05-17T16:14:00Z">
              <w:rPr/>
            </w:rPrChange>
          </w:rPr>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ins>
    </w:p>
    <w:p w14:paraId="7114A191" w14:textId="77777777" w:rsidR="009251EC" w:rsidRPr="009251EC" w:rsidRDefault="009251EC" w:rsidP="009251EC">
      <w:pPr>
        <w:pStyle w:val="Bibliography"/>
        <w:rPr>
          <w:ins w:id="365" w:author="Katelyn Gostic" w:date="2019-05-17T16:14:00Z"/>
          <w:color w:val="auto"/>
          <w:rPrChange w:id="366" w:author="Katelyn Gostic" w:date="2019-05-17T16:14:00Z">
            <w:rPr>
              <w:ins w:id="367" w:author="Katelyn Gostic" w:date="2019-05-17T16:14:00Z"/>
            </w:rPr>
          </w:rPrChange>
        </w:rPr>
        <w:pPrChange w:id="368" w:author="Katelyn Gostic" w:date="2019-05-17T16:14:00Z">
          <w:pPr>
            <w:widowControl w:val="0"/>
            <w:autoSpaceDE w:val="0"/>
            <w:autoSpaceDN w:val="0"/>
            <w:adjustRightInd w:val="0"/>
          </w:pPr>
        </w:pPrChange>
      </w:pPr>
      <w:ins w:id="369" w:author="Katelyn Gostic" w:date="2019-05-17T16:14:00Z">
        <w:r w:rsidRPr="009251EC">
          <w:rPr>
            <w:color w:val="auto"/>
            <w:rPrChange w:id="370" w:author="Katelyn Gostic" w:date="2019-05-17T16:14:00Z">
              <w:rPr/>
            </w:rPrChange>
          </w:rPr>
          <w:t xml:space="preserve">23. </w:t>
        </w:r>
        <w:r w:rsidRPr="009251EC">
          <w:rPr>
            <w:color w:val="auto"/>
            <w:rPrChange w:id="371" w:author="Katelyn Gostic" w:date="2019-05-17T16:14:00Z">
              <w:rPr/>
            </w:rPrChange>
          </w:rPr>
          <w:tab/>
          <w:t xml:space="preserve">Bedford T, Riley S, Barr IG, Broor S, Chadha M, Cox NJ, et al. Global circulation patterns of seasonal influenza viruses vary with antigenic drift. Nature. 2015 Jul;523(7559):217–20. </w:t>
        </w:r>
      </w:ins>
    </w:p>
    <w:p w14:paraId="3F87315C" w14:textId="77777777" w:rsidR="009251EC" w:rsidRPr="009251EC" w:rsidRDefault="009251EC" w:rsidP="009251EC">
      <w:pPr>
        <w:pStyle w:val="Bibliography"/>
        <w:rPr>
          <w:ins w:id="372" w:author="Katelyn Gostic" w:date="2019-05-17T16:14:00Z"/>
          <w:color w:val="auto"/>
          <w:rPrChange w:id="373" w:author="Katelyn Gostic" w:date="2019-05-17T16:14:00Z">
            <w:rPr>
              <w:ins w:id="374" w:author="Katelyn Gostic" w:date="2019-05-17T16:14:00Z"/>
            </w:rPr>
          </w:rPrChange>
        </w:rPr>
        <w:pPrChange w:id="375" w:author="Katelyn Gostic" w:date="2019-05-17T16:14:00Z">
          <w:pPr>
            <w:widowControl w:val="0"/>
            <w:autoSpaceDE w:val="0"/>
            <w:autoSpaceDN w:val="0"/>
            <w:adjustRightInd w:val="0"/>
          </w:pPr>
        </w:pPrChange>
      </w:pPr>
      <w:ins w:id="376" w:author="Katelyn Gostic" w:date="2019-05-17T16:14:00Z">
        <w:r w:rsidRPr="009251EC">
          <w:rPr>
            <w:color w:val="auto"/>
            <w:rPrChange w:id="377" w:author="Katelyn Gostic" w:date="2019-05-17T16:14:00Z">
              <w:rPr/>
            </w:rPrChange>
          </w:rPr>
          <w:t xml:space="preserve">24. </w:t>
        </w:r>
        <w:r w:rsidRPr="009251EC">
          <w:rPr>
            <w:color w:val="auto"/>
            <w:rPrChange w:id="378" w:author="Katelyn Gostic" w:date="2019-05-17T16:14:00Z">
              <w:rPr/>
            </w:rPrChange>
          </w:rPr>
          <w:tab/>
          <w:t>Arizona Department of Health Services. Case Definitions for Communicable Morbidities [Internet]. 2019. Available from: https://www.azdhs.gov/documents/preparedness/epidemiology-disease-control/disease-investigation-resources/case-definitions.pdf</w:t>
        </w:r>
      </w:ins>
    </w:p>
    <w:p w14:paraId="407D6FA9" w14:textId="77777777" w:rsidR="009251EC" w:rsidRPr="009251EC" w:rsidRDefault="009251EC" w:rsidP="009251EC">
      <w:pPr>
        <w:pStyle w:val="Bibliography"/>
        <w:rPr>
          <w:ins w:id="379" w:author="Katelyn Gostic" w:date="2019-05-17T16:14:00Z"/>
          <w:color w:val="auto"/>
          <w:rPrChange w:id="380" w:author="Katelyn Gostic" w:date="2019-05-17T16:14:00Z">
            <w:rPr>
              <w:ins w:id="381" w:author="Katelyn Gostic" w:date="2019-05-17T16:14:00Z"/>
            </w:rPr>
          </w:rPrChange>
        </w:rPr>
        <w:pPrChange w:id="382" w:author="Katelyn Gostic" w:date="2019-05-17T16:14:00Z">
          <w:pPr>
            <w:widowControl w:val="0"/>
            <w:autoSpaceDE w:val="0"/>
            <w:autoSpaceDN w:val="0"/>
            <w:adjustRightInd w:val="0"/>
          </w:pPr>
        </w:pPrChange>
      </w:pPr>
      <w:ins w:id="383" w:author="Katelyn Gostic" w:date="2019-05-17T16:14:00Z">
        <w:r w:rsidRPr="009251EC">
          <w:rPr>
            <w:color w:val="auto"/>
            <w:rPrChange w:id="384" w:author="Katelyn Gostic" w:date="2019-05-17T16:14:00Z">
              <w:rPr/>
            </w:rPrChange>
          </w:rPr>
          <w:t xml:space="preserve">25. </w:t>
        </w:r>
        <w:r w:rsidRPr="009251EC">
          <w:rPr>
            <w:color w:val="auto"/>
            <w:rPrChange w:id="385" w:author="Katelyn Gostic" w:date="2019-05-17T16:14:00Z">
              <w:rPr/>
            </w:rPrChange>
          </w:rPr>
          <w:tab/>
          <w:t xml:space="preserve">Jhung MA, Swerdlow D, Olsen SJ, Jernigan D, Biggerstaff M, Kamimoto L, et al. Epidemiology of 2009 Pandemic Influenza A (H1N1) in the United States. Clin Infect Dis. 2011 Jan 1;52(suppl_1):S13–26. </w:t>
        </w:r>
      </w:ins>
    </w:p>
    <w:p w14:paraId="27318D0C" w14:textId="77777777" w:rsidR="009251EC" w:rsidRPr="009251EC" w:rsidRDefault="009251EC" w:rsidP="009251EC">
      <w:pPr>
        <w:pStyle w:val="Bibliography"/>
        <w:rPr>
          <w:ins w:id="386" w:author="Katelyn Gostic" w:date="2019-05-17T16:14:00Z"/>
          <w:color w:val="auto"/>
          <w:rPrChange w:id="387" w:author="Katelyn Gostic" w:date="2019-05-17T16:14:00Z">
            <w:rPr>
              <w:ins w:id="388" w:author="Katelyn Gostic" w:date="2019-05-17T16:14:00Z"/>
            </w:rPr>
          </w:rPrChange>
        </w:rPr>
        <w:pPrChange w:id="389" w:author="Katelyn Gostic" w:date="2019-05-17T16:14:00Z">
          <w:pPr>
            <w:widowControl w:val="0"/>
            <w:autoSpaceDE w:val="0"/>
            <w:autoSpaceDN w:val="0"/>
            <w:adjustRightInd w:val="0"/>
          </w:pPr>
        </w:pPrChange>
      </w:pPr>
      <w:ins w:id="390" w:author="Katelyn Gostic" w:date="2019-05-17T16:14:00Z">
        <w:r w:rsidRPr="009251EC">
          <w:rPr>
            <w:color w:val="auto"/>
            <w:rPrChange w:id="391" w:author="Katelyn Gostic" w:date="2019-05-17T16:14:00Z">
              <w:rPr/>
            </w:rPrChange>
          </w:rPr>
          <w:t xml:space="preserve">26. </w:t>
        </w:r>
        <w:r w:rsidRPr="009251EC">
          <w:rPr>
            <w:color w:val="auto"/>
            <w:rPrChange w:id="392" w:author="Katelyn Gostic" w:date="2019-05-17T16:14:00Z">
              <w:rPr/>
            </w:rPrChange>
          </w:rPr>
          <w:tab/>
          <w:t xml:space="preserve">Bolker BM. Ecological Models and Data in R. Princeton University Press; 2008. 409 p. </w:t>
        </w:r>
      </w:ins>
    </w:p>
    <w:p w14:paraId="32FCD95B" w14:textId="77777777" w:rsidR="009251EC" w:rsidRPr="009251EC" w:rsidRDefault="009251EC" w:rsidP="009251EC">
      <w:pPr>
        <w:pStyle w:val="Bibliography"/>
        <w:rPr>
          <w:ins w:id="393" w:author="Katelyn Gostic" w:date="2019-05-17T16:14:00Z"/>
          <w:color w:val="auto"/>
          <w:rPrChange w:id="394" w:author="Katelyn Gostic" w:date="2019-05-17T16:14:00Z">
            <w:rPr>
              <w:ins w:id="395" w:author="Katelyn Gostic" w:date="2019-05-17T16:14:00Z"/>
            </w:rPr>
          </w:rPrChange>
        </w:rPr>
        <w:pPrChange w:id="396" w:author="Katelyn Gostic" w:date="2019-05-17T16:14:00Z">
          <w:pPr>
            <w:widowControl w:val="0"/>
            <w:autoSpaceDE w:val="0"/>
            <w:autoSpaceDN w:val="0"/>
            <w:adjustRightInd w:val="0"/>
          </w:pPr>
        </w:pPrChange>
      </w:pPr>
      <w:ins w:id="397" w:author="Katelyn Gostic" w:date="2019-05-17T16:14:00Z">
        <w:r w:rsidRPr="009251EC">
          <w:rPr>
            <w:color w:val="auto"/>
            <w:rPrChange w:id="398" w:author="Katelyn Gostic" w:date="2019-05-17T16:14:00Z">
              <w:rPr/>
            </w:rPrChange>
          </w:rPr>
          <w:t xml:space="preserve">27. </w:t>
        </w:r>
        <w:r w:rsidRPr="009251EC">
          <w:rPr>
            <w:color w:val="auto"/>
            <w:rPrChange w:id="399" w:author="Katelyn Gostic" w:date="2019-05-17T16:14:00Z">
              <w:rPr/>
            </w:rPrChange>
          </w:rPr>
          <w:tab/>
          <w:t>Burnham KP, Anderson DR. Model Selection and Multimodel Inference: A Practical Information-Theoretic Approach [Internet]. 2nd ed. New York: Springer-Verlag; 2002 [cited 2019 Apr 16]. Available from: https://www.springer.com/us/book/9780387953649</w:t>
        </w:r>
      </w:ins>
    </w:p>
    <w:p w14:paraId="292B434A" w14:textId="77777777" w:rsidR="009251EC" w:rsidRPr="009251EC" w:rsidRDefault="009251EC" w:rsidP="009251EC">
      <w:pPr>
        <w:pStyle w:val="Bibliography"/>
        <w:rPr>
          <w:ins w:id="400" w:author="Katelyn Gostic" w:date="2019-05-17T16:14:00Z"/>
          <w:color w:val="auto"/>
          <w:rPrChange w:id="401" w:author="Katelyn Gostic" w:date="2019-05-17T16:14:00Z">
            <w:rPr>
              <w:ins w:id="402" w:author="Katelyn Gostic" w:date="2019-05-17T16:14:00Z"/>
            </w:rPr>
          </w:rPrChange>
        </w:rPr>
        <w:pPrChange w:id="403" w:author="Katelyn Gostic" w:date="2019-05-17T16:14:00Z">
          <w:pPr>
            <w:widowControl w:val="0"/>
            <w:autoSpaceDE w:val="0"/>
            <w:autoSpaceDN w:val="0"/>
            <w:adjustRightInd w:val="0"/>
          </w:pPr>
        </w:pPrChange>
      </w:pPr>
      <w:ins w:id="404" w:author="Katelyn Gostic" w:date="2019-05-17T16:14:00Z">
        <w:r w:rsidRPr="009251EC">
          <w:rPr>
            <w:color w:val="auto"/>
            <w:rPrChange w:id="405" w:author="Katelyn Gostic" w:date="2019-05-17T16:14:00Z">
              <w:rPr/>
            </w:rPrChange>
          </w:rPr>
          <w:t xml:space="preserve">28. </w:t>
        </w:r>
        <w:r w:rsidRPr="009251EC">
          <w:rPr>
            <w:color w:val="auto"/>
            <w:rPrChange w:id="406" w:author="Katelyn Gostic" w:date="2019-05-17T16:14:00Z">
              <w:rPr/>
            </w:rPrChange>
          </w:rPr>
          <w:tab/>
          <w:t xml:space="preserve">Hadfield J, Megill C, Bell SM, Huddleston J, Potter B, Callender C, et al. Nextstrain: real-time tracking of pathogen evolution. Bioinformatics. 2018 Dec 1;34(23):4121–3. </w:t>
        </w:r>
      </w:ins>
    </w:p>
    <w:p w14:paraId="7BC12F71" w14:textId="77777777" w:rsidR="009251EC" w:rsidRPr="009251EC" w:rsidRDefault="009251EC" w:rsidP="009251EC">
      <w:pPr>
        <w:pStyle w:val="Bibliography"/>
        <w:rPr>
          <w:ins w:id="407" w:author="Katelyn Gostic" w:date="2019-05-17T16:14:00Z"/>
          <w:color w:val="auto"/>
          <w:rPrChange w:id="408" w:author="Katelyn Gostic" w:date="2019-05-17T16:14:00Z">
            <w:rPr>
              <w:ins w:id="409" w:author="Katelyn Gostic" w:date="2019-05-17T16:14:00Z"/>
            </w:rPr>
          </w:rPrChange>
        </w:rPr>
        <w:pPrChange w:id="410" w:author="Katelyn Gostic" w:date="2019-05-17T16:14:00Z">
          <w:pPr>
            <w:widowControl w:val="0"/>
            <w:autoSpaceDE w:val="0"/>
            <w:autoSpaceDN w:val="0"/>
            <w:adjustRightInd w:val="0"/>
          </w:pPr>
        </w:pPrChange>
      </w:pPr>
      <w:ins w:id="411" w:author="Katelyn Gostic" w:date="2019-05-17T16:14:00Z">
        <w:r w:rsidRPr="009251EC">
          <w:rPr>
            <w:color w:val="auto"/>
            <w:rPrChange w:id="412" w:author="Katelyn Gostic" w:date="2019-05-17T16:14:00Z">
              <w:rPr/>
            </w:rPrChange>
          </w:rPr>
          <w:lastRenderedPageBreak/>
          <w:t xml:space="preserve">29. </w:t>
        </w:r>
        <w:r w:rsidRPr="009251EC">
          <w:rPr>
            <w:color w:val="auto"/>
            <w:rPrChange w:id="413" w:author="Katelyn Gostic" w:date="2019-05-17T16:14:00Z">
              <w:rPr/>
            </w:rPrChange>
          </w:rPr>
          <w:tab/>
          <w:t xml:space="preserve">Neher RA, Bedford T, Daniels RS, Russell CA, Shraiman BI. Prediction, dynamics, and visualization of antigenic phenotypes of seasonal influenza viruses. Proc Natl Acad Sci. 2016 Mar 22;113(12):E1701–9. </w:t>
        </w:r>
      </w:ins>
    </w:p>
    <w:p w14:paraId="3D45FFC8" w14:textId="77777777" w:rsidR="009251EC" w:rsidRPr="009251EC" w:rsidRDefault="009251EC" w:rsidP="009251EC">
      <w:pPr>
        <w:pStyle w:val="Bibliography"/>
        <w:rPr>
          <w:ins w:id="414" w:author="Katelyn Gostic" w:date="2019-05-17T16:14:00Z"/>
          <w:color w:val="auto"/>
          <w:rPrChange w:id="415" w:author="Katelyn Gostic" w:date="2019-05-17T16:14:00Z">
            <w:rPr>
              <w:ins w:id="416" w:author="Katelyn Gostic" w:date="2019-05-17T16:14:00Z"/>
            </w:rPr>
          </w:rPrChange>
        </w:rPr>
        <w:pPrChange w:id="417" w:author="Katelyn Gostic" w:date="2019-05-17T16:14:00Z">
          <w:pPr>
            <w:widowControl w:val="0"/>
            <w:autoSpaceDE w:val="0"/>
            <w:autoSpaceDN w:val="0"/>
            <w:adjustRightInd w:val="0"/>
          </w:pPr>
        </w:pPrChange>
      </w:pPr>
      <w:ins w:id="418" w:author="Katelyn Gostic" w:date="2019-05-17T16:14:00Z">
        <w:r w:rsidRPr="009251EC">
          <w:rPr>
            <w:color w:val="auto"/>
            <w:rPrChange w:id="419" w:author="Katelyn Gostic" w:date="2019-05-17T16:14:00Z">
              <w:rPr/>
            </w:rPrChange>
          </w:rPr>
          <w:t xml:space="preserve">30. </w:t>
        </w:r>
        <w:r w:rsidRPr="009251EC">
          <w:rPr>
            <w:color w:val="auto"/>
            <w:rPrChange w:id="420" w:author="Katelyn Gostic" w:date="2019-05-17T16:14:00Z">
              <w:rPr/>
            </w:rPrChange>
          </w:rPr>
          <w:tab/>
          <w:t xml:space="preserve">Bedford T, Suchard MA, Lemey P, Dudas G, Gregory V, Hay AJ, et al. Integrating influenza antigenic dynamics with molecular evolution. Losick R, editor. eLife. 2014 Feb 4;3:e01914. </w:t>
        </w:r>
      </w:ins>
    </w:p>
    <w:p w14:paraId="41726DB4" w14:textId="77777777" w:rsidR="009251EC" w:rsidRPr="009251EC" w:rsidRDefault="009251EC" w:rsidP="009251EC">
      <w:pPr>
        <w:pStyle w:val="Bibliography"/>
        <w:rPr>
          <w:ins w:id="421" w:author="Katelyn Gostic" w:date="2019-05-17T16:14:00Z"/>
          <w:color w:val="auto"/>
          <w:rPrChange w:id="422" w:author="Katelyn Gostic" w:date="2019-05-17T16:14:00Z">
            <w:rPr>
              <w:ins w:id="423" w:author="Katelyn Gostic" w:date="2019-05-17T16:14:00Z"/>
            </w:rPr>
          </w:rPrChange>
        </w:rPr>
        <w:pPrChange w:id="424" w:author="Katelyn Gostic" w:date="2019-05-17T16:14:00Z">
          <w:pPr>
            <w:widowControl w:val="0"/>
            <w:autoSpaceDE w:val="0"/>
            <w:autoSpaceDN w:val="0"/>
            <w:adjustRightInd w:val="0"/>
          </w:pPr>
        </w:pPrChange>
      </w:pPr>
      <w:ins w:id="425" w:author="Katelyn Gostic" w:date="2019-05-17T16:14:00Z">
        <w:r w:rsidRPr="009251EC">
          <w:rPr>
            <w:color w:val="auto"/>
            <w:rPrChange w:id="426" w:author="Katelyn Gostic" w:date="2019-05-17T16:14:00Z">
              <w:rPr/>
            </w:rPrChange>
          </w:rPr>
          <w:t xml:space="preserve">31. </w:t>
        </w:r>
        <w:r w:rsidRPr="009251EC">
          <w:rPr>
            <w:color w:val="auto"/>
            <w:rPrChange w:id="427" w:author="Katelyn Gostic" w:date="2019-05-17T16:14:00Z">
              <w:rPr/>
            </w:rPrChange>
          </w:rPr>
          <w:tab/>
          <w:t xml:space="preserve">Smith DJ, Lapedes AS, Jong JC de, Bestebroer TM, Rimmelzwaan GF, Osterhaus ADME, et al. Mapping the Antigenic and Genetic Evolution of Influenza Virus. Science. 2004 Jul 16;305(5682):371–6. </w:t>
        </w:r>
      </w:ins>
    </w:p>
    <w:p w14:paraId="5DE76842" w14:textId="77777777" w:rsidR="009251EC" w:rsidRPr="009251EC" w:rsidRDefault="009251EC" w:rsidP="009251EC">
      <w:pPr>
        <w:pStyle w:val="Bibliography"/>
        <w:rPr>
          <w:ins w:id="428" w:author="Katelyn Gostic" w:date="2019-05-17T16:14:00Z"/>
          <w:color w:val="auto"/>
          <w:rPrChange w:id="429" w:author="Katelyn Gostic" w:date="2019-05-17T16:14:00Z">
            <w:rPr>
              <w:ins w:id="430" w:author="Katelyn Gostic" w:date="2019-05-17T16:14:00Z"/>
            </w:rPr>
          </w:rPrChange>
        </w:rPr>
        <w:pPrChange w:id="431" w:author="Katelyn Gostic" w:date="2019-05-17T16:14:00Z">
          <w:pPr>
            <w:widowControl w:val="0"/>
            <w:autoSpaceDE w:val="0"/>
            <w:autoSpaceDN w:val="0"/>
            <w:adjustRightInd w:val="0"/>
          </w:pPr>
        </w:pPrChange>
      </w:pPr>
      <w:ins w:id="432" w:author="Katelyn Gostic" w:date="2019-05-17T16:14:00Z">
        <w:r w:rsidRPr="009251EC">
          <w:rPr>
            <w:color w:val="auto"/>
            <w:rPrChange w:id="433" w:author="Katelyn Gostic" w:date="2019-05-17T16:14:00Z">
              <w:rPr/>
            </w:rPrChange>
          </w:rPr>
          <w:t xml:space="preserve">32. </w:t>
        </w:r>
        <w:r w:rsidRPr="009251EC">
          <w:rPr>
            <w:color w:val="auto"/>
            <w:rPrChange w:id="434" w:author="Katelyn Gostic" w:date="2019-05-17T16:14:00Z">
              <w:rPr/>
            </w:rPrChange>
          </w:rPr>
          <w:tab/>
          <w:t xml:space="preserve">Cowling BJ, Sullivan SG. The Value of Neuraminidase Inhibition Antibody Titers in Influenza Seroepidemiology. J Infect Dis. 2019 Jan 9;219(3):341–3. </w:t>
        </w:r>
      </w:ins>
    </w:p>
    <w:p w14:paraId="11978BF6" w14:textId="77777777" w:rsidR="009251EC" w:rsidRPr="009251EC" w:rsidRDefault="009251EC" w:rsidP="009251EC">
      <w:pPr>
        <w:pStyle w:val="Bibliography"/>
        <w:rPr>
          <w:ins w:id="435" w:author="Katelyn Gostic" w:date="2019-05-17T16:14:00Z"/>
          <w:color w:val="auto"/>
          <w:rPrChange w:id="436" w:author="Katelyn Gostic" w:date="2019-05-17T16:14:00Z">
            <w:rPr>
              <w:ins w:id="437" w:author="Katelyn Gostic" w:date="2019-05-17T16:14:00Z"/>
            </w:rPr>
          </w:rPrChange>
        </w:rPr>
        <w:pPrChange w:id="438" w:author="Katelyn Gostic" w:date="2019-05-17T16:14:00Z">
          <w:pPr>
            <w:widowControl w:val="0"/>
            <w:autoSpaceDE w:val="0"/>
            <w:autoSpaceDN w:val="0"/>
            <w:adjustRightInd w:val="0"/>
          </w:pPr>
        </w:pPrChange>
      </w:pPr>
      <w:ins w:id="439" w:author="Katelyn Gostic" w:date="2019-05-17T16:14:00Z">
        <w:r w:rsidRPr="009251EC">
          <w:rPr>
            <w:color w:val="auto"/>
            <w:rPrChange w:id="440" w:author="Katelyn Gostic" w:date="2019-05-17T16:14:00Z">
              <w:rPr/>
            </w:rPrChange>
          </w:rPr>
          <w:t xml:space="preserve">33. </w:t>
        </w:r>
        <w:r w:rsidRPr="009251EC">
          <w:rPr>
            <w:color w:val="auto"/>
            <w:rPrChange w:id="441" w:author="Katelyn Gostic" w:date="2019-05-17T16:14:00Z">
              <w:rPr/>
            </w:rPrChange>
          </w:rPr>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ins>
    </w:p>
    <w:p w14:paraId="7DE129FD" w14:textId="77777777" w:rsidR="009251EC" w:rsidRPr="009251EC" w:rsidRDefault="009251EC" w:rsidP="009251EC">
      <w:pPr>
        <w:pStyle w:val="Bibliography"/>
        <w:rPr>
          <w:ins w:id="442" w:author="Katelyn Gostic" w:date="2019-05-17T16:14:00Z"/>
          <w:color w:val="auto"/>
          <w:rPrChange w:id="443" w:author="Katelyn Gostic" w:date="2019-05-17T16:14:00Z">
            <w:rPr>
              <w:ins w:id="444" w:author="Katelyn Gostic" w:date="2019-05-17T16:14:00Z"/>
            </w:rPr>
          </w:rPrChange>
        </w:rPr>
        <w:pPrChange w:id="445" w:author="Katelyn Gostic" w:date="2019-05-17T16:14:00Z">
          <w:pPr>
            <w:widowControl w:val="0"/>
            <w:autoSpaceDE w:val="0"/>
            <w:autoSpaceDN w:val="0"/>
            <w:adjustRightInd w:val="0"/>
          </w:pPr>
        </w:pPrChange>
      </w:pPr>
      <w:ins w:id="446" w:author="Katelyn Gostic" w:date="2019-05-17T16:14:00Z">
        <w:r w:rsidRPr="009251EC">
          <w:rPr>
            <w:color w:val="auto"/>
            <w:rPrChange w:id="447" w:author="Katelyn Gostic" w:date="2019-05-17T16:14:00Z">
              <w:rPr/>
            </w:rPrChange>
          </w:rPr>
          <w:t xml:space="preserve">34. </w:t>
        </w:r>
        <w:r w:rsidRPr="009251EC">
          <w:rPr>
            <w:color w:val="auto"/>
            <w:rPrChange w:id="448" w:author="Katelyn Gostic" w:date="2019-05-17T16:14:00Z">
              <w:rPr/>
            </w:rPrChange>
          </w:rPr>
          <w:tab/>
          <w:t>RFA-AI-18-010: Impact of Initial Influenza Exposure on Immunity in Infants (U01 Clinical Trial Not Allowed) [Internet]. [cited 2019 Apr 15]. Available from: https://grants.nih.gov/grants/guide/rfa-files/RFA-AI-18-010.html</w:t>
        </w:r>
      </w:ins>
    </w:p>
    <w:p w14:paraId="4214D602" w14:textId="77777777" w:rsidR="009251EC" w:rsidRPr="009251EC" w:rsidRDefault="009251EC" w:rsidP="009251EC">
      <w:pPr>
        <w:pStyle w:val="Bibliography"/>
        <w:rPr>
          <w:ins w:id="449" w:author="Katelyn Gostic" w:date="2019-05-17T16:14:00Z"/>
          <w:color w:val="auto"/>
          <w:rPrChange w:id="450" w:author="Katelyn Gostic" w:date="2019-05-17T16:14:00Z">
            <w:rPr>
              <w:ins w:id="451" w:author="Katelyn Gostic" w:date="2019-05-17T16:14:00Z"/>
            </w:rPr>
          </w:rPrChange>
        </w:rPr>
        <w:pPrChange w:id="452" w:author="Katelyn Gostic" w:date="2019-05-17T16:14:00Z">
          <w:pPr>
            <w:widowControl w:val="0"/>
            <w:autoSpaceDE w:val="0"/>
            <w:autoSpaceDN w:val="0"/>
            <w:adjustRightInd w:val="0"/>
          </w:pPr>
        </w:pPrChange>
      </w:pPr>
      <w:ins w:id="453" w:author="Katelyn Gostic" w:date="2019-05-17T16:14:00Z">
        <w:r w:rsidRPr="009251EC">
          <w:rPr>
            <w:color w:val="auto"/>
            <w:rPrChange w:id="454" w:author="Katelyn Gostic" w:date="2019-05-17T16:14:00Z">
              <w:rPr/>
            </w:rPrChange>
          </w:rPr>
          <w:t xml:space="preserve">35. </w:t>
        </w:r>
        <w:r w:rsidRPr="009251EC">
          <w:rPr>
            <w:color w:val="auto"/>
            <w:rPrChange w:id="455" w:author="Katelyn Gostic" w:date="2019-05-17T16:14:00Z">
              <w:rPr/>
            </w:rPrChange>
          </w:rPr>
          <w:tab/>
          <w:t xml:space="preserve">Grenfell BT, Pybus OG, Gog JR, Wood JLN, Daly JM, Mumford JA, et al. Unifying the Epidemiological and Evolutionary Dynamics of Pathogens. Science. 2004 Jan 16;303(5656):327–32. </w:t>
        </w:r>
      </w:ins>
    </w:p>
    <w:p w14:paraId="3462D163" w14:textId="77777777" w:rsidR="009251EC" w:rsidRPr="009251EC" w:rsidRDefault="009251EC" w:rsidP="009251EC">
      <w:pPr>
        <w:pStyle w:val="Bibliography"/>
        <w:rPr>
          <w:ins w:id="456" w:author="Katelyn Gostic" w:date="2019-05-17T16:14:00Z"/>
          <w:color w:val="auto"/>
          <w:rPrChange w:id="457" w:author="Katelyn Gostic" w:date="2019-05-17T16:14:00Z">
            <w:rPr>
              <w:ins w:id="458" w:author="Katelyn Gostic" w:date="2019-05-17T16:14:00Z"/>
            </w:rPr>
          </w:rPrChange>
        </w:rPr>
        <w:pPrChange w:id="459" w:author="Katelyn Gostic" w:date="2019-05-17T16:14:00Z">
          <w:pPr>
            <w:widowControl w:val="0"/>
            <w:autoSpaceDE w:val="0"/>
            <w:autoSpaceDN w:val="0"/>
            <w:adjustRightInd w:val="0"/>
          </w:pPr>
        </w:pPrChange>
      </w:pPr>
      <w:ins w:id="460" w:author="Katelyn Gostic" w:date="2019-05-17T16:14:00Z">
        <w:r w:rsidRPr="009251EC">
          <w:rPr>
            <w:color w:val="auto"/>
            <w:rPrChange w:id="461" w:author="Katelyn Gostic" w:date="2019-05-17T16:14:00Z">
              <w:rPr/>
            </w:rPrChange>
          </w:rPr>
          <w:t xml:space="preserve">36. </w:t>
        </w:r>
        <w:r w:rsidRPr="009251EC">
          <w:rPr>
            <w:color w:val="auto"/>
            <w:rPrChange w:id="462" w:author="Katelyn Gostic" w:date="2019-05-17T16:14:00Z">
              <w:rPr/>
            </w:rPrChange>
          </w:rPr>
          <w:tab/>
          <w:t xml:space="preserve">Dreyfus C, Laursen NS, Kwaks T, Zuijdgeest D, Khayat R, Ekiert DC, et al. Highly Conserved Protective Epitopes on Influenza B Viruses. Science. 2012 Sep 14;337(6100):1343–8. </w:t>
        </w:r>
      </w:ins>
    </w:p>
    <w:p w14:paraId="4E078174" w14:textId="77777777" w:rsidR="009251EC" w:rsidRPr="009251EC" w:rsidRDefault="009251EC" w:rsidP="009251EC">
      <w:pPr>
        <w:pStyle w:val="Bibliography"/>
        <w:rPr>
          <w:ins w:id="463" w:author="Katelyn Gostic" w:date="2019-05-17T16:14:00Z"/>
          <w:color w:val="auto"/>
          <w:rPrChange w:id="464" w:author="Katelyn Gostic" w:date="2019-05-17T16:14:00Z">
            <w:rPr>
              <w:ins w:id="465" w:author="Katelyn Gostic" w:date="2019-05-17T16:14:00Z"/>
            </w:rPr>
          </w:rPrChange>
        </w:rPr>
        <w:pPrChange w:id="466" w:author="Katelyn Gostic" w:date="2019-05-17T16:14:00Z">
          <w:pPr>
            <w:widowControl w:val="0"/>
            <w:autoSpaceDE w:val="0"/>
            <w:autoSpaceDN w:val="0"/>
            <w:adjustRightInd w:val="0"/>
          </w:pPr>
        </w:pPrChange>
      </w:pPr>
      <w:ins w:id="467" w:author="Katelyn Gostic" w:date="2019-05-17T16:14:00Z">
        <w:r w:rsidRPr="009251EC">
          <w:rPr>
            <w:color w:val="auto"/>
            <w:rPrChange w:id="468" w:author="Katelyn Gostic" w:date="2019-05-17T16:14:00Z">
              <w:rPr/>
            </w:rPrChange>
          </w:rPr>
          <w:t xml:space="preserve">37. </w:t>
        </w:r>
        <w:r w:rsidRPr="009251EC">
          <w:rPr>
            <w:color w:val="auto"/>
            <w:rPrChange w:id="469" w:author="Katelyn Gostic" w:date="2019-05-17T16:14:00Z">
              <w:rPr/>
            </w:rPrChange>
          </w:rPr>
          <w:tab/>
          <w:t xml:space="preserve">DiLillo DJ, Palese P, Wilson PC, Ravetch JV. Broadly neutralizing anti-influenza antibodies require Fc receptor engagement for in vivo protection. J Clin Invest. 2016 Feb 1;126(2):605–10. </w:t>
        </w:r>
      </w:ins>
    </w:p>
    <w:p w14:paraId="10FE2BB7" w14:textId="77777777" w:rsidR="009251EC" w:rsidRPr="009251EC" w:rsidRDefault="009251EC" w:rsidP="009251EC">
      <w:pPr>
        <w:pStyle w:val="Bibliography"/>
        <w:rPr>
          <w:ins w:id="470" w:author="Katelyn Gostic" w:date="2019-05-17T16:14:00Z"/>
          <w:color w:val="auto"/>
          <w:rPrChange w:id="471" w:author="Katelyn Gostic" w:date="2019-05-17T16:14:00Z">
            <w:rPr>
              <w:ins w:id="472" w:author="Katelyn Gostic" w:date="2019-05-17T16:14:00Z"/>
            </w:rPr>
          </w:rPrChange>
        </w:rPr>
        <w:pPrChange w:id="473" w:author="Katelyn Gostic" w:date="2019-05-17T16:14:00Z">
          <w:pPr>
            <w:widowControl w:val="0"/>
            <w:autoSpaceDE w:val="0"/>
            <w:autoSpaceDN w:val="0"/>
            <w:adjustRightInd w:val="0"/>
          </w:pPr>
        </w:pPrChange>
      </w:pPr>
      <w:ins w:id="474" w:author="Katelyn Gostic" w:date="2019-05-17T16:14:00Z">
        <w:r w:rsidRPr="009251EC">
          <w:rPr>
            <w:color w:val="auto"/>
            <w:rPrChange w:id="475" w:author="Katelyn Gostic" w:date="2019-05-17T16:14:00Z">
              <w:rPr/>
            </w:rPrChange>
          </w:rPr>
          <w:t xml:space="preserve">38. </w:t>
        </w:r>
        <w:r w:rsidRPr="009251EC">
          <w:rPr>
            <w:color w:val="auto"/>
            <w:rPrChange w:id="476" w:author="Katelyn Gostic" w:date="2019-05-17T16:14:00Z">
              <w:rPr/>
            </w:rPrChange>
          </w:rPr>
          <w:tab/>
          <w:t xml:space="preserve">Henry Dunand CJ, Leon PE, Huang M, Choi A, Chromikova V, Ho IY, et al. Both Neutralizing and Non-Neutralizing Human H7N9 Influenza Vaccine-Induced Monoclonal Antibodies Confer Protection. Cell Host Microbe. 2016 Jun 8;19(6):800–13. </w:t>
        </w:r>
      </w:ins>
    </w:p>
    <w:p w14:paraId="01DFC687" w14:textId="77777777" w:rsidR="009251EC" w:rsidRPr="009251EC" w:rsidRDefault="009251EC" w:rsidP="009251EC">
      <w:pPr>
        <w:pStyle w:val="Bibliography"/>
        <w:rPr>
          <w:ins w:id="477" w:author="Katelyn Gostic" w:date="2019-05-17T16:14:00Z"/>
          <w:color w:val="auto"/>
          <w:rPrChange w:id="478" w:author="Katelyn Gostic" w:date="2019-05-17T16:14:00Z">
            <w:rPr>
              <w:ins w:id="479" w:author="Katelyn Gostic" w:date="2019-05-17T16:14:00Z"/>
            </w:rPr>
          </w:rPrChange>
        </w:rPr>
        <w:pPrChange w:id="480" w:author="Katelyn Gostic" w:date="2019-05-17T16:14:00Z">
          <w:pPr>
            <w:widowControl w:val="0"/>
            <w:autoSpaceDE w:val="0"/>
            <w:autoSpaceDN w:val="0"/>
            <w:adjustRightInd w:val="0"/>
          </w:pPr>
        </w:pPrChange>
      </w:pPr>
      <w:ins w:id="481" w:author="Katelyn Gostic" w:date="2019-05-17T16:14:00Z">
        <w:r w:rsidRPr="009251EC">
          <w:rPr>
            <w:color w:val="auto"/>
            <w:rPrChange w:id="482" w:author="Katelyn Gostic" w:date="2019-05-17T16:14:00Z">
              <w:rPr/>
            </w:rPrChange>
          </w:rPr>
          <w:t xml:space="preserve">39. </w:t>
        </w:r>
        <w:r w:rsidRPr="009251EC">
          <w:rPr>
            <w:color w:val="auto"/>
            <w:rPrChange w:id="483" w:author="Katelyn Gostic" w:date="2019-05-17T16:14:00Z">
              <w:rPr/>
            </w:rPrChange>
          </w:rPr>
          <w:tab/>
          <w:t>Age-specific differences in the dynamics of protective immunity to influenza | Nature Communications [Internet]. [cited 2019 May 6]. Available from: https://www.nature.com/articles/s41467-019-09652-6</w:t>
        </w:r>
      </w:ins>
    </w:p>
    <w:p w14:paraId="00CFE19E" w14:textId="77777777" w:rsidR="009251EC" w:rsidRPr="009251EC" w:rsidRDefault="009251EC" w:rsidP="009251EC">
      <w:pPr>
        <w:pStyle w:val="Bibliography"/>
        <w:rPr>
          <w:ins w:id="484" w:author="Katelyn Gostic" w:date="2019-05-17T16:14:00Z"/>
          <w:color w:val="auto"/>
          <w:rPrChange w:id="485" w:author="Katelyn Gostic" w:date="2019-05-17T16:14:00Z">
            <w:rPr>
              <w:ins w:id="486" w:author="Katelyn Gostic" w:date="2019-05-17T16:14:00Z"/>
            </w:rPr>
          </w:rPrChange>
        </w:rPr>
        <w:pPrChange w:id="487" w:author="Katelyn Gostic" w:date="2019-05-17T16:14:00Z">
          <w:pPr>
            <w:widowControl w:val="0"/>
            <w:autoSpaceDE w:val="0"/>
            <w:autoSpaceDN w:val="0"/>
            <w:adjustRightInd w:val="0"/>
          </w:pPr>
        </w:pPrChange>
      </w:pPr>
      <w:ins w:id="488" w:author="Katelyn Gostic" w:date="2019-05-17T16:14:00Z">
        <w:r w:rsidRPr="009251EC">
          <w:rPr>
            <w:color w:val="auto"/>
            <w:rPrChange w:id="489" w:author="Katelyn Gostic" w:date="2019-05-17T16:14:00Z">
              <w:rPr/>
            </w:rPrChange>
          </w:rPr>
          <w:t xml:space="preserve">40. </w:t>
        </w:r>
        <w:r w:rsidRPr="009251EC">
          <w:rPr>
            <w:color w:val="auto"/>
            <w:rPrChange w:id="490" w:author="Katelyn Gostic" w:date="2019-05-17T16:14:00Z">
              <w:rPr/>
            </w:rPrChange>
          </w:rPr>
          <w:tab/>
          <w:t xml:space="preserve">Rozo M, Gronvall GK. The Reemergent 1977 H1N1 Strain and the Gain-of-Function Debate. mBio. 2015 Sep 1;6(4):e01013-15. </w:t>
        </w:r>
      </w:ins>
    </w:p>
    <w:p w14:paraId="420F2332" w14:textId="77777777" w:rsidR="009251EC" w:rsidRPr="009251EC" w:rsidRDefault="009251EC" w:rsidP="009251EC">
      <w:pPr>
        <w:pStyle w:val="Bibliography"/>
        <w:rPr>
          <w:ins w:id="491" w:author="Katelyn Gostic" w:date="2019-05-17T16:14:00Z"/>
          <w:color w:val="auto"/>
          <w:rPrChange w:id="492" w:author="Katelyn Gostic" w:date="2019-05-17T16:14:00Z">
            <w:rPr>
              <w:ins w:id="493" w:author="Katelyn Gostic" w:date="2019-05-17T16:14:00Z"/>
            </w:rPr>
          </w:rPrChange>
        </w:rPr>
        <w:pPrChange w:id="494" w:author="Katelyn Gostic" w:date="2019-05-17T16:14:00Z">
          <w:pPr>
            <w:widowControl w:val="0"/>
            <w:autoSpaceDE w:val="0"/>
            <w:autoSpaceDN w:val="0"/>
            <w:adjustRightInd w:val="0"/>
          </w:pPr>
        </w:pPrChange>
      </w:pPr>
      <w:ins w:id="495" w:author="Katelyn Gostic" w:date="2019-05-17T16:14:00Z">
        <w:r w:rsidRPr="009251EC">
          <w:rPr>
            <w:color w:val="auto"/>
            <w:rPrChange w:id="496" w:author="Katelyn Gostic" w:date="2019-05-17T16:14:00Z">
              <w:rPr/>
            </w:rPrChange>
          </w:rPr>
          <w:t xml:space="preserve">41. </w:t>
        </w:r>
        <w:r w:rsidRPr="009251EC">
          <w:rPr>
            <w:color w:val="auto"/>
            <w:rPrChange w:id="497" w:author="Katelyn Gostic" w:date="2019-05-17T16:14:00Z">
              <w:rPr/>
            </w:rPrChange>
          </w:rPr>
          <w:tab/>
          <w:t xml:space="preserve">Nakajima K, Desselberger U, Palese P. Recent human influenza A (H1N1) viruses are closely related genetically to strains isolated in 1950. Nature. 1978 Jul;274(5669):334. </w:t>
        </w:r>
      </w:ins>
    </w:p>
    <w:p w14:paraId="59C619DC" w14:textId="77777777" w:rsidR="009251EC" w:rsidRPr="009251EC" w:rsidRDefault="009251EC" w:rsidP="009251EC">
      <w:pPr>
        <w:pStyle w:val="Bibliography"/>
        <w:rPr>
          <w:ins w:id="498" w:author="Katelyn Gostic" w:date="2019-05-17T16:14:00Z"/>
          <w:color w:val="auto"/>
          <w:rPrChange w:id="499" w:author="Katelyn Gostic" w:date="2019-05-17T16:14:00Z">
            <w:rPr>
              <w:ins w:id="500" w:author="Katelyn Gostic" w:date="2019-05-17T16:14:00Z"/>
            </w:rPr>
          </w:rPrChange>
        </w:rPr>
        <w:pPrChange w:id="501" w:author="Katelyn Gostic" w:date="2019-05-17T16:14:00Z">
          <w:pPr>
            <w:widowControl w:val="0"/>
            <w:autoSpaceDE w:val="0"/>
            <w:autoSpaceDN w:val="0"/>
            <w:adjustRightInd w:val="0"/>
          </w:pPr>
        </w:pPrChange>
      </w:pPr>
      <w:ins w:id="502" w:author="Katelyn Gostic" w:date="2019-05-17T16:14:00Z">
        <w:r w:rsidRPr="009251EC">
          <w:rPr>
            <w:color w:val="auto"/>
            <w:rPrChange w:id="503" w:author="Katelyn Gostic" w:date="2019-05-17T16:14:00Z">
              <w:rPr/>
            </w:rPrChange>
          </w:rPr>
          <w:t xml:space="preserve">42. </w:t>
        </w:r>
        <w:r w:rsidRPr="009251EC">
          <w:rPr>
            <w:color w:val="auto"/>
            <w:rPrChange w:id="504" w:author="Katelyn Gostic" w:date="2019-05-17T16:14:00Z">
              <w:rPr/>
            </w:rPrChange>
          </w:rPr>
          <w:tab/>
          <w:t xml:space="preserve">Linderman SL, Chambers BS, Zost SJ, Parkhouse K, Li Y, Herrmann C, et al. Potential antigenic explanation for atypical H1N1 infections among middle-aged adults during the 2013–2014 influenza season. Proc Natl Acad Sci. 2014 Nov 4;111(44):15798–803. </w:t>
        </w:r>
      </w:ins>
    </w:p>
    <w:p w14:paraId="1FDAFED1" w14:textId="77777777" w:rsidR="009251EC" w:rsidRPr="009251EC" w:rsidRDefault="009251EC" w:rsidP="009251EC">
      <w:pPr>
        <w:pStyle w:val="Bibliography"/>
        <w:rPr>
          <w:ins w:id="505" w:author="Katelyn Gostic" w:date="2019-05-17T16:14:00Z"/>
          <w:color w:val="auto"/>
          <w:rPrChange w:id="506" w:author="Katelyn Gostic" w:date="2019-05-17T16:14:00Z">
            <w:rPr>
              <w:ins w:id="507" w:author="Katelyn Gostic" w:date="2019-05-17T16:14:00Z"/>
            </w:rPr>
          </w:rPrChange>
        </w:rPr>
        <w:pPrChange w:id="508" w:author="Katelyn Gostic" w:date="2019-05-17T16:14:00Z">
          <w:pPr>
            <w:widowControl w:val="0"/>
            <w:autoSpaceDE w:val="0"/>
            <w:autoSpaceDN w:val="0"/>
            <w:adjustRightInd w:val="0"/>
          </w:pPr>
        </w:pPrChange>
      </w:pPr>
      <w:ins w:id="509" w:author="Katelyn Gostic" w:date="2019-05-17T16:14:00Z">
        <w:r w:rsidRPr="009251EC">
          <w:rPr>
            <w:color w:val="auto"/>
            <w:rPrChange w:id="510" w:author="Katelyn Gostic" w:date="2019-05-17T16:14:00Z">
              <w:rPr/>
            </w:rPrChange>
          </w:rPr>
          <w:lastRenderedPageBreak/>
          <w:t xml:space="preserve">43. </w:t>
        </w:r>
        <w:r w:rsidRPr="009251EC">
          <w:rPr>
            <w:color w:val="auto"/>
            <w:rPrChange w:id="511" w:author="Katelyn Gostic" w:date="2019-05-17T16:14:00Z">
              <w:rPr/>
            </w:rPrChange>
          </w:rPr>
          <w:tab/>
          <w:t xml:space="preserve">Cobey S, Hensley SE. Immune history and influenza virus susceptibility. Curr Opin Virol. 2017 Feb 1;22:105–11. </w:t>
        </w:r>
      </w:ins>
    </w:p>
    <w:p w14:paraId="2F6E4F00" w14:textId="77777777" w:rsidR="009251EC" w:rsidRPr="009251EC" w:rsidRDefault="009251EC" w:rsidP="009251EC">
      <w:pPr>
        <w:pStyle w:val="Bibliography"/>
        <w:rPr>
          <w:ins w:id="512" w:author="Katelyn Gostic" w:date="2019-05-17T16:14:00Z"/>
          <w:color w:val="auto"/>
          <w:rPrChange w:id="513" w:author="Katelyn Gostic" w:date="2019-05-17T16:14:00Z">
            <w:rPr>
              <w:ins w:id="514" w:author="Katelyn Gostic" w:date="2019-05-17T16:14:00Z"/>
            </w:rPr>
          </w:rPrChange>
        </w:rPr>
        <w:pPrChange w:id="515" w:author="Katelyn Gostic" w:date="2019-05-17T16:14:00Z">
          <w:pPr>
            <w:widowControl w:val="0"/>
            <w:autoSpaceDE w:val="0"/>
            <w:autoSpaceDN w:val="0"/>
            <w:adjustRightInd w:val="0"/>
          </w:pPr>
        </w:pPrChange>
      </w:pPr>
      <w:ins w:id="516" w:author="Katelyn Gostic" w:date="2019-05-17T16:14:00Z">
        <w:r w:rsidRPr="009251EC">
          <w:rPr>
            <w:color w:val="auto"/>
            <w:rPrChange w:id="517" w:author="Katelyn Gostic" w:date="2019-05-17T16:14:00Z">
              <w:rPr/>
            </w:rPrChange>
          </w:rPr>
          <w:t xml:space="preserve">44. </w:t>
        </w:r>
        <w:r w:rsidRPr="009251EC">
          <w:rPr>
            <w:color w:val="auto"/>
            <w:rPrChange w:id="518" w:author="Katelyn Gostic" w:date="2019-05-17T16:14:00Z">
              <w:rPr/>
            </w:rPrChange>
          </w:rPr>
          <w:tab/>
          <w:t xml:space="preserve">Palache A, Oriol-Mathieu V, Fino M, Xydia-Charmanta M. Seasonal influenza vaccine dose distribution in 195 countries (2004–2013): Little progress in estimated global vaccination coverage. Vaccine. 2015 Oct 13;33(42):5598–605. </w:t>
        </w:r>
      </w:ins>
    </w:p>
    <w:p w14:paraId="35D979E2" w14:textId="77777777" w:rsidR="009251EC" w:rsidRPr="009251EC" w:rsidRDefault="009251EC" w:rsidP="009251EC">
      <w:pPr>
        <w:pStyle w:val="Bibliography"/>
        <w:rPr>
          <w:ins w:id="519" w:author="Katelyn Gostic" w:date="2019-05-17T16:14:00Z"/>
          <w:color w:val="auto"/>
          <w:rPrChange w:id="520" w:author="Katelyn Gostic" w:date="2019-05-17T16:14:00Z">
            <w:rPr>
              <w:ins w:id="521" w:author="Katelyn Gostic" w:date="2019-05-17T16:14:00Z"/>
            </w:rPr>
          </w:rPrChange>
        </w:rPr>
        <w:pPrChange w:id="522" w:author="Katelyn Gostic" w:date="2019-05-17T16:14:00Z">
          <w:pPr>
            <w:widowControl w:val="0"/>
            <w:autoSpaceDE w:val="0"/>
            <w:autoSpaceDN w:val="0"/>
            <w:adjustRightInd w:val="0"/>
          </w:pPr>
        </w:pPrChange>
      </w:pPr>
      <w:ins w:id="523" w:author="Katelyn Gostic" w:date="2019-05-17T16:14:00Z">
        <w:r w:rsidRPr="009251EC">
          <w:rPr>
            <w:color w:val="auto"/>
            <w:rPrChange w:id="524" w:author="Katelyn Gostic" w:date="2019-05-17T16:14:00Z">
              <w:rPr/>
            </w:rPrChange>
          </w:rPr>
          <w:t xml:space="preserve">45. </w:t>
        </w:r>
        <w:r w:rsidRPr="009251EC">
          <w:rPr>
            <w:color w:val="auto"/>
            <w:rPrChange w:id="525" w:author="Katelyn Gostic" w:date="2019-05-17T16:14:00Z">
              <w:rPr/>
            </w:rPrChange>
          </w:rPr>
          <w:tab/>
          <w:t xml:space="preserve">Vanessen G, Palache A, Forleo E, Fedson D. Influenza vaccination in 2000: recommendations and vaccine use in 50 developed and rapidly developing countries. Vaccine. 2003 May 1;21(16):1780–5. </w:t>
        </w:r>
      </w:ins>
    </w:p>
    <w:p w14:paraId="7325A67E" w14:textId="77777777" w:rsidR="009251EC" w:rsidRPr="009251EC" w:rsidRDefault="009251EC" w:rsidP="009251EC">
      <w:pPr>
        <w:pStyle w:val="Bibliography"/>
        <w:rPr>
          <w:ins w:id="526" w:author="Katelyn Gostic" w:date="2019-05-17T16:14:00Z"/>
          <w:color w:val="auto"/>
          <w:rPrChange w:id="527" w:author="Katelyn Gostic" w:date="2019-05-17T16:14:00Z">
            <w:rPr>
              <w:ins w:id="528" w:author="Katelyn Gostic" w:date="2019-05-17T16:14:00Z"/>
            </w:rPr>
          </w:rPrChange>
        </w:rPr>
        <w:pPrChange w:id="529" w:author="Katelyn Gostic" w:date="2019-05-17T16:14:00Z">
          <w:pPr>
            <w:widowControl w:val="0"/>
            <w:autoSpaceDE w:val="0"/>
            <w:autoSpaceDN w:val="0"/>
            <w:adjustRightInd w:val="0"/>
          </w:pPr>
        </w:pPrChange>
      </w:pPr>
      <w:ins w:id="530" w:author="Katelyn Gostic" w:date="2019-05-17T16:14:00Z">
        <w:r w:rsidRPr="009251EC">
          <w:rPr>
            <w:color w:val="auto"/>
            <w:rPrChange w:id="531" w:author="Katelyn Gostic" w:date="2019-05-17T16:14:00Z">
              <w:rPr/>
            </w:rPrChange>
          </w:rPr>
          <w:t xml:space="preserve">46. </w:t>
        </w:r>
        <w:r w:rsidRPr="009251EC">
          <w:rPr>
            <w:color w:val="auto"/>
            <w:rPrChange w:id="532" w:author="Katelyn Gostic" w:date="2019-05-17T16:14:00Z">
              <w:rPr/>
            </w:rPrChange>
          </w:rPr>
          <w:tab/>
          <w:t>WHO | FluNet [Internet]. WHO. [cited 2019 Apr 15]. Available from: http://www.who.int/influenza/gisrs_laboratory/flunet/en/</w:t>
        </w:r>
      </w:ins>
    </w:p>
    <w:p w14:paraId="06713659" w14:textId="77777777" w:rsidR="009251EC" w:rsidRPr="009251EC" w:rsidRDefault="009251EC" w:rsidP="009251EC">
      <w:pPr>
        <w:pStyle w:val="Bibliography"/>
        <w:rPr>
          <w:ins w:id="533" w:author="Katelyn Gostic" w:date="2019-05-17T16:14:00Z"/>
          <w:color w:val="auto"/>
          <w:rPrChange w:id="534" w:author="Katelyn Gostic" w:date="2019-05-17T16:14:00Z">
            <w:rPr>
              <w:ins w:id="535" w:author="Katelyn Gostic" w:date="2019-05-17T16:14:00Z"/>
            </w:rPr>
          </w:rPrChange>
        </w:rPr>
        <w:pPrChange w:id="536" w:author="Katelyn Gostic" w:date="2019-05-17T16:14:00Z">
          <w:pPr>
            <w:widowControl w:val="0"/>
            <w:autoSpaceDE w:val="0"/>
            <w:autoSpaceDN w:val="0"/>
            <w:adjustRightInd w:val="0"/>
          </w:pPr>
        </w:pPrChange>
      </w:pPr>
      <w:ins w:id="537" w:author="Katelyn Gostic" w:date="2019-05-17T16:14:00Z">
        <w:r w:rsidRPr="009251EC">
          <w:rPr>
            <w:color w:val="auto"/>
            <w:rPrChange w:id="538" w:author="Katelyn Gostic" w:date="2019-05-17T16:14:00Z">
              <w:rPr/>
            </w:rPrChange>
          </w:rPr>
          <w:t xml:space="preserve">47. </w:t>
        </w:r>
        <w:r w:rsidRPr="009251EC">
          <w:rPr>
            <w:color w:val="auto"/>
            <w:rPrChange w:id="539" w:author="Katelyn Gostic" w:date="2019-05-17T16:14:00Z">
              <w:rPr/>
            </w:rPrChange>
          </w:rPr>
          <w:tab/>
          <w:t>FluView Interactive | CDC [Internet]. 2018 [cited 2019 Apr 15]. Available from: https://www.cdc.gov/flu/weekly/fluviewinteractive.htm</w:t>
        </w:r>
      </w:ins>
    </w:p>
    <w:p w14:paraId="403EB080" w14:textId="77777777" w:rsidR="009251EC" w:rsidRPr="009251EC" w:rsidRDefault="009251EC" w:rsidP="009251EC">
      <w:pPr>
        <w:pStyle w:val="Bibliography"/>
        <w:rPr>
          <w:ins w:id="540" w:author="Katelyn Gostic" w:date="2019-05-17T16:14:00Z"/>
          <w:color w:val="auto"/>
          <w:rPrChange w:id="541" w:author="Katelyn Gostic" w:date="2019-05-17T16:14:00Z">
            <w:rPr>
              <w:ins w:id="542" w:author="Katelyn Gostic" w:date="2019-05-17T16:14:00Z"/>
            </w:rPr>
          </w:rPrChange>
        </w:rPr>
        <w:pPrChange w:id="543" w:author="Katelyn Gostic" w:date="2019-05-17T16:14:00Z">
          <w:pPr>
            <w:widowControl w:val="0"/>
            <w:autoSpaceDE w:val="0"/>
            <w:autoSpaceDN w:val="0"/>
            <w:adjustRightInd w:val="0"/>
          </w:pPr>
        </w:pPrChange>
      </w:pPr>
      <w:ins w:id="544" w:author="Katelyn Gostic" w:date="2019-05-17T16:14:00Z">
        <w:r w:rsidRPr="009251EC">
          <w:rPr>
            <w:color w:val="auto"/>
            <w:rPrChange w:id="545" w:author="Katelyn Gostic" w:date="2019-05-17T16:14:00Z">
              <w:rPr/>
            </w:rPrChange>
          </w:rPr>
          <w:t xml:space="preserve">48. </w:t>
        </w:r>
        <w:r w:rsidRPr="009251EC">
          <w:rPr>
            <w:color w:val="auto"/>
            <w:rPrChange w:id="546" w:author="Katelyn Gostic" w:date="2019-05-17T16:14:00Z">
              <w:rPr/>
            </w:rPrChange>
          </w:rPr>
          <w:tab/>
          <w:t xml:space="preserve">Bogner P, Capua I, Lipman DJ, Cox NJ. A global initiative on sharing avian flu data. Nature. 2006 Aug;442(7106):981. </w:t>
        </w:r>
      </w:ins>
    </w:p>
    <w:p w14:paraId="4005F2DF" w14:textId="77777777" w:rsidR="009251EC" w:rsidRPr="009251EC" w:rsidRDefault="009251EC" w:rsidP="009251EC">
      <w:pPr>
        <w:pStyle w:val="Bibliography"/>
        <w:rPr>
          <w:ins w:id="547" w:author="Katelyn Gostic" w:date="2019-05-17T16:14:00Z"/>
          <w:color w:val="auto"/>
          <w:rPrChange w:id="548" w:author="Katelyn Gostic" w:date="2019-05-17T16:14:00Z">
            <w:rPr>
              <w:ins w:id="549" w:author="Katelyn Gostic" w:date="2019-05-17T16:14:00Z"/>
            </w:rPr>
          </w:rPrChange>
        </w:rPr>
        <w:pPrChange w:id="550" w:author="Katelyn Gostic" w:date="2019-05-17T16:14:00Z">
          <w:pPr>
            <w:widowControl w:val="0"/>
            <w:autoSpaceDE w:val="0"/>
            <w:autoSpaceDN w:val="0"/>
            <w:adjustRightInd w:val="0"/>
          </w:pPr>
        </w:pPrChange>
      </w:pPr>
      <w:ins w:id="551" w:author="Katelyn Gostic" w:date="2019-05-17T16:14:00Z">
        <w:r w:rsidRPr="009251EC">
          <w:rPr>
            <w:color w:val="auto"/>
            <w:rPrChange w:id="552" w:author="Katelyn Gostic" w:date="2019-05-17T16:14:00Z">
              <w:rPr/>
            </w:rPrChange>
          </w:rPr>
          <w:t xml:space="preserve">49. </w:t>
        </w:r>
        <w:r w:rsidRPr="009251EC">
          <w:rPr>
            <w:color w:val="auto"/>
            <w:rPrChange w:id="553" w:author="Katelyn Gostic" w:date="2019-05-17T16:14:00Z">
              <w:rPr/>
            </w:rPrChange>
          </w:rPr>
          <w:tab/>
          <w:t>Sagulenko P, Puller V, Neher RA. TreeTime: Maximum-likelihood phylodynamic analysis. Virus Evol [Internet]. 2018 Jan 8 [cited 2019 Apr 12];4(1). Available from: https://www.ncbi.nlm.nih.gov/pmc/articles/PMC5758920/</w:t>
        </w:r>
      </w:ins>
    </w:p>
    <w:p w14:paraId="3F431CB8" w14:textId="77777777" w:rsidR="009251EC" w:rsidRPr="009251EC" w:rsidRDefault="009251EC" w:rsidP="009251EC">
      <w:pPr>
        <w:pStyle w:val="Bibliography"/>
        <w:rPr>
          <w:ins w:id="554" w:author="Katelyn Gostic" w:date="2019-05-17T16:14:00Z"/>
          <w:color w:val="auto"/>
          <w:rPrChange w:id="555" w:author="Katelyn Gostic" w:date="2019-05-17T16:14:00Z">
            <w:rPr>
              <w:ins w:id="556" w:author="Katelyn Gostic" w:date="2019-05-17T16:14:00Z"/>
            </w:rPr>
          </w:rPrChange>
        </w:rPr>
        <w:pPrChange w:id="557" w:author="Katelyn Gostic" w:date="2019-05-17T16:14:00Z">
          <w:pPr>
            <w:widowControl w:val="0"/>
            <w:autoSpaceDE w:val="0"/>
            <w:autoSpaceDN w:val="0"/>
            <w:adjustRightInd w:val="0"/>
          </w:pPr>
        </w:pPrChange>
      </w:pPr>
      <w:ins w:id="558" w:author="Katelyn Gostic" w:date="2019-05-17T16:14:00Z">
        <w:r w:rsidRPr="009251EC">
          <w:rPr>
            <w:color w:val="auto"/>
            <w:rPrChange w:id="559" w:author="Katelyn Gostic" w:date="2019-05-17T16:14:00Z">
              <w:rPr/>
            </w:rPrChange>
          </w:rPr>
          <w:t xml:space="preserve">50. </w:t>
        </w:r>
        <w:r w:rsidRPr="009251EC">
          <w:rPr>
            <w:color w:val="auto"/>
            <w:rPrChange w:id="560" w:author="Katelyn Gostic" w:date="2019-05-17T16:14:00Z">
              <w:rPr/>
            </w:rPrChange>
          </w:rPr>
          <w:tab/>
          <w:t xml:space="preserve">Gagnon A, Acosta E, Miller MS. Reporting and evaluating influenza virus surveillance data: An argument for incidence by single year of age. Vaccine. 2018 Oct 8;36(42):6249–52. </w:t>
        </w:r>
      </w:ins>
    </w:p>
    <w:p w14:paraId="0CB1922B" w14:textId="77777777" w:rsidR="009251EC" w:rsidRPr="009251EC" w:rsidRDefault="009251EC" w:rsidP="009251EC">
      <w:pPr>
        <w:pStyle w:val="Bibliography"/>
        <w:rPr>
          <w:ins w:id="561" w:author="Katelyn Gostic" w:date="2019-05-17T16:14:00Z"/>
          <w:color w:val="auto"/>
          <w:rPrChange w:id="562" w:author="Katelyn Gostic" w:date="2019-05-17T16:14:00Z">
            <w:rPr>
              <w:ins w:id="563" w:author="Katelyn Gostic" w:date="2019-05-17T16:14:00Z"/>
            </w:rPr>
          </w:rPrChange>
        </w:rPr>
        <w:pPrChange w:id="564" w:author="Katelyn Gostic" w:date="2019-05-17T16:14:00Z">
          <w:pPr>
            <w:widowControl w:val="0"/>
            <w:autoSpaceDE w:val="0"/>
            <w:autoSpaceDN w:val="0"/>
            <w:adjustRightInd w:val="0"/>
          </w:pPr>
        </w:pPrChange>
      </w:pPr>
      <w:ins w:id="565" w:author="Katelyn Gostic" w:date="2019-05-17T16:14:00Z">
        <w:r w:rsidRPr="009251EC">
          <w:rPr>
            <w:color w:val="auto"/>
            <w:rPrChange w:id="566" w:author="Katelyn Gostic" w:date="2019-05-17T16:14:00Z">
              <w:rPr/>
            </w:rPrChange>
          </w:rPr>
          <w:t xml:space="preserve">51. </w:t>
        </w:r>
        <w:r w:rsidRPr="009251EC">
          <w:rPr>
            <w:color w:val="auto"/>
            <w:rPrChange w:id="567" w:author="Katelyn Gostic" w:date="2019-05-17T16:14:00Z">
              <w:rPr/>
            </w:rPrChange>
          </w:rPr>
          <w:tab/>
          <w:t xml:space="preserve">Dushoff J, Plotkin JB, Viboud C, Earn DJD, Simonsen L. Mortality due to Influenza in the United States—An Annualized Regression Approach Using Multiple-Cause Mortality Data. Am J Epidemiol. 2006 Jan 15;163(2):181–7. </w:t>
        </w:r>
      </w:ins>
    </w:p>
    <w:p w14:paraId="0EE71568" w14:textId="7A6BE45F" w:rsidR="00DB2C53" w:rsidRPr="009251EC" w:rsidDel="002209DF" w:rsidRDefault="00DB2C53" w:rsidP="009251EC">
      <w:pPr>
        <w:pStyle w:val="Bibliography"/>
        <w:rPr>
          <w:del w:id="568" w:author="Katelyn Gostic" w:date="2019-05-17T13:57:00Z"/>
          <w:color w:val="auto"/>
          <w:rPrChange w:id="569" w:author="Katelyn Gostic" w:date="2019-05-17T16:14:00Z">
            <w:rPr>
              <w:del w:id="570" w:author="Katelyn Gostic" w:date="2019-05-17T13:57:00Z"/>
              <w:color w:val="auto"/>
            </w:rPr>
          </w:rPrChange>
        </w:rPr>
        <w:pPrChange w:id="571" w:author="Katelyn Gostic" w:date="2019-05-17T16:14:00Z">
          <w:pPr>
            <w:pStyle w:val="Bibliography"/>
          </w:pPr>
        </w:pPrChange>
      </w:pPr>
      <w:del w:id="572" w:author="Katelyn Gostic" w:date="2019-05-17T13:57:00Z">
        <w:r w:rsidRPr="009251EC" w:rsidDel="002209DF">
          <w:rPr>
            <w:color w:val="auto"/>
            <w:rPrChange w:id="573" w:author="Katelyn Gostic" w:date="2019-05-17T16:14:00Z">
              <w:rPr>
                <w:color w:val="auto"/>
              </w:rPr>
            </w:rPrChange>
          </w:rPr>
          <w:delText xml:space="preserve">1. </w:delText>
        </w:r>
        <w:r w:rsidRPr="009251EC" w:rsidDel="002209DF">
          <w:rPr>
            <w:color w:val="auto"/>
            <w:rPrChange w:id="574" w:author="Katelyn Gostic" w:date="2019-05-17T16:14:00Z">
              <w:rPr>
                <w:color w:val="auto"/>
              </w:rPr>
            </w:rPrChange>
          </w:rPr>
          <w:tab/>
          <w:delText xml:space="preserve">Francis T. On the Doctrine of Original Antigenic Sin. Proc Am Philos Soc. 1960;104(6):572–8. </w:delText>
        </w:r>
      </w:del>
    </w:p>
    <w:p w14:paraId="522CDFB1" w14:textId="3D3ECF1E" w:rsidR="00DB2C53" w:rsidRPr="009251EC" w:rsidDel="002209DF" w:rsidRDefault="00DB2C53" w:rsidP="009251EC">
      <w:pPr>
        <w:pStyle w:val="Bibliography"/>
        <w:rPr>
          <w:del w:id="575" w:author="Katelyn Gostic" w:date="2019-05-17T13:57:00Z"/>
          <w:color w:val="auto"/>
          <w:rPrChange w:id="576" w:author="Katelyn Gostic" w:date="2019-05-17T16:14:00Z">
            <w:rPr>
              <w:del w:id="577" w:author="Katelyn Gostic" w:date="2019-05-17T13:57:00Z"/>
              <w:color w:val="auto"/>
            </w:rPr>
          </w:rPrChange>
        </w:rPr>
        <w:pPrChange w:id="578" w:author="Katelyn Gostic" w:date="2019-05-17T16:14:00Z">
          <w:pPr>
            <w:pStyle w:val="Bibliography"/>
          </w:pPr>
        </w:pPrChange>
      </w:pPr>
      <w:del w:id="579" w:author="Katelyn Gostic" w:date="2019-05-17T13:57:00Z">
        <w:r w:rsidRPr="009251EC" w:rsidDel="002209DF">
          <w:rPr>
            <w:color w:val="auto"/>
            <w:rPrChange w:id="580" w:author="Katelyn Gostic" w:date="2019-05-17T16:14:00Z">
              <w:rPr>
                <w:color w:val="auto"/>
              </w:rPr>
            </w:rPrChange>
          </w:rPr>
          <w:delText xml:space="preserve">2. </w:delText>
        </w:r>
        <w:r w:rsidRPr="009251EC" w:rsidDel="002209DF">
          <w:rPr>
            <w:color w:val="auto"/>
            <w:rPrChange w:id="581" w:author="Katelyn Gostic" w:date="2019-05-17T16:14:00Z">
              <w:rPr>
                <w:color w:val="auto"/>
              </w:rPr>
            </w:rPrChange>
          </w:rPr>
          <w:tab/>
          <w:delText xml:space="preserve">Lessler J, Riley S, Read JM, Wang S, Zhu H, Smith GJD, et al. Evidence for Antigenic Seniority in Influenza A (H3N2) Antibody Responses in Southern China. PLOS Pathog. 2012 Jul 19;8(7):e1002802. </w:delText>
        </w:r>
      </w:del>
    </w:p>
    <w:p w14:paraId="1E8E69E3" w14:textId="66FD821C" w:rsidR="00DB2C53" w:rsidRPr="009251EC" w:rsidDel="002209DF" w:rsidRDefault="00DB2C53" w:rsidP="009251EC">
      <w:pPr>
        <w:pStyle w:val="Bibliography"/>
        <w:rPr>
          <w:del w:id="582" w:author="Katelyn Gostic" w:date="2019-05-17T13:57:00Z"/>
          <w:color w:val="auto"/>
          <w:rPrChange w:id="583" w:author="Katelyn Gostic" w:date="2019-05-17T16:14:00Z">
            <w:rPr>
              <w:del w:id="584" w:author="Katelyn Gostic" w:date="2019-05-17T13:57:00Z"/>
              <w:color w:val="auto"/>
            </w:rPr>
          </w:rPrChange>
        </w:rPr>
        <w:pPrChange w:id="585" w:author="Katelyn Gostic" w:date="2019-05-17T16:14:00Z">
          <w:pPr>
            <w:pStyle w:val="Bibliography"/>
          </w:pPr>
        </w:pPrChange>
      </w:pPr>
      <w:del w:id="586" w:author="Katelyn Gostic" w:date="2019-05-17T13:57:00Z">
        <w:r w:rsidRPr="009251EC" w:rsidDel="002209DF">
          <w:rPr>
            <w:color w:val="auto"/>
            <w:rPrChange w:id="587" w:author="Katelyn Gostic" w:date="2019-05-17T16:14:00Z">
              <w:rPr>
                <w:color w:val="auto"/>
              </w:rPr>
            </w:rPrChange>
          </w:rPr>
          <w:delText xml:space="preserve">3. </w:delText>
        </w:r>
        <w:r w:rsidRPr="009251EC" w:rsidDel="002209DF">
          <w:rPr>
            <w:color w:val="auto"/>
            <w:rPrChange w:id="588" w:author="Katelyn Gostic" w:date="2019-05-17T16:14:00Z">
              <w:rPr>
                <w:color w:val="auto"/>
              </w:rPr>
            </w:rPrChange>
          </w:rPr>
          <w:tab/>
          <w:delText xml:space="preserve">Monto AS, Malosh RE, Petrie JG, Martin ET. The Doctrine of Original Antigenic Sin: Separating Good From Evil. J Infect Dis. 2017 Jun 15;215(12):1782–8. </w:delText>
        </w:r>
      </w:del>
    </w:p>
    <w:p w14:paraId="5880E21C" w14:textId="3DF3352E" w:rsidR="00DB2C53" w:rsidRPr="009251EC" w:rsidDel="002209DF" w:rsidRDefault="00DB2C53" w:rsidP="009251EC">
      <w:pPr>
        <w:pStyle w:val="Bibliography"/>
        <w:rPr>
          <w:del w:id="589" w:author="Katelyn Gostic" w:date="2019-05-17T13:57:00Z"/>
          <w:color w:val="auto"/>
          <w:rPrChange w:id="590" w:author="Katelyn Gostic" w:date="2019-05-17T16:14:00Z">
            <w:rPr>
              <w:del w:id="591" w:author="Katelyn Gostic" w:date="2019-05-17T13:57:00Z"/>
              <w:color w:val="auto"/>
            </w:rPr>
          </w:rPrChange>
        </w:rPr>
        <w:pPrChange w:id="592" w:author="Katelyn Gostic" w:date="2019-05-17T16:14:00Z">
          <w:pPr>
            <w:pStyle w:val="Bibliography"/>
          </w:pPr>
        </w:pPrChange>
      </w:pPr>
      <w:del w:id="593" w:author="Katelyn Gostic" w:date="2019-05-17T13:57:00Z">
        <w:r w:rsidRPr="009251EC" w:rsidDel="002209DF">
          <w:rPr>
            <w:color w:val="auto"/>
            <w:rPrChange w:id="594" w:author="Katelyn Gostic" w:date="2019-05-17T16:14:00Z">
              <w:rPr>
                <w:color w:val="auto"/>
              </w:rPr>
            </w:rPrChange>
          </w:rPr>
          <w:delText xml:space="preserve">4. </w:delText>
        </w:r>
        <w:r w:rsidRPr="009251EC" w:rsidDel="002209DF">
          <w:rPr>
            <w:color w:val="auto"/>
            <w:rPrChange w:id="595" w:author="Katelyn Gostic" w:date="2019-05-17T16:14:00Z">
              <w:rPr>
                <w:color w:val="auto"/>
              </w:rPr>
            </w:rPrChange>
          </w:rPr>
          <w:tab/>
          <w:delText xml:space="preserve">Zhang A, Stacey HD, Mullarkey CE, Miller MS. Original Antigenic Sin: How First Exposure Shapes Lifelong Anti–Influenza Virus Immune Responses. J Immunol. 2019 Jan 15;202(2):335–40. </w:delText>
        </w:r>
      </w:del>
    </w:p>
    <w:p w14:paraId="636F324C" w14:textId="198F78D1" w:rsidR="00DB2C53" w:rsidRPr="009251EC" w:rsidDel="002209DF" w:rsidRDefault="00DB2C53" w:rsidP="009251EC">
      <w:pPr>
        <w:pStyle w:val="Bibliography"/>
        <w:rPr>
          <w:del w:id="596" w:author="Katelyn Gostic" w:date="2019-05-17T13:57:00Z"/>
          <w:color w:val="auto"/>
          <w:rPrChange w:id="597" w:author="Katelyn Gostic" w:date="2019-05-17T16:14:00Z">
            <w:rPr>
              <w:del w:id="598" w:author="Katelyn Gostic" w:date="2019-05-17T13:57:00Z"/>
              <w:color w:val="auto"/>
            </w:rPr>
          </w:rPrChange>
        </w:rPr>
        <w:pPrChange w:id="599" w:author="Katelyn Gostic" w:date="2019-05-17T16:14:00Z">
          <w:pPr>
            <w:pStyle w:val="Bibliography"/>
          </w:pPr>
        </w:pPrChange>
      </w:pPr>
      <w:del w:id="600" w:author="Katelyn Gostic" w:date="2019-05-17T13:57:00Z">
        <w:r w:rsidRPr="009251EC" w:rsidDel="002209DF">
          <w:rPr>
            <w:color w:val="auto"/>
            <w:rPrChange w:id="601" w:author="Katelyn Gostic" w:date="2019-05-17T16:14:00Z">
              <w:rPr>
                <w:color w:val="auto"/>
              </w:rPr>
            </w:rPrChange>
          </w:rPr>
          <w:delText xml:space="preserve">5. </w:delText>
        </w:r>
        <w:r w:rsidRPr="009251EC" w:rsidDel="002209DF">
          <w:rPr>
            <w:color w:val="auto"/>
            <w:rPrChange w:id="602" w:author="Katelyn Gostic" w:date="2019-05-17T16:14:00Z">
              <w:rPr>
                <w:color w:val="auto"/>
              </w:rPr>
            </w:rPrChange>
          </w:rPr>
          <w:tab/>
          <w:delText xml:space="preserve">Xu R, Ekiert DC, Krause JC, Hai R, Crowe JE, Wilson IA. Structural Basis of Preexisting Immunity to the 2009 H1N1 Pandemic Influenza Virus. Science. 2010 Apr 16;328(5976):357–60. </w:delText>
        </w:r>
      </w:del>
    </w:p>
    <w:p w14:paraId="3BE97D8E" w14:textId="0809CA9C" w:rsidR="00DB2C53" w:rsidRPr="009251EC" w:rsidDel="002209DF" w:rsidRDefault="00DB2C53" w:rsidP="009251EC">
      <w:pPr>
        <w:pStyle w:val="Bibliography"/>
        <w:rPr>
          <w:del w:id="603" w:author="Katelyn Gostic" w:date="2019-05-17T13:57:00Z"/>
          <w:color w:val="auto"/>
          <w:rPrChange w:id="604" w:author="Katelyn Gostic" w:date="2019-05-17T16:14:00Z">
            <w:rPr>
              <w:del w:id="605" w:author="Katelyn Gostic" w:date="2019-05-17T13:57:00Z"/>
              <w:color w:val="auto"/>
            </w:rPr>
          </w:rPrChange>
        </w:rPr>
        <w:pPrChange w:id="606" w:author="Katelyn Gostic" w:date="2019-05-17T16:14:00Z">
          <w:pPr>
            <w:pStyle w:val="Bibliography"/>
          </w:pPr>
        </w:pPrChange>
      </w:pPr>
      <w:del w:id="607" w:author="Katelyn Gostic" w:date="2019-05-17T13:57:00Z">
        <w:r w:rsidRPr="009251EC" w:rsidDel="002209DF">
          <w:rPr>
            <w:color w:val="auto"/>
            <w:rPrChange w:id="608" w:author="Katelyn Gostic" w:date="2019-05-17T16:14:00Z">
              <w:rPr>
                <w:color w:val="auto"/>
              </w:rPr>
            </w:rPrChange>
          </w:rPr>
          <w:delText xml:space="preserve">6. </w:delText>
        </w:r>
        <w:r w:rsidRPr="009251EC" w:rsidDel="002209DF">
          <w:rPr>
            <w:color w:val="auto"/>
            <w:rPrChange w:id="609" w:author="Katelyn Gostic" w:date="2019-05-17T16:14:00Z">
              <w:rPr>
                <w:color w:val="auto"/>
              </w:rPr>
            </w:rPrChange>
          </w:rPr>
          <w:tab/>
          <w:delText xml:space="preserve">Hancock K, Veguilla V, Lu X, Zhong W, Butler EN, Sun H, et al. Cross-Reactive Antibody Responses to the 2009 Pandemic H1N1 Influenza Virus. N Engl J Med Boston. 2009 Nov 12;361(20):1945–52. </w:delText>
        </w:r>
      </w:del>
    </w:p>
    <w:p w14:paraId="0782724D" w14:textId="093FE351" w:rsidR="00DB2C53" w:rsidRPr="009251EC" w:rsidDel="002209DF" w:rsidRDefault="00DB2C53" w:rsidP="009251EC">
      <w:pPr>
        <w:pStyle w:val="Bibliography"/>
        <w:rPr>
          <w:del w:id="610" w:author="Katelyn Gostic" w:date="2019-05-17T13:57:00Z"/>
          <w:color w:val="auto"/>
          <w:rPrChange w:id="611" w:author="Katelyn Gostic" w:date="2019-05-17T16:14:00Z">
            <w:rPr>
              <w:del w:id="612" w:author="Katelyn Gostic" w:date="2019-05-17T13:57:00Z"/>
              <w:color w:val="auto"/>
            </w:rPr>
          </w:rPrChange>
        </w:rPr>
        <w:pPrChange w:id="613" w:author="Katelyn Gostic" w:date="2019-05-17T16:14:00Z">
          <w:pPr>
            <w:pStyle w:val="Bibliography"/>
          </w:pPr>
        </w:pPrChange>
      </w:pPr>
      <w:del w:id="614" w:author="Katelyn Gostic" w:date="2019-05-17T13:57:00Z">
        <w:r w:rsidRPr="009251EC" w:rsidDel="002209DF">
          <w:rPr>
            <w:color w:val="auto"/>
            <w:rPrChange w:id="615" w:author="Katelyn Gostic" w:date="2019-05-17T16:14:00Z">
              <w:rPr>
                <w:color w:val="auto"/>
              </w:rPr>
            </w:rPrChange>
          </w:rPr>
          <w:delText xml:space="preserve">7. </w:delText>
        </w:r>
        <w:r w:rsidRPr="009251EC" w:rsidDel="002209DF">
          <w:rPr>
            <w:color w:val="auto"/>
            <w:rPrChange w:id="616" w:author="Katelyn Gostic" w:date="2019-05-17T16:14:00Z">
              <w:rPr>
                <w:color w:val="auto"/>
              </w:rPr>
            </w:rPrChange>
          </w:rPr>
          <w:tab/>
          <w:delText xml:space="preserve">Simonsen L, Spreeuwenberg P, Lustig R, Taylor RJ, Fleming DM, Kroneman M, et al. Global Mortality Estimates for the 2009 Influenza Pandemic from the GLaMOR Project: A Modeling Study. PLOS Med. 2013 Nov 26;10(11):e1001558. </w:delText>
        </w:r>
      </w:del>
    </w:p>
    <w:p w14:paraId="3267B2EA" w14:textId="08F32C3E" w:rsidR="00DB2C53" w:rsidRPr="009251EC" w:rsidDel="002209DF" w:rsidRDefault="00DB2C53" w:rsidP="009251EC">
      <w:pPr>
        <w:pStyle w:val="Bibliography"/>
        <w:rPr>
          <w:del w:id="617" w:author="Katelyn Gostic" w:date="2019-05-17T13:57:00Z"/>
          <w:color w:val="auto"/>
          <w:rPrChange w:id="618" w:author="Katelyn Gostic" w:date="2019-05-17T16:14:00Z">
            <w:rPr>
              <w:del w:id="619" w:author="Katelyn Gostic" w:date="2019-05-17T13:57:00Z"/>
              <w:color w:val="auto"/>
            </w:rPr>
          </w:rPrChange>
        </w:rPr>
        <w:pPrChange w:id="620" w:author="Katelyn Gostic" w:date="2019-05-17T16:14:00Z">
          <w:pPr>
            <w:pStyle w:val="Bibliography"/>
          </w:pPr>
        </w:pPrChange>
      </w:pPr>
      <w:del w:id="621" w:author="Katelyn Gostic" w:date="2019-05-17T13:57:00Z">
        <w:r w:rsidRPr="009251EC" w:rsidDel="002209DF">
          <w:rPr>
            <w:color w:val="auto"/>
            <w:rPrChange w:id="622" w:author="Katelyn Gostic" w:date="2019-05-17T16:14:00Z">
              <w:rPr>
                <w:color w:val="auto"/>
              </w:rPr>
            </w:rPrChange>
          </w:rPr>
          <w:delText xml:space="preserve">8. </w:delText>
        </w:r>
        <w:r w:rsidRPr="009251EC" w:rsidDel="002209DF">
          <w:rPr>
            <w:color w:val="auto"/>
            <w:rPrChange w:id="623" w:author="Katelyn Gostic" w:date="2019-05-17T16:14:00Z">
              <w:rPr>
                <w:color w:val="auto"/>
              </w:rPr>
            </w:rPrChange>
          </w:rPr>
          <w:tab/>
          <w:delText xml:space="preserve">Simonsen L, Reichert TA, Miller MA. The virtues of antigenic sin: consequences of pandemic recycling on influenza-associated mortality. Int Congr Ser. 2004 Jun 1;1263:791–4. </w:delText>
        </w:r>
      </w:del>
    </w:p>
    <w:p w14:paraId="4F4784A9" w14:textId="73F4F2F4" w:rsidR="00DB2C53" w:rsidRPr="009251EC" w:rsidDel="002209DF" w:rsidRDefault="00DB2C53" w:rsidP="009251EC">
      <w:pPr>
        <w:pStyle w:val="Bibliography"/>
        <w:rPr>
          <w:del w:id="624" w:author="Katelyn Gostic" w:date="2019-05-17T13:57:00Z"/>
          <w:color w:val="auto"/>
          <w:rPrChange w:id="625" w:author="Katelyn Gostic" w:date="2019-05-17T16:14:00Z">
            <w:rPr>
              <w:del w:id="626" w:author="Katelyn Gostic" w:date="2019-05-17T13:57:00Z"/>
              <w:color w:val="auto"/>
            </w:rPr>
          </w:rPrChange>
        </w:rPr>
        <w:pPrChange w:id="627" w:author="Katelyn Gostic" w:date="2019-05-17T16:14:00Z">
          <w:pPr>
            <w:pStyle w:val="Bibliography"/>
          </w:pPr>
        </w:pPrChange>
      </w:pPr>
      <w:del w:id="628" w:author="Katelyn Gostic" w:date="2019-05-17T13:57:00Z">
        <w:r w:rsidRPr="009251EC" w:rsidDel="002209DF">
          <w:rPr>
            <w:color w:val="auto"/>
            <w:rPrChange w:id="629" w:author="Katelyn Gostic" w:date="2019-05-17T16:14:00Z">
              <w:rPr>
                <w:color w:val="auto"/>
              </w:rPr>
            </w:rPrChange>
          </w:rPr>
          <w:delText xml:space="preserve">9. </w:delText>
        </w:r>
        <w:r w:rsidRPr="009251EC" w:rsidDel="002209DF">
          <w:rPr>
            <w:color w:val="auto"/>
            <w:rPrChange w:id="630" w:author="Katelyn Gostic" w:date="2019-05-17T16:14:00Z">
              <w:rPr>
                <w:color w:val="auto"/>
              </w:rPr>
            </w:rPrChange>
          </w:rPr>
          <w:tab/>
          <w:delText xml:space="preserve">Ma J, Dushoff J, Earn DJD. Age-specific mortality risk from pandemic influenza. J Theor Biol. 2011 Nov 7;288:29–34. </w:delText>
        </w:r>
      </w:del>
    </w:p>
    <w:p w14:paraId="05B93671" w14:textId="5540AA8A" w:rsidR="00DB2C53" w:rsidRPr="009251EC" w:rsidDel="002209DF" w:rsidRDefault="00DB2C53" w:rsidP="009251EC">
      <w:pPr>
        <w:pStyle w:val="Bibliography"/>
        <w:rPr>
          <w:del w:id="631" w:author="Katelyn Gostic" w:date="2019-05-17T13:57:00Z"/>
          <w:color w:val="auto"/>
          <w:rPrChange w:id="632" w:author="Katelyn Gostic" w:date="2019-05-17T16:14:00Z">
            <w:rPr>
              <w:del w:id="633" w:author="Katelyn Gostic" w:date="2019-05-17T13:57:00Z"/>
              <w:color w:val="auto"/>
            </w:rPr>
          </w:rPrChange>
        </w:rPr>
        <w:pPrChange w:id="634" w:author="Katelyn Gostic" w:date="2019-05-17T16:14:00Z">
          <w:pPr>
            <w:pStyle w:val="Bibliography"/>
          </w:pPr>
        </w:pPrChange>
      </w:pPr>
      <w:del w:id="635" w:author="Katelyn Gostic" w:date="2019-05-17T13:57:00Z">
        <w:r w:rsidRPr="009251EC" w:rsidDel="002209DF">
          <w:rPr>
            <w:color w:val="auto"/>
            <w:rPrChange w:id="636" w:author="Katelyn Gostic" w:date="2019-05-17T16:14:00Z">
              <w:rPr>
                <w:color w:val="auto"/>
              </w:rPr>
            </w:rPrChange>
          </w:rPr>
          <w:delText xml:space="preserve">10. </w:delText>
        </w:r>
        <w:r w:rsidRPr="009251EC" w:rsidDel="002209DF">
          <w:rPr>
            <w:color w:val="auto"/>
            <w:rPrChange w:id="637" w:author="Katelyn Gostic" w:date="2019-05-17T16:14:00Z">
              <w:rPr>
                <w:color w:val="auto"/>
              </w:rPr>
            </w:rPrChange>
          </w:rPr>
          <w:tab/>
          <w:delText xml:space="preserve">Worobey M, Han G-Z, Rambaut A. Genesis and pathogenesis of the 1918 pandemic H1N1 influenza A virus. Proc Natl Acad Sci. 2014 Jun 3;111(22):8107–12. </w:delText>
        </w:r>
      </w:del>
    </w:p>
    <w:p w14:paraId="2D6A47DF" w14:textId="3A40E3BA" w:rsidR="00DB2C53" w:rsidRPr="009251EC" w:rsidDel="002209DF" w:rsidRDefault="00DB2C53" w:rsidP="009251EC">
      <w:pPr>
        <w:pStyle w:val="Bibliography"/>
        <w:rPr>
          <w:del w:id="638" w:author="Katelyn Gostic" w:date="2019-05-17T13:57:00Z"/>
          <w:color w:val="auto"/>
          <w:rPrChange w:id="639" w:author="Katelyn Gostic" w:date="2019-05-17T16:14:00Z">
            <w:rPr>
              <w:del w:id="640" w:author="Katelyn Gostic" w:date="2019-05-17T13:57:00Z"/>
              <w:color w:val="auto"/>
            </w:rPr>
          </w:rPrChange>
        </w:rPr>
        <w:pPrChange w:id="641" w:author="Katelyn Gostic" w:date="2019-05-17T16:14:00Z">
          <w:pPr>
            <w:pStyle w:val="Bibliography"/>
          </w:pPr>
        </w:pPrChange>
      </w:pPr>
      <w:del w:id="642" w:author="Katelyn Gostic" w:date="2019-05-17T13:57:00Z">
        <w:r w:rsidRPr="009251EC" w:rsidDel="002209DF">
          <w:rPr>
            <w:color w:val="auto"/>
            <w:rPrChange w:id="643" w:author="Katelyn Gostic" w:date="2019-05-17T16:14:00Z">
              <w:rPr>
                <w:color w:val="auto"/>
              </w:rPr>
            </w:rPrChange>
          </w:rPr>
          <w:delText xml:space="preserve">11. </w:delText>
        </w:r>
        <w:r w:rsidRPr="009251EC" w:rsidDel="002209DF">
          <w:rPr>
            <w:color w:val="auto"/>
            <w:rPrChange w:id="644" w:author="Katelyn Gostic" w:date="2019-05-17T16:14:00Z">
              <w:rPr>
                <w:color w:val="auto"/>
              </w:rPr>
            </w:rPrChange>
          </w:rPr>
          <w:tab/>
          <w:delTex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delText>
        </w:r>
      </w:del>
    </w:p>
    <w:p w14:paraId="6154000A" w14:textId="42BDBBE1" w:rsidR="00DB2C53" w:rsidRPr="009251EC" w:rsidDel="002209DF" w:rsidRDefault="00DB2C53" w:rsidP="009251EC">
      <w:pPr>
        <w:pStyle w:val="Bibliography"/>
        <w:rPr>
          <w:del w:id="645" w:author="Katelyn Gostic" w:date="2019-05-17T13:57:00Z"/>
          <w:color w:val="auto"/>
          <w:rPrChange w:id="646" w:author="Katelyn Gostic" w:date="2019-05-17T16:14:00Z">
            <w:rPr>
              <w:del w:id="647" w:author="Katelyn Gostic" w:date="2019-05-17T13:57:00Z"/>
              <w:color w:val="auto"/>
            </w:rPr>
          </w:rPrChange>
        </w:rPr>
        <w:pPrChange w:id="648" w:author="Katelyn Gostic" w:date="2019-05-17T16:14:00Z">
          <w:pPr>
            <w:pStyle w:val="Bibliography"/>
          </w:pPr>
        </w:pPrChange>
      </w:pPr>
      <w:del w:id="649" w:author="Katelyn Gostic" w:date="2019-05-17T13:57:00Z">
        <w:r w:rsidRPr="009251EC" w:rsidDel="002209DF">
          <w:rPr>
            <w:color w:val="auto"/>
            <w:rPrChange w:id="650" w:author="Katelyn Gostic" w:date="2019-05-17T16:14:00Z">
              <w:rPr>
                <w:color w:val="auto"/>
              </w:rPr>
            </w:rPrChange>
          </w:rPr>
          <w:delText xml:space="preserve">12. </w:delText>
        </w:r>
        <w:r w:rsidRPr="009251EC" w:rsidDel="002209DF">
          <w:rPr>
            <w:color w:val="auto"/>
            <w:rPrChange w:id="651" w:author="Katelyn Gostic" w:date="2019-05-17T16:14:00Z">
              <w:rPr>
                <w:color w:val="auto"/>
              </w:rPr>
            </w:rPrChange>
          </w:rPr>
          <w:tab/>
          <w:delText xml:space="preserve">Gostic KM, Ambrose M, Worobey M, Lloyd-Smith JO. Potent protection against H5N1 and H7N9 influenza via childhood hemagglutinin imprinting. Science. 2016 Nov 11;354(6313):722–6. </w:delText>
        </w:r>
      </w:del>
    </w:p>
    <w:p w14:paraId="6E926B27" w14:textId="11F5EDD7" w:rsidR="00DB2C53" w:rsidRPr="009251EC" w:rsidDel="002209DF" w:rsidRDefault="00DB2C53" w:rsidP="009251EC">
      <w:pPr>
        <w:pStyle w:val="Bibliography"/>
        <w:rPr>
          <w:del w:id="652" w:author="Katelyn Gostic" w:date="2019-05-17T13:57:00Z"/>
          <w:color w:val="auto"/>
          <w:rPrChange w:id="653" w:author="Katelyn Gostic" w:date="2019-05-17T16:14:00Z">
            <w:rPr>
              <w:del w:id="654" w:author="Katelyn Gostic" w:date="2019-05-17T13:57:00Z"/>
              <w:color w:val="auto"/>
            </w:rPr>
          </w:rPrChange>
        </w:rPr>
        <w:pPrChange w:id="655" w:author="Katelyn Gostic" w:date="2019-05-17T16:14:00Z">
          <w:pPr>
            <w:pStyle w:val="Bibliography"/>
          </w:pPr>
        </w:pPrChange>
      </w:pPr>
      <w:del w:id="656" w:author="Katelyn Gostic" w:date="2019-05-17T13:57:00Z">
        <w:r w:rsidRPr="009251EC" w:rsidDel="002209DF">
          <w:rPr>
            <w:color w:val="auto"/>
            <w:rPrChange w:id="657" w:author="Katelyn Gostic" w:date="2019-05-17T16:14:00Z">
              <w:rPr>
                <w:color w:val="auto"/>
              </w:rPr>
            </w:rPrChange>
          </w:rPr>
          <w:delText xml:space="preserve">13. </w:delText>
        </w:r>
        <w:r w:rsidRPr="009251EC" w:rsidDel="002209DF">
          <w:rPr>
            <w:color w:val="auto"/>
            <w:rPrChange w:id="658" w:author="Katelyn Gostic" w:date="2019-05-17T16:14:00Z">
              <w:rPr>
                <w:color w:val="auto"/>
              </w:rPr>
            </w:rPrChange>
          </w:rPr>
          <w:tab/>
          <w:delText xml:space="preserve">Andrews SF, Huang Y, Kaur K, Popova LI, Ho IY, Pauli NT, et al. Immune history profoundly affects broadly protective B cell responses to influenza. Sci Transl Med. 2015 Dec 2;7(316):316ra192-316ra192. </w:delText>
        </w:r>
      </w:del>
    </w:p>
    <w:p w14:paraId="0225AA1D" w14:textId="22B2131F" w:rsidR="00DB2C53" w:rsidRPr="009251EC" w:rsidDel="002209DF" w:rsidRDefault="00DB2C53" w:rsidP="009251EC">
      <w:pPr>
        <w:pStyle w:val="Bibliography"/>
        <w:rPr>
          <w:del w:id="659" w:author="Katelyn Gostic" w:date="2019-05-17T13:57:00Z"/>
          <w:color w:val="auto"/>
          <w:rPrChange w:id="660" w:author="Katelyn Gostic" w:date="2019-05-17T16:14:00Z">
            <w:rPr>
              <w:del w:id="661" w:author="Katelyn Gostic" w:date="2019-05-17T13:57:00Z"/>
              <w:color w:val="auto"/>
            </w:rPr>
          </w:rPrChange>
        </w:rPr>
        <w:pPrChange w:id="662" w:author="Katelyn Gostic" w:date="2019-05-17T16:14:00Z">
          <w:pPr>
            <w:pStyle w:val="Bibliography"/>
          </w:pPr>
        </w:pPrChange>
      </w:pPr>
      <w:del w:id="663" w:author="Katelyn Gostic" w:date="2019-05-17T13:57:00Z">
        <w:r w:rsidRPr="009251EC" w:rsidDel="002209DF">
          <w:rPr>
            <w:color w:val="auto"/>
            <w:rPrChange w:id="664" w:author="Katelyn Gostic" w:date="2019-05-17T16:14:00Z">
              <w:rPr>
                <w:color w:val="auto"/>
              </w:rPr>
            </w:rPrChange>
          </w:rPr>
          <w:delText xml:space="preserve">14. </w:delText>
        </w:r>
        <w:r w:rsidRPr="009251EC" w:rsidDel="002209DF">
          <w:rPr>
            <w:color w:val="auto"/>
            <w:rPrChange w:id="665" w:author="Katelyn Gostic" w:date="2019-05-17T16:14:00Z">
              <w:rPr>
                <w:color w:val="auto"/>
              </w:rPr>
            </w:rPrChange>
          </w:rPr>
          <w:tab/>
          <w:delText xml:space="preserve">Krammer F. Novel universal influenza virus vaccine approaches. Curr Opin Virol. 2016 Apr;17:95–103. </w:delText>
        </w:r>
      </w:del>
    </w:p>
    <w:p w14:paraId="79FBC039" w14:textId="59DF81D9" w:rsidR="00DB2C53" w:rsidRPr="009251EC" w:rsidDel="002209DF" w:rsidRDefault="00DB2C53" w:rsidP="009251EC">
      <w:pPr>
        <w:pStyle w:val="Bibliography"/>
        <w:rPr>
          <w:del w:id="666" w:author="Katelyn Gostic" w:date="2019-05-17T13:57:00Z"/>
          <w:color w:val="auto"/>
          <w:rPrChange w:id="667" w:author="Katelyn Gostic" w:date="2019-05-17T16:14:00Z">
            <w:rPr>
              <w:del w:id="668" w:author="Katelyn Gostic" w:date="2019-05-17T13:57:00Z"/>
              <w:color w:val="auto"/>
            </w:rPr>
          </w:rPrChange>
        </w:rPr>
        <w:pPrChange w:id="669" w:author="Katelyn Gostic" w:date="2019-05-17T16:14:00Z">
          <w:pPr>
            <w:pStyle w:val="Bibliography"/>
          </w:pPr>
        </w:pPrChange>
      </w:pPr>
      <w:del w:id="670" w:author="Katelyn Gostic" w:date="2019-05-17T13:57:00Z">
        <w:r w:rsidRPr="009251EC" w:rsidDel="002209DF">
          <w:rPr>
            <w:color w:val="auto"/>
            <w:rPrChange w:id="671" w:author="Katelyn Gostic" w:date="2019-05-17T16:14:00Z">
              <w:rPr>
                <w:color w:val="auto"/>
              </w:rPr>
            </w:rPrChange>
          </w:rPr>
          <w:delText xml:space="preserve">15. </w:delText>
        </w:r>
        <w:r w:rsidRPr="009251EC" w:rsidDel="002209DF">
          <w:rPr>
            <w:color w:val="auto"/>
            <w:rPrChange w:id="672" w:author="Katelyn Gostic" w:date="2019-05-17T16:14:00Z">
              <w:rPr>
                <w:color w:val="auto"/>
              </w:rPr>
            </w:rPrChange>
          </w:rPr>
          <w:tab/>
          <w:delText xml:space="preserve">Wrammert J, Koutsonanos D, Li G-M, Edupuganti S, Sui J, Morrissey M, et al. Broadly cross-reactive antibodies dominate the human B cell response against 2009 pandemic H1N1 influenza virus infection. J Exp Med. 2011 Jan 17;208(1):181–93. </w:delText>
        </w:r>
      </w:del>
    </w:p>
    <w:p w14:paraId="4A0A328F" w14:textId="161128C4" w:rsidR="00DB2C53" w:rsidRPr="009251EC" w:rsidDel="002209DF" w:rsidRDefault="00DB2C53" w:rsidP="009251EC">
      <w:pPr>
        <w:pStyle w:val="Bibliography"/>
        <w:rPr>
          <w:del w:id="673" w:author="Katelyn Gostic" w:date="2019-05-17T13:57:00Z"/>
          <w:color w:val="auto"/>
          <w:rPrChange w:id="674" w:author="Katelyn Gostic" w:date="2019-05-17T16:14:00Z">
            <w:rPr>
              <w:del w:id="675" w:author="Katelyn Gostic" w:date="2019-05-17T13:57:00Z"/>
              <w:color w:val="auto"/>
            </w:rPr>
          </w:rPrChange>
        </w:rPr>
        <w:pPrChange w:id="676" w:author="Katelyn Gostic" w:date="2019-05-17T16:14:00Z">
          <w:pPr>
            <w:pStyle w:val="Bibliography"/>
          </w:pPr>
        </w:pPrChange>
      </w:pPr>
      <w:del w:id="677" w:author="Katelyn Gostic" w:date="2019-05-17T13:57:00Z">
        <w:r w:rsidRPr="009251EC" w:rsidDel="002209DF">
          <w:rPr>
            <w:color w:val="auto"/>
            <w:rPrChange w:id="678" w:author="Katelyn Gostic" w:date="2019-05-17T16:14:00Z">
              <w:rPr>
                <w:color w:val="auto"/>
              </w:rPr>
            </w:rPrChange>
          </w:rPr>
          <w:delText xml:space="preserve">16. </w:delText>
        </w:r>
        <w:r w:rsidRPr="009251EC" w:rsidDel="002209DF">
          <w:rPr>
            <w:color w:val="auto"/>
            <w:rPrChange w:id="679" w:author="Katelyn Gostic" w:date="2019-05-17T16:14:00Z">
              <w:rPr>
                <w:color w:val="auto"/>
              </w:rPr>
            </w:rPrChange>
          </w:rPr>
          <w:tab/>
          <w:delText xml:space="preserve">Miller MS, Gardner TJ, Krammer F, Aguado LC, Tortorella D, Basler CF, et al. Neutralizing Antibodies Against Previously Encountered Influenza Virus Strains Increase over Time: A Longitudinal Analysis. Sci Transl Med. 2013 Aug 14;5(198):198ra107-198ra107. </w:delText>
        </w:r>
      </w:del>
    </w:p>
    <w:p w14:paraId="04427F6E" w14:textId="4D7AFDA9" w:rsidR="00DB2C53" w:rsidRPr="009251EC" w:rsidDel="002209DF" w:rsidRDefault="00DB2C53" w:rsidP="009251EC">
      <w:pPr>
        <w:pStyle w:val="Bibliography"/>
        <w:rPr>
          <w:del w:id="680" w:author="Katelyn Gostic" w:date="2019-05-17T13:57:00Z"/>
          <w:color w:val="auto"/>
          <w:rPrChange w:id="681" w:author="Katelyn Gostic" w:date="2019-05-17T16:14:00Z">
            <w:rPr>
              <w:del w:id="682" w:author="Katelyn Gostic" w:date="2019-05-17T13:57:00Z"/>
              <w:color w:val="auto"/>
            </w:rPr>
          </w:rPrChange>
        </w:rPr>
        <w:pPrChange w:id="683" w:author="Katelyn Gostic" w:date="2019-05-17T16:14:00Z">
          <w:pPr>
            <w:pStyle w:val="Bibliography"/>
          </w:pPr>
        </w:pPrChange>
      </w:pPr>
      <w:del w:id="684" w:author="Katelyn Gostic" w:date="2019-05-17T13:57:00Z">
        <w:r w:rsidRPr="009251EC" w:rsidDel="002209DF">
          <w:rPr>
            <w:color w:val="auto"/>
            <w:rPrChange w:id="685" w:author="Katelyn Gostic" w:date="2019-05-17T16:14:00Z">
              <w:rPr>
                <w:color w:val="auto"/>
              </w:rPr>
            </w:rPrChange>
          </w:rPr>
          <w:delText xml:space="preserve">17. </w:delText>
        </w:r>
        <w:r w:rsidRPr="009251EC" w:rsidDel="002209DF">
          <w:rPr>
            <w:color w:val="auto"/>
            <w:rPrChange w:id="686" w:author="Katelyn Gostic" w:date="2019-05-17T16:14:00Z">
              <w:rPr>
                <w:color w:val="auto"/>
              </w:rPr>
            </w:rPrChange>
          </w:rPr>
          <w:tab/>
          <w:delText xml:space="preserve">Lemaitre M, Carrat F. Comparative age distribution of influenza morbidity and mortality during seasonal influenza epidemics and the 2009 H1N1 pandemic. BMC Infect Dis. 2010 Jun 9;10(1):162. </w:delText>
        </w:r>
      </w:del>
    </w:p>
    <w:p w14:paraId="061F4C85" w14:textId="5C51A1CB" w:rsidR="00DB2C53" w:rsidRPr="009251EC" w:rsidDel="002209DF" w:rsidRDefault="00DB2C53" w:rsidP="009251EC">
      <w:pPr>
        <w:pStyle w:val="Bibliography"/>
        <w:rPr>
          <w:del w:id="687" w:author="Katelyn Gostic" w:date="2019-05-17T13:57:00Z"/>
          <w:color w:val="auto"/>
          <w:rPrChange w:id="688" w:author="Katelyn Gostic" w:date="2019-05-17T16:14:00Z">
            <w:rPr>
              <w:del w:id="689" w:author="Katelyn Gostic" w:date="2019-05-17T13:57:00Z"/>
              <w:color w:val="auto"/>
            </w:rPr>
          </w:rPrChange>
        </w:rPr>
        <w:pPrChange w:id="690" w:author="Katelyn Gostic" w:date="2019-05-17T16:14:00Z">
          <w:pPr>
            <w:pStyle w:val="Bibliography"/>
          </w:pPr>
        </w:pPrChange>
      </w:pPr>
      <w:del w:id="691" w:author="Katelyn Gostic" w:date="2019-05-17T13:57:00Z">
        <w:r w:rsidRPr="009251EC" w:rsidDel="002209DF">
          <w:rPr>
            <w:color w:val="auto"/>
            <w:rPrChange w:id="692" w:author="Katelyn Gostic" w:date="2019-05-17T16:14:00Z">
              <w:rPr>
                <w:color w:val="auto"/>
              </w:rPr>
            </w:rPrChange>
          </w:rPr>
          <w:delText xml:space="preserve">18. </w:delText>
        </w:r>
        <w:r w:rsidRPr="009251EC" w:rsidDel="002209DF">
          <w:rPr>
            <w:color w:val="auto"/>
            <w:rPrChange w:id="693" w:author="Katelyn Gostic" w:date="2019-05-17T16:14:00Z">
              <w:rPr>
                <w:color w:val="auto"/>
              </w:rPr>
            </w:rPrChange>
          </w:rPr>
          <w:tab/>
          <w:delText xml:space="preserve">Glezen WP, Keitel WA, Taber LH, Piedra PA, Clover RD, Couch RB. Age Distribution of Patients with Medically-Attended Illnesses Caused by Sequential Variants of Influenza A/H1N1: Comparison to Age-Specific Infection Rates, 1978–1989. Am J Epidemiol. 1991 Feb 1;133(3):296–304. </w:delText>
        </w:r>
      </w:del>
    </w:p>
    <w:p w14:paraId="79C74E93" w14:textId="4671DA1E" w:rsidR="00DB2C53" w:rsidRPr="009251EC" w:rsidDel="002209DF" w:rsidRDefault="00DB2C53" w:rsidP="009251EC">
      <w:pPr>
        <w:pStyle w:val="Bibliography"/>
        <w:rPr>
          <w:del w:id="694" w:author="Katelyn Gostic" w:date="2019-05-17T13:57:00Z"/>
          <w:color w:val="auto"/>
          <w:rPrChange w:id="695" w:author="Katelyn Gostic" w:date="2019-05-17T16:14:00Z">
            <w:rPr>
              <w:del w:id="696" w:author="Katelyn Gostic" w:date="2019-05-17T13:57:00Z"/>
              <w:color w:val="auto"/>
            </w:rPr>
          </w:rPrChange>
        </w:rPr>
        <w:pPrChange w:id="697" w:author="Katelyn Gostic" w:date="2019-05-17T16:14:00Z">
          <w:pPr>
            <w:pStyle w:val="Bibliography"/>
          </w:pPr>
        </w:pPrChange>
      </w:pPr>
      <w:del w:id="698" w:author="Katelyn Gostic" w:date="2019-05-17T13:57:00Z">
        <w:r w:rsidRPr="009251EC" w:rsidDel="002209DF">
          <w:rPr>
            <w:color w:val="auto"/>
            <w:rPrChange w:id="699" w:author="Katelyn Gostic" w:date="2019-05-17T16:14:00Z">
              <w:rPr>
                <w:color w:val="auto"/>
              </w:rPr>
            </w:rPrChange>
          </w:rPr>
          <w:delText xml:space="preserve">19. </w:delText>
        </w:r>
        <w:r w:rsidRPr="009251EC" w:rsidDel="002209DF">
          <w:rPr>
            <w:color w:val="auto"/>
            <w:rPrChange w:id="700" w:author="Katelyn Gostic" w:date="2019-05-17T16:14:00Z">
              <w:rPr>
                <w:color w:val="auto"/>
              </w:rPr>
            </w:rPrChange>
          </w:rPr>
          <w:tab/>
          <w:delText xml:space="preserve">Khiabanian H, Farrell GM, George KS, Rabadan R. Differences in Patient Age Distribution between Influenza A Subtypes. PLOS ONE. 2009 Aug 31;4(8):e6832. </w:delText>
        </w:r>
      </w:del>
    </w:p>
    <w:p w14:paraId="6E1E4972" w14:textId="04A31FF1" w:rsidR="00DB2C53" w:rsidRPr="009251EC" w:rsidDel="002209DF" w:rsidRDefault="00DB2C53" w:rsidP="009251EC">
      <w:pPr>
        <w:pStyle w:val="Bibliography"/>
        <w:rPr>
          <w:del w:id="701" w:author="Katelyn Gostic" w:date="2019-05-17T13:57:00Z"/>
          <w:color w:val="auto"/>
          <w:rPrChange w:id="702" w:author="Katelyn Gostic" w:date="2019-05-17T16:14:00Z">
            <w:rPr>
              <w:del w:id="703" w:author="Katelyn Gostic" w:date="2019-05-17T13:57:00Z"/>
              <w:color w:val="auto"/>
            </w:rPr>
          </w:rPrChange>
        </w:rPr>
        <w:pPrChange w:id="704" w:author="Katelyn Gostic" w:date="2019-05-17T16:14:00Z">
          <w:pPr>
            <w:pStyle w:val="Bibliography"/>
          </w:pPr>
        </w:pPrChange>
      </w:pPr>
      <w:del w:id="705" w:author="Katelyn Gostic" w:date="2019-05-17T13:57:00Z">
        <w:r w:rsidRPr="009251EC" w:rsidDel="002209DF">
          <w:rPr>
            <w:color w:val="auto"/>
            <w:rPrChange w:id="706" w:author="Katelyn Gostic" w:date="2019-05-17T16:14:00Z">
              <w:rPr>
                <w:color w:val="auto"/>
              </w:rPr>
            </w:rPrChange>
          </w:rPr>
          <w:delText xml:space="preserve">20. </w:delText>
        </w:r>
        <w:r w:rsidRPr="009251EC" w:rsidDel="002209DF">
          <w:rPr>
            <w:color w:val="auto"/>
            <w:rPrChange w:id="707" w:author="Katelyn Gostic" w:date="2019-05-17T16:14:00Z">
              <w:rPr>
                <w:color w:val="auto"/>
              </w:rPr>
            </w:rPrChange>
          </w:rPr>
          <w:tab/>
          <w:delText xml:space="preserve">Thompson WW, Shay DK, Weintraub E, Brammer L, Cox N, Anderson LJ, et al. Mortality associated with influenza and respiratory syncytial virus in the United States. JAMA. 2003 Jan 8;289(2):179–86. </w:delText>
        </w:r>
      </w:del>
    </w:p>
    <w:p w14:paraId="1AF497EC" w14:textId="1C327E1E" w:rsidR="00DB2C53" w:rsidRPr="009251EC" w:rsidDel="002209DF" w:rsidRDefault="00DB2C53" w:rsidP="009251EC">
      <w:pPr>
        <w:pStyle w:val="Bibliography"/>
        <w:rPr>
          <w:del w:id="708" w:author="Katelyn Gostic" w:date="2019-05-17T13:57:00Z"/>
          <w:color w:val="auto"/>
          <w:rPrChange w:id="709" w:author="Katelyn Gostic" w:date="2019-05-17T16:14:00Z">
            <w:rPr>
              <w:del w:id="710" w:author="Katelyn Gostic" w:date="2019-05-17T13:57:00Z"/>
              <w:color w:val="auto"/>
            </w:rPr>
          </w:rPrChange>
        </w:rPr>
        <w:pPrChange w:id="711" w:author="Katelyn Gostic" w:date="2019-05-17T16:14:00Z">
          <w:pPr>
            <w:pStyle w:val="Bibliography"/>
          </w:pPr>
        </w:pPrChange>
      </w:pPr>
      <w:del w:id="712" w:author="Katelyn Gostic" w:date="2019-05-17T13:57:00Z">
        <w:r w:rsidRPr="009251EC" w:rsidDel="002209DF">
          <w:rPr>
            <w:color w:val="auto"/>
            <w:rPrChange w:id="713" w:author="Katelyn Gostic" w:date="2019-05-17T16:14:00Z">
              <w:rPr>
                <w:color w:val="auto"/>
              </w:rPr>
            </w:rPrChange>
          </w:rPr>
          <w:delText xml:space="preserve">21. </w:delText>
        </w:r>
        <w:r w:rsidRPr="009251EC" w:rsidDel="002209DF">
          <w:rPr>
            <w:color w:val="auto"/>
            <w:rPrChange w:id="714" w:author="Katelyn Gostic" w:date="2019-05-17T16:14:00Z">
              <w:rPr>
                <w:color w:val="auto"/>
              </w:rPr>
            </w:rPrChange>
          </w:rPr>
          <w:tab/>
          <w:delTex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delText>
        </w:r>
      </w:del>
    </w:p>
    <w:p w14:paraId="3474F5CD" w14:textId="57EA50BF" w:rsidR="00DB2C53" w:rsidRPr="009251EC" w:rsidDel="002209DF" w:rsidRDefault="00DB2C53" w:rsidP="009251EC">
      <w:pPr>
        <w:pStyle w:val="Bibliography"/>
        <w:rPr>
          <w:del w:id="715" w:author="Katelyn Gostic" w:date="2019-05-17T13:57:00Z"/>
          <w:color w:val="auto"/>
          <w:rPrChange w:id="716" w:author="Katelyn Gostic" w:date="2019-05-17T16:14:00Z">
            <w:rPr>
              <w:del w:id="717" w:author="Katelyn Gostic" w:date="2019-05-17T13:57:00Z"/>
              <w:color w:val="auto"/>
            </w:rPr>
          </w:rPrChange>
        </w:rPr>
        <w:pPrChange w:id="718" w:author="Katelyn Gostic" w:date="2019-05-17T16:14:00Z">
          <w:pPr>
            <w:pStyle w:val="Bibliography"/>
          </w:pPr>
        </w:pPrChange>
      </w:pPr>
      <w:del w:id="719" w:author="Katelyn Gostic" w:date="2019-05-17T13:57:00Z">
        <w:r w:rsidRPr="009251EC" w:rsidDel="002209DF">
          <w:rPr>
            <w:color w:val="auto"/>
            <w:rPrChange w:id="720" w:author="Katelyn Gostic" w:date="2019-05-17T16:14:00Z">
              <w:rPr>
                <w:color w:val="auto"/>
              </w:rPr>
            </w:rPrChange>
          </w:rPr>
          <w:delText xml:space="preserve">22. </w:delText>
        </w:r>
        <w:r w:rsidRPr="009251EC" w:rsidDel="002209DF">
          <w:rPr>
            <w:color w:val="auto"/>
            <w:rPrChange w:id="721" w:author="Katelyn Gostic" w:date="2019-05-17T16:14:00Z">
              <w:rPr>
                <w:color w:val="auto"/>
              </w:rPr>
            </w:rPrChange>
          </w:rPr>
          <w:tab/>
          <w:delText xml:space="preserve">Tesini BL, Kanagaiah P, Wang J, Hahn M, Halliley JL, Chaves FA, et al. Broad Hemagglutinin-Specific Memory B Cell Expansion by Seasonal Influenza Virus Infection Reflects Early-Life Imprinting and Adaptation to the Infecting Virus. J Virol. 2019 Apr 15;93(8):e00169-19. </w:delText>
        </w:r>
      </w:del>
    </w:p>
    <w:p w14:paraId="060694BD" w14:textId="556A44A3" w:rsidR="00DB2C53" w:rsidRPr="009251EC" w:rsidDel="002209DF" w:rsidRDefault="00DB2C53" w:rsidP="009251EC">
      <w:pPr>
        <w:pStyle w:val="Bibliography"/>
        <w:rPr>
          <w:del w:id="722" w:author="Katelyn Gostic" w:date="2019-05-17T13:57:00Z"/>
          <w:color w:val="auto"/>
          <w:rPrChange w:id="723" w:author="Katelyn Gostic" w:date="2019-05-17T16:14:00Z">
            <w:rPr>
              <w:del w:id="724" w:author="Katelyn Gostic" w:date="2019-05-17T13:57:00Z"/>
              <w:color w:val="auto"/>
            </w:rPr>
          </w:rPrChange>
        </w:rPr>
        <w:pPrChange w:id="725" w:author="Katelyn Gostic" w:date="2019-05-17T16:14:00Z">
          <w:pPr>
            <w:pStyle w:val="Bibliography"/>
          </w:pPr>
        </w:pPrChange>
      </w:pPr>
      <w:del w:id="726" w:author="Katelyn Gostic" w:date="2019-05-17T13:57:00Z">
        <w:r w:rsidRPr="009251EC" w:rsidDel="002209DF">
          <w:rPr>
            <w:color w:val="auto"/>
            <w:rPrChange w:id="727" w:author="Katelyn Gostic" w:date="2019-05-17T16:14:00Z">
              <w:rPr>
                <w:color w:val="auto"/>
              </w:rPr>
            </w:rPrChange>
          </w:rPr>
          <w:delText xml:space="preserve">23. </w:delText>
        </w:r>
        <w:r w:rsidRPr="009251EC" w:rsidDel="002209DF">
          <w:rPr>
            <w:color w:val="auto"/>
            <w:rPrChange w:id="728" w:author="Katelyn Gostic" w:date="2019-05-17T16:14:00Z">
              <w:rPr>
                <w:color w:val="auto"/>
              </w:rPr>
            </w:rPrChange>
          </w:rPr>
          <w:tab/>
          <w:delText xml:space="preserve">Bedford T, Riley S, Barr IG, Broor S, Chadha M, Cox NJ, et al. Global circulation patterns of seasonal influenza viruses vary with antigenic drift. Nature. 2015 Jul;523(7559):217–20. </w:delText>
        </w:r>
      </w:del>
    </w:p>
    <w:p w14:paraId="4584D347" w14:textId="26F6DDE8" w:rsidR="00DB2C53" w:rsidRPr="009251EC" w:rsidDel="002209DF" w:rsidRDefault="00DB2C53" w:rsidP="009251EC">
      <w:pPr>
        <w:pStyle w:val="Bibliography"/>
        <w:rPr>
          <w:del w:id="729" w:author="Katelyn Gostic" w:date="2019-05-17T13:57:00Z"/>
          <w:color w:val="auto"/>
          <w:rPrChange w:id="730" w:author="Katelyn Gostic" w:date="2019-05-17T16:14:00Z">
            <w:rPr>
              <w:del w:id="731" w:author="Katelyn Gostic" w:date="2019-05-17T13:57:00Z"/>
              <w:color w:val="auto"/>
            </w:rPr>
          </w:rPrChange>
        </w:rPr>
        <w:pPrChange w:id="732" w:author="Katelyn Gostic" w:date="2019-05-17T16:14:00Z">
          <w:pPr>
            <w:pStyle w:val="Bibliography"/>
          </w:pPr>
        </w:pPrChange>
      </w:pPr>
      <w:del w:id="733" w:author="Katelyn Gostic" w:date="2019-05-17T13:57:00Z">
        <w:r w:rsidRPr="009251EC" w:rsidDel="002209DF">
          <w:rPr>
            <w:color w:val="auto"/>
            <w:rPrChange w:id="734" w:author="Katelyn Gostic" w:date="2019-05-17T16:14:00Z">
              <w:rPr>
                <w:color w:val="auto"/>
              </w:rPr>
            </w:rPrChange>
          </w:rPr>
          <w:delText xml:space="preserve">24. </w:delText>
        </w:r>
        <w:r w:rsidRPr="009251EC" w:rsidDel="002209DF">
          <w:rPr>
            <w:color w:val="auto"/>
            <w:rPrChange w:id="735" w:author="Katelyn Gostic" w:date="2019-05-17T16:14:00Z">
              <w:rPr>
                <w:color w:val="auto"/>
              </w:rPr>
            </w:rPrChange>
          </w:rPr>
          <w:tab/>
          <w:delText>Arizona Department of Health Services. Case Definitions for Communicable Morbidities [Internet]. 2019. Available from: https://www.azdhs.gov/documents/preparedness/epidemiology-disease-control/disease-investigation-resources/case-definitions.pdf</w:delText>
        </w:r>
      </w:del>
    </w:p>
    <w:p w14:paraId="13AA229D" w14:textId="475B929E" w:rsidR="00DB2C53" w:rsidRPr="009251EC" w:rsidDel="002209DF" w:rsidRDefault="00DB2C53" w:rsidP="009251EC">
      <w:pPr>
        <w:pStyle w:val="Bibliography"/>
        <w:rPr>
          <w:del w:id="736" w:author="Katelyn Gostic" w:date="2019-05-17T13:57:00Z"/>
          <w:color w:val="auto"/>
          <w:rPrChange w:id="737" w:author="Katelyn Gostic" w:date="2019-05-17T16:14:00Z">
            <w:rPr>
              <w:del w:id="738" w:author="Katelyn Gostic" w:date="2019-05-17T13:57:00Z"/>
              <w:color w:val="auto"/>
            </w:rPr>
          </w:rPrChange>
        </w:rPr>
        <w:pPrChange w:id="739" w:author="Katelyn Gostic" w:date="2019-05-17T16:14:00Z">
          <w:pPr>
            <w:pStyle w:val="Bibliography"/>
          </w:pPr>
        </w:pPrChange>
      </w:pPr>
      <w:del w:id="740" w:author="Katelyn Gostic" w:date="2019-05-17T13:57:00Z">
        <w:r w:rsidRPr="009251EC" w:rsidDel="002209DF">
          <w:rPr>
            <w:color w:val="auto"/>
            <w:rPrChange w:id="741" w:author="Katelyn Gostic" w:date="2019-05-17T16:14:00Z">
              <w:rPr>
                <w:color w:val="auto"/>
              </w:rPr>
            </w:rPrChange>
          </w:rPr>
          <w:delText xml:space="preserve">25. </w:delText>
        </w:r>
        <w:r w:rsidRPr="009251EC" w:rsidDel="002209DF">
          <w:rPr>
            <w:color w:val="auto"/>
            <w:rPrChange w:id="742" w:author="Katelyn Gostic" w:date="2019-05-17T16:14:00Z">
              <w:rPr>
                <w:color w:val="auto"/>
              </w:rPr>
            </w:rPrChange>
          </w:rPr>
          <w:tab/>
          <w:delText xml:space="preserve">Jhung MA, Swerdlow D, Olsen SJ, Jernigan D, Biggerstaff M, Kamimoto L, et al. Epidemiology of 2009 Pandemic Influenza A (H1N1) in the United States. Clin Infect Dis. 2011 Jan 1;52(suppl_1):S13–26. </w:delText>
        </w:r>
      </w:del>
    </w:p>
    <w:p w14:paraId="00FE9005" w14:textId="71FCF167" w:rsidR="00DB2C53" w:rsidRPr="009251EC" w:rsidDel="002209DF" w:rsidRDefault="00DB2C53" w:rsidP="009251EC">
      <w:pPr>
        <w:pStyle w:val="Bibliography"/>
        <w:rPr>
          <w:del w:id="743" w:author="Katelyn Gostic" w:date="2019-05-17T13:57:00Z"/>
          <w:color w:val="auto"/>
          <w:rPrChange w:id="744" w:author="Katelyn Gostic" w:date="2019-05-17T16:14:00Z">
            <w:rPr>
              <w:del w:id="745" w:author="Katelyn Gostic" w:date="2019-05-17T13:57:00Z"/>
              <w:color w:val="auto"/>
            </w:rPr>
          </w:rPrChange>
        </w:rPr>
        <w:pPrChange w:id="746" w:author="Katelyn Gostic" w:date="2019-05-17T16:14:00Z">
          <w:pPr>
            <w:pStyle w:val="Bibliography"/>
          </w:pPr>
        </w:pPrChange>
      </w:pPr>
      <w:del w:id="747" w:author="Katelyn Gostic" w:date="2019-05-17T13:57:00Z">
        <w:r w:rsidRPr="009251EC" w:rsidDel="002209DF">
          <w:rPr>
            <w:color w:val="auto"/>
            <w:rPrChange w:id="748" w:author="Katelyn Gostic" w:date="2019-05-17T16:14:00Z">
              <w:rPr>
                <w:color w:val="auto"/>
              </w:rPr>
            </w:rPrChange>
          </w:rPr>
          <w:delText xml:space="preserve">26. </w:delText>
        </w:r>
        <w:r w:rsidRPr="009251EC" w:rsidDel="002209DF">
          <w:rPr>
            <w:color w:val="auto"/>
            <w:rPrChange w:id="749" w:author="Katelyn Gostic" w:date="2019-05-17T16:14:00Z">
              <w:rPr>
                <w:color w:val="auto"/>
              </w:rPr>
            </w:rPrChange>
          </w:rPr>
          <w:tab/>
          <w:delText>Burnham KP, Anderson DR. Model Selection and Multimodel Inference: A Practical Information-Theoretic Approach [Internet]. 2nd ed. New York: Springer-Verlag; 2002 [cited 2019 Apr 16]. Available from: https://www.springer.com/us/book/9780387953649</w:delText>
        </w:r>
      </w:del>
    </w:p>
    <w:p w14:paraId="40E7BF06" w14:textId="77864484" w:rsidR="00DB2C53" w:rsidRPr="009251EC" w:rsidDel="002209DF" w:rsidRDefault="00DB2C53" w:rsidP="009251EC">
      <w:pPr>
        <w:pStyle w:val="Bibliography"/>
        <w:rPr>
          <w:del w:id="750" w:author="Katelyn Gostic" w:date="2019-05-17T13:57:00Z"/>
          <w:color w:val="auto"/>
          <w:rPrChange w:id="751" w:author="Katelyn Gostic" w:date="2019-05-17T16:14:00Z">
            <w:rPr>
              <w:del w:id="752" w:author="Katelyn Gostic" w:date="2019-05-17T13:57:00Z"/>
              <w:color w:val="auto"/>
            </w:rPr>
          </w:rPrChange>
        </w:rPr>
        <w:pPrChange w:id="753" w:author="Katelyn Gostic" w:date="2019-05-17T16:14:00Z">
          <w:pPr>
            <w:pStyle w:val="Bibliography"/>
          </w:pPr>
        </w:pPrChange>
      </w:pPr>
      <w:del w:id="754" w:author="Katelyn Gostic" w:date="2019-05-17T13:57:00Z">
        <w:r w:rsidRPr="009251EC" w:rsidDel="002209DF">
          <w:rPr>
            <w:color w:val="auto"/>
            <w:rPrChange w:id="755" w:author="Katelyn Gostic" w:date="2019-05-17T16:14:00Z">
              <w:rPr>
                <w:color w:val="auto"/>
              </w:rPr>
            </w:rPrChange>
          </w:rPr>
          <w:delText xml:space="preserve">27. </w:delText>
        </w:r>
        <w:r w:rsidRPr="009251EC" w:rsidDel="002209DF">
          <w:rPr>
            <w:color w:val="auto"/>
            <w:rPrChange w:id="756" w:author="Katelyn Gostic" w:date="2019-05-17T16:14:00Z">
              <w:rPr>
                <w:color w:val="auto"/>
              </w:rPr>
            </w:rPrChange>
          </w:rPr>
          <w:tab/>
          <w:delText xml:space="preserve">Hadfield J, Megill C, Bell SM, Huddleston J, Potter B, Callender C, et al. Nextstrain: real-time tracking of pathogen evolution. Bioinformatics. 2018 Dec 1;34(23):4121–3. </w:delText>
        </w:r>
      </w:del>
    </w:p>
    <w:p w14:paraId="15980D4B" w14:textId="487FE6E3" w:rsidR="00DB2C53" w:rsidRPr="009251EC" w:rsidDel="002209DF" w:rsidRDefault="00DB2C53" w:rsidP="009251EC">
      <w:pPr>
        <w:pStyle w:val="Bibliography"/>
        <w:rPr>
          <w:del w:id="757" w:author="Katelyn Gostic" w:date="2019-05-17T13:57:00Z"/>
          <w:color w:val="auto"/>
          <w:rPrChange w:id="758" w:author="Katelyn Gostic" w:date="2019-05-17T16:14:00Z">
            <w:rPr>
              <w:del w:id="759" w:author="Katelyn Gostic" w:date="2019-05-17T13:57:00Z"/>
              <w:color w:val="auto"/>
            </w:rPr>
          </w:rPrChange>
        </w:rPr>
        <w:pPrChange w:id="760" w:author="Katelyn Gostic" w:date="2019-05-17T16:14:00Z">
          <w:pPr>
            <w:pStyle w:val="Bibliography"/>
          </w:pPr>
        </w:pPrChange>
      </w:pPr>
      <w:del w:id="761" w:author="Katelyn Gostic" w:date="2019-05-17T13:57:00Z">
        <w:r w:rsidRPr="009251EC" w:rsidDel="002209DF">
          <w:rPr>
            <w:color w:val="auto"/>
            <w:rPrChange w:id="762" w:author="Katelyn Gostic" w:date="2019-05-17T16:14:00Z">
              <w:rPr>
                <w:color w:val="auto"/>
              </w:rPr>
            </w:rPrChange>
          </w:rPr>
          <w:delText xml:space="preserve">28. </w:delText>
        </w:r>
        <w:r w:rsidRPr="009251EC" w:rsidDel="002209DF">
          <w:rPr>
            <w:color w:val="auto"/>
            <w:rPrChange w:id="763" w:author="Katelyn Gostic" w:date="2019-05-17T16:14:00Z">
              <w:rPr>
                <w:color w:val="auto"/>
              </w:rPr>
            </w:rPrChange>
          </w:rPr>
          <w:tab/>
          <w:delText xml:space="preserve">Neher RA, Bedford T, Daniels RS, Russell CA, Shraiman BI. Prediction, dynamics, and visualization of antigenic phenotypes of seasonal influenza viruses. Proc Natl Acad Sci. 2016 Mar 22;113(12):E1701–9. </w:delText>
        </w:r>
      </w:del>
    </w:p>
    <w:p w14:paraId="0542B976" w14:textId="63162077" w:rsidR="00DB2C53" w:rsidRPr="009251EC" w:rsidDel="002209DF" w:rsidRDefault="00DB2C53" w:rsidP="009251EC">
      <w:pPr>
        <w:pStyle w:val="Bibliography"/>
        <w:rPr>
          <w:del w:id="764" w:author="Katelyn Gostic" w:date="2019-05-17T13:57:00Z"/>
          <w:color w:val="auto"/>
          <w:rPrChange w:id="765" w:author="Katelyn Gostic" w:date="2019-05-17T16:14:00Z">
            <w:rPr>
              <w:del w:id="766" w:author="Katelyn Gostic" w:date="2019-05-17T13:57:00Z"/>
              <w:color w:val="auto"/>
            </w:rPr>
          </w:rPrChange>
        </w:rPr>
        <w:pPrChange w:id="767" w:author="Katelyn Gostic" w:date="2019-05-17T16:14:00Z">
          <w:pPr>
            <w:pStyle w:val="Bibliography"/>
          </w:pPr>
        </w:pPrChange>
      </w:pPr>
      <w:del w:id="768" w:author="Katelyn Gostic" w:date="2019-05-17T13:57:00Z">
        <w:r w:rsidRPr="009251EC" w:rsidDel="002209DF">
          <w:rPr>
            <w:color w:val="auto"/>
            <w:rPrChange w:id="769" w:author="Katelyn Gostic" w:date="2019-05-17T16:14:00Z">
              <w:rPr>
                <w:color w:val="auto"/>
              </w:rPr>
            </w:rPrChange>
          </w:rPr>
          <w:delText xml:space="preserve">29. </w:delText>
        </w:r>
        <w:r w:rsidRPr="009251EC" w:rsidDel="002209DF">
          <w:rPr>
            <w:color w:val="auto"/>
            <w:rPrChange w:id="770" w:author="Katelyn Gostic" w:date="2019-05-17T16:14:00Z">
              <w:rPr>
                <w:color w:val="auto"/>
              </w:rPr>
            </w:rPrChange>
          </w:rPr>
          <w:tab/>
          <w:delText xml:space="preserve">Bedford T, Suchard MA, Lemey P, Dudas G, Gregory V, Hay AJ, et al. Integrating influenza antigenic dynamics with molecular evolution. Losick R, editor. eLife. 2014 Feb 4;3:e01914. </w:delText>
        </w:r>
      </w:del>
    </w:p>
    <w:p w14:paraId="6BD194B8" w14:textId="055C3525" w:rsidR="00DB2C53" w:rsidRPr="009251EC" w:rsidDel="002209DF" w:rsidRDefault="00DB2C53" w:rsidP="009251EC">
      <w:pPr>
        <w:pStyle w:val="Bibliography"/>
        <w:rPr>
          <w:del w:id="771" w:author="Katelyn Gostic" w:date="2019-05-17T13:57:00Z"/>
          <w:color w:val="auto"/>
          <w:rPrChange w:id="772" w:author="Katelyn Gostic" w:date="2019-05-17T16:14:00Z">
            <w:rPr>
              <w:del w:id="773" w:author="Katelyn Gostic" w:date="2019-05-17T13:57:00Z"/>
              <w:color w:val="auto"/>
            </w:rPr>
          </w:rPrChange>
        </w:rPr>
        <w:pPrChange w:id="774" w:author="Katelyn Gostic" w:date="2019-05-17T16:14:00Z">
          <w:pPr>
            <w:pStyle w:val="Bibliography"/>
          </w:pPr>
        </w:pPrChange>
      </w:pPr>
      <w:del w:id="775" w:author="Katelyn Gostic" w:date="2019-05-17T13:57:00Z">
        <w:r w:rsidRPr="009251EC" w:rsidDel="002209DF">
          <w:rPr>
            <w:color w:val="auto"/>
            <w:rPrChange w:id="776" w:author="Katelyn Gostic" w:date="2019-05-17T16:14:00Z">
              <w:rPr>
                <w:color w:val="auto"/>
              </w:rPr>
            </w:rPrChange>
          </w:rPr>
          <w:delText xml:space="preserve">30. </w:delText>
        </w:r>
        <w:r w:rsidRPr="009251EC" w:rsidDel="002209DF">
          <w:rPr>
            <w:color w:val="auto"/>
            <w:rPrChange w:id="777" w:author="Katelyn Gostic" w:date="2019-05-17T16:14:00Z">
              <w:rPr>
                <w:color w:val="auto"/>
              </w:rPr>
            </w:rPrChange>
          </w:rPr>
          <w:tab/>
          <w:delText xml:space="preserve">Smith DJ, Lapedes AS, Jong JC de, Bestebroer TM, Rimmelzwaan GF, Osterhaus ADME, et al. Mapping the Antigenic and Genetic Evolution of Influenza Virus. Science. 2004 Jul 16;305(5682):371–6. </w:delText>
        </w:r>
      </w:del>
    </w:p>
    <w:p w14:paraId="6243412A" w14:textId="5D1A904C" w:rsidR="00DB2C53" w:rsidRPr="009251EC" w:rsidDel="002209DF" w:rsidRDefault="00DB2C53" w:rsidP="009251EC">
      <w:pPr>
        <w:pStyle w:val="Bibliography"/>
        <w:rPr>
          <w:del w:id="778" w:author="Katelyn Gostic" w:date="2019-05-17T13:57:00Z"/>
          <w:color w:val="auto"/>
          <w:rPrChange w:id="779" w:author="Katelyn Gostic" w:date="2019-05-17T16:14:00Z">
            <w:rPr>
              <w:del w:id="780" w:author="Katelyn Gostic" w:date="2019-05-17T13:57:00Z"/>
              <w:color w:val="auto"/>
            </w:rPr>
          </w:rPrChange>
        </w:rPr>
        <w:pPrChange w:id="781" w:author="Katelyn Gostic" w:date="2019-05-17T16:14:00Z">
          <w:pPr>
            <w:pStyle w:val="Bibliography"/>
          </w:pPr>
        </w:pPrChange>
      </w:pPr>
      <w:del w:id="782" w:author="Katelyn Gostic" w:date="2019-05-17T13:57:00Z">
        <w:r w:rsidRPr="009251EC" w:rsidDel="002209DF">
          <w:rPr>
            <w:color w:val="auto"/>
            <w:rPrChange w:id="783" w:author="Katelyn Gostic" w:date="2019-05-17T16:14:00Z">
              <w:rPr>
                <w:color w:val="auto"/>
              </w:rPr>
            </w:rPrChange>
          </w:rPr>
          <w:delText xml:space="preserve">31. </w:delText>
        </w:r>
        <w:r w:rsidRPr="009251EC" w:rsidDel="002209DF">
          <w:rPr>
            <w:color w:val="auto"/>
            <w:rPrChange w:id="784" w:author="Katelyn Gostic" w:date="2019-05-17T16:14:00Z">
              <w:rPr>
                <w:color w:val="auto"/>
              </w:rPr>
            </w:rPrChange>
          </w:rPr>
          <w:tab/>
          <w:delText xml:space="preserve">Cowling BJ, Sullivan SG. The Value of Neuraminidase Inhibition Antibody Titers in Influenza Seroepidemiology. J Infect Dis. 2019 Jan 9;219(3):341–3. </w:delText>
        </w:r>
      </w:del>
    </w:p>
    <w:p w14:paraId="4927DEDE" w14:textId="31A6708B" w:rsidR="00DB2C53" w:rsidRPr="009251EC" w:rsidDel="002209DF" w:rsidRDefault="00DB2C53" w:rsidP="009251EC">
      <w:pPr>
        <w:pStyle w:val="Bibliography"/>
        <w:rPr>
          <w:del w:id="785" w:author="Katelyn Gostic" w:date="2019-05-17T13:57:00Z"/>
          <w:color w:val="auto"/>
          <w:rPrChange w:id="786" w:author="Katelyn Gostic" w:date="2019-05-17T16:14:00Z">
            <w:rPr>
              <w:del w:id="787" w:author="Katelyn Gostic" w:date="2019-05-17T13:57:00Z"/>
              <w:color w:val="auto"/>
            </w:rPr>
          </w:rPrChange>
        </w:rPr>
        <w:pPrChange w:id="788" w:author="Katelyn Gostic" w:date="2019-05-17T16:14:00Z">
          <w:pPr>
            <w:pStyle w:val="Bibliography"/>
          </w:pPr>
        </w:pPrChange>
      </w:pPr>
      <w:del w:id="789" w:author="Katelyn Gostic" w:date="2019-05-17T13:57:00Z">
        <w:r w:rsidRPr="009251EC" w:rsidDel="002209DF">
          <w:rPr>
            <w:color w:val="auto"/>
            <w:rPrChange w:id="790" w:author="Katelyn Gostic" w:date="2019-05-17T16:14:00Z">
              <w:rPr>
                <w:color w:val="auto"/>
              </w:rPr>
            </w:rPrChange>
          </w:rPr>
          <w:delText xml:space="preserve">32. </w:delText>
        </w:r>
        <w:r w:rsidRPr="009251EC" w:rsidDel="002209DF">
          <w:rPr>
            <w:color w:val="auto"/>
            <w:rPrChange w:id="791" w:author="Katelyn Gostic" w:date="2019-05-17T16:14:00Z">
              <w:rPr>
                <w:color w:val="auto"/>
              </w:rPr>
            </w:rPrChange>
          </w:rPr>
          <w:tab/>
          <w:delTex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delText>
        </w:r>
      </w:del>
    </w:p>
    <w:p w14:paraId="199DD918" w14:textId="7D45A238" w:rsidR="00DB2C53" w:rsidRPr="009251EC" w:rsidDel="002209DF" w:rsidRDefault="00DB2C53" w:rsidP="009251EC">
      <w:pPr>
        <w:pStyle w:val="Bibliography"/>
        <w:rPr>
          <w:del w:id="792" w:author="Katelyn Gostic" w:date="2019-05-17T13:57:00Z"/>
          <w:color w:val="auto"/>
          <w:rPrChange w:id="793" w:author="Katelyn Gostic" w:date="2019-05-17T16:14:00Z">
            <w:rPr>
              <w:del w:id="794" w:author="Katelyn Gostic" w:date="2019-05-17T13:57:00Z"/>
              <w:color w:val="auto"/>
            </w:rPr>
          </w:rPrChange>
        </w:rPr>
        <w:pPrChange w:id="795" w:author="Katelyn Gostic" w:date="2019-05-17T16:14:00Z">
          <w:pPr>
            <w:pStyle w:val="Bibliography"/>
          </w:pPr>
        </w:pPrChange>
      </w:pPr>
      <w:del w:id="796" w:author="Katelyn Gostic" w:date="2019-05-17T13:57:00Z">
        <w:r w:rsidRPr="009251EC" w:rsidDel="002209DF">
          <w:rPr>
            <w:color w:val="auto"/>
            <w:rPrChange w:id="797" w:author="Katelyn Gostic" w:date="2019-05-17T16:14:00Z">
              <w:rPr>
                <w:color w:val="auto"/>
              </w:rPr>
            </w:rPrChange>
          </w:rPr>
          <w:delText xml:space="preserve">33. </w:delText>
        </w:r>
        <w:r w:rsidRPr="009251EC" w:rsidDel="002209DF">
          <w:rPr>
            <w:color w:val="auto"/>
            <w:rPrChange w:id="798" w:author="Katelyn Gostic" w:date="2019-05-17T16:14:00Z">
              <w:rPr>
                <w:color w:val="auto"/>
              </w:rPr>
            </w:rPrChange>
          </w:rPr>
          <w:tab/>
          <w:delText>RFA-AI-18-010: Impact of Initial Influenza Exposure on Immunity in Infants (U01 Clinical Trial Not Allowed) [Internet]. [cited 2019 Apr 15]. Available from: https://grants.nih.gov/grants/guide/rfa-files/RFA-AI-18-010.html</w:delText>
        </w:r>
      </w:del>
    </w:p>
    <w:p w14:paraId="579E3D84" w14:textId="6A4E2CD7" w:rsidR="00DB2C53" w:rsidRPr="009251EC" w:rsidDel="002209DF" w:rsidRDefault="00DB2C53" w:rsidP="009251EC">
      <w:pPr>
        <w:pStyle w:val="Bibliography"/>
        <w:rPr>
          <w:del w:id="799" w:author="Katelyn Gostic" w:date="2019-05-17T13:57:00Z"/>
          <w:color w:val="auto"/>
          <w:rPrChange w:id="800" w:author="Katelyn Gostic" w:date="2019-05-17T16:14:00Z">
            <w:rPr>
              <w:del w:id="801" w:author="Katelyn Gostic" w:date="2019-05-17T13:57:00Z"/>
              <w:color w:val="auto"/>
            </w:rPr>
          </w:rPrChange>
        </w:rPr>
        <w:pPrChange w:id="802" w:author="Katelyn Gostic" w:date="2019-05-17T16:14:00Z">
          <w:pPr>
            <w:pStyle w:val="Bibliography"/>
          </w:pPr>
        </w:pPrChange>
      </w:pPr>
      <w:del w:id="803" w:author="Katelyn Gostic" w:date="2019-05-17T13:57:00Z">
        <w:r w:rsidRPr="009251EC" w:rsidDel="002209DF">
          <w:rPr>
            <w:color w:val="auto"/>
            <w:rPrChange w:id="804" w:author="Katelyn Gostic" w:date="2019-05-17T16:14:00Z">
              <w:rPr>
                <w:color w:val="auto"/>
              </w:rPr>
            </w:rPrChange>
          </w:rPr>
          <w:delText xml:space="preserve">34. </w:delText>
        </w:r>
        <w:r w:rsidRPr="009251EC" w:rsidDel="002209DF">
          <w:rPr>
            <w:color w:val="auto"/>
            <w:rPrChange w:id="805" w:author="Katelyn Gostic" w:date="2019-05-17T16:14:00Z">
              <w:rPr>
                <w:color w:val="auto"/>
              </w:rPr>
            </w:rPrChange>
          </w:rPr>
          <w:tab/>
          <w:delText xml:space="preserve">Grenfell BT, Pybus OG, Gog JR, Wood JLN, Daly JM, Mumford JA, et al. Unifying the Epidemiological and Evolutionary Dynamics of Pathogens. Science. 2004 Jan 16;303(5656):327–32. </w:delText>
        </w:r>
      </w:del>
    </w:p>
    <w:p w14:paraId="6CAADBF3" w14:textId="05366529" w:rsidR="00DB2C53" w:rsidRPr="009251EC" w:rsidDel="002209DF" w:rsidRDefault="00DB2C53" w:rsidP="009251EC">
      <w:pPr>
        <w:pStyle w:val="Bibliography"/>
        <w:rPr>
          <w:del w:id="806" w:author="Katelyn Gostic" w:date="2019-05-17T13:57:00Z"/>
          <w:color w:val="auto"/>
          <w:rPrChange w:id="807" w:author="Katelyn Gostic" w:date="2019-05-17T16:14:00Z">
            <w:rPr>
              <w:del w:id="808" w:author="Katelyn Gostic" w:date="2019-05-17T13:57:00Z"/>
              <w:color w:val="auto"/>
            </w:rPr>
          </w:rPrChange>
        </w:rPr>
        <w:pPrChange w:id="809" w:author="Katelyn Gostic" w:date="2019-05-17T16:14:00Z">
          <w:pPr>
            <w:pStyle w:val="Bibliography"/>
          </w:pPr>
        </w:pPrChange>
      </w:pPr>
      <w:del w:id="810" w:author="Katelyn Gostic" w:date="2019-05-17T13:57:00Z">
        <w:r w:rsidRPr="009251EC" w:rsidDel="002209DF">
          <w:rPr>
            <w:color w:val="auto"/>
            <w:rPrChange w:id="811" w:author="Katelyn Gostic" w:date="2019-05-17T16:14:00Z">
              <w:rPr>
                <w:color w:val="auto"/>
              </w:rPr>
            </w:rPrChange>
          </w:rPr>
          <w:delText xml:space="preserve">35. </w:delText>
        </w:r>
        <w:r w:rsidRPr="009251EC" w:rsidDel="002209DF">
          <w:rPr>
            <w:color w:val="auto"/>
            <w:rPrChange w:id="812" w:author="Katelyn Gostic" w:date="2019-05-17T16:14:00Z">
              <w:rPr>
                <w:color w:val="auto"/>
              </w:rPr>
            </w:rPrChange>
          </w:rPr>
          <w:tab/>
          <w:delText>Age-specific differences in the dynamics of protective immunity to influenza | Nature Communications [Internet]. [cited 2019 May 6]. Available from: https://www.nature.com/articles/s41467-019-09652-6</w:delText>
        </w:r>
      </w:del>
    </w:p>
    <w:p w14:paraId="71C4E1CD" w14:textId="12D39A4F" w:rsidR="00DB2C53" w:rsidRPr="009251EC" w:rsidDel="002209DF" w:rsidRDefault="00DB2C53" w:rsidP="009251EC">
      <w:pPr>
        <w:pStyle w:val="Bibliography"/>
        <w:rPr>
          <w:del w:id="813" w:author="Katelyn Gostic" w:date="2019-05-17T13:57:00Z"/>
          <w:color w:val="auto"/>
          <w:rPrChange w:id="814" w:author="Katelyn Gostic" w:date="2019-05-17T16:14:00Z">
            <w:rPr>
              <w:del w:id="815" w:author="Katelyn Gostic" w:date="2019-05-17T13:57:00Z"/>
              <w:color w:val="auto"/>
            </w:rPr>
          </w:rPrChange>
        </w:rPr>
        <w:pPrChange w:id="816" w:author="Katelyn Gostic" w:date="2019-05-17T16:14:00Z">
          <w:pPr>
            <w:pStyle w:val="Bibliography"/>
          </w:pPr>
        </w:pPrChange>
      </w:pPr>
      <w:del w:id="817" w:author="Katelyn Gostic" w:date="2019-05-17T13:57:00Z">
        <w:r w:rsidRPr="009251EC" w:rsidDel="002209DF">
          <w:rPr>
            <w:color w:val="auto"/>
            <w:rPrChange w:id="818" w:author="Katelyn Gostic" w:date="2019-05-17T16:14:00Z">
              <w:rPr>
                <w:color w:val="auto"/>
              </w:rPr>
            </w:rPrChange>
          </w:rPr>
          <w:delText xml:space="preserve">36. </w:delText>
        </w:r>
        <w:r w:rsidRPr="009251EC" w:rsidDel="002209DF">
          <w:rPr>
            <w:color w:val="auto"/>
            <w:rPrChange w:id="819" w:author="Katelyn Gostic" w:date="2019-05-17T16:14:00Z">
              <w:rPr>
                <w:color w:val="auto"/>
              </w:rPr>
            </w:rPrChange>
          </w:rPr>
          <w:tab/>
          <w:delText xml:space="preserve">Rozo M, Gronvall GK. The Reemergent 1977 H1N1 Strain and the Gain-of-Function Debate. mBio. 2015 Sep 1;6(4):e01013-15. </w:delText>
        </w:r>
      </w:del>
    </w:p>
    <w:p w14:paraId="29175E4D" w14:textId="0E4CF049" w:rsidR="00DB2C53" w:rsidRPr="009251EC" w:rsidDel="002209DF" w:rsidRDefault="00DB2C53" w:rsidP="009251EC">
      <w:pPr>
        <w:pStyle w:val="Bibliography"/>
        <w:rPr>
          <w:del w:id="820" w:author="Katelyn Gostic" w:date="2019-05-17T13:57:00Z"/>
          <w:color w:val="auto"/>
          <w:rPrChange w:id="821" w:author="Katelyn Gostic" w:date="2019-05-17T16:14:00Z">
            <w:rPr>
              <w:del w:id="822" w:author="Katelyn Gostic" w:date="2019-05-17T13:57:00Z"/>
              <w:color w:val="auto"/>
            </w:rPr>
          </w:rPrChange>
        </w:rPr>
        <w:pPrChange w:id="823" w:author="Katelyn Gostic" w:date="2019-05-17T16:14:00Z">
          <w:pPr>
            <w:pStyle w:val="Bibliography"/>
          </w:pPr>
        </w:pPrChange>
      </w:pPr>
      <w:del w:id="824" w:author="Katelyn Gostic" w:date="2019-05-17T13:57:00Z">
        <w:r w:rsidRPr="009251EC" w:rsidDel="002209DF">
          <w:rPr>
            <w:color w:val="auto"/>
            <w:rPrChange w:id="825" w:author="Katelyn Gostic" w:date="2019-05-17T16:14:00Z">
              <w:rPr>
                <w:color w:val="auto"/>
              </w:rPr>
            </w:rPrChange>
          </w:rPr>
          <w:delText xml:space="preserve">37. </w:delText>
        </w:r>
        <w:r w:rsidRPr="009251EC" w:rsidDel="002209DF">
          <w:rPr>
            <w:color w:val="auto"/>
            <w:rPrChange w:id="826" w:author="Katelyn Gostic" w:date="2019-05-17T16:14:00Z">
              <w:rPr>
                <w:color w:val="auto"/>
              </w:rPr>
            </w:rPrChange>
          </w:rPr>
          <w:tab/>
          <w:delText xml:space="preserve">Nakajima K, Desselberger U, Palese P. Recent human influenza A (H1N1) viruses are closely related genetically to strains isolated in 1950. Nature. 1978 Jul;274(5669):334. </w:delText>
        </w:r>
      </w:del>
    </w:p>
    <w:p w14:paraId="008967F3" w14:textId="79521935" w:rsidR="00DB2C53" w:rsidRPr="009251EC" w:rsidDel="002209DF" w:rsidRDefault="00DB2C53" w:rsidP="009251EC">
      <w:pPr>
        <w:pStyle w:val="Bibliography"/>
        <w:rPr>
          <w:del w:id="827" w:author="Katelyn Gostic" w:date="2019-05-17T13:57:00Z"/>
          <w:color w:val="auto"/>
          <w:rPrChange w:id="828" w:author="Katelyn Gostic" w:date="2019-05-17T16:14:00Z">
            <w:rPr>
              <w:del w:id="829" w:author="Katelyn Gostic" w:date="2019-05-17T13:57:00Z"/>
              <w:color w:val="auto"/>
            </w:rPr>
          </w:rPrChange>
        </w:rPr>
        <w:pPrChange w:id="830" w:author="Katelyn Gostic" w:date="2019-05-17T16:14:00Z">
          <w:pPr>
            <w:pStyle w:val="Bibliography"/>
          </w:pPr>
        </w:pPrChange>
      </w:pPr>
      <w:del w:id="831" w:author="Katelyn Gostic" w:date="2019-05-17T13:57:00Z">
        <w:r w:rsidRPr="009251EC" w:rsidDel="002209DF">
          <w:rPr>
            <w:color w:val="auto"/>
            <w:rPrChange w:id="832" w:author="Katelyn Gostic" w:date="2019-05-17T16:14:00Z">
              <w:rPr>
                <w:color w:val="auto"/>
              </w:rPr>
            </w:rPrChange>
          </w:rPr>
          <w:delText xml:space="preserve">38. </w:delText>
        </w:r>
        <w:r w:rsidRPr="009251EC" w:rsidDel="002209DF">
          <w:rPr>
            <w:color w:val="auto"/>
            <w:rPrChange w:id="833" w:author="Katelyn Gostic" w:date="2019-05-17T16:14:00Z">
              <w:rPr>
                <w:color w:val="auto"/>
              </w:rPr>
            </w:rPrChange>
          </w:rPr>
          <w:tab/>
          <w:delText xml:space="preserve">Linderman SL, Chambers BS, Zost SJ, Parkhouse K, Li Y, Herrmann C, et al. Potential antigenic explanation for atypical H1N1 infections among middle-aged adults during the 2013–2014 influenza season. Proc Natl Acad Sci. 2014 Nov 4;111(44):15798–803. </w:delText>
        </w:r>
      </w:del>
    </w:p>
    <w:p w14:paraId="32657CB1" w14:textId="5D9E0C39" w:rsidR="00DB2C53" w:rsidRPr="009251EC" w:rsidDel="002209DF" w:rsidRDefault="00DB2C53" w:rsidP="009251EC">
      <w:pPr>
        <w:pStyle w:val="Bibliography"/>
        <w:rPr>
          <w:del w:id="834" w:author="Katelyn Gostic" w:date="2019-05-17T13:57:00Z"/>
          <w:color w:val="auto"/>
          <w:rPrChange w:id="835" w:author="Katelyn Gostic" w:date="2019-05-17T16:14:00Z">
            <w:rPr>
              <w:del w:id="836" w:author="Katelyn Gostic" w:date="2019-05-17T13:57:00Z"/>
              <w:color w:val="auto"/>
            </w:rPr>
          </w:rPrChange>
        </w:rPr>
        <w:pPrChange w:id="837" w:author="Katelyn Gostic" w:date="2019-05-17T16:14:00Z">
          <w:pPr>
            <w:pStyle w:val="Bibliography"/>
          </w:pPr>
        </w:pPrChange>
      </w:pPr>
      <w:del w:id="838" w:author="Katelyn Gostic" w:date="2019-05-17T13:57:00Z">
        <w:r w:rsidRPr="009251EC" w:rsidDel="002209DF">
          <w:rPr>
            <w:color w:val="auto"/>
            <w:rPrChange w:id="839" w:author="Katelyn Gostic" w:date="2019-05-17T16:14:00Z">
              <w:rPr>
                <w:color w:val="auto"/>
              </w:rPr>
            </w:rPrChange>
          </w:rPr>
          <w:delText xml:space="preserve">39. </w:delText>
        </w:r>
        <w:r w:rsidRPr="009251EC" w:rsidDel="002209DF">
          <w:rPr>
            <w:color w:val="auto"/>
            <w:rPrChange w:id="840" w:author="Katelyn Gostic" w:date="2019-05-17T16:14:00Z">
              <w:rPr>
                <w:color w:val="auto"/>
              </w:rPr>
            </w:rPrChange>
          </w:rPr>
          <w:tab/>
          <w:delText xml:space="preserve">Cobey S, Hensley SE. Immune history and influenza virus susceptibility. Curr Opin Virol. 2017 Feb 1;22:105–11. </w:delText>
        </w:r>
      </w:del>
    </w:p>
    <w:p w14:paraId="7A6D5A9B" w14:textId="6BB1E37F" w:rsidR="00DB2C53" w:rsidRPr="009251EC" w:rsidDel="002209DF" w:rsidRDefault="00DB2C53" w:rsidP="009251EC">
      <w:pPr>
        <w:pStyle w:val="Bibliography"/>
        <w:rPr>
          <w:del w:id="841" w:author="Katelyn Gostic" w:date="2019-05-17T13:57:00Z"/>
          <w:color w:val="auto"/>
          <w:rPrChange w:id="842" w:author="Katelyn Gostic" w:date="2019-05-17T16:14:00Z">
            <w:rPr>
              <w:del w:id="843" w:author="Katelyn Gostic" w:date="2019-05-17T13:57:00Z"/>
              <w:color w:val="auto"/>
            </w:rPr>
          </w:rPrChange>
        </w:rPr>
        <w:pPrChange w:id="844" w:author="Katelyn Gostic" w:date="2019-05-17T16:14:00Z">
          <w:pPr>
            <w:pStyle w:val="Bibliography"/>
          </w:pPr>
        </w:pPrChange>
      </w:pPr>
      <w:del w:id="845" w:author="Katelyn Gostic" w:date="2019-05-17T13:57:00Z">
        <w:r w:rsidRPr="009251EC" w:rsidDel="002209DF">
          <w:rPr>
            <w:color w:val="auto"/>
            <w:rPrChange w:id="846" w:author="Katelyn Gostic" w:date="2019-05-17T16:14:00Z">
              <w:rPr>
                <w:color w:val="auto"/>
              </w:rPr>
            </w:rPrChange>
          </w:rPr>
          <w:delText xml:space="preserve">40. </w:delText>
        </w:r>
        <w:r w:rsidRPr="009251EC" w:rsidDel="002209DF">
          <w:rPr>
            <w:color w:val="auto"/>
            <w:rPrChange w:id="847" w:author="Katelyn Gostic" w:date="2019-05-17T16:14:00Z">
              <w:rPr>
                <w:color w:val="auto"/>
              </w:rPr>
            </w:rPrChange>
          </w:rPr>
          <w:tab/>
          <w:delText xml:space="preserve">Palache A, Oriol-Mathieu V, Fino M, Xydia-Charmanta M. Seasonal influenza vaccine dose distribution in 195 countries (2004–2013): Little progress in estimated global vaccination coverage. Vaccine. 2015 Oct 13;33(42):5598–605. </w:delText>
        </w:r>
      </w:del>
    </w:p>
    <w:p w14:paraId="5039DC83" w14:textId="51878590" w:rsidR="00DB2C53" w:rsidRPr="009251EC" w:rsidDel="002209DF" w:rsidRDefault="00DB2C53" w:rsidP="009251EC">
      <w:pPr>
        <w:pStyle w:val="Bibliography"/>
        <w:rPr>
          <w:del w:id="848" w:author="Katelyn Gostic" w:date="2019-05-17T13:57:00Z"/>
          <w:color w:val="auto"/>
          <w:rPrChange w:id="849" w:author="Katelyn Gostic" w:date="2019-05-17T16:14:00Z">
            <w:rPr>
              <w:del w:id="850" w:author="Katelyn Gostic" w:date="2019-05-17T13:57:00Z"/>
              <w:color w:val="auto"/>
            </w:rPr>
          </w:rPrChange>
        </w:rPr>
        <w:pPrChange w:id="851" w:author="Katelyn Gostic" w:date="2019-05-17T16:14:00Z">
          <w:pPr>
            <w:pStyle w:val="Bibliography"/>
          </w:pPr>
        </w:pPrChange>
      </w:pPr>
      <w:del w:id="852" w:author="Katelyn Gostic" w:date="2019-05-17T13:57:00Z">
        <w:r w:rsidRPr="009251EC" w:rsidDel="002209DF">
          <w:rPr>
            <w:color w:val="auto"/>
            <w:rPrChange w:id="853" w:author="Katelyn Gostic" w:date="2019-05-17T16:14:00Z">
              <w:rPr>
                <w:color w:val="auto"/>
              </w:rPr>
            </w:rPrChange>
          </w:rPr>
          <w:delText xml:space="preserve">41. </w:delText>
        </w:r>
        <w:r w:rsidRPr="009251EC" w:rsidDel="002209DF">
          <w:rPr>
            <w:color w:val="auto"/>
            <w:rPrChange w:id="854" w:author="Katelyn Gostic" w:date="2019-05-17T16:14:00Z">
              <w:rPr>
                <w:color w:val="auto"/>
              </w:rPr>
            </w:rPrChange>
          </w:rPr>
          <w:tab/>
          <w:delText xml:space="preserve">Vanessen G, Palache A, Forleo E, Fedson D. Influenza vaccination in 2000: recommendations and vaccine use in 50 developed and rapidly developing countries. Vaccine. 2003 May 1;21(16):1780–5. </w:delText>
        </w:r>
      </w:del>
    </w:p>
    <w:p w14:paraId="56CD7AE9" w14:textId="571BD33B" w:rsidR="00DB2C53" w:rsidRPr="009251EC" w:rsidDel="002209DF" w:rsidRDefault="00DB2C53" w:rsidP="009251EC">
      <w:pPr>
        <w:pStyle w:val="Bibliography"/>
        <w:rPr>
          <w:del w:id="855" w:author="Katelyn Gostic" w:date="2019-05-17T13:57:00Z"/>
          <w:color w:val="auto"/>
          <w:rPrChange w:id="856" w:author="Katelyn Gostic" w:date="2019-05-17T16:14:00Z">
            <w:rPr>
              <w:del w:id="857" w:author="Katelyn Gostic" w:date="2019-05-17T13:57:00Z"/>
              <w:color w:val="auto"/>
            </w:rPr>
          </w:rPrChange>
        </w:rPr>
        <w:pPrChange w:id="858" w:author="Katelyn Gostic" w:date="2019-05-17T16:14:00Z">
          <w:pPr>
            <w:pStyle w:val="Bibliography"/>
          </w:pPr>
        </w:pPrChange>
      </w:pPr>
      <w:del w:id="859" w:author="Katelyn Gostic" w:date="2019-05-17T13:57:00Z">
        <w:r w:rsidRPr="009251EC" w:rsidDel="002209DF">
          <w:rPr>
            <w:color w:val="auto"/>
            <w:rPrChange w:id="860" w:author="Katelyn Gostic" w:date="2019-05-17T16:14:00Z">
              <w:rPr>
                <w:color w:val="auto"/>
              </w:rPr>
            </w:rPrChange>
          </w:rPr>
          <w:delText xml:space="preserve">42. </w:delText>
        </w:r>
        <w:r w:rsidRPr="009251EC" w:rsidDel="002209DF">
          <w:rPr>
            <w:color w:val="auto"/>
            <w:rPrChange w:id="861" w:author="Katelyn Gostic" w:date="2019-05-17T16:14:00Z">
              <w:rPr>
                <w:color w:val="auto"/>
              </w:rPr>
            </w:rPrChange>
          </w:rPr>
          <w:tab/>
          <w:delText>WHO | FluNet [Internet]. WHO. [cited 2019 Apr 15]. Available from: http://www.who.int/influenza/gisrs_laboratory/flunet/en/</w:delText>
        </w:r>
      </w:del>
    </w:p>
    <w:p w14:paraId="23F11703" w14:textId="0C1765B5" w:rsidR="00DB2C53" w:rsidRPr="009251EC" w:rsidDel="002209DF" w:rsidRDefault="00DB2C53" w:rsidP="009251EC">
      <w:pPr>
        <w:pStyle w:val="Bibliography"/>
        <w:rPr>
          <w:del w:id="862" w:author="Katelyn Gostic" w:date="2019-05-17T13:57:00Z"/>
          <w:color w:val="auto"/>
          <w:rPrChange w:id="863" w:author="Katelyn Gostic" w:date="2019-05-17T16:14:00Z">
            <w:rPr>
              <w:del w:id="864" w:author="Katelyn Gostic" w:date="2019-05-17T13:57:00Z"/>
              <w:color w:val="auto"/>
            </w:rPr>
          </w:rPrChange>
        </w:rPr>
        <w:pPrChange w:id="865" w:author="Katelyn Gostic" w:date="2019-05-17T16:14:00Z">
          <w:pPr>
            <w:pStyle w:val="Bibliography"/>
          </w:pPr>
        </w:pPrChange>
      </w:pPr>
      <w:del w:id="866" w:author="Katelyn Gostic" w:date="2019-05-17T13:57:00Z">
        <w:r w:rsidRPr="009251EC" w:rsidDel="002209DF">
          <w:rPr>
            <w:color w:val="auto"/>
            <w:rPrChange w:id="867" w:author="Katelyn Gostic" w:date="2019-05-17T16:14:00Z">
              <w:rPr>
                <w:color w:val="auto"/>
              </w:rPr>
            </w:rPrChange>
          </w:rPr>
          <w:delText xml:space="preserve">43. </w:delText>
        </w:r>
        <w:r w:rsidRPr="009251EC" w:rsidDel="002209DF">
          <w:rPr>
            <w:color w:val="auto"/>
            <w:rPrChange w:id="868" w:author="Katelyn Gostic" w:date="2019-05-17T16:14:00Z">
              <w:rPr>
                <w:color w:val="auto"/>
              </w:rPr>
            </w:rPrChange>
          </w:rPr>
          <w:tab/>
          <w:delText>FluView Interactive | CDC [Internet]. 2018 [cited 2019 Apr 15]. Available from: https://www.cdc.gov/flu/weekly/fluviewinteractive.htm</w:delText>
        </w:r>
      </w:del>
    </w:p>
    <w:p w14:paraId="730C83D0" w14:textId="78A5856D" w:rsidR="00DB2C53" w:rsidRPr="009251EC" w:rsidDel="002209DF" w:rsidRDefault="00DB2C53" w:rsidP="009251EC">
      <w:pPr>
        <w:pStyle w:val="Bibliography"/>
        <w:rPr>
          <w:del w:id="869" w:author="Katelyn Gostic" w:date="2019-05-17T13:57:00Z"/>
          <w:color w:val="auto"/>
          <w:rPrChange w:id="870" w:author="Katelyn Gostic" w:date="2019-05-17T16:14:00Z">
            <w:rPr>
              <w:del w:id="871" w:author="Katelyn Gostic" w:date="2019-05-17T13:57:00Z"/>
              <w:color w:val="auto"/>
            </w:rPr>
          </w:rPrChange>
        </w:rPr>
        <w:pPrChange w:id="872" w:author="Katelyn Gostic" w:date="2019-05-17T16:14:00Z">
          <w:pPr>
            <w:pStyle w:val="Bibliography"/>
          </w:pPr>
        </w:pPrChange>
      </w:pPr>
      <w:del w:id="873" w:author="Katelyn Gostic" w:date="2019-05-17T13:57:00Z">
        <w:r w:rsidRPr="009251EC" w:rsidDel="002209DF">
          <w:rPr>
            <w:color w:val="auto"/>
            <w:rPrChange w:id="874" w:author="Katelyn Gostic" w:date="2019-05-17T16:14:00Z">
              <w:rPr>
                <w:color w:val="auto"/>
              </w:rPr>
            </w:rPrChange>
          </w:rPr>
          <w:delText xml:space="preserve">44. </w:delText>
        </w:r>
        <w:r w:rsidRPr="009251EC" w:rsidDel="002209DF">
          <w:rPr>
            <w:color w:val="auto"/>
            <w:rPrChange w:id="875" w:author="Katelyn Gostic" w:date="2019-05-17T16:14:00Z">
              <w:rPr>
                <w:color w:val="auto"/>
              </w:rPr>
            </w:rPrChange>
          </w:rPr>
          <w:tab/>
          <w:delText xml:space="preserve">Bogner P, Capua I, Lipman DJ, Cox NJ. A global initiative on sharing avian flu data. Nature. 2006 Aug;442(7106):981. </w:delText>
        </w:r>
      </w:del>
    </w:p>
    <w:p w14:paraId="4229A578" w14:textId="7622ABBC" w:rsidR="00DB2C53" w:rsidRPr="009251EC" w:rsidDel="002209DF" w:rsidRDefault="00DB2C53" w:rsidP="009251EC">
      <w:pPr>
        <w:pStyle w:val="Bibliography"/>
        <w:rPr>
          <w:del w:id="876" w:author="Katelyn Gostic" w:date="2019-05-17T13:57:00Z"/>
          <w:color w:val="auto"/>
          <w:rPrChange w:id="877" w:author="Katelyn Gostic" w:date="2019-05-17T16:14:00Z">
            <w:rPr>
              <w:del w:id="878" w:author="Katelyn Gostic" w:date="2019-05-17T13:57:00Z"/>
              <w:color w:val="auto"/>
            </w:rPr>
          </w:rPrChange>
        </w:rPr>
        <w:pPrChange w:id="879" w:author="Katelyn Gostic" w:date="2019-05-17T16:14:00Z">
          <w:pPr>
            <w:pStyle w:val="Bibliography"/>
          </w:pPr>
        </w:pPrChange>
      </w:pPr>
      <w:del w:id="880" w:author="Katelyn Gostic" w:date="2019-05-17T13:57:00Z">
        <w:r w:rsidRPr="009251EC" w:rsidDel="002209DF">
          <w:rPr>
            <w:color w:val="auto"/>
            <w:rPrChange w:id="881" w:author="Katelyn Gostic" w:date="2019-05-17T16:14:00Z">
              <w:rPr>
                <w:color w:val="auto"/>
              </w:rPr>
            </w:rPrChange>
          </w:rPr>
          <w:delText xml:space="preserve">45. </w:delText>
        </w:r>
        <w:r w:rsidRPr="009251EC" w:rsidDel="002209DF">
          <w:rPr>
            <w:color w:val="auto"/>
            <w:rPrChange w:id="882" w:author="Katelyn Gostic" w:date="2019-05-17T16:14:00Z">
              <w:rPr>
                <w:color w:val="auto"/>
              </w:rPr>
            </w:rPrChange>
          </w:rPr>
          <w:tab/>
          <w:delText>Sagulenko P, Puller V, Neher RA. TreeTime: Maximum-likelihood phylodynamic analysis. Virus Evol [Internet]. 2018 Jan 8 [cited 2019 Apr 12];4(1). Available from: https://www.ncbi.nlm.nih.gov/pmc/articles/PMC5758920/</w:delText>
        </w:r>
      </w:del>
    </w:p>
    <w:p w14:paraId="52BDBD71" w14:textId="3B002640" w:rsidR="00DB2C53" w:rsidRPr="009251EC" w:rsidDel="002209DF" w:rsidRDefault="00DB2C53" w:rsidP="009251EC">
      <w:pPr>
        <w:pStyle w:val="Bibliography"/>
        <w:rPr>
          <w:del w:id="883" w:author="Katelyn Gostic" w:date="2019-05-17T13:57:00Z"/>
          <w:color w:val="auto"/>
          <w:rPrChange w:id="884" w:author="Katelyn Gostic" w:date="2019-05-17T16:14:00Z">
            <w:rPr>
              <w:del w:id="885" w:author="Katelyn Gostic" w:date="2019-05-17T13:57:00Z"/>
              <w:color w:val="auto"/>
            </w:rPr>
          </w:rPrChange>
        </w:rPr>
        <w:pPrChange w:id="886" w:author="Katelyn Gostic" w:date="2019-05-17T16:14:00Z">
          <w:pPr>
            <w:pStyle w:val="Bibliography"/>
          </w:pPr>
        </w:pPrChange>
      </w:pPr>
      <w:del w:id="887" w:author="Katelyn Gostic" w:date="2019-05-17T13:57:00Z">
        <w:r w:rsidRPr="009251EC" w:rsidDel="002209DF">
          <w:rPr>
            <w:color w:val="auto"/>
            <w:rPrChange w:id="888" w:author="Katelyn Gostic" w:date="2019-05-17T16:14:00Z">
              <w:rPr>
                <w:color w:val="auto"/>
              </w:rPr>
            </w:rPrChange>
          </w:rPr>
          <w:delText xml:space="preserve">46. </w:delText>
        </w:r>
        <w:r w:rsidRPr="009251EC" w:rsidDel="002209DF">
          <w:rPr>
            <w:color w:val="auto"/>
            <w:rPrChange w:id="889" w:author="Katelyn Gostic" w:date="2019-05-17T16:14:00Z">
              <w:rPr>
                <w:color w:val="auto"/>
              </w:rPr>
            </w:rPrChange>
          </w:rPr>
          <w:tab/>
          <w:delText xml:space="preserve">Gagnon A, Acosta E, Miller MS. Reporting and evaluating influenza virus surveillance data: An argument for incidence by single year of age. Vaccine. 2018 Oct 8;36(42):6249–52. </w:delText>
        </w:r>
      </w:del>
    </w:p>
    <w:p w14:paraId="54197184" w14:textId="433D25E6" w:rsidR="00DB2C53" w:rsidRPr="009251EC" w:rsidDel="002209DF" w:rsidRDefault="00DB2C53" w:rsidP="009251EC">
      <w:pPr>
        <w:pStyle w:val="Bibliography"/>
        <w:rPr>
          <w:del w:id="890" w:author="Katelyn Gostic" w:date="2019-05-17T13:57:00Z"/>
          <w:color w:val="auto"/>
          <w:rPrChange w:id="891" w:author="Katelyn Gostic" w:date="2019-05-17T16:14:00Z">
            <w:rPr>
              <w:del w:id="892" w:author="Katelyn Gostic" w:date="2019-05-17T13:57:00Z"/>
              <w:color w:val="auto"/>
            </w:rPr>
          </w:rPrChange>
        </w:rPr>
        <w:pPrChange w:id="893" w:author="Katelyn Gostic" w:date="2019-05-17T16:14:00Z">
          <w:pPr>
            <w:pStyle w:val="Bibliography"/>
          </w:pPr>
        </w:pPrChange>
      </w:pPr>
      <w:del w:id="894" w:author="Katelyn Gostic" w:date="2019-05-17T13:57:00Z">
        <w:r w:rsidRPr="009251EC" w:rsidDel="002209DF">
          <w:rPr>
            <w:color w:val="auto"/>
            <w:rPrChange w:id="895" w:author="Katelyn Gostic" w:date="2019-05-17T16:14:00Z">
              <w:rPr>
                <w:color w:val="auto"/>
              </w:rPr>
            </w:rPrChange>
          </w:rPr>
          <w:delText xml:space="preserve">47. </w:delText>
        </w:r>
        <w:r w:rsidRPr="009251EC" w:rsidDel="002209DF">
          <w:rPr>
            <w:color w:val="auto"/>
            <w:rPrChange w:id="896" w:author="Katelyn Gostic" w:date="2019-05-17T16:14:00Z">
              <w:rPr>
                <w:color w:val="auto"/>
              </w:rPr>
            </w:rPrChange>
          </w:rPr>
          <w:tab/>
          <w:delText xml:space="preserve">Dushoff J, Plotkin JB, Viboud C, Earn DJD, Simonsen L. Mortality due to Influenza in the United States—An Annualized Regression Approach Using Multiple-Cause Mortality Data. Am J Epidemiol. 2006 Jan 15;163(2):181–7. </w:delText>
        </w:r>
      </w:del>
    </w:p>
    <w:p w14:paraId="6F24AA25" w14:textId="1BE3BE6D" w:rsidR="00DB2C53" w:rsidRPr="009251EC" w:rsidDel="002209DF" w:rsidRDefault="00DB2C53" w:rsidP="009251EC">
      <w:pPr>
        <w:pStyle w:val="Bibliography"/>
        <w:rPr>
          <w:del w:id="897" w:author="Katelyn Gostic" w:date="2019-05-17T13:57:00Z"/>
          <w:color w:val="auto"/>
          <w:rPrChange w:id="898" w:author="Katelyn Gostic" w:date="2019-05-17T16:14:00Z">
            <w:rPr>
              <w:del w:id="899" w:author="Katelyn Gostic" w:date="2019-05-17T13:57:00Z"/>
              <w:color w:val="auto"/>
            </w:rPr>
          </w:rPrChange>
        </w:rPr>
        <w:pPrChange w:id="900" w:author="Katelyn Gostic" w:date="2019-05-17T16:14:00Z">
          <w:pPr>
            <w:pStyle w:val="Bibliography"/>
          </w:pPr>
        </w:pPrChange>
      </w:pPr>
      <w:del w:id="901" w:author="Katelyn Gostic" w:date="2019-05-17T13:57:00Z">
        <w:r w:rsidRPr="009251EC" w:rsidDel="002209DF">
          <w:rPr>
            <w:color w:val="auto"/>
            <w:rPrChange w:id="902" w:author="Katelyn Gostic" w:date="2019-05-17T16:14:00Z">
              <w:rPr>
                <w:color w:val="auto"/>
              </w:rPr>
            </w:rPrChange>
          </w:rPr>
          <w:delText xml:space="preserve">48. </w:delText>
        </w:r>
        <w:r w:rsidRPr="009251EC" w:rsidDel="002209DF">
          <w:rPr>
            <w:color w:val="auto"/>
            <w:rPrChange w:id="903" w:author="Katelyn Gostic" w:date="2019-05-17T16:14:00Z">
              <w:rPr>
                <w:color w:val="auto"/>
              </w:rPr>
            </w:rPrChange>
          </w:rPr>
          <w:tab/>
          <w:delText xml:space="preserve">Bolker BM. Ecological Models and Data in R. Princeton University Press; 2008. 409 p. </w:delText>
        </w:r>
      </w:del>
    </w:p>
    <w:p w14:paraId="351A7CF8" w14:textId="434B2EDC" w:rsidR="00276EA6" w:rsidRPr="00276EA6" w:rsidRDefault="00276EA6" w:rsidP="009251EC">
      <w:pPr>
        <w:pStyle w:val="Bibliography"/>
        <w:pPrChange w:id="904" w:author="Katelyn Gostic" w:date="2019-05-17T16:14:00Z">
          <w:pPr>
            <w:pStyle w:val="Bibliography"/>
          </w:pPr>
        </w:pPrChange>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lyn Gostic" w:date="2019-05-07T11:43:00Z" w:initials="KG">
    <w:p w14:paraId="30DACAE7" w14:textId="7AEFC0FB" w:rsidR="005E0FF3" w:rsidRDefault="005E0FF3">
      <w:pPr>
        <w:pStyle w:val="CommentText"/>
      </w:pPr>
      <w:r>
        <w:rPr>
          <w:rStyle w:val="CommentReference"/>
        </w:rPr>
        <w:annotationRef/>
      </w:r>
      <w:r>
        <w:t>Winne is going on maternity leave and asked to be taken off the author list.</w:t>
      </w:r>
    </w:p>
  </w:comment>
  <w:comment w:id="10" w:author="Katelyn Gostic" w:date="2019-05-07T18:06:00Z" w:initials="KG">
    <w:p w14:paraId="1B320C4F" w14:textId="41D08CE1" w:rsidR="005E0FF3" w:rsidRDefault="005E0FF3">
      <w:pPr>
        <w:pStyle w:val="CommentText"/>
      </w:pPr>
      <w:r>
        <w:rPr>
          <w:rStyle w:val="CommentReference"/>
        </w:rPr>
        <w:annotationRef/>
      </w:r>
      <w:r>
        <w:t>Mike, is this valid, or am I overstepping here?</w:t>
      </w:r>
    </w:p>
  </w:comment>
  <w:comment w:id="9" w:author="Katelyn Gostic" w:date="2019-05-17T12:00:00Z" w:initials="KG">
    <w:p w14:paraId="5212C422" w14:textId="77777777" w:rsidR="005E0FF3" w:rsidRDefault="005E0FF3">
      <w:pPr>
        <w:pStyle w:val="CommentText"/>
      </w:pPr>
      <w:r>
        <w:rPr>
          <w:rStyle w:val="CommentReference"/>
        </w:rPr>
        <w:annotationRef/>
      </w:r>
      <w:r>
        <w:t>JW suggestion – add a phylogentic tree of HA.</w:t>
      </w:r>
    </w:p>
    <w:p w14:paraId="23004B73" w14:textId="77777777" w:rsidR="005E0FF3" w:rsidRDefault="005E0FF3">
      <w:pPr>
        <w:pStyle w:val="CommentText"/>
      </w:pPr>
    </w:p>
    <w:p w14:paraId="562EC439" w14:textId="102C4F1E" w:rsidR="005E0FF3" w:rsidRDefault="005E0FF3">
      <w:pPr>
        <w:pStyle w:val="CommentText"/>
      </w:pPr>
      <w:r>
        <w:t>Need to check with Mike to see how difficult this would be.</w:t>
      </w:r>
    </w:p>
  </w:comment>
  <w:comment w:id="11" w:author="James Lloyd-Smith" w:date="2019-05-03T14:54:00Z" w:initials="JL">
    <w:p w14:paraId="271CE349" w14:textId="1D6B3436" w:rsidR="005E0FF3" w:rsidRDefault="005E0FF3">
      <w:pPr>
        <w:pStyle w:val="CommentText"/>
      </w:pPr>
      <w:r>
        <w:rPr>
          <w:rStyle w:val="CommentReference"/>
        </w:rPr>
        <w:annotationRef/>
      </w:r>
      <w:r>
        <w:t>First mention, need to define.  I suggest a strong short paragraph earlier in the intro where you explain HA, NA, subtypes vs group, etc.</w:t>
      </w:r>
    </w:p>
  </w:comment>
  <w:comment w:id="12" w:author="Katelyn Gostic" w:date="2019-05-07T19:09:00Z" w:initials="KG">
    <w:p w14:paraId="7159093B" w14:textId="1C5A00E0" w:rsidR="005E0FF3" w:rsidRDefault="005E0FF3">
      <w:pPr>
        <w:pStyle w:val="CommentText"/>
      </w:pPr>
      <w:r>
        <w:rPr>
          <w:rStyle w:val="CommentReference"/>
        </w:rPr>
        <w:annotationRef/>
      </w:r>
      <w:r>
        <w:t>As we discussed on Monday, I’m not sure we really need a whole paragraph. Let’s see what Mike and Cecile think?</w:t>
      </w:r>
    </w:p>
  </w:comment>
  <w:comment w:id="14" w:author="James Lloyd-Smith" w:date="2019-05-03T16:14:00Z" w:initials="JL">
    <w:p w14:paraId="55BB04F6" w14:textId="0DE157FB" w:rsidR="005E0FF3" w:rsidRDefault="005E0FF3">
      <w:pPr>
        <w:pStyle w:val="CommentText"/>
      </w:pPr>
      <w:r>
        <w:rPr>
          <w:rStyle w:val="CommentReference"/>
        </w:rPr>
        <w:annotationRef/>
      </w:r>
      <w:r>
        <w:t xml:space="preserve">Are you confident speaking as though we know these are antibody responses?  Maybe the literature backs this up enough.  </w:t>
      </w:r>
    </w:p>
  </w:comment>
  <w:comment w:id="13" w:author="Katelyn Gostic" w:date="2019-05-06T12:12:00Z" w:initials="KG">
    <w:p w14:paraId="1308253F" w14:textId="14479E1E" w:rsidR="005E0FF3" w:rsidRDefault="005E0FF3">
      <w:pPr>
        <w:pStyle w:val="CommentText"/>
      </w:pPr>
      <w:r>
        <w:rPr>
          <w:rStyle w:val="CommentReference"/>
        </w:rPr>
        <w:annotationRef/>
      </w:r>
      <w:r>
        <w:t>Yes, I think this reference provides enough evidence for now.</w:t>
      </w:r>
    </w:p>
    <w:p w14:paraId="4F30548C" w14:textId="77777777" w:rsidR="005E0FF3" w:rsidRDefault="005E0FF3">
      <w:pPr>
        <w:pStyle w:val="CommentText"/>
      </w:pPr>
    </w:p>
    <w:p w14:paraId="6C1D64E7" w14:textId="6339D271" w:rsidR="005E0FF3" w:rsidRDefault="005E0FF3" w:rsidP="008A2B54">
      <w:pPr>
        <w:pStyle w:val="CommentText"/>
        <w:ind w:firstLine="0"/>
      </w:pPr>
      <w:r>
        <w:t>I asked Sarah Cobey about this last week too, and she seemed to know of additional unpublished data in Patrick Wilson, Florian Krammer and Scott Hensley’s labs that show similar stalk-specific imprinting patterns, but of course this is just word-of mouth for now, so let’s focus on these two published studies.</w:t>
      </w:r>
    </w:p>
  </w:comment>
  <w:comment w:id="17" w:author="Katelyn Gostic" w:date="2019-04-16T14:28:00Z" w:initials="KG">
    <w:p w14:paraId="7873E082" w14:textId="2A758361" w:rsidR="005E0FF3" w:rsidRDefault="005E0FF3">
      <w:pPr>
        <w:pStyle w:val="CommentText"/>
      </w:pPr>
      <w:r>
        <w:rPr>
          <w:rStyle w:val="CommentReference"/>
        </w:rPr>
        <w:annotationRef/>
      </w:r>
      <w:r>
        <w:t>The PLoS recommended format is the standard:</w:t>
      </w:r>
    </w:p>
    <w:p w14:paraId="0F310210" w14:textId="77777777" w:rsidR="005E0FF3" w:rsidRDefault="005E0FF3">
      <w:pPr>
        <w:pStyle w:val="CommentText"/>
      </w:pPr>
    </w:p>
    <w:p w14:paraId="1204EE43" w14:textId="77777777" w:rsidR="005E0FF3" w:rsidRDefault="005E0FF3">
      <w:pPr>
        <w:pStyle w:val="CommentText"/>
      </w:pPr>
      <w:r>
        <w:t>Abstract</w:t>
      </w:r>
    </w:p>
    <w:p w14:paraId="4DA0F9CB" w14:textId="77777777" w:rsidR="005E0FF3" w:rsidRDefault="005E0FF3">
      <w:pPr>
        <w:pStyle w:val="CommentText"/>
      </w:pPr>
      <w:r>
        <w:t>Intro</w:t>
      </w:r>
    </w:p>
    <w:p w14:paraId="011EF81F" w14:textId="77777777" w:rsidR="005E0FF3" w:rsidRDefault="005E0FF3">
      <w:pPr>
        <w:pStyle w:val="CommentText"/>
      </w:pPr>
      <w:r>
        <w:t>Results</w:t>
      </w:r>
    </w:p>
    <w:p w14:paraId="4410FDF9" w14:textId="77777777" w:rsidR="005E0FF3" w:rsidRDefault="005E0FF3">
      <w:pPr>
        <w:pStyle w:val="CommentText"/>
      </w:pPr>
      <w:r>
        <w:t>Discussion</w:t>
      </w:r>
    </w:p>
    <w:p w14:paraId="51FE453B" w14:textId="77777777" w:rsidR="005E0FF3" w:rsidRDefault="005E0FF3">
      <w:pPr>
        <w:pStyle w:val="CommentText"/>
      </w:pPr>
      <w:r>
        <w:t>Methods</w:t>
      </w:r>
    </w:p>
    <w:p w14:paraId="3D32FBDB" w14:textId="77777777" w:rsidR="005E0FF3" w:rsidRDefault="005E0FF3">
      <w:pPr>
        <w:pStyle w:val="CommentText"/>
      </w:pPr>
    </w:p>
    <w:p w14:paraId="34EA4991" w14:textId="77777777" w:rsidR="005E0FF3" w:rsidRDefault="005E0FF3">
      <w:pPr>
        <w:pStyle w:val="CommentText"/>
      </w:pPr>
    </w:p>
    <w:p w14:paraId="71AE1041" w14:textId="77777777" w:rsidR="005E0FF3" w:rsidRDefault="005E0FF3">
      <w:pPr>
        <w:pStyle w:val="CommentText"/>
      </w:pPr>
      <w:r>
        <w:t>I was having trouble explaining what we found without putting half the methods section in the results. So Jamie suggested I add these two non-standard sections, “The Data” and “The Model”</w:t>
      </w:r>
    </w:p>
    <w:p w14:paraId="069575A3" w14:textId="77777777" w:rsidR="005E0FF3" w:rsidRDefault="005E0FF3">
      <w:pPr>
        <w:pStyle w:val="CommentText"/>
      </w:pPr>
    </w:p>
    <w:p w14:paraId="15AE6F96" w14:textId="5B0021AB" w:rsidR="005E0FF3" w:rsidRDefault="005E0FF3">
      <w:pPr>
        <w:pStyle w:val="CommentText"/>
      </w:pPr>
      <w:r>
        <w:t>I’m open to feedback on structure, but after a great deal of rearranging, I think this is the best approach I’ve tried.</w:t>
      </w:r>
    </w:p>
  </w:comment>
  <w:comment w:id="18" w:author="Katelyn Gostic" w:date="2019-05-17T13:04:00Z" w:initials="KG">
    <w:p w14:paraId="6AAE3344" w14:textId="2B257AC9" w:rsidR="00A461BC" w:rsidRDefault="00A461BC">
      <w:pPr>
        <w:pStyle w:val="CommentText"/>
      </w:pPr>
      <w:r>
        <w:rPr>
          <w:rStyle w:val="CommentReference"/>
        </w:rPr>
        <w:annotationRef/>
      </w:r>
      <w:r>
        <w:t>Shane could you please double-check this?</w:t>
      </w:r>
    </w:p>
  </w:comment>
  <w:comment w:id="19" w:author="Katelyn Gostic" w:date="2019-05-17T12:51:00Z" w:initials="KG">
    <w:p w14:paraId="22416452" w14:textId="3930AD0A" w:rsidR="005E0FF3" w:rsidRDefault="005E0FF3">
      <w:pPr>
        <w:pStyle w:val="CommentText"/>
      </w:pPr>
      <w:r>
        <w:rPr>
          <w:rStyle w:val="CommentReference"/>
        </w:rPr>
        <w:annotationRef/>
      </w:r>
      <w:r w:rsidR="00D533E3">
        <w:t>In response to JW suggestion to increase detail.</w:t>
      </w:r>
    </w:p>
  </w:comment>
  <w:comment w:id="20" w:author="Katelyn Gostic" w:date="2019-04-16T14:27:00Z" w:initials="KG">
    <w:p w14:paraId="1EED67F6" w14:textId="77777777" w:rsidR="005E0FF3" w:rsidRDefault="005E0FF3">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5E0FF3" w:rsidRDefault="005E0FF3">
      <w:pPr>
        <w:pStyle w:val="CommentText"/>
      </w:pPr>
    </w:p>
    <w:p w14:paraId="75FD9209" w14:textId="77777777" w:rsidR="005E0FF3" w:rsidRDefault="005E0FF3">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5E0FF3" w:rsidRDefault="005E0FF3">
      <w:pPr>
        <w:pStyle w:val="CommentText"/>
      </w:pPr>
    </w:p>
    <w:p w14:paraId="6BB57410" w14:textId="77777777" w:rsidR="005E0FF3" w:rsidRDefault="005E0FF3">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5E0FF3" w:rsidRDefault="005E0FF3">
      <w:pPr>
        <w:pStyle w:val="CommentText"/>
      </w:pPr>
    </w:p>
    <w:p w14:paraId="484A41BA" w14:textId="53B7C142" w:rsidR="005E0FF3" w:rsidRDefault="005E0FF3">
      <w:pPr>
        <w:pStyle w:val="CommentText"/>
      </w:pPr>
      <w:r>
        <w:t>Please let me know if anyone has strong opinions. I could re-do this before submission .</w:t>
      </w:r>
    </w:p>
  </w:comment>
  <w:comment w:id="21" w:author="James Lloyd-Smith" w:date="2019-05-03T16:33:00Z" w:initials="JL">
    <w:p w14:paraId="26C95EBA" w14:textId="712132CF" w:rsidR="005E0FF3" w:rsidRDefault="005E0FF3">
      <w:pPr>
        <w:pStyle w:val="CommentText"/>
      </w:pPr>
      <w:r>
        <w:rPr>
          <w:rStyle w:val="CommentReference"/>
        </w:rPr>
        <w:annotationRef/>
      </w:r>
      <w:r>
        <w:t>I’m happy to wait and see if a reviewer asks for a different approach.  I don’t see this as very important, and it’s unlikely to lead to lethal critiques.</w:t>
      </w:r>
    </w:p>
  </w:comment>
  <w:comment w:id="35" w:author="Katelyn Gostic" w:date="2019-04-15T10:04:00Z" w:initials="KG">
    <w:p w14:paraId="78F32AF1" w14:textId="6443C781" w:rsidR="005E0FF3" w:rsidRDefault="005E0FF3">
      <w:pPr>
        <w:pStyle w:val="CommentText"/>
      </w:pPr>
      <w:r>
        <w:rPr>
          <w:rStyle w:val="CommentReference"/>
        </w:rPr>
        <w:annotationRef/>
      </w:r>
      <w:r>
        <w:t>Should I ditch Figs. S6-S7 (alternate smoothing parameters, INSIGHT data)? They are kind of redundant. Fig. S3 shows alt. smoothing of AZ data.</w:t>
      </w:r>
    </w:p>
  </w:comment>
  <w:comment w:id="36" w:author="James Lloyd-Smith" w:date="2019-05-03T17:01:00Z" w:initials="JL">
    <w:p w14:paraId="2F5E6228" w14:textId="1426F9DA" w:rsidR="005E0FF3" w:rsidRDefault="005E0FF3">
      <w:pPr>
        <w:pStyle w:val="CommentText"/>
      </w:pPr>
      <w:r>
        <w:rPr>
          <w:rStyle w:val="CommentReference"/>
        </w:rPr>
        <w:annotationRef/>
      </w:r>
      <w:r>
        <w:t>They don’t hurt.  If you only show for AZ data, then people might think you’re hiding these.</w:t>
      </w:r>
    </w:p>
  </w:comment>
  <w:comment w:id="38" w:author="James Lloyd-Smith" w:date="2019-05-03T21:20:00Z" w:initials="JL">
    <w:p w14:paraId="6B1B89E1" w14:textId="585216B7" w:rsidR="005E0FF3" w:rsidRDefault="005E0FF3">
      <w:pPr>
        <w:pStyle w:val="CommentText"/>
      </w:pPr>
      <w:r>
        <w:rPr>
          <w:rStyle w:val="CommentReference"/>
        </w:rPr>
        <w:annotationRef/>
      </w:r>
      <w:r>
        <w:t>I like this compact Fig 4.  It gets the point across, and we don’t miss the details.</w:t>
      </w:r>
    </w:p>
  </w:comment>
  <w:comment w:id="68" w:author="Katelyn Gostic" w:date="2019-04-11T08:19:00Z" w:initials="KG">
    <w:p w14:paraId="2B82AF28" w14:textId="77777777" w:rsidR="005E0FF3" w:rsidRDefault="005E0FF3">
      <w:pPr>
        <w:pStyle w:val="CommentText"/>
      </w:pPr>
      <w:r>
        <w:rPr>
          <w:rStyle w:val="CommentReference"/>
        </w:rPr>
        <w:annotationRef/>
      </w:r>
      <w:r>
        <w:t>Could delete this chunk, and shorten this paragraph if we need to cut length.</w:t>
      </w:r>
    </w:p>
    <w:p w14:paraId="71E357EA" w14:textId="77777777" w:rsidR="005E0FF3" w:rsidRDefault="005E0FF3">
      <w:pPr>
        <w:pStyle w:val="CommentText"/>
      </w:pPr>
    </w:p>
    <w:p w14:paraId="562C8080" w14:textId="77524555" w:rsidR="005E0FF3" w:rsidRDefault="005E0FF3">
      <w:pPr>
        <w:pStyle w:val="CommentText"/>
      </w:pPr>
      <w:r>
        <w:t>I don’t think these within-model patterns are the core message.</w:t>
      </w:r>
    </w:p>
  </w:comment>
  <w:comment w:id="69" w:author="James Lloyd-Smith" w:date="2019-05-03T17:17:00Z" w:initials="JL">
    <w:p w14:paraId="5DFD785A" w14:textId="3593AE62" w:rsidR="005E0FF3" w:rsidRDefault="005E0FF3">
      <w:pPr>
        <w:pStyle w:val="CommentText"/>
      </w:pPr>
      <w:r>
        <w:rPr>
          <w:rStyle w:val="CommentReference"/>
        </w:rPr>
        <w:annotationRef/>
      </w:r>
      <w:r>
        <w:t>I agree they’re not the core message, but I’d err on the side of leaving them in for now. Then you’ve got something to cut if they ask you to…</w:t>
      </w:r>
    </w:p>
  </w:comment>
  <w:comment w:id="86" w:author="James Lloyd-Smith" w:date="2019-05-03T17:24:00Z" w:initials="JL">
    <w:p w14:paraId="69A822F0" w14:textId="497833BA" w:rsidR="005E0FF3" w:rsidRDefault="005E0FF3">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87" w:author="James Lloyd-Smith" w:date="2019-05-03T17:30:00Z" w:initials="JL">
    <w:p w14:paraId="7D6EC650" w14:textId="12FA9E1A" w:rsidR="005E0FF3" w:rsidRDefault="005E0FF3">
      <w:pPr>
        <w:pStyle w:val="CommentText"/>
      </w:pPr>
      <w:r>
        <w:t>Would ‘s</w:t>
      </w:r>
      <w:r>
        <w:rPr>
          <w:rStyle w:val="CommentReference"/>
        </w:rPr>
        <w:annotationRef/>
      </w:r>
      <w:r>
        <w:t>peed’ be better?</w:t>
      </w:r>
    </w:p>
  </w:comment>
  <w:comment w:id="88" w:author="Katelyn Gostic" w:date="2019-05-06T13:11:00Z" w:initials="KG">
    <w:p w14:paraId="0C003E1D" w14:textId="77777777" w:rsidR="005E0FF3" w:rsidRDefault="005E0FF3">
      <w:pPr>
        <w:pStyle w:val="CommentText"/>
      </w:pPr>
      <w:r>
        <w:rPr>
          <w:rStyle w:val="CommentReference"/>
        </w:rPr>
        <w:annotationRef/>
      </w:r>
      <w:r>
        <w:t xml:space="preserve">I struggled with this word choice, actually. I think that “speed” or “rate” implies the average speed over time, but really what I looked at was magnitude from year to year. </w:t>
      </w:r>
    </w:p>
    <w:p w14:paraId="5322D897" w14:textId="77777777" w:rsidR="005E0FF3" w:rsidRDefault="005E0FF3">
      <w:pPr>
        <w:pStyle w:val="CommentText"/>
      </w:pPr>
    </w:p>
    <w:p w14:paraId="4CC1D4E2" w14:textId="270DA0A4" w:rsidR="005E0FF3" w:rsidRDefault="005E0FF3">
      <w:pPr>
        <w:pStyle w:val="CommentText"/>
      </w:pPr>
      <w:r>
        <w:t>Do others want to weigh in? I could be convinced to change this.</w:t>
      </w:r>
    </w:p>
  </w:comment>
  <w:comment w:id="136" w:author="Katelyn Gostic" w:date="2019-04-16T15:26:00Z" w:initials="KG">
    <w:p w14:paraId="0941B910" w14:textId="08D983A3" w:rsidR="005E0FF3" w:rsidRDefault="005E0FF3">
      <w:pPr>
        <w:pStyle w:val="CommentText"/>
      </w:pPr>
      <w:r>
        <w:rPr>
          <w:rStyle w:val="CommentReference"/>
        </w:rPr>
        <w:annotationRef/>
      </w:r>
      <w:r>
        <w:t>Is this clear?</w:t>
      </w:r>
    </w:p>
  </w:comment>
  <w:comment w:id="137" w:author="James Lloyd-Smith" w:date="2019-05-03T21:53:00Z" w:initials="JL">
    <w:p w14:paraId="4E44111F" w14:textId="6E070150" w:rsidR="005E0FF3" w:rsidRDefault="005E0FF3">
      <w:pPr>
        <w:pStyle w:val="CommentText"/>
      </w:pPr>
      <w:r>
        <w:rPr>
          <w:rStyle w:val="CommentReference"/>
        </w:rPr>
        <w:annotationRef/>
      </w:r>
      <w:r>
        <w:t>I think I got it.  Cool idea.</w:t>
      </w:r>
    </w:p>
  </w:comment>
  <w:comment w:id="167" w:author="James Lloyd-Smith" w:date="2019-05-03T22:21:00Z" w:initials="JL">
    <w:p w14:paraId="23FFB6CF" w14:textId="6AB7AF54" w:rsidR="005E0FF3" w:rsidRDefault="005E0FF3">
      <w:pPr>
        <w:pStyle w:val="CommentText"/>
      </w:pPr>
      <w:r>
        <w:rPr>
          <w:rStyle w:val="CommentReference"/>
        </w:rPr>
        <w:annotationRef/>
      </w:r>
      <w:r>
        <w:t>Could add the Influenza Research Database</w:t>
      </w:r>
    </w:p>
    <w:p w14:paraId="3F098171" w14:textId="37124D70" w:rsidR="005E0FF3" w:rsidRDefault="005E0FF3">
      <w:pPr>
        <w:pStyle w:val="CommentText"/>
      </w:pPr>
      <w:hyperlink r:id="rId1" w:history="1">
        <w:r>
          <w:rPr>
            <w:rStyle w:val="Hyperlink"/>
          </w:rPr>
          <w:t>https://www.fludb.org/</w:t>
        </w:r>
      </w:hyperlink>
    </w:p>
    <w:p w14:paraId="03E8F0AD" w14:textId="41F7BCE1" w:rsidR="005E0FF3" w:rsidRDefault="005E0FF3">
      <w:pPr>
        <w:pStyle w:val="CommentText"/>
      </w:pPr>
      <w:r>
        <w:t>The JCVI guys were plugging it to me.</w:t>
      </w:r>
    </w:p>
  </w:comment>
  <w:comment w:id="168" w:author="Katelyn Gostic" w:date="2019-05-06T14:28:00Z" w:initials="KG">
    <w:p w14:paraId="5AFA6801" w14:textId="2C0005A5" w:rsidR="005E0FF3" w:rsidRDefault="005E0FF3">
      <w:pPr>
        <w:pStyle w:val="CommentText"/>
      </w:pPr>
      <w:r>
        <w:rPr>
          <w:rStyle w:val="CommentReference"/>
        </w:rPr>
        <w:annotationRef/>
      </w:r>
      <w:r>
        <w:t>I think the IRD data all gets reported up to WHO and then ultimately deposited in GISAID though. Cecile, do you know if that’s true?</w:t>
      </w:r>
    </w:p>
    <w:p w14:paraId="4187AC31" w14:textId="77777777" w:rsidR="005E0FF3" w:rsidRDefault="005E0FF3">
      <w:pPr>
        <w:pStyle w:val="CommentText"/>
      </w:pPr>
    </w:p>
    <w:p w14:paraId="563BACB9" w14:textId="5A33A4BC" w:rsidR="005E0FF3" w:rsidRDefault="005E0FF3">
      <w:pPr>
        <w:pStyle w:val="CommentText"/>
      </w:pPr>
      <w:r>
        <w:t>I guess it wouldn’t hurt to cite anyway. Gold stars all around for data sharing!</w:t>
      </w:r>
    </w:p>
  </w:comment>
  <w:comment w:id="173" w:author="James Lloyd-Smith" w:date="2019-05-03T22:23:00Z" w:initials="JL">
    <w:p w14:paraId="51131667" w14:textId="63E1CBD7" w:rsidR="005E0FF3" w:rsidRDefault="005E0FF3">
      <w:pPr>
        <w:pStyle w:val="CommentText"/>
      </w:pPr>
      <w:r>
        <w:rPr>
          <w:rStyle w:val="CommentReference"/>
        </w:rPr>
        <w:annotationRef/>
      </w:r>
      <w:r>
        <w:t>This is a fair point, but feels a bit weird in the discussion of a research paper.</w:t>
      </w:r>
    </w:p>
  </w:comment>
  <w:comment w:id="174" w:author="Katelyn Gostic" w:date="2019-05-06T14:31:00Z" w:initials="KG">
    <w:p w14:paraId="2EEC868C" w14:textId="7D7F77B9" w:rsidR="005E0FF3" w:rsidRDefault="005E0FF3">
      <w:pPr>
        <w:pStyle w:val="CommentText"/>
      </w:pPr>
      <w:r>
        <w:rPr>
          <w:rStyle w:val="CommentReference"/>
        </w:rPr>
        <w:annotationRef/>
      </w:r>
      <w:r>
        <w:t>I agree, but I’d advocate to keep it in. I think a big political issue in the broader discussion about data sharing is that data collectors don’t feel like data users appreciate the difficulty of their work.</w:t>
      </w:r>
    </w:p>
  </w:comment>
  <w:comment w:id="183" w:author="Katelyn Gostic" w:date="2019-05-07T19:41:00Z" w:initials="KG">
    <w:p w14:paraId="4CC10E11" w14:textId="72B2544F" w:rsidR="005E0FF3" w:rsidRDefault="005E0FF3">
      <w:pPr>
        <w:pStyle w:val="CommentText"/>
      </w:pPr>
      <w:r>
        <w:rPr>
          <w:rStyle w:val="CommentReference"/>
        </w:rPr>
        <w:annotationRef/>
      </w:r>
      <w:r>
        <w:t>I need to add a few citations here.</w:t>
      </w:r>
    </w:p>
  </w:comment>
  <w:comment w:id="208" w:author="James Lloyd-Smith" w:date="2019-05-03T23:53:00Z" w:initials="JL">
    <w:p w14:paraId="31143EAC" w14:textId="160C3ABD" w:rsidR="005E0FF3" w:rsidRDefault="005E0FF3">
      <w:pPr>
        <w:pStyle w:val="CommentText"/>
      </w:pPr>
      <w:r>
        <w:rPr>
          <w:rStyle w:val="CommentReference"/>
        </w:rPr>
        <w:annotationRef/>
      </w:r>
      <w:r>
        <w:t xml:space="preserve">Maybe make the point that the H1 data were analyzed separately anyway, so this doesn’t have a quantitative impact on any results. </w:t>
      </w:r>
    </w:p>
  </w:comment>
  <w:comment w:id="209" w:author="Katelyn Gostic" w:date="2019-04-10T16:41:00Z" w:initials="KG">
    <w:p w14:paraId="7D622A0E" w14:textId="7AD8C5A0" w:rsidR="005E0FF3" w:rsidRDefault="005E0FF3" w:rsidP="00C012F4">
      <w:pPr>
        <w:pStyle w:val="CommentText"/>
      </w:pPr>
      <w:r>
        <w:rPr>
          <w:rStyle w:val="CommentReference"/>
        </w:rPr>
        <w:annotationRef/>
      </w:r>
      <w:r>
        <w:t>Need to check with Shane and Rebecca that this is ok</w:t>
      </w:r>
    </w:p>
  </w:comment>
  <w:comment w:id="210" w:author="Katelyn Gostic" w:date="2019-04-16T16:07:00Z" w:initials="KG">
    <w:p w14:paraId="3718DE7A" w14:textId="1763C1A4" w:rsidR="005E0FF3" w:rsidRDefault="005E0FF3">
      <w:pPr>
        <w:pStyle w:val="CommentText"/>
      </w:pPr>
      <w:r>
        <w:rPr>
          <w:rStyle w:val="CommentReference"/>
        </w:rPr>
        <w:annotationRef/>
      </w:r>
      <w:r>
        <w:t>PLoS requires deposition of all datasets, so this might be a problem… Let’s check in with the INSIGHT authors on policy and then see what happens in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ACAE7" w15:done="0"/>
  <w15:commentEx w15:paraId="1B320C4F" w15:done="0"/>
  <w15:commentEx w15:paraId="562EC439" w15:done="0"/>
  <w15:commentEx w15:paraId="271CE349" w15:done="0"/>
  <w15:commentEx w15:paraId="7159093B" w15:paraIdParent="271CE349" w15:done="0"/>
  <w15:commentEx w15:paraId="55BB04F6" w15:done="0"/>
  <w15:commentEx w15:paraId="6C1D64E7" w15:paraIdParent="55BB04F6" w15:done="0"/>
  <w15:commentEx w15:paraId="15AE6F96" w15:done="0"/>
  <w15:commentEx w15:paraId="6AAE3344" w15:done="0"/>
  <w15:commentEx w15:paraId="22416452" w15:done="0"/>
  <w15:commentEx w15:paraId="484A41BA" w15:done="0"/>
  <w15:commentEx w15:paraId="26C95EBA" w15:paraIdParent="484A41BA" w15:done="0"/>
  <w15:commentEx w15:paraId="78F32AF1" w15:done="0"/>
  <w15:commentEx w15:paraId="2F5E6228" w15:paraIdParent="78F32AF1" w15:done="0"/>
  <w15:commentEx w15:paraId="6B1B89E1" w15:done="0"/>
  <w15:commentEx w15:paraId="562C8080" w15:done="0"/>
  <w15:commentEx w15:paraId="5DFD785A" w15:paraIdParent="562C8080" w15:done="0"/>
  <w15:commentEx w15:paraId="69A822F0" w15:done="1"/>
  <w15:commentEx w15:paraId="7D6EC650" w15:done="0"/>
  <w15:commentEx w15:paraId="4CC1D4E2" w15:paraIdParent="7D6EC650" w15:done="0"/>
  <w15:commentEx w15:paraId="0941B910" w15:done="0"/>
  <w15:commentEx w15:paraId="4E44111F" w15:paraIdParent="0941B910" w15:done="0"/>
  <w15:commentEx w15:paraId="03E8F0AD" w15:done="0"/>
  <w15:commentEx w15:paraId="563BACB9" w15:paraIdParent="03E8F0AD" w15:done="0"/>
  <w15:commentEx w15:paraId="51131667" w15:done="0"/>
  <w15:commentEx w15:paraId="2EEC868C" w15:paraIdParent="51131667" w15:done="0"/>
  <w15:commentEx w15:paraId="4CC10E11"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ACAE7" w16cid:durableId="207BEDDC"/>
  <w16cid:commentId w16cid:paraId="1B320C4F" w16cid:durableId="207C47C2"/>
  <w16cid:commentId w16cid:paraId="562EC439" w16cid:durableId="208920CB"/>
  <w16cid:commentId w16cid:paraId="271CE349" w16cid:durableId="2077BEAC"/>
  <w16cid:commentId w16cid:paraId="7159093B" w16cid:durableId="207C5661"/>
  <w16cid:commentId w16cid:paraId="55BB04F6" w16cid:durableId="207D2FE5"/>
  <w16cid:commentId w16cid:paraId="6C1D64E7" w16cid:durableId="207AA34B"/>
  <w16cid:commentId w16cid:paraId="15AE6F96" w16cid:durableId="206064F6"/>
  <w16cid:commentId w16cid:paraId="6AAE3344" w16cid:durableId="20892FD8"/>
  <w16cid:commentId w16cid:paraId="22416452" w16cid:durableId="20892CB7"/>
  <w16cid:commentId w16cid:paraId="484A41BA" w16cid:durableId="206064DC"/>
  <w16cid:commentId w16cid:paraId="26C95EBA" w16cid:durableId="2077BEB7"/>
  <w16cid:commentId w16cid:paraId="78F32AF1" w16cid:durableId="205ED5C6"/>
  <w16cid:commentId w16cid:paraId="2F5E6228" w16cid:durableId="2077BEBC"/>
  <w16cid:commentId w16cid:paraId="6B1B89E1" w16cid:durableId="2077BEBE"/>
  <w16cid:commentId w16cid:paraId="562C8080" w16cid:durableId="20597717"/>
  <w16cid:commentId w16cid:paraId="5DFD785A" w16cid:durableId="2077BEC1"/>
  <w16cid:commentId w16cid:paraId="69A822F0" w16cid:durableId="2077BEC7"/>
  <w16cid:commentId w16cid:paraId="7D6EC650" w16cid:durableId="2077BEC9"/>
  <w16cid:commentId w16cid:paraId="4CC1D4E2" w16cid:durableId="207AB10B"/>
  <w16cid:commentId w16cid:paraId="0941B910" w16cid:durableId="20607288"/>
  <w16cid:commentId w16cid:paraId="4E44111F" w16cid:durableId="2077BED5"/>
  <w16cid:commentId w16cid:paraId="03E8F0AD" w16cid:durableId="2077BEDD"/>
  <w16cid:commentId w16cid:paraId="563BACB9" w16cid:durableId="207AC316"/>
  <w16cid:commentId w16cid:paraId="51131667" w16cid:durableId="2077BEDE"/>
  <w16cid:commentId w16cid:paraId="2EEC868C" w16cid:durableId="207AC3A7"/>
  <w16cid:commentId w16cid:paraId="4CC10E11" w16cid:durableId="207C5DE7"/>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9797F" w14:textId="77777777" w:rsidR="002D4117" w:rsidRDefault="002D4117" w:rsidP="00657DC4">
      <w:pPr>
        <w:spacing w:line="240" w:lineRule="auto"/>
      </w:pPr>
      <w:r>
        <w:separator/>
      </w:r>
    </w:p>
  </w:endnote>
  <w:endnote w:type="continuationSeparator" w:id="0">
    <w:p w14:paraId="54A7D0A3" w14:textId="77777777" w:rsidR="002D4117" w:rsidRDefault="002D4117"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082F" w14:textId="77777777" w:rsidR="002D4117" w:rsidRDefault="002D4117" w:rsidP="00657DC4">
      <w:pPr>
        <w:spacing w:line="240" w:lineRule="auto"/>
      </w:pPr>
      <w:r>
        <w:separator/>
      </w:r>
    </w:p>
  </w:footnote>
  <w:footnote w:type="continuationSeparator" w:id="0">
    <w:p w14:paraId="481B74CB" w14:textId="77777777" w:rsidR="002D4117" w:rsidRDefault="002D4117"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F6F65"/>
    <w:rsid w:val="001006F3"/>
    <w:rsid w:val="00101D12"/>
    <w:rsid w:val="0010345F"/>
    <w:rsid w:val="00105E12"/>
    <w:rsid w:val="00115228"/>
    <w:rsid w:val="001156DE"/>
    <w:rsid w:val="00116A67"/>
    <w:rsid w:val="001243A4"/>
    <w:rsid w:val="00130F28"/>
    <w:rsid w:val="00132A72"/>
    <w:rsid w:val="00134CED"/>
    <w:rsid w:val="00135F7B"/>
    <w:rsid w:val="00141A74"/>
    <w:rsid w:val="00141DDB"/>
    <w:rsid w:val="001446BC"/>
    <w:rsid w:val="00145904"/>
    <w:rsid w:val="001533AF"/>
    <w:rsid w:val="0016048C"/>
    <w:rsid w:val="00165DB6"/>
    <w:rsid w:val="001717DC"/>
    <w:rsid w:val="00184A22"/>
    <w:rsid w:val="001857FE"/>
    <w:rsid w:val="00191293"/>
    <w:rsid w:val="0019181F"/>
    <w:rsid w:val="001929DE"/>
    <w:rsid w:val="001953D9"/>
    <w:rsid w:val="00197158"/>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38D"/>
    <w:rsid w:val="0021176C"/>
    <w:rsid w:val="002209DF"/>
    <w:rsid w:val="0022392F"/>
    <w:rsid w:val="00230C94"/>
    <w:rsid w:val="00241B71"/>
    <w:rsid w:val="002511E6"/>
    <w:rsid w:val="0025230C"/>
    <w:rsid w:val="00254C2E"/>
    <w:rsid w:val="00255E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4C0B"/>
    <w:rsid w:val="002B6E69"/>
    <w:rsid w:val="002B7093"/>
    <w:rsid w:val="002C0019"/>
    <w:rsid w:val="002C7B9D"/>
    <w:rsid w:val="002D0DE7"/>
    <w:rsid w:val="002D4117"/>
    <w:rsid w:val="002D6568"/>
    <w:rsid w:val="002D7D40"/>
    <w:rsid w:val="002E2793"/>
    <w:rsid w:val="002F0983"/>
    <w:rsid w:val="0030589E"/>
    <w:rsid w:val="00311582"/>
    <w:rsid w:val="0031494E"/>
    <w:rsid w:val="003175A4"/>
    <w:rsid w:val="00317856"/>
    <w:rsid w:val="0032237E"/>
    <w:rsid w:val="00333BD4"/>
    <w:rsid w:val="0033762F"/>
    <w:rsid w:val="0034104C"/>
    <w:rsid w:val="00341827"/>
    <w:rsid w:val="00342C51"/>
    <w:rsid w:val="00354678"/>
    <w:rsid w:val="00354A5C"/>
    <w:rsid w:val="00356284"/>
    <w:rsid w:val="00370270"/>
    <w:rsid w:val="00370439"/>
    <w:rsid w:val="0037226F"/>
    <w:rsid w:val="00374483"/>
    <w:rsid w:val="00375762"/>
    <w:rsid w:val="00375FB7"/>
    <w:rsid w:val="003861AD"/>
    <w:rsid w:val="003A0592"/>
    <w:rsid w:val="003A18BB"/>
    <w:rsid w:val="003B1129"/>
    <w:rsid w:val="003B229C"/>
    <w:rsid w:val="003B4553"/>
    <w:rsid w:val="003B63E9"/>
    <w:rsid w:val="003D25D9"/>
    <w:rsid w:val="003E5005"/>
    <w:rsid w:val="003E7319"/>
    <w:rsid w:val="003F19DC"/>
    <w:rsid w:val="003F3450"/>
    <w:rsid w:val="00403A1F"/>
    <w:rsid w:val="00404084"/>
    <w:rsid w:val="00415A75"/>
    <w:rsid w:val="00424A99"/>
    <w:rsid w:val="00434B26"/>
    <w:rsid w:val="00436E33"/>
    <w:rsid w:val="00447193"/>
    <w:rsid w:val="004568B5"/>
    <w:rsid w:val="00460482"/>
    <w:rsid w:val="00463D56"/>
    <w:rsid w:val="00467547"/>
    <w:rsid w:val="00470AC4"/>
    <w:rsid w:val="00472895"/>
    <w:rsid w:val="004840A3"/>
    <w:rsid w:val="00486497"/>
    <w:rsid w:val="004918B3"/>
    <w:rsid w:val="004938D7"/>
    <w:rsid w:val="004A488E"/>
    <w:rsid w:val="004A7254"/>
    <w:rsid w:val="004B4050"/>
    <w:rsid w:val="004B4E62"/>
    <w:rsid w:val="004B7167"/>
    <w:rsid w:val="004B727D"/>
    <w:rsid w:val="004C2AB7"/>
    <w:rsid w:val="004C6DE0"/>
    <w:rsid w:val="004C7478"/>
    <w:rsid w:val="004E3106"/>
    <w:rsid w:val="004E52C4"/>
    <w:rsid w:val="004E6708"/>
    <w:rsid w:val="004F5A58"/>
    <w:rsid w:val="004F644E"/>
    <w:rsid w:val="005008B8"/>
    <w:rsid w:val="0050423B"/>
    <w:rsid w:val="0053253B"/>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436E"/>
    <w:rsid w:val="005A4427"/>
    <w:rsid w:val="005B01EB"/>
    <w:rsid w:val="005C2BF3"/>
    <w:rsid w:val="005C5CDD"/>
    <w:rsid w:val="005C6797"/>
    <w:rsid w:val="005D38D0"/>
    <w:rsid w:val="005E0FF3"/>
    <w:rsid w:val="005E69EB"/>
    <w:rsid w:val="005E7CCE"/>
    <w:rsid w:val="005F29DF"/>
    <w:rsid w:val="005F3FC5"/>
    <w:rsid w:val="005F4A47"/>
    <w:rsid w:val="005F5F36"/>
    <w:rsid w:val="00600C36"/>
    <w:rsid w:val="006078C7"/>
    <w:rsid w:val="006158C9"/>
    <w:rsid w:val="00620CF7"/>
    <w:rsid w:val="00622512"/>
    <w:rsid w:val="006248A3"/>
    <w:rsid w:val="00631C1E"/>
    <w:rsid w:val="00632EFC"/>
    <w:rsid w:val="00635F86"/>
    <w:rsid w:val="00643BE7"/>
    <w:rsid w:val="006546BE"/>
    <w:rsid w:val="006573A8"/>
    <w:rsid w:val="00657DC4"/>
    <w:rsid w:val="00664F70"/>
    <w:rsid w:val="00671B6D"/>
    <w:rsid w:val="00680139"/>
    <w:rsid w:val="00692FF3"/>
    <w:rsid w:val="006932DF"/>
    <w:rsid w:val="00697A38"/>
    <w:rsid w:val="006A52F7"/>
    <w:rsid w:val="006A6DA3"/>
    <w:rsid w:val="006B1D0B"/>
    <w:rsid w:val="006B24F2"/>
    <w:rsid w:val="006C54C9"/>
    <w:rsid w:val="006C5593"/>
    <w:rsid w:val="006D4FC8"/>
    <w:rsid w:val="006D69D8"/>
    <w:rsid w:val="006E0BF9"/>
    <w:rsid w:val="006E4B7E"/>
    <w:rsid w:val="006F10B0"/>
    <w:rsid w:val="006F1E93"/>
    <w:rsid w:val="007026BE"/>
    <w:rsid w:val="007061B4"/>
    <w:rsid w:val="00707DCA"/>
    <w:rsid w:val="007148A5"/>
    <w:rsid w:val="007171F9"/>
    <w:rsid w:val="00720C60"/>
    <w:rsid w:val="007304EA"/>
    <w:rsid w:val="00734EAB"/>
    <w:rsid w:val="00750183"/>
    <w:rsid w:val="00750A62"/>
    <w:rsid w:val="00770F6B"/>
    <w:rsid w:val="0078216C"/>
    <w:rsid w:val="007841D5"/>
    <w:rsid w:val="00787FCB"/>
    <w:rsid w:val="00794B7F"/>
    <w:rsid w:val="007A08D5"/>
    <w:rsid w:val="007A3F2D"/>
    <w:rsid w:val="007B0B68"/>
    <w:rsid w:val="007C1B7B"/>
    <w:rsid w:val="007C1F6F"/>
    <w:rsid w:val="007D0420"/>
    <w:rsid w:val="007D2374"/>
    <w:rsid w:val="007D766D"/>
    <w:rsid w:val="007F4DFF"/>
    <w:rsid w:val="007F6295"/>
    <w:rsid w:val="00802B48"/>
    <w:rsid w:val="00804002"/>
    <w:rsid w:val="00812530"/>
    <w:rsid w:val="00812FA4"/>
    <w:rsid w:val="008170EE"/>
    <w:rsid w:val="008260A7"/>
    <w:rsid w:val="008346CD"/>
    <w:rsid w:val="00834A71"/>
    <w:rsid w:val="008365EC"/>
    <w:rsid w:val="0084287E"/>
    <w:rsid w:val="00847094"/>
    <w:rsid w:val="00847C4E"/>
    <w:rsid w:val="008518D2"/>
    <w:rsid w:val="00851A98"/>
    <w:rsid w:val="008524BA"/>
    <w:rsid w:val="00857387"/>
    <w:rsid w:val="00857DEF"/>
    <w:rsid w:val="00871899"/>
    <w:rsid w:val="00871931"/>
    <w:rsid w:val="00872C2F"/>
    <w:rsid w:val="00873ADD"/>
    <w:rsid w:val="0087491A"/>
    <w:rsid w:val="008826B3"/>
    <w:rsid w:val="00886856"/>
    <w:rsid w:val="00890F08"/>
    <w:rsid w:val="008A2B54"/>
    <w:rsid w:val="008A5EA6"/>
    <w:rsid w:val="008B3F90"/>
    <w:rsid w:val="008B7DF2"/>
    <w:rsid w:val="008C04AA"/>
    <w:rsid w:val="008E271A"/>
    <w:rsid w:val="008E498A"/>
    <w:rsid w:val="008E7BD1"/>
    <w:rsid w:val="008F1F78"/>
    <w:rsid w:val="008F224C"/>
    <w:rsid w:val="008F4B08"/>
    <w:rsid w:val="008F6480"/>
    <w:rsid w:val="009037CC"/>
    <w:rsid w:val="0091293E"/>
    <w:rsid w:val="00913D65"/>
    <w:rsid w:val="009154A6"/>
    <w:rsid w:val="00921028"/>
    <w:rsid w:val="009217E5"/>
    <w:rsid w:val="00923C67"/>
    <w:rsid w:val="009251EC"/>
    <w:rsid w:val="00926A9C"/>
    <w:rsid w:val="00927D2E"/>
    <w:rsid w:val="00930D53"/>
    <w:rsid w:val="00931ADB"/>
    <w:rsid w:val="0093627B"/>
    <w:rsid w:val="00937FB8"/>
    <w:rsid w:val="009410F9"/>
    <w:rsid w:val="0094753F"/>
    <w:rsid w:val="009555CB"/>
    <w:rsid w:val="00955C83"/>
    <w:rsid w:val="00966788"/>
    <w:rsid w:val="009724A4"/>
    <w:rsid w:val="00982FC6"/>
    <w:rsid w:val="00984A6F"/>
    <w:rsid w:val="00985FB5"/>
    <w:rsid w:val="00986CDC"/>
    <w:rsid w:val="009934F4"/>
    <w:rsid w:val="00995CFD"/>
    <w:rsid w:val="009A0B87"/>
    <w:rsid w:val="009A0E3E"/>
    <w:rsid w:val="009A3824"/>
    <w:rsid w:val="009B4937"/>
    <w:rsid w:val="009B5ACC"/>
    <w:rsid w:val="009D0923"/>
    <w:rsid w:val="009D19F9"/>
    <w:rsid w:val="009D43E5"/>
    <w:rsid w:val="009E1848"/>
    <w:rsid w:val="009E4150"/>
    <w:rsid w:val="009E4ACD"/>
    <w:rsid w:val="009E7961"/>
    <w:rsid w:val="009E7B69"/>
    <w:rsid w:val="009F0AD0"/>
    <w:rsid w:val="009F0C16"/>
    <w:rsid w:val="009F77BD"/>
    <w:rsid w:val="00A00944"/>
    <w:rsid w:val="00A05ACC"/>
    <w:rsid w:val="00A070B6"/>
    <w:rsid w:val="00A12E9F"/>
    <w:rsid w:val="00A15A6A"/>
    <w:rsid w:val="00A15B59"/>
    <w:rsid w:val="00A225FF"/>
    <w:rsid w:val="00A22713"/>
    <w:rsid w:val="00A249E4"/>
    <w:rsid w:val="00A40146"/>
    <w:rsid w:val="00A40F2F"/>
    <w:rsid w:val="00A4473E"/>
    <w:rsid w:val="00A44D3D"/>
    <w:rsid w:val="00A461BC"/>
    <w:rsid w:val="00A54FAC"/>
    <w:rsid w:val="00A55AAF"/>
    <w:rsid w:val="00A6279B"/>
    <w:rsid w:val="00A66228"/>
    <w:rsid w:val="00A70842"/>
    <w:rsid w:val="00A74679"/>
    <w:rsid w:val="00A806B4"/>
    <w:rsid w:val="00A82F33"/>
    <w:rsid w:val="00A86B46"/>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7175"/>
    <w:rsid w:val="00AE6706"/>
    <w:rsid w:val="00AF06AA"/>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44377"/>
    <w:rsid w:val="00C52709"/>
    <w:rsid w:val="00C559A8"/>
    <w:rsid w:val="00C57590"/>
    <w:rsid w:val="00C63E96"/>
    <w:rsid w:val="00C645C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3287E"/>
    <w:rsid w:val="00D456A4"/>
    <w:rsid w:val="00D50243"/>
    <w:rsid w:val="00D533E3"/>
    <w:rsid w:val="00D547EF"/>
    <w:rsid w:val="00D551D3"/>
    <w:rsid w:val="00D6036B"/>
    <w:rsid w:val="00D71334"/>
    <w:rsid w:val="00D73EE7"/>
    <w:rsid w:val="00D753F9"/>
    <w:rsid w:val="00D83A50"/>
    <w:rsid w:val="00D90ADD"/>
    <w:rsid w:val="00D94A3E"/>
    <w:rsid w:val="00D96178"/>
    <w:rsid w:val="00D96FDB"/>
    <w:rsid w:val="00DA78F3"/>
    <w:rsid w:val="00DB2C53"/>
    <w:rsid w:val="00DB5EB9"/>
    <w:rsid w:val="00DB642D"/>
    <w:rsid w:val="00DB69DF"/>
    <w:rsid w:val="00DC0C78"/>
    <w:rsid w:val="00DC1B53"/>
    <w:rsid w:val="00DC356B"/>
    <w:rsid w:val="00DC593C"/>
    <w:rsid w:val="00DC6E9D"/>
    <w:rsid w:val="00DD464D"/>
    <w:rsid w:val="00DD704D"/>
    <w:rsid w:val="00DF448B"/>
    <w:rsid w:val="00DF544D"/>
    <w:rsid w:val="00DF55B3"/>
    <w:rsid w:val="00DF5F35"/>
    <w:rsid w:val="00E04A79"/>
    <w:rsid w:val="00E125A6"/>
    <w:rsid w:val="00E1338D"/>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7AB8"/>
    <w:rsid w:val="00EA660B"/>
    <w:rsid w:val="00EB0A82"/>
    <w:rsid w:val="00EB51E4"/>
    <w:rsid w:val="00EB70D9"/>
    <w:rsid w:val="00EC13ED"/>
    <w:rsid w:val="00EC2156"/>
    <w:rsid w:val="00EC26D1"/>
    <w:rsid w:val="00EC67F1"/>
    <w:rsid w:val="00EE35FB"/>
    <w:rsid w:val="00EE4535"/>
    <w:rsid w:val="00EF4342"/>
    <w:rsid w:val="00F00013"/>
    <w:rsid w:val="00F02268"/>
    <w:rsid w:val="00F02B0F"/>
    <w:rsid w:val="00F0421E"/>
    <w:rsid w:val="00F075FF"/>
    <w:rsid w:val="00F11B85"/>
    <w:rsid w:val="00F12F97"/>
    <w:rsid w:val="00F23E77"/>
    <w:rsid w:val="00F33BE9"/>
    <w:rsid w:val="00F44932"/>
    <w:rsid w:val="00F50FDC"/>
    <w:rsid w:val="00F51E45"/>
    <w:rsid w:val="00F52272"/>
    <w:rsid w:val="00F57CDD"/>
    <w:rsid w:val="00F634D8"/>
    <w:rsid w:val="00F76193"/>
    <w:rsid w:val="00F80CC0"/>
    <w:rsid w:val="00F8249F"/>
    <w:rsid w:val="00F91774"/>
    <w:rsid w:val="00FA24F3"/>
    <w:rsid w:val="00FA3F08"/>
    <w:rsid w:val="00FA4853"/>
    <w:rsid w:val="00FA6504"/>
    <w:rsid w:val="00FB1E9F"/>
    <w:rsid w:val="00FC0982"/>
    <w:rsid w:val="00FC0E5A"/>
    <w:rsid w:val="00FD3DBB"/>
    <w:rsid w:val="00FD43FB"/>
    <w:rsid w:val="00FD481E"/>
    <w:rsid w:val="00FD62D5"/>
    <w:rsid w:val="00FE450E"/>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openxmlformats.org/officeDocument/2006/relationships/hyperlink" Target="mailto:jlloydsmith@ucla.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28</Pages>
  <Words>47986</Words>
  <Characters>273526</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dcterms:created xsi:type="dcterms:W3CDTF">2019-05-17T18:59:00Z</dcterms:created>
  <dcterms:modified xsi:type="dcterms:W3CDTF">2019-05-17T23:14:00Z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id="rQbdqEdT"/&gt;&lt;style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