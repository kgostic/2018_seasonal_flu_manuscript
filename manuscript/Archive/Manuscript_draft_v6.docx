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B8F24" w14:textId="1BAE2562" w:rsidR="00FD481E" w:rsidRDefault="00FD481E" w:rsidP="00680139">
      <w:pPr>
        <w:pStyle w:val="Title"/>
        <w:spacing w:line="240" w:lineRule="auto"/>
      </w:pPr>
      <w:r w:rsidRPr="00FD481E">
        <w:t>Birth year, immune history and differences in risk from seasonal influenza H1N1 and H3N2</w:t>
      </w:r>
    </w:p>
    <w:p w14:paraId="4261AA8B" w14:textId="77777777" w:rsidR="00FD481E" w:rsidRPr="00FD481E" w:rsidRDefault="00FD481E" w:rsidP="00680139">
      <w:pPr>
        <w:spacing w:line="240" w:lineRule="auto"/>
      </w:pPr>
    </w:p>
    <w:p w14:paraId="29416B6B" w14:textId="65CD6C30" w:rsidR="00FD481E" w:rsidRPr="00FD481E" w:rsidRDefault="00FD481E" w:rsidP="00B972D9">
      <w:pPr>
        <w:spacing w:line="240" w:lineRule="auto"/>
        <w:ind w:firstLine="0"/>
        <w:jc w:val="center"/>
      </w:pPr>
      <w:r w:rsidRPr="00FD481E">
        <w:t>Katelyn M Gostic</w:t>
      </w:r>
      <w:r w:rsidRPr="00FD481E">
        <w:rPr>
          <w:rStyle w:val="SubtleEmphasis"/>
        </w:rPr>
        <w:t>1</w:t>
      </w:r>
      <w:r>
        <w:t xml:space="preserve">, </w:t>
      </w:r>
      <w:r w:rsidRPr="00FD481E">
        <w:t>Jennifer Whitaker</w:t>
      </w:r>
      <w:r w:rsidRPr="00FD481E">
        <w:rPr>
          <w:rStyle w:val="SubtleEmphasis"/>
        </w:rPr>
        <w:t>2</w:t>
      </w:r>
      <w:r>
        <w:t xml:space="preserve">, </w:t>
      </w:r>
      <w:r w:rsidRPr="00FD481E">
        <w:t>Tristan Clark</w:t>
      </w:r>
      <w:r w:rsidRPr="00FD481E">
        <w:rPr>
          <w:rStyle w:val="SubtleEmphasis"/>
        </w:rPr>
        <w:t>3</w:t>
      </w:r>
      <w:r>
        <w:t xml:space="preserve">, </w:t>
      </w:r>
      <w:r w:rsidRPr="00FD481E">
        <w:t>Lars</w:t>
      </w:r>
      <w:r>
        <w:t xml:space="preserve"> Ø</w:t>
      </w:r>
      <w:r w:rsidRPr="00FD481E">
        <w:t>stergaard</w:t>
      </w:r>
      <w:r w:rsidRPr="00FD481E">
        <w:rPr>
          <w:rStyle w:val="SubtleEmphasis"/>
        </w:rPr>
        <w:t>4</w:t>
      </w:r>
      <w:r>
        <w:t xml:space="preserve">, </w:t>
      </w:r>
      <w:r w:rsidRPr="00FD481E">
        <w:t>Winnie Tong</w:t>
      </w:r>
      <w:r w:rsidRPr="00FD481E">
        <w:rPr>
          <w:rStyle w:val="SubtleEmphasis"/>
        </w:rPr>
        <w:t>5</w:t>
      </w:r>
      <w:r>
        <w:t xml:space="preserve">, </w:t>
      </w:r>
      <w:r w:rsidRPr="00FD481E">
        <w:t>Cecile Viboud</w:t>
      </w:r>
      <w:r w:rsidRPr="00FD481E">
        <w:rPr>
          <w:rStyle w:val="SubtleEmphasis"/>
        </w:rPr>
        <w:t>6</w:t>
      </w:r>
      <w:r>
        <w:t xml:space="preserve">, </w:t>
      </w:r>
      <w:r w:rsidRPr="00FD481E">
        <w:t>Michael Worobey</w:t>
      </w:r>
      <w:r w:rsidRPr="00FD481E">
        <w:rPr>
          <w:rStyle w:val="SubtleEmphasis"/>
        </w:rPr>
        <w:t>7</w:t>
      </w:r>
      <w:r>
        <w:t xml:space="preserve">, and </w:t>
      </w:r>
      <w:r w:rsidRPr="00FD481E">
        <w:t>James O Lloyd-Smith</w:t>
      </w:r>
      <w:r w:rsidRPr="00FD481E">
        <w:rPr>
          <w:rStyle w:val="SubtleEmphasis"/>
        </w:rPr>
        <w:t>1,6*</w:t>
      </w:r>
    </w:p>
    <w:p w14:paraId="0F0C56D3" w14:textId="77777777" w:rsidR="00FD481E" w:rsidRPr="00FD481E" w:rsidRDefault="00FD481E" w:rsidP="009B4937">
      <w:pPr>
        <w:spacing w:line="240" w:lineRule="auto"/>
      </w:pPr>
    </w:p>
    <w:p w14:paraId="24377727" w14:textId="77777777" w:rsidR="00FD481E" w:rsidRPr="00FD481E" w:rsidRDefault="00FD481E" w:rsidP="009B4937">
      <w:pPr>
        <w:spacing w:line="240" w:lineRule="auto"/>
      </w:pPr>
    </w:p>
    <w:p w14:paraId="2260A3E6" w14:textId="3ADDBFE6" w:rsidR="00FD481E" w:rsidRPr="00FD481E" w:rsidRDefault="00FD481E" w:rsidP="009B4937">
      <w:pPr>
        <w:spacing w:line="240" w:lineRule="auto"/>
        <w:ind w:firstLine="0"/>
      </w:pPr>
      <w:r w:rsidRPr="00FD481E">
        <w:rPr>
          <w:rStyle w:val="SubtleEmphasis"/>
        </w:rPr>
        <w:t>1</w:t>
      </w:r>
      <w:r w:rsidRPr="00FD481E">
        <w:t>Dept. of Ecology and Evolutionary Biology, University of California, Los Angeles, Los Angeles, CA</w:t>
      </w:r>
    </w:p>
    <w:p w14:paraId="707C7476" w14:textId="0D8177CE" w:rsidR="00FD481E" w:rsidRPr="00FD481E" w:rsidRDefault="00FD481E" w:rsidP="009B4937">
      <w:pPr>
        <w:spacing w:line="240" w:lineRule="auto"/>
        <w:ind w:firstLine="0"/>
      </w:pPr>
      <w:r w:rsidRPr="00FD481E">
        <w:rPr>
          <w:rStyle w:val="SubtleEmphasis"/>
        </w:rPr>
        <w:t>2</w:t>
      </w:r>
      <w:r w:rsidRPr="00FD481E">
        <w:t>Division of Infectious Diseases, Mayo Clinic, Rochester, MN, USA</w:t>
      </w:r>
    </w:p>
    <w:p w14:paraId="3F7F2E42" w14:textId="5500C5B4" w:rsidR="00FD481E" w:rsidRPr="00FD481E" w:rsidRDefault="00FD481E" w:rsidP="009B4937">
      <w:pPr>
        <w:spacing w:line="240" w:lineRule="auto"/>
        <w:ind w:firstLine="0"/>
      </w:pPr>
      <w:r w:rsidRPr="00FD481E">
        <w:rPr>
          <w:rStyle w:val="SubtleEmphasis"/>
        </w:rPr>
        <w:t>3</w:t>
      </w:r>
      <w:r w:rsidRPr="00FD481E">
        <w:t>Southampton General Hospital UK</w:t>
      </w:r>
    </w:p>
    <w:p w14:paraId="0D1E77B7" w14:textId="7D7B66AB" w:rsidR="00FD481E" w:rsidRPr="00FD481E" w:rsidRDefault="00FD481E" w:rsidP="009B4937">
      <w:pPr>
        <w:spacing w:line="240" w:lineRule="auto"/>
        <w:ind w:firstLine="0"/>
      </w:pPr>
      <w:r w:rsidRPr="00FD481E">
        <w:rPr>
          <w:rStyle w:val="SubtleEmphasis"/>
        </w:rPr>
        <w:t>4</w:t>
      </w:r>
      <w:r w:rsidRPr="00FD481E">
        <w:t xml:space="preserve">Department of Infectious Diseases, </w:t>
      </w:r>
      <w:proofErr w:type="spellStart"/>
      <w:r w:rsidRPr="00FD481E">
        <w:t>Skejby</w:t>
      </w:r>
      <w:proofErr w:type="spellEnd"/>
      <w:r w:rsidRPr="00FD481E">
        <w:t xml:space="preserve"> Hospital, </w:t>
      </w:r>
      <w:proofErr w:type="spellStart"/>
      <w:r>
        <w:t>Å</w:t>
      </w:r>
      <w:r w:rsidRPr="00FD481E">
        <w:t>rhus</w:t>
      </w:r>
      <w:proofErr w:type="spellEnd"/>
      <w:r w:rsidRPr="00FD481E">
        <w:t>, Denmark</w:t>
      </w:r>
    </w:p>
    <w:p w14:paraId="64E363DF" w14:textId="352D2050" w:rsidR="00FD481E" w:rsidRPr="00FD481E" w:rsidRDefault="00FD481E" w:rsidP="009B4937">
      <w:pPr>
        <w:spacing w:line="240" w:lineRule="auto"/>
        <w:ind w:firstLine="0"/>
      </w:pPr>
      <w:r w:rsidRPr="00FD481E">
        <w:rPr>
          <w:rStyle w:val="SubtleEmphasis"/>
        </w:rPr>
        <w:t>5</w:t>
      </w:r>
      <w:r w:rsidRPr="00FD481E">
        <w:t>St Vincent’s Centre for Applied Medical Research, Sydney, Australia</w:t>
      </w:r>
    </w:p>
    <w:p w14:paraId="027B4B4A" w14:textId="2A8CDD93" w:rsidR="00FD481E" w:rsidRPr="00FD481E" w:rsidRDefault="00FD481E" w:rsidP="009B4937">
      <w:pPr>
        <w:spacing w:line="240" w:lineRule="auto"/>
        <w:ind w:firstLine="0"/>
      </w:pPr>
      <w:r w:rsidRPr="00FD481E">
        <w:rPr>
          <w:rStyle w:val="SubtleEmphasis"/>
        </w:rPr>
        <w:t>6</w:t>
      </w:r>
      <w:r w:rsidRPr="00FD481E">
        <w:t>Fogarty International Center, National Institutes of Health, Bethesda, MD</w:t>
      </w:r>
    </w:p>
    <w:p w14:paraId="6A15B284" w14:textId="50A65B57" w:rsidR="00FD481E" w:rsidRPr="00FD481E" w:rsidRDefault="00FD481E" w:rsidP="009B4937">
      <w:pPr>
        <w:spacing w:line="240" w:lineRule="auto"/>
        <w:ind w:firstLine="0"/>
      </w:pPr>
      <w:r w:rsidRPr="00FD481E">
        <w:rPr>
          <w:rStyle w:val="SubtleEmphasis"/>
        </w:rPr>
        <w:t>7</w:t>
      </w:r>
      <w:r w:rsidRPr="00FD481E">
        <w:t>Dept. of Ecology and Evolutionary Biology, University of Arizona, Tucson, AZ</w:t>
      </w:r>
    </w:p>
    <w:p w14:paraId="324D48FD" w14:textId="522D1CCA" w:rsidR="00FD481E" w:rsidRDefault="00FD481E" w:rsidP="009B4937">
      <w:pPr>
        <w:spacing w:line="240" w:lineRule="auto"/>
        <w:ind w:firstLine="0"/>
      </w:pPr>
      <w:r w:rsidRPr="00FD481E">
        <w:t xml:space="preserve">* </w:t>
      </w:r>
      <w:hyperlink r:id="rId7" w:history="1">
        <w:r w:rsidR="0030589E" w:rsidRPr="00674353">
          <w:rPr>
            <w:rStyle w:val="Hyperlink"/>
          </w:rPr>
          <w:t>jlloydsmith@ucla.edu</w:t>
        </w:r>
      </w:hyperlink>
    </w:p>
    <w:p w14:paraId="0B7CE950" w14:textId="77777777" w:rsidR="0030589E" w:rsidRPr="00FD481E" w:rsidRDefault="0030589E" w:rsidP="009B4937">
      <w:pPr>
        <w:spacing w:line="240" w:lineRule="auto"/>
        <w:ind w:firstLine="0"/>
      </w:pPr>
    </w:p>
    <w:p w14:paraId="59F5CEAD" w14:textId="77777777" w:rsidR="00FD481E" w:rsidRPr="00FD481E" w:rsidRDefault="00FD481E" w:rsidP="009B4937">
      <w:pPr>
        <w:spacing w:line="240" w:lineRule="auto"/>
      </w:pPr>
    </w:p>
    <w:p w14:paraId="358D20D1" w14:textId="7D4662E2" w:rsidR="00FD481E" w:rsidRPr="00794B7F" w:rsidRDefault="00FD481E" w:rsidP="009B4937">
      <w:pPr>
        <w:pStyle w:val="Heading1"/>
        <w:spacing w:line="240" w:lineRule="auto"/>
        <w:rPr>
          <w:color w:val="000000" w:themeColor="text1"/>
        </w:rPr>
      </w:pPr>
      <w:commentRangeStart w:id="0"/>
      <w:r w:rsidRPr="00794B7F">
        <w:rPr>
          <w:color w:val="000000" w:themeColor="text1"/>
        </w:rPr>
        <w:t>Abstract</w:t>
      </w:r>
      <w:commentRangeEnd w:id="0"/>
      <w:r w:rsidR="00AC7D23">
        <w:rPr>
          <w:rStyle w:val="CommentReference"/>
          <w:b w:val="0"/>
        </w:rPr>
        <w:commentReference w:id="0"/>
      </w:r>
    </w:p>
    <w:p w14:paraId="51F6180F" w14:textId="4B095983" w:rsidR="001857FE" w:rsidRDefault="00B972D9" w:rsidP="00794B7F">
      <w:pPr>
        <w:spacing w:line="240" w:lineRule="auto"/>
        <w:ind w:firstLine="0"/>
      </w:pPr>
      <w:r>
        <w:tab/>
      </w:r>
      <w:r w:rsidR="00FC0E5A">
        <w:t>Across decades of simultaneous seasonal circulation in humans, influenza A subtypes</w:t>
      </w:r>
      <w:r>
        <w:t xml:space="preserve"> H1N1 and H3N2</w:t>
      </w:r>
      <w:r w:rsidR="00FC0E5A">
        <w:t xml:space="preserve"> </w:t>
      </w:r>
      <w:r>
        <w:t xml:space="preserve">have </w:t>
      </w:r>
      <w:r w:rsidR="00FC0E5A">
        <w:t>consistently caused</w:t>
      </w:r>
      <w:r w:rsidR="00EB0A82">
        <w:t xml:space="preserve"> different </w:t>
      </w:r>
      <w:r w:rsidR="00FC0E5A">
        <w:t>age distributions of infection and mortality</w:t>
      </w:r>
      <w:r>
        <w:t xml:space="preserve">. H3N2 typically causes the majority of cases in high-risk elderly cohorts, </w:t>
      </w:r>
      <w:r w:rsidR="00FC0E5A">
        <w:t xml:space="preserve">and the majority of overall deaths, </w:t>
      </w:r>
      <w:r>
        <w:t xml:space="preserve">whereas H1N1 has a greater impact in young adults. These </w:t>
      </w:r>
      <w:r w:rsidR="00FC0E5A">
        <w:t>differences in age distribution</w:t>
      </w:r>
      <w:r>
        <w:t xml:space="preserve"> may in fact be driven by birth year-specific differences in childhood </w:t>
      </w:r>
      <w:r w:rsidR="00EB0A82">
        <w:t>immune</w:t>
      </w:r>
      <w:r>
        <w:t xml:space="preserve"> imprinting. Individuals gain particularly strong, lifelong immune memory </w:t>
      </w:r>
      <w:r w:rsidR="00770F6B">
        <w:t xml:space="preserve">against the influenza viruses encountered in childhood, but it is not clear whether narrow immune memory from imprinting to a particular antigenic subtype, or broader immune memory from imprinting to a particular </w:t>
      </w:r>
      <w:r w:rsidR="00FC0E5A">
        <w:t>phylogenetic group</w:t>
      </w:r>
      <w:r w:rsidR="00770F6B">
        <w:t xml:space="preserve"> </w:t>
      </w:r>
      <w:r w:rsidR="001857FE">
        <w:t>(</w:t>
      </w:r>
      <w:r w:rsidR="00770F6B">
        <w:t>with conserved antigenic properties</w:t>
      </w:r>
      <w:r w:rsidR="001857FE">
        <w:t>)</w:t>
      </w:r>
      <w:r w:rsidR="00770F6B">
        <w:t xml:space="preserve"> governs cohort-specific differences in seasonal influenza risk. </w:t>
      </w:r>
      <w:r w:rsidR="00FC0E5A">
        <w:t>Another hypothesis is that subtype-specific differences in evolutionary rate</w:t>
      </w:r>
      <w:r w:rsidR="00F57CDD">
        <w:t>, rather than imprinting effects,</w:t>
      </w:r>
      <w:r w:rsidR="00FC0E5A">
        <w:t xml:space="preserve"> explain observed differences in age distribution. </w:t>
      </w:r>
    </w:p>
    <w:p w14:paraId="53E08808" w14:textId="0933EB22" w:rsidR="00FD481E" w:rsidRPr="00FC0E5A" w:rsidRDefault="001857FE" w:rsidP="00D03D67">
      <w:pPr>
        <w:spacing w:line="240" w:lineRule="auto"/>
      </w:pPr>
      <w:r>
        <w:t>Using</w:t>
      </w:r>
      <w:r w:rsidR="00794B7F">
        <w:t xml:space="preserve"> two large, seasonal influenza data sets</w:t>
      </w:r>
      <w:r w:rsidR="00FA6504">
        <w:t xml:space="preserve">, </w:t>
      </w:r>
      <w:r>
        <w:t>w</w:t>
      </w:r>
      <w:r w:rsidR="005C2BF3">
        <w:t xml:space="preserve">e </w:t>
      </w:r>
      <w:r w:rsidR="00794B7F">
        <w:t>performed likelihood-based model fitting and model selection.</w:t>
      </w:r>
      <w:r w:rsidR="00770F6B">
        <w:t xml:space="preserve"> Results </w:t>
      </w:r>
      <w:r w:rsidR="00C34550">
        <w:t>show</w:t>
      </w:r>
      <w:r w:rsidR="00AC7D23">
        <w:t>ed that</w:t>
      </w:r>
      <w:r w:rsidR="00C34550">
        <w:t xml:space="preserve"> narrow, within-subtype imprinting is the strongest driver of cohort-specific seasonal influenza risk. </w:t>
      </w:r>
      <w:r w:rsidR="00FC0E5A">
        <w:t>The data did not support a strong effect of evolutionary rate</w:t>
      </w:r>
      <w:r>
        <w:t>, or of broadly protective imprinting against seasonal influenza</w:t>
      </w:r>
      <w:r w:rsidR="00FC0E5A">
        <w:t>.</w:t>
      </w:r>
      <w:r w:rsidR="00787FCB">
        <w:t xml:space="preserve"> </w:t>
      </w:r>
      <w:commentRangeStart w:id="1"/>
      <w:r w:rsidR="00DF55B3">
        <w:t>S</w:t>
      </w:r>
      <w:r>
        <w:t>eparate analysis of 2009 pandemic data showed some support for broadly protective imprinting during the first</w:t>
      </w:r>
      <w:r w:rsidR="00F57CDD">
        <w:t xml:space="preserve"> </w:t>
      </w:r>
      <w:r>
        <w:t>pandemic wave</w:t>
      </w:r>
      <w:r w:rsidR="00DF55B3">
        <w:t>, but not during the second pandemic wave</w:t>
      </w:r>
      <w:r>
        <w:t>.</w:t>
      </w:r>
      <w:r w:rsidR="00C34550">
        <w:t xml:space="preserve"> </w:t>
      </w:r>
      <w:r w:rsidR="00DF55B3">
        <w:t>Altogether, these population-level patterns mirror within-host immunological outcomes, where only exposure to novel strains, not familiar seasonal strains, can elicit broadly protective antibody responses</w:t>
      </w:r>
      <w:commentRangeEnd w:id="1"/>
      <w:r w:rsidR="00D03D67">
        <w:rPr>
          <w:rStyle w:val="CommentReference"/>
        </w:rPr>
        <w:commentReference w:id="1"/>
      </w:r>
      <w:r w:rsidR="00DF55B3">
        <w:t xml:space="preserve">. These findings confirm that narrow, homologous immunity drives protection against seasonal influenza, also highlight the difficulty of inducing broadly protective immune responses against familiar, seasonal strains using vaccines. Furthermore, these results imply that </w:t>
      </w:r>
      <w:r w:rsidR="00D03D67">
        <w:t>H1N1’s mortality burden (currently low) may increase in the future as cohorts with different childhood imprinting eventually age in to the high-risk elderly group.</w:t>
      </w:r>
    </w:p>
    <w:p w14:paraId="2220513E" w14:textId="77777777" w:rsidR="00FD481E" w:rsidRDefault="00FD481E" w:rsidP="009B4937">
      <w:pPr>
        <w:spacing w:line="240" w:lineRule="auto"/>
      </w:pPr>
    </w:p>
    <w:p w14:paraId="4FF5991E" w14:textId="77777777" w:rsidR="00FD481E" w:rsidRDefault="00FD481E" w:rsidP="009B4937">
      <w:pPr>
        <w:spacing w:line="240" w:lineRule="auto"/>
      </w:pPr>
    </w:p>
    <w:p w14:paraId="44C61808" w14:textId="77777777" w:rsidR="00FD481E" w:rsidRDefault="00FD481E" w:rsidP="009B4937">
      <w:pPr>
        <w:spacing w:line="240" w:lineRule="auto"/>
      </w:pPr>
      <w:r>
        <w:br w:type="page"/>
      </w:r>
    </w:p>
    <w:p w14:paraId="34CDF076" w14:textId="77777777" w:rsidR="0030589E" w:rsidRDefault="0030589E" w:rsidP="0030589E">
      <w:pPr>
        <w:pStyle w:val="Heading1"/>
        <w:sectPr w:rsidR="0030589E" w:rsidSect="0030589E">
          <w:pgSz w:w="12240" w:h="15840"/>
          <w:pgMar w:top="1440" w:right="1440" w:bottom="1440" w:left="1440" w:header="720" w:footer="720" w:gutter="0"/>
          <w:cols w:space="720"/>
          <w:docGrid w:linePitch="360"/>
        </w:sectPr>
      </w:pPr>
    </w:p>
    <w:p w14:paraId="2619A099" w14:textId="4D905306" w:rsidR="00FD481E" w:rsidRPr="00FD481E" w:rsidRDefault="00FD481E" w:rsidP="0030589E">
      <w:pPr>
        <w:pStyle w:val="Heading1"/>
      </w:pPr>
      <w:commentRangeStart w:id="2"/>
      <w:r>
        <w:lastRenderedPageBreak/>
        <w:t>Introduction</w:t>
      </w:r>
      <w:commentRangeEnd w:id="2"/>
      <w:r w:rsidR="000A60EF">
        <w:rPr>
          <w:rStyle w:val="CommentReference"/>
          <w:b w:val="0"/>
        </w:rPr>
        <w:commentReference w:id="2"/>
      </w:r>
    </w:p>
    <w:p w14:paraId="5453D0F5" w14:textId="0403D6CB" w:rsidR="00812530" w:rsidRDefault="009B4937" w:rsidP="00812530">
      <w:r w:rsidRPr="009B4937">
        <w:t xml:space="preserve">Childhood exposures to influenza leave an immunological imprint, which has reverberating, lifelong impacts on the quality and specificity of </w:t>
      </w:r>
      <w:r w:rsidR="00E1338D">
        <w:t>immunity</w:t>
      </w:r>
      <w:r w:rsidRPr="009B4937">
        <w:t xml:space="preserve"> against influenza viruses encountered </w:t>
      </w:r>
      <w:r>
        <w:t>later in life</w:t>
      </w:r>
      <w:r w:rsidRPr="009B4937">
        <w:t xml:space="preserve">. </w:t>
      </w:r>
      <w:r w:rsidR="0030589E" w:rsidRPr="009B4937">
        <w:t xml:space="preserve">Foundational work on this phenomenon, </w:t>
      </w:r>
      <w:r w:rsidR="00BB5BA8">
        <w:t>also known as</w:t>
      </w:r>
      <w:r w:rsidR="0030589E" w:rsidRPr="009B4937">
        <w:t xml:space="preserve"> original antigenic sin</w:t>
      </w:r>
      <w:r w:rsidR="00F50FDC">
        <w:t xml:space="preserve"> </w:t>
      </w:r>
      <w:r w:rsidR="00F50FDC">
        <w:fldChar w:fldCharType="begin"/>
      </w:r>
      <w:r w:rsidR="00F50FDC">
        <w:instrText xml:space="preserve"> ADDIN ZOTERO_ITEM CSL_CITATION {"citationID":"vkODUPi3","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00F50FDC">
        <w:fldChar w:fldCharType="separate"/>
      </w:r>
      <w:r w:rsidR="00F50FDC">
        <w:rPr>
          <w:noProof/>
        </w:rPr>
        <w:t>(1)</w:t>
      </w:r>
      <w:r w:rsidR="00F50FDC">
        <w:fldChar w:fldCharType="end"/>
      </w:r>
      <w:r w:rsidR="0030589E" w:rsidRPr="009B4937">
        <w:t xml:space="preserve"> </w:t>
      </w:r>
      <w:r w:rsidR="00E1338D">
        <w:t>or</w:t>
      </w:r>
      <w:r w:rsidR="0030589E" w:rsidRPr="009B4937">
        <w:t xml:space="preserve"> antigenic seniority</w:t>
      </w:r>
      <w:r w:rsidR="00F50FDC">
        <w:t xml:space="preserve"> </w:t>
      </w:r>
      <w:r w:rsidR="00F50FDC">
        <w:fldChar w:fldCharType="begin"/>
      </w:r>
      <w:r w:rsidR="00F50FDC">
        <w:instrText xml:space="preserve"> ADDIN ZOTERO_ITEM CSL_CITATION {"citationID":"TI5Ung4w","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00F50FDC">
        <w:rPr>
          <w:rFonts w:ascii="Cambria Math" w:hAnsi="Cambria Math" w:cs="Cambria Math"/>
        </w:rPr>
        <w:instrText>∶</w:instrText>
      </w:r>
      <w:r w:rsidR="00F50FDC">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00F50FDC">
        <w:fldChar w:fldCharType="separate"/>
      </w:r>
      <w:r w:rsidR="00F50FDC">
        <w:rPr>
          <w:noProof/>
        </w:rPr>
        <w:t>(2)</w:t>
      </w:r>
      <w:r w:rsidR="00F50FDC">
        <w:fldChar w:fldCharType="end"/>
      </w:r>
      <w:r w:rsidR="00E87F7D">
        <w:t>, s</w:t>
      </w:r>
      <w:r w:rsidR="0030589E" w:rsidRPr="009B4937">
        <w:t>howed that individuals of all ages maintain the highest serological titers against influenza strains encountered in childhood</w:t>
      </w:r>
      <w:r w:rsidR="00F50FDC">
        <w:t>, and</w:t>
      </w:r>
      <w:r w:rsidR="0030589E" w:rsidRPr="009B4937">
        <w:t xml:space="preserve"> not necessarily against contemporary strains of the same subtype.</w:t>
      </w:r>
      <w:r w:rsidR="00BB5BA8">
        <w:t xml:space="preserve"> </w:t>
      </w:r>
      <w:r w:rsidR="00B20431">
        <w:t xml:space="preserve">Although </w:t>
      </w:r>
      <w:r w:rsidR="00AC7D23">
        <w:t xml:space="preserve">foundational studies by </w:t>
      </w:r>
      <w:r w:rsidR="00B20431">
        <w:t>Francis</w:t>
      </w:r>
      <w:r w:rsidR="00AC7D23">
        <w:t xml:space="preserve"> </w:t>
      </w:r>
      <w:r w:rsidR="00AC7D23">
        <w:fldChar w:fldCharType="begin"/>
      </w:r>
      <w:r w:rsidR="00AC7D23">
        <w:instrText xml:space="preserve"> ADDIN ZOTERO_ITEM CSL_CITATION {"citationID":"SmZLgAth","properties":{"formattedCitation":"(1)","plainCitation":"(1)","noteIndex":0},"citationItems":[{"id":1036,"uris":["http://zotero.org/groups/2313999/items/5I6QC6YL"],"uri":["http://zotero.org/groups/2313999/items/5I6QC6YL"],"itemData":{"id":1036,"type":"article-journal","title":"On the Doctrine of Original Antigenic Sin","container-title":"Proceedings of the American Philosophical Society","page":"572-578","volume":"104","issue":"6","source":"JSTOR","archive":"JSTOR","ISSN":"0003-049X","author":[{"family":"Francis","given":"Thomas"}],"issued":{"date-parts":[["1960"]]}}}],"schema":"https://github.com/citation-style-language/schema/raw/master/csl-citation.json"} </w:instrText>
      </w:r>
      <w:r w:rsidR="00AC7D23">
        <w:fldChar w:fldCharType="separate"/>
      </w:r>
      <w:r w:rsidR="00AC7D23">
        <w:rPr>
          <w:noProof/>
        </w:rPr>
        <w:t>(1)</w:t>
      </w:r>
      <w:r w:rsidR="00AC7D23">
        <w:fldChar w:fldCharType="end"/>
      </w:r>
      <w:r w:rsidR="00B20431">
        <w:t xml:space="preserve">, and later </w:t>
      </w:r>
      <w:proofErr w:type="spellStart"/>
      <w:r w:rsidR="00B20431">
        <w:t>Lessler</w:t>
      </w:r>
      <w:proofErr w:type="spellEnd"/>
      <w:r w:rsidR="00AC7D23">
        <w:t xml:space="preserve"> et al. </w:t>
      </w:r>
      <w:r w:rsidR="00AC7D23">
        <w:fldChar w:fldCharType="begin"/>
      </w:r>
      <w:r w:rsidR="00AC7D23">
        <w:instrText xml:space="preserve"> ADDIN ZOTERO_ITEM CSL_CITATION {"citationID":"lgAnVQ2u","properties":{"formattedCitation":"(2)","plainCitation":"(2)","noteIndex":0},"citationItems":[{"id":1028,"uris":["http://zotero.org/groups/2284845/items/TBA8Y6X3"],"uri":["http://zotero.org/groups/2284845/items/TBA8Y6X3"],"itemData":{"id":1028,"type":"article-journal","title":"Evidence for Antigenic Seniority in Influenza A (H3N2) Antibody Responses in Southern China","container-title":"PLOS Pathogens","page":"e1002802","volume":"8","issue":"7","source":"PLoS Journals","abstract":"A key observation about the human immune response to repeated exposure to influenza A is that the first strain infecting an individual apparently produces the strongest adaptive immune response. Although antibody titers measure that response, the interpretation of titers to multiple strains – from the same sera – in terms of infection history is clouded by age effects, cross reactivity and immune waning. From July to September 2009, we collected serum samples from 151 residents of Guangdong Province, China, 7 to 81 years of age. Neutralization tests were performed against strains representing six antigenic clusters of H3N2 influenza circulating between 1968 and 2008, and three recent locally circulating strains. Patterns of neutralization titers were compared based on age at time of testing and age at time of the first isolation of each virus. Neutralization titers were highest for H3N2 strains that circulated in an individual's first decade of life (peaking at 7 years). Further, across strains and ages at testing, statistical models strongly supported a pattern of titers declining smoothly with age at the time a strain was first isolated. Those born 10 or more years after a strain emerged generally had undetectable neutralization titers to that strain (&lt;1</w:instrText>
      </w:r>
      <w:r w:rsidR="00AC7D23">
        <w:rPr>
          <w:rFonts w:ascii="Cambria Math" w:hAnsi="Cambria Math" w:cs="Cambria Math"/>
        </w:rPr>
        <w:instrText>∶</w:instrText>
      </w:r>
      <w:r w:rsidR="00AC7D23">
        <w:instrText xml:space="preserve">10). Among those over 60 at time of testing, titers tended to increase with age. The observed pattern in H3N2 neutralization titers can be characterized as one of antigenic seniority: repeated exposure and the immune response combine to produce antibody titers that are higher to more ‘senior’ strains encountered earlier in life.","DOI":"10.1371/journal.ppat.1002802","ISSN":"1553-7374","journalAbbreviation":"PLOS Pathogens","language":"en","author":[{"family":"Lessler","given":"Justin"},{"family":"Riley","given":"Steven"},{"family":"Read","given":"Jonathan M."},{"family":"Wang","given":"Shuying"},{"family":"Zhu","given":"Huachen"},{"family":"Smith","given":"Gavin J. D."},{"family":"Guan","given":"Yi"},{"family":"Jiang","given":"Chao Qiang"},{"family":"Cummings","given":"Derek A. T."}],"issued":{"date-parts":[["2012",7,19]]}}}],"schema":"https://github.com/citation-style-language/schema/raw/master/csl-citation.json"} </w:instrText>
      </w:r>
      <w:r w:rsidR="00AC7D23">
        <w:fldChar w:fldCharType="separate"/>
      </w:r>
      <w:r w:rsidR="00AC7D23">
        <w:rPr>
          <w:noProof/>
        </w:rPr>
        <w:t>(2)</w:t>
      </w:r>
      <w:r w:rsidR="00AC7D23">
        <w:fldChar w:fldCharType="end"/>
      </w:r>
      <w:r w:rsidR="00B20431">
        <w:t>, argued that immune imprinting from childhood would not</w:t>
      </w:r>
      <w:r w:rsidR="00812530">
        <w:t xml:space="preserve"> interfere with effective, </w:t>
      </w:r>
      <w:r w:rsidR="00812530">
        <w:rPr>
          <w:i/>
        </w:rPr>
        <w:t xml:space="preserve">de-novo </w:t>
      </w:r>
      <w:r w:rsidR="00812530">
        <w:t>antibody responses later in life</w:t>
      </w:r>
      <w:r w:rsidR="00B20431">
        <w:t xml:space="preserve">, </w:t>
      </w:r>
      <w:r w:rsidR="00812530">
        <w:t xml:space="preserve">their findings </w:t>
      </w:r>
      <w:r w:rsidR="000A60EF">
        <w:t>ignited decades of scientific interest in the potential negative impacts of antigenic sin</w:t>
      </w:r>
      <w:r w:rsidR="00812530">
        <w:t xml:space="preserve"> </w:t>
      </w:r>
      <w:r w:rsidR="00812530">
        <w:fldChar w:fldCharType="begin"/>
      </w:r>
      <w:r w:rsidR="00871931">
        <w:instrText xml:space="preserve"> ADDIN ZOTERO_ITEM CSL_CITATION {"citationID":"qrdSFanI","properties":{"formattedCitation":"(3,4)","plainCitation":"(3,4)","noteIndex":0},"citationItems":[{"id":1037,"uris":["http://zotero.org/groups/2313999/items/JDHEDUFE"],"uri":["http://zotero.org/groups/2313999/items/JDHEDUFE"],"itemData":{"id":1037,"type":"article-journal","title":"The Doctrine of Original Antigenic Sin: Separating Good From Evil","container-title":"The Journal of Infectious Diseases","page":"1782-1788","volume":"215","issue":"12","source":"academic.oup.com","abstract":"Abstract.  The term “original antigenic sin” was coined approximately 60 years ago to describe the imprinting by the initial first influenza A virus infection o","DOI":"10.1093/infdis/jix173","ISSN":"0022-1899","title-short":"The Doctrine of Original Antigenic Sin","journalAbbreviation":"J Infect Dis","language":"en","author":[{"family":"Monto","given":"Arnold S."},{"family":"Malosh","given":"Ryan E."},{"family":"Petrie","given":"Joshua G."},{"family":"Martin","given":"Emily T."}],"issued":{"date-parts":[["2017",6,15]]}}},{"id":1039,"uris":["http://zotero.org/groups/2313999/items/R7XEJ6IH"],"uri":["http://zotero.org/groups/2313999/items/R7XEJ6IH"],"itemData":{"id":1039,"type":"article-journal","title":"Original Antigenic Sin: How First Exposure Shapes Lifelong Anti–Influenza Virus Immune Responses","container-title":"The Journal of Immunology","page":"335-340","volume":"202","issue":"2","source":"www.jimmunol.org","abstract":"The term “original antigenic sin” (OAS) was first used in the 1960s to describe how one’s first exposure to influenza virus shapes the outcome of subsequent exposures to antigenically related strains. In the decades that have passed, OAS-like responses have been shown to play an integral role in both protection from and susceptibility to infections. OAS may also have an important deterministic role in the differential efficacy of influenza vaccine responses observed for various age cohorts across seasons. In this article, we review how the understanding of OAS has progressed from its initial description and highlight important outstanding questions in need of further study.","DOI":"10.4049/jimmunol.1801149","ISSN":"0022-1767, 1550-6606","note":"PMID: 30617114","title-short":"Original Antigenic Sin","language":"en","author":[{"family":"Zhang","given":"Ali"},{"family":"Stacey","given":"Hannah D."},{"family":"Mullarkey","given":"Caitlin E."},{"family":"Miller","given":"Matthew S."}],"issued":{"date-parts":[["2019",1,15]]}}}],"schema":"https://github.com/citation-style-language/schema/raw/master/csl-citation.json"} </w:instrText>
      </w:r>
      <w:r w:rsidR="00812530">
        <w:fldChar w:fldCharType="separate"/>
      </w:r>
      <w:r w:rsidR="000249D2">
        <w:rPr>
          <w:noProof/>
        </w:rPr>
        <w:t>(3,4)</w:t>
      </w:r>
      <w:r w:rsidR="00812530">
        <w:fldChar w:fldCharType="end"/>
      </w:r>
      <w:r w:rsidR="00B20431">
        <w:t xml:space="preserve">. </w:t>
      </w:r>
    </w:p>
    <w:p w14:paraId="67B39411" w14:textId="2D4BA326" w:rsidR="0030589E" w:rsidRPr="0030589E" w:rsidRDefault="00812530" w:rsidP="000249D2">
      <w:r>
        <w:t>A new wave of studies has instead focused on</w:t>
      </w:r>
      <w:r w:rsidR="0030589E" w:rsidRPr="0030589E">
        <w:t xml:space="preserve"> potential </w:t>
      </w:r>
      <w:r>
        <w:t>benefits from</w:t>
      </w:r>
      <w:r w:rsidR="009B4937">
        <w:t xml:space="preserve"> childhood </w:t>
      </w:r>
      <w:r w:rsidR="00BB5BA8">
        <w:t xml:space="preserve">immune </w:t>
      </w:r>
      <w:r w:rsidR="009B4937">
        <w:t>imprinting</w:t>
      </w:r>
      <w:r w:rsidR="00C436B3">
        <w:t>, which</w:t>
      </w:r>
      <w:r w:rsidR="000249D2">
        <w:t xml:space="preserve"> is thought to have shaped </w:t>
      </w:r>
      <w:r w:rsidR="000A60EF">
        <w:t>cohort-specific immunity against every</w:t>
      </w:r>
      <w:r w:rsidR="000249D2">
        <w:t xml:space="preserve"> pandemic in the modern epidemiological record </w:t>
      </w:r>
      <w:r w:rsidR="000249D2">
        <w:fldChar w:fldCharType="begin"/>
      </w:r>
      <w:r w:rsidR="00871931">
        <w:instrText xml:space="preserve"> ADDIN ZOTERO_ITEM CSL_CITATION {"citationID":"vTaTiNeI","properties":{"formattedCitation":"(5\\uc0\\u8211{}11)","plainCitation":"(5–11)","noteIndex":0},"citationItems":[{"id":1046,"uris":["http://zotero.org/groups/2313999/items/FM97LHPD"],"uri":["http://zotero.org/groups/2313999/items/FM97LHPD"],"itemData":{"id":1046,"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A."}],"issued":{"date-parts":[["2010",4,16]]}}},{"id":1050,"uris":["http://zotero.org/groups/2313999/items/F8PW5QH5"],"uri":["http://zotero.org/groups/2313999/items/F8PW5QH5"],"itemData":{"id":1050,"type":"article-journal","title":"Cross-Reactive Antibody Responses to the 2009 Pandemic H1N1 Influenza Virus","container-title":"The New England Journal of Medicine; Boston","page":"1945-52","volume":"361","issue":"20","source":"ProQuest","abstract":"Background\nA new pandemic influenza A (H1N1) virus has emerged, causing illness globally, primarily in younger age groups. To assess the level of preexisting immunity in humans and to evaluate seasonal vaccine strategies, we measured the antibody response to the pandemic virus resulting from previous influenza infection or vaccination in different age groups.\nMethods\nUsing a microneutralization assay, we measured cross-reactive antibodies to pandemic H1N1 virus (2009 H1N1) in stored serum samples from persons who either donated blood or were vaccinated with recent seasonal or 1976 swine influenza vaccines.\nResults\nA total of 4 of 107 persons (4%) who were born after 1980 had preexisting cross-reactive antibody titers of 40 or more against 2009 H1N1, whereas 39 of 115 persons (34%) born before 1950 had titers of 80 or more. Vaccination with seasonal trivalent inactivated influenza vaccines resulted in an increase in the level of cross-reactive antibody to 2009 H1N1 by a factor of four or more in none of 55 children between the ages of 6 months and 9 years, in 12 to 22% of 231 adults between the ages of 18 and 64 years, and in 5% or less of 113 adults 60 years of age or older. Seasonal vaccines that were formulated with adjuvant did not further enhance cross-reactive antibody responses. Vaccination with the A/New Jersey/1976 swine influenza vaccine substantially boosted cross-reactive antibodies to 2009 H1N1 in adults.\nConclusions\nVaccination with recent seasonal nonadjuvanted or adjuvanted influenza vaccines induced little or no cross-reactive antibody response to 2009 H1N1 in any age group. Persons under the age of 30 years had little evidence of cross-reactive antibodies to the pandemic virus. However, a proportion of older adults had preexisting cross-reactive antibodies.","DOI":"http://dx.doi.org/10.1056/NEJMoa0906453","ISSN":"00284793","language":"English","author":[{"family":"Hancock","given":"Kathy"},{"family":"Veguilla","given":"Vic"},{"family":"Lu","given":"Xiuhua"},{"family":"Zhong","given":"Weimin"},{"family":"Butler","given":"Eboneé N."},{"family":"Sun","given":"Hong"},{"family":"Liu","given":"Feng"},{"family":"Dong","given":"Libo"},{"family":"DeVos","given":"Joshua R."},{"family":"Gargiullo","given":"Paul M."},{"family":"Brammer","given":"T. Lynnette"},{"family":"Cox","given":"Nancy J."},{"family":"Tumpey","given":"Terrence M."},{"family":"Katz","given":"Jacqueline M."}],"issued":{"date-parts":[["2009",11,12]]}}},{"id":1043,"uris":["http://zotero.org/groups/2313999/items/I2Y7U5WH"],"uri":["http://zotero.org/groups/2313999/items/I2Y7U5WH"],"itemData":{"id":1043,"type":"article-journal","title":"Global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Summary","DOI":"10.1371/journal.pmed.1001558","ISSN":"1549-1676","title-short":"Global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Collaborating"}],"issued":{"date-parts":[["2013",11,26]]}}},{"id":1042,"uris":["http://zotero.org/groups/2313999/items/9XYKYQZU"],"uri":["http://zotero.org/groups/2313999/items/9XYKYQZU"],"itemData":{"id":1042,"type":"article-journal","title":"The virtues of antigenic sin: consequences of pandemic recycling on influenza-associated mortality","container-title":"International Congress Series","collection-title":"Options for the Control of Influenza V. Proceedings of the International Conference on Options for the Control of Influenza V","page":"791-794","volume":"1263","source":"ScienceDirect","abstract":"The 1968 influenza A(H3N2) “Hong Kong” pandemic in the United States was characterized by recycling of the H3 antigen, which reemerged after 77 years of absence. Sero-archaeological studies conducted on blood samples, collected in early 1968, demonstrated that the majority of the very elderly had H3 antibodies prior to the time they were exposed to the 1968 A(H3N2) pandemic virus. These antibodies were remnants of exposure to H3N2 viruses circulating before 1891. Others have hypothesized that these pre-existing antibodies should have conveyed a protective effect during the 1968 A(H3N2) pandemic, but this has never been demonstrated. In this study, we used national pneumonia and influenza (P&amp;I) mortality data to demonstrate that the elderly age cohort over the age of 77 was, in fact, protected from influenza-related mortality during the 1968 pandemic. We found that the risk of influenza-related mortality among the elderly aged 75–79 and older, measured as excess P&amp;I mortality, did not increase during the pandemic relative to surrounding severe non-pandemic influenza seasons. These findings have an implication for pandemic planning and the prioritization of high-risk groups for vaccination in the scenario of vaccine shortage.","DOI":"10.1016/j.ics.2004.01.029","ISSN":"0531-5131","title-short":"The virtues of antigenic sin","journalAbbreviation":"International Congress Series","author":[{"family":"Simonsen","given":"Lone"},{"family":"Reichert","given":"Thomas A"},{"family":"Miller","given":"Mark A"}],"issued":{"date-parts":[["2004",6,1]]}}},{"id":1051,"uris":["http://zotero.org/groups/2313999/items/QNY6SAT2"],"uri":["http://zotero.org/groups/2313999/items/QNY6SAT2"],"itemData":{"id":1051,"type":"article-journal","title":"Age-specific mortality risk from pandemic influenza","container-title":"Journal of Theoretical Biology","page":"29-34","volume":"288","source":"PubMed","abstract":"Younger age groups account for proportionally more mortality in influenza pandemics than in seasonal influenza epidemics. Mechanisms that might explain this include young people suffering from an over-reactive immune system (\"cytokine storm\"), older people benefiting from cross-immunity from a wider variety of previous influenza infections (\"antigenic history\"), and lifetime immune responses in all people being shaped by their first influenza A infection (\"antigenic imprinting\" or \"original antigenic sin\"). We examined whether these mechanisms can explain age-specific influenza mortality patterns, using the complete database of individual deaths in Canada from 1951 to 1999. The mortality pattern during the 1957 pandemic indicates that antigenic imprinting plays an important role in determining age-specific influenza virulence and that both shift years and major drift years contribute significantly to antigenic imprints. This information should help pandemic planners to identify age groups that might respond differently to novel influenza strains.","DOI":"10.1016/j.jtbi.2011.08.003","ISSN":"1095-8541","note":"PMID: 21856313","journalAbbreviation":"J. Theor. Biol.","language":"eng","author":[{"family":"Ma","given":"Junling"},{"family":"Dushoff","given":"Jonathan"},{"family":"Earn","given":"David J. D."}],"issued":{"date-parts":[["2011",11,7]]}}},{"id":1057,"uris":["http://zotero.org/groups/2313999/items/MS34Z3UC"],"uri":["http://zotero.org/groups/2313999/items/MS34Z3UC"],"itemData":{"id":1057,"type":"article-journal","title":"Genesis and pathogenesis of the 1918 pandemic H1N1 influenza A virus","container-title":"Proceedings of the National Academy of Sciences","page":"8107-8112","volume":"111","issue":"22","source":"Crossref","DOI":"10.1073/pnas.1324197111","ISSN":"0027-8424, 1091-6490","language":"en","author":[{"family":"Worobey","given":"M."},{"family":"Han","given":"G.-Z."},{"family":"Rambaut","given":"A."}],"issued":{"date-parts":[["2014",6,3]]}}},{"id":1053,"uris":["http://zotero.org/groups/2313999/items/MXIXF4FM"],"uri":["http://zotero.org/groups/2313999/items/MXIXF4FM"],"itemData":{"id":1053,"type":"article-journal","title":"Age-Specific Mortality During the 1918 Influenza Pandemic: Unravelling the Mystery of High Young Adult Mortality","container-title":"PLoS ONE","volume":"8","issue":"8","source":"PubMed Central","abstract":"The worldwide spread of a novel influenza A (H1N1) virus in 2009 showed that influenza remains a significant health threat, even for individuals in the prime of life. This paper focuses on the unusually high young adult mortality observed during the Spanish flu pandemic of 1918. Using historical records from Canada and the U.S., we report a peak of mortality at the exact age of 28 during the pandemic and argue that this increased mortality resulted from an early life exposure to influenza during the previous Russian flu pandemic of 1889–90. We posit that in specific instances, development of immunological memory to an influenza virus strain in early life may lead to a dysregulated immune response to antigenically novel strains encountered in later life, thereby increasing the risk of death. Exposure during critical periods of development could also create holes in the T cell repertoire and impair fetal maturation in general, thereby increasing mortality from infectious diseases later in life. Knowledge of the age-pattern of susceptibility to mortality from influenza could improve crisis management during future influenza pandemics.","URL":"https://www.ncbi.nlm.nih.gov/pmc/articles/PMC3734171/","DOI":"10.1371/journal.pone.0069586","ISSN":"1932-6203","note":"PMID: 23940526\nPMCID: PMC3734171","title-short":"Age-Specific Mortality During the 1918 Influenza Pandemic","journalAbbreviation":"PLoS One","author":[{"family":"Gagnon","given":"Alain"},{"family":"Miller","given":"Matthew S."},{"family":"Hallman","given":"Stacey A."},{"family":"Bourbeau","given":"Robert"},{"family":"Herring","given":"D. Ann"},{"family":"Earn","given":"David JD."},{"family":"Madrenas","given":"Joaquín"}],"issued":{"date-parts":[["2013",8,5]]},"accessed":{"date-parts":[["2019",4,4]]}}}],"schema":"https://github.com/citation-style-language/schema/raw/master/csl-citation.json"} </w:instrText>
      </w:r>
      <w:r w:rsidR="000249D2">
        <w:fldChar w:fldCharType="separate"/>
      </w:r>
      <w:r w:rsidR="00B42541" w:rsidRPr="00B42541">
        <w:rPr>
          <w:color w:val="000000"/>
        </w:rPr>
        <w:t>(5–11)</w:t>
      </w:r>
      <w:r w:rsidR="000249D2">
        <w:fldChar w:fldCharType="end"/>
      </w:r>
      <w:r w:rsidR="000249D2">
        <w:t xml:space="preserve">. </w:t>
      </w:r>
      <w:r w:rsidR="00B42541">
        <w:t>Furthermore we now know that i</w:t>
      </w:r>
      <w:r w:rsidR="0030589E" w:rsidRPr="0030589E">
        <w:t>mmune imprinting can provide broad, heterologous (cross-subtype) protection against novel, emerging avian</w:t>
      </w:r>
      <w:r w:rsidR="00750183">
        <w:t xml:space="preserve"> </w:t>
      </w:r>
      <w:r w:rsidR="006546BE">
        <w:t xml:space="preserve">influenza viruses </w:t>
      </w:r>
      <w:r w:rsidR="00750183">
        <w:fldChar w:fldCharType="begin"/>
      </w:r>
      <w:r w:rsidR="00B42541">
        <w:instrText xml:space="preserve"> ADDIN ZOTERO_ITEM CSL_CITATION {"citationID":"S6ZXPKMW","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750183">
        <w:fldChar w:fldCharType="separate"/>
      </w:r>
      <w:r w:rsidR="00B42541">
        <w:rPr>
          <w:noProof/>
        </w:rPr>
        <w:t>(12)</w:t>
      </w:r>
      <w:r w:rsidR="00750183">
        <w:fldChar w:fldCharType="end"/>
      </w:r>
      <w:r w:rsidR="00C436B3">
        <w:t xml:space="preserve">. As </w:t>
      </w:r>
      <w:r w:rsidR="000A60EF">
        <w:t>avian and pandemic influenza viruses were historically</w:t>
      </w:r>
      <w:r w:rsidR="000249D2">
        <w:t xml:space="preserve"> </w:t>
      </w:r>
      <w:r w:rsidR="008170EE" w:rsidRPr="0030589E">
        <w:t xml:space="preserve">considered too novel to face any pre-existing immunity </w:t>
      </w:r>
      <w:r w:rsidR="000A60EF">
        <w:t xml:space="preserve">as they emerged </w:t>
      </w:r>
      <w:r w:rsidR="00C436B3">
        <w:t>in</w:t>
      </w:r>
      <w:r w:rsidR="000A60EF">
        <w:t>to</w:t>
      </w:r>
      <w:r w:rsidR="00C436B3">
        <w:t xml:space="preserve"> humans, the existence of any protection from imprinting is a welcome benefit.</w:t>
      </w:r>
      <w:r w:rsidR="006546BE">
        <w:t xml:space="preserve"> </w:t>
      </w:r>
    </w:p>
    <w:p w14:paraId="6F443301" w14:textId="41555E68" w:rsidR="0030589E" w:rsidRPr="0030589E" w:rsidRDefault="00AC7D23" w:rsidP="0030589E">
      <w:r>
        <w:t>Recent studies</w:t>
      </w:r>
      <w:r w:rsidR="008170EE">
        <w:t xml:space="preserve"> have</w:t>
      </w:r>
      <w:r w:rsidR="0030589E" w:rsidRPr="0030589E">
        <w:t xml:space="preserve"> also highlighted imprinting’s ability to shape multiple layers of influenza immune memory, both broad and narrow. Influenza’s immunodominant epitopes, the primary targets of most antibody responses, show considerable structural diversity and </w:t>
      </w:r>
      <w:r w:rsidR="009B4937">
        <w:t>drift antigenically</w:t>
      </w:r>
      <w:r w:rsidR="0030589E" w:rsidRPr="0030589E">
        <w:t xml:space="preserve"> over time. As a result, most seasonal influenza immunity provides only narrow, ephemeral</w:t>
      </w:r>
      <w:r w:rsidR="008170EE">
        <w:t xml:space="preserve">, </w:t>
      </w:r>
      <w:r w:rsidR="0030589E" w:rsidRPr="0030589E">
        <w:t xml:space="preserve">protection. Until recently, broader, cross-subtype (heterologous) responses were considered rare or anomalous, and so research on immune imprinting focused </w:t>
      </w:r>
      <w:r w:rsidR="00812530">
        <w:t>primarily</w:t>
      </w:r>
      <w:r w:rsidR="0030589E" w:rsidRPr="0030589E">
        <w:t xml:space="preserve"> on narrow, within-subtype (homologous) responses. </w:t>
      </w:r>
    </w:p>
    <w:p w14:paraId="26659D9C" w14:textId="11FDE2BF" w:rsidR="0030589E" w:rsidRPr="009B4937" w:rsidRDefault="009B4937" w:rsidP="0030589E">
      <w:r>
        <w:t>More recently</w:t>
      </w:r>
      <w:r w:rsidR="0030589E" w:rsidRPr="0030589E">
        <w:t xml:space="preserve">, the 2009 H1N1 pandemic, and subsequent efforts to develop a universal influenza vaccine drew attention to antibody responses that </w:t>
      </w:r>
      <w:r w:rsidR="008170EE">
        <w:t xml:space="preserve">can indeed </w:t>
      </w:r>
      <w:r w:rsidR="0030589E" w:rsidRPr="0030589E">
        <w:t>provide broad, heterologous protection</w:t>
      </w:r>
      <w:r w:rsidR="0019181F">
        <w:rPr>
          <w:highlight w:val="yellow"/>
        </w:rPr>
        <w:t xml:space="preserve"> </w:t>
      </w:r>
      <w:r w:rsidR="00A225FF">
        <w:rPr>
          <w:highlight w:val="yellow"/>
        </w:rPr>
        <w:fldChar w:fldCharType="begin"/>
      </w:r>
      <w:r w:rsidR="00A225FF">
        <w:rPr>
          <w:highlight w:val="yellow"/>
        </w:rPr>
        <w:instrText xml:space="preserve"> ADDIN ZOTERO_ITEM CSL_CITATION {"citationID":"efXlivL0","properties":{"formattedCitation":"(13\\uc0\\u8211{}15)","plainCitation":"(13–15)","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C."}],"issued":{"date-parts":[["2011",1,17]]}}}],"schema":"https://github.com/citation-style-language/schema/raw/master/csl-citation.json"} </w:instrText>
      </w:r>
      <w:r w:rsidR="00A225FF">
        <w:rPr>
          <w:highlight w:val="yellow"/>
        </w:rPr>
        <w:fldChar w:fldCharType="separate"/>
      </w:r>
      <w:r w:rsidR="00A225FF" w:rsidRPr="00A225FF">
        <w:rPr>
          <w:color w:val="000000"/>
        </w:rPr>
        <w:t>(13–15)</w:t>
      </w:r>
      <w:r w:rsidR="00A225FF">
        <w:rPr>
          <w:highlight w:val="yellow"/>
        </w:rPr>
        <w:fldChar w:fldCharType="end"/>
      </w:r>
      <w:r w:rsidR="0030589E" w:rsidRPr="00AB71DA">
        <w:rPr>
          <w:highlight w:val="yellow"/>
        </w:rPr>
        <w:t>.</w:t>
      </w:r>
      <w:r w:rsidR="0030589E" w:rsidRPr="0030589E">
        <w:t xml:space="preserve"> </w:t>
      </w:r>
      <w:r>
        <w:t>Broadly protective</w:t>
      </w:r>
      <w:r w:rsidR="0030589E" w:rsidRPr="0030589E">
        <w:t xml:space="preserve"> antibodies that target conserved epitopes on the HA stalk have been particularly </w:t>
      </w:r>
      <w:r w:rsidR="0030589E" w:rsidRPr="0030589E">
        <w:lastRenderedPageBreak/>
        <w:t>well studied</w:t>
      </w:r>
      <w:r w:rsidR="00C436B3">
        <w:t xml:space="preserve">, and </w:t>
      </w:r>
      <w:r w:rsidR="00B42541">
        <w:t>are</w:t>
      </w:r>
      <w:r w:rsidR="008170EE">
        <w:t xml:space="preserve"> common in existing, human antibody repertoires </w:t>
      </w:r>
      <w:r w:rsidR="00A225FF">
        <w:fldChar w:fldCharType="begin"/>
      </w:r>
      <w:r w:rsidR="00871931">
        <w:instrText xml:space="preserve"> ADDIN ZOTERO_ITEM CSL_CITATION {"citationID":"bzSmchp6","properties":{"formattedCitation":"(13\\uc0\\u8211{}16)","plainCitation":"(13–16)","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id":1087,"uris":["http://zotero.org/groups/2313999/items/YAS6JJFH"],"uri":["http://zotero.org/groups/2313999/items/YAS6JJFH"],"itemData":{"id":1087,"type":"article-journal","title":"Broadly cross-reactive antibodies dominate the human B cell response against 2009 pandemic H1N1 influenza virus infection","container-title":"Journal of Experimental Medicine","page":"181-193","volume":"208","issue":"1","source":"jem.rupress.org","abstract":"The 2009 pandemic H1N1 influenza pandemic demonstrated the global health threat of reassortant influenza strains. Herein, we report a detailed analysis of plasmablast and monoclonal antibody responses induced by pandemic H1N1 infection in humans. Unlike antibodies elicited by annual influenza vaccinations, most neutralizing antibodies induced by pandemic H1N1 infection were broadly cross-reactive against epitopes in the hemagglutinin (HA) stalk and head domain of multiple influenza strains. The antibodies were from cells that had undergone extensive affinity maturation. Based on these observations, we postulate that the plasmablasts producing these broadly neutralizing antibodies were predominantly derived from activated memory B cells specific for epitopes conserved in several influenza strains. Consequently, most neutralizing antibodies were broadly reactive against divergent H1N1 and H5N1 influenza strains. This suggests that a pan-influenza vaccine may be possible, given the right immunogen. Antibodies generated potently protected and rescued mice from lethal challenge with pandemic H1N1 or antigenically distinct influenza strains, making them excellent therapeutic candidates.","DOI":"10.1084/jem.20101352","ISSN":"0022-1007, 1540-9538","note":"PMID: 21220454","language":"en","author":[{"family":"Wrammert","given":"Jens"},{"family":"Koutsonanos","given":"Dimitrios"},{"family":"Li","given":"Gui-Mei"},{"family":"Edupuganti","given":"Srilatha"},{"family":"Sui","given":"Jianhua"},{"family":"Morrissey","given":"Michael"},{"family":"McCausland","given":"Megan"},{"family":"Skountzou","given":"Ioanna"},{"family":"Hornig","given":"Mady"},{"family":"Lipkin","given":"W. Ian"},{"family":"Mehta","given":"Aneesh"},{"family":"Razavi","given":"Behzad"},{"family":"Rio","given":"Carlos Del"},{"family":"Zheng","given":"Nai-Ying"},{"family":"Lee","given":"Jane-Hwei"},{"family":"Huang","given":"Min"},{"family":"Ali","given":"Zahida"},{"family":"Kaur","given":"Kaval"},{"family":"Andrews","given":"Sarah"},{"family":"Amara","given":"Rama Rao"},{"family":"Wang","given":"Youliang"},{"family":"Das","given":"Suman Ranjan"},{"family":"O'Donnell","given":"Christopher David"},{"family":"Yewdell","given":"Jon W."},{"family":"Subbarao","given":"Kanta"},{"family":"Marasco","given":"Wayne A."},{"family":"Mulligan","given":"Mark J."},{"family":"Compans","given":"Richard"},{"family":"Ahmed","given":"Rafi"},{"family":"Wilson","given":"Patrick C."}],"issued":{"date-parts":[["2011",1,17]]}}},{"id":1093,"uris":["http://zotero.org/groups/2313999/items/JVF3QJMD"],"uri":["http://zotero.org/groups/2313999/items/JVF3QJMD"],"itemData":{"id":1093,"type":"article-journal","title":"Neutralizing Antibodies Against Previously Encountered Influenza Virus Strains Increase over Time: A Longitudinal Analysis","container-title":"Science Translational Medicine","page":"198ra107-198ra107","volume":"5","issue":"198","source":"stm.sciencemag.org","abstract":"Only a Matter of Time\nIn the fast-paced world of scientific research, most conclusions are drawn on few—or single—time points or with animal models that may accelerate—but not always accurately reproduce—disease progression. Longitudinal analyses are rare. Indeed, this is the case in influenza virus research, where it is thought that previous infections influence the outcome of subsequent infections, but little is actually known about how sequential exposures to antigenically diverse viruses affect the antibody response to influenza A viruses. Now, Miller et al. use samples obtained over a 20-year period from 40 individuals involved in the Framingham Heart Study to look at antibody titers to seasonal and pandemic influenza strains over time.\nThe authors find longitudinal increases in neutralizing antibodies to previously encountered seasonal and pandemic flu strains. This increase was not age-dependent because it was observed against strains encountered later in life as well as in earlier exposures. Titers to the more conserved hemagglutinin stalk domain increased modestly as well, but no neutralizing antibody titer increase was observed against a more antigenically stable virus (human cytomegalovirus). These results suggest that antigenic variation may drive the hierarchical humoral immune response to influenza strains. The contribution of antigenic variation to antibody titers to the conserved stalk region supports the pursuit of vaccine strategies that increase exposure to antigenically diverse strains of influenza.\nAntigenic variation promotes neutralizing antibodies to both seasonal and pandemic influenza A strains in humans.\nAntigenic variation promotes neutralizing antibodies to both seasonal and pandemic influenza A strains in humans.","DOI":"10.1126/scitranslmed.3006637","ISSN":"1946-6234, 1946-6242","note":"PMID: 23946196","title-short":"Neutralizing Antibodies Against Previously Encountered Influenza Virus Strains Increase over Time","language":"en","author":[{"family":"Miller","given":"Matthew S."},{"family":"Gardner","given":"Thomas J."},{"family":"Krammer","given":"Florian"},{"family":"Aguado","given":"Lauren C."},{"family":"Tortorella","given":"Domenico"},{"family":"Basler","given":"Christopher F."},{"family":"Palese","given":"Peter"}],"issued":{"date-parts":[["2013",8,14]]}}}],"schema":"https://github.com/citation-style-language/schema/raw/master/csl-citation.json"} </w:instrText>
      </w:r>
      <w:r w:rsidR="00A225FF">
        <w:fldChar w:fldCharType="separate"/>
      </w:r>
      <w:r w:rsidR="00A225FF" w:rsidRPr="00A225FF">
        <w:rPr>
          <w:color w:val="000000"/>
        </w:rPr>
        <w:t>(13–16)</w:t>
      </w:r>
      <w:r w:rsidR="00A225FF">
        <w:fldChar w:fldCharType="end"/>
      </w:r>
      <w:r w:rsidR="0030589E" w:rsidRPr="0030589E">
        <w:t xml:space="preserve">. </w:t>
      </w:r>
      <w:r w:rsidR="00A225FF">
        <w:t>These broadly protective</w:t>
      </w:r>
      <w:r w:rsidR="0030589E" w:rsidRPr="0030589E">
        <w:t xml:space="preserve"> antibodies </w:t>
      </w:r>
      <w:r>
        <w:t>typically</w:t>
      </w:r>
      <w:r w:rsidR="0030589E" w:rsidRPr="0030589E">
        <w:t xml:space="preserve"> provide cross protection at the HA group-level, i.e. across all subtypes in </w:t>
      </w:r>
      <w:r w:rsidR="00C436B3">
        <w:t>genetic</w:t>
      </w:r>
      <w:r w:rsidR="0030589E" w:rsidRPr="0030589E">
        <w:t xml:space="preserve"> group 1, or group 2 of the HA tree</w:t>
      </w:r>
      <w:r w:rsidR="00B42541">
        <w:t xml:space="preserve"> </w:t>
      </w:r>
      <w:r w:rsidR="00A225FF">
        <w:fldChar w:fldCharType="begin"/>
      </w:r>
      <w:r w:rsidR="00A225FF">
        <w:instrText xml:space="preserve"> ADDIN ZOTERO_ITEM CSL_CITATION {"citationID":"66XaLOIe","properties":{"formattedCitation":"(14)","plainCitation":"(14)","noteIndex":0},"citationItems":[{"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schema":"https://github.com/citation-style-language/schema/raw/master/csl-citation.json"} </w:instrText>
      </w:r>
      <w:r w:rsidR="00A225FF">
        <w:fldChar w:fldCharType="separate"/>
      </w:r>
      <w:r w:rsidR="00A225FF">
        <w:rPr>
          <w:noProof/>
        </w:rPr>
        <w:t>(14)</w:t>
      </w:r>
      <w:r w:rsidR="00A225FF">
        <w:fldChar w:fldCharType="end"/>
      </w:r>
      <w:r w:rsidR="0030589E" w:rsidRPr="0030589E">
        <w:t xml:space="preserve">. Recently, we showed that childhood imprinting strongly shapes </w:t>
      </w:r>
      <w:r>
        <w:t>the population-level impacts of these broadly protective</w:t>
      </w:r>
      <w:r w:rsidR="00AC7D23">
        <w:t>, HA group-level</w:t>
      </w:r>
      <w:r>
        <w:t xml:space="preserve"> responses</w:t>
      </w:r>
      <w:r w:rsidR="00C436B3">
        <w:t xml:space="preserve"> against avian influenza</w:t>
      </w:r>
      <w:r w:rsidR="0030589E" w:rsidRPr="0030589E">
        <w:t xml:space="preserve">. </w:t>
      </w:r>
      <w:r w:rsidR="000A60EF">
        <w:t>Birth cohorts</w:t>
      </w:r>
      <w:r w:rsidR="0030589E" w:rsidRPr="0030589E">
        <w:t xml:space="preserve"> show strong, lifelong protection against novel, avian influenza viruses from the same HA group</w:t>
      </w:r>
      <w:r w:rsidR="00C436B3">
        <w:t xml:space="preserve"> as the seasonal strains </w:t>
      </w:r>
      <w:r w:rsidR="000A60EF">
        <w:t>encountered in childhood</w:t>
      </w:r>
      <w:r w:rsidR="00B42541">
        <w:t xml:space="preserve"> </w:t>
      </w:r>
      <w:r w:rsidR="00B42541">
        <w:fldChar w:fldCharType="begin"/>
      </w:r>
      <w:r w:rsidR="00B42541">
        <w:instrText xml:space="preserve"> ADDIN ZOTERO_ITEM CSL_CITATION {"citationID":"sXtwCIFa","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rsidR="00B42541">
        <w:fldChar w:fldCharType="separate"/>
      </w:r>
      <w:r w:rsidR="00B42541">
        <w:rPr>
          <w:noProof/>
        </w:rPr>
        <w:t>(12)</w:t>
      </w:r>
      <w:r w:rsidR="00B42541">
        <w:fldChar w:fldCharType="end"/>
      </w:r>
      <w:r w:rsidR="0030589E" w:rsidRPr="0030589E">
        <w:t>.</w:t>
      </w:r>
    </w:p>
    <w:p w14:paraId="235C210C" w14:textId="48E47A35" w:rsidR="0030589E" w:rsidRPr="0030589E" w:rsidRDefault="0030589E" w:rsidP="0030589E">
      <w:r w:rsidRPr="009B4937">
        <w:t xml:space="preserve">Similar imprinting effects may also shape </w:t>
      </w:r>
      <w:r w:rsidR="009B4937" w:rsidRPr="009B4937">
        <w:t>how protection against</w:t>
      </w:r>
      <w:r w:rsidRPr="009B4937">
        <w:t xml:space="preserve"> specific seasonal influenza subtypes</w:t>
      </w:r>
      <w:r w:rsidR="009B4937" w:rsidRPr="009B4937">
        <w:t xml:space="preserve"> is distributed across birth </w:t>
      </w:r>
      <w:r w:rsidR="00057D81">
        <w:t>years</w:t>
      </w:r>
      <w:r w:rsidRPr="009B4937">
        <w:t>. Since 1977, two distinct subtypes of influenza A, H1N1 and H3N2, have circulated seasonally in humans, and these subtypes show consistent</w:t>
      </w:r>
      <w:r w:rsidRPr="0030589E">
        <w:t xml:space="preserve"> differences in age distribution</w:t>
      </w:r>
      <w:r w:rsidR="005869F2">
        <w:t xml:space="preserve"> </w:t>
      </w:r>
      <w:r w:rsidR="005869F2">
        <w:fldChar w:fldCharType="begin"/>
      </w:r>
      <w:r w:rsidR="00871931">
        <w:instrText xml:space="preserve"> ADDIN ZOTERO_ITEM CSL_CITATION {"citationID":"La3LidQd","properties":{"formattedCitation":"(17\\uc0\\u8211{}20)","plainCitation":"(17–20)","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005869F2">
        <w:fldChar w:fldCharType="separate"/>
      </w:r>
      <w:r w:rsidR="00A225FF" w:rsidRPr="00A225FF">
        <w:rPr>
          <w:color w:val="000000"/>
        </w:rPr>
        <w:t>(17–20)</w:t>
      </w:r>
      <w:r w:rsidR="005869F2">
        <w:fldChar w:fldCharType="end"/>
      </w:r>
      <w:r w:rsidRPr="0030589E">
        <w:t xml:space="preserve">. H3N2 causes the vast majority of cases in </w:t>
      </w:r>
      <w:r w:rsidR="009B4937">
        <w:t>older adults</w:t>
      </w:r>
      <w:r w:rsidRPr="0030589E">
        <w:t>, while H1N1 causes a greater proportion of cases in younger cohorts. These differences in age distribution are qualitatively consistent with childhood imprinting patterns, in that older cohorts were almost certainly exposed to historical variants of H1N1 in childhood, and may now be preferentially protected against modern, seasonal H1N1</w:t>
      </w:r>
      <w:r w:rsidR="005869F2">
        <w:t xml:space="preserve"> </w:t>
      </w:r>
      <w:r w:rsidR="005869F2">
        <w:fldChar w:fldCharType="begin"/>
      </w:r>
      <w:r w:rsidR="00871931">
        <w:instrText xml:space="preserve"> ADDIN ZOTERO_ITEM CSL_CITATION {"citationID":"a1WQXtj4","properties":{"formattedCitation":"(18\\uc0\\u8211{}20)","plainCitation":"(18–20)","noteIndex":0},"citationItems":[{"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rsidR="005869F2">
        <w:fldChar w:fldCharType="separate"/>
      </w:r>
      <w:r w:rsidR="00A225FF" w:rsidRPr="00A225FF">
        <w:rPr>
          <w:color w:val="000000"/>
        </w:rPr>
        <w:t>(18–20)</w:t>
      </w:r>
      <w:r w:rsidR="005869F2">
        <w:fldChar w:fldCharType="end"/>
      </w:r>
      <w:r w:rsidRPr="0030589E">
        <w:t xml:space="preserve">. Likewise, younger cohorts have the highest probabilities of childhood imprinting to H3N2, which is consistent with greater incidence of the opposite seasonal subtype, H1N1. </w:t>
      </w:r>
    </w:p>
    <w:p w14:paraId="206C85C1" w14:textId="784377F9" w:rsidR="0030589E" w:rsidRPr="0030589E" w:rsidRDefault="005869F2" w:rsidP="0030589E">
      <w:r>
        <w:t>I</w:t>
      </w:r>
      <w:r w:rsidR="0030589E" w:rsidRPr="0030589E">
        <w:t>t remains unclear whether these ostensible cohort effects arise due to immune memory imprinted at the narrow, within-subtype level, or at the broader group level. The well-established impacts of narrow, within-subtype seasonal influenza immunity intuitively suggest narrow, subtype-level imprinting</w:t>
      </w:r>
      <w:r w:rsidR="00AC7D23">
        <w:t xml:space="preserve"> may have the strongest impacts</w:t>
      </w:r>
      <w:r w:rsidR="0030589E" w:rsidRPr="0030589E">
        <w:t>. If HA subtype-level imprinting is the key driver, then childhood imprinting to H1, or to H3 might provide preferential lifelong protection against seasonal variants of the same HA subtype. Similarly, childhood imprinting might act strongly at the NA subtype level, providing lifelong protection specific to N1 or to N2 (</w:t>
      </w:r>
      <w:r w:rsidR="0030589E" w:rsidRPr="005869F2">
        <w:rPr>
          <w:rStyle w:val="SubtitleChar"/>
        </w:rPr>
        <w:t>Fig.</w:t>
      </w:r>
      <w:r w:rsidR="0030589E" w:rsidRPr="005869F2">
        <w:rPr>
          <w:b/>
          <w:i/>
        </w:rPr>
        <w:t xml:space="preserve"> </w:t>
      </w:r>
      <w:r w:rsidRPr="005869F2">
        <w:rPr>
          <w:b/>
          <w:i/>
        </w:rPr>
        <w:t>1</w:t>
      </w:r>
      <w:r>
        <w:t>).</w:t>
      </w:r>
      <w:r w:rsidR="0030589E" w:rsidRPr="0030589E">
        <w:t xml:space="preserve"> </w:t>
      </w:r>
    </w:p>
    <w:p w14:paraId="7E540005" w14:textId="4C7B7676" w:rsidR="0030589E" w:rsidRPr="0030589E" w:rsidRDefault="0030589E" w:rsidP="0030589E">
      <w:r w:rsidRPr="0030589E">
        <w:t xml:space="preserve">Alternatively, broad, HA group-level imprinting might drive seasonal influenza cohort effects. Although the antibodies involved in group-level protection usually play a minimal role in immunity against familiar, seasonal influenza viruses, these antibodies can rise in frequency and play a strong role in immunity if the host lacks immune memory of </w:t>
      </w:r>
      <w:r w:rsidR="00A6279B">
        <w:t xml:space="preserve">more </w:t>
      </w:r>
      <w:r w:rsidR="009B4937">
        <w:t>variable</w:t>
      </w:r>
      <w:r w:rsidR="00A6279B">
        <w:t>,</w:t>
      </w:r>
      <w:r w:rsidRPr="0030589E">
        <w:t xml:space="preserve"> immunodominant epitopes </w:t>
      </w:r>
      <w:r w:rsidR="00A225FF">
        <w:fldChar w:fldCharType="begin"/>
      </w:r>
      <w:r w:rsidR="00A225FF">
        <w:instrText xml:space="preserve"> ADDIN ZOTERO_ITEM CSL_CITATION {"citationID":"BArMGWf0","properties":{"formattedCitation":"(13,14)","plainCitation":"(13,14)","noteIndex":0},"citationItems":[{"id":1084,"uris":["http://zotero.org/groups/2313999/items/UXRWZR4H"],"uri":["http://zotero.org/groups/2313999/items/UXRWZR4H"],"itemData":{"id":1084,"type":"article-journal","title":"Immune history profoundly affects broadly protective B cell responses to influenza","container-title":"Science Translational Medicine","page":"316ra192-316ra192","volume":"7","issue":"316","source":"Crossref","DOI":"10.1126/scitranslmed.aad0522","ISSN":"1946-6234, 1946-6242","language":"en","author":[{"family":"Andrews","given":"Sarah F."},{"family":"Huang","given":"Yunping"},{"family":"Kaur","given":"Kaval"},{"family":"Popova","given":"Lyubov I."},{"family":"Ho","given":"Irvin Y."},{"family":"Pauli","given":"Noel T."},{"family":"Dunand","given":"Carole J. Henry"},{"family":"Taylor","given":"William M."},{"family":"Lim","given":"Samuel"},{"family":"Huang","given":"Min"},{"family":"Qu","given":"Xinyan"},{"family":"Lee","given":"Jane-Hwei"},{"family":"Salgado-Ferrer","given":"Marlene"},{"family":"Krammer","given":"Florian"},{"family":"Palese","given":"Peter"},{"family":"Wrammert","given":"Jens"},{"family":"Ahmed","given":"Rafi"},{"family":"Wilson","given":"Patrick C."}],"issued":{"date-parts":[["2015",12,2]]}}},{"id":1092,"uris":["http://zotero.org/groups/2313999/items/G55RJNC8"],"uri":["http://zotero.org/groups/2313999/items/G55RJNC8"],"itemData":{"id":1092,"type":"article-journal","title":"Novel universal influenza virus vaccine approaches","container-title":"Current Opinion in Virology","page":"95-103","volume":"17","source":"Crossref","DOI":"10.1016/j.coviro.2016.02.002","ISSN":"18796257","language":"en","author":[{"family":"Krammer","given":"Florian"}],"issued":{"date-parts":[["2016",4]]}}}],"schema":"https://github.com/citation-style-language/schema/raw/master/csl-citation.json"} </w:instrText>
      </w:r>
      <w:r w:rsidR="00A225FF">
        <w:fldChar w:fldCharType="separate"/>
      </w:r>
      <w:r w:rsidR="00A225FF">
        <w:rPr>
          <w:noProof/>
        </w:rPr>
        <w:t>(13,14)</w:t>
      </w:r>
      <w:r w:rsidR="00A225FF">
        <w:fldChar w:fldCharType="end"/>
      </w:r>
      <w:r w:rsidRPr="0030589E">
        <w:t xml:space="preserve">. </w:t>
      </w:r>
      <w:r w:rsidRPr="0030589E">
        <w:lastRenderedPageBreak/>
        <w:t>Thus, in theory, HA group-level immune memory may serve as a second line of defense against drifted seasonal strains, called in as backup to target conserved epitopes when narrow, first-line antibodies are unable to recognize their drifted, variable targets. If HA group</w:t>
      </w:r>
      <w:r w:rsidR="009B4937">
        <w:t>-</w:t>
      </w:r>
      <w:r w:rsidRPr="0030589E">
        <w:t xml:space="preserve">level imprinting </w:t>
      </w:r>
      <w:r w:rsidR="009B4937">
        <w:t>strongly shapes</w:t>
      </w:r>
      <w:r w:rsidRPr="0030589E">
        <w:t xml:space="preserve"> cohort effects, then cohorts imprinted to H1 or H2 (both group 1) should be protected against modern, seasonal H1N1, while only cohorts imprinted to H3 (group 2) would be protected against modern, seasonal H3N2 (</w:t>
      </w:r>
      <w:r w:rsidRPr="005869F2">
        <w:rPr>
          <w:rStyle w:val="SubtitleChar"/>
        </w:rPr>
        <w:t>Fig.</w:t>
      </w:r>
      <w:r w:rsidR="005869F2" w:rsidRPr="005869F2">
        <w:rPr>
          <w:rStyle w:val="SubtitleChar"/>
        </w:rPr>
        <w:t xml:space="preserve"> 1</w:t>
      </w:r>
      <w:r w:rsidRPr="0030589E">
        <w:t>).</w:t>
      </w:r>
      <w:r w:rsidR="009B4937">
        <w:t xml:space="preserve"> </w:t>
      </w:r>
      <w:r w:rsidR="00AC7D23">
        <w:t>Furthermore, because broadly protective influenza immunity is most often deployed against antigenically novel strains, whose conserved epitopes may provide the only recognizable immune targets, we predict that broad, group-level imprinting will show stronger impacts during the 2009 H1N1 pandemic than during normal, seasonal H1N1 circulation.</w:t>
      </w:r>
    </w:p>
    <w:p w14:paraId="7791C7E2" w14:textId="07278EB2" w:rsidR="0030589E" w:rsidRDefault="009B4937" w:rsidP="0030589E">
      <w:r>
        <w:t>In addition to cohort effects from childhood imprinting, d</w:t>
      </w:r>
      <w:r w:rsidR="0030589E" w:rsidRPr="0030589E">
        <w:t>ifferences in H1N1 and H3N2’s rates of antigenic drift</w:t>
      </w:r>
      <w:r>
        <w:t xml:space="preserve"> may also contribute to differences in subtype-specific age distribution</w:t>
      </w:r>
      <w:r w:rsidR="0030589E" w:rsidRPr="0030589E">
        <w:t xml:space="preserve">. Subtype H1N1 drifts more slowly than H3N2, and as a result, H3N2 may be more able to cause infections in older, immunologically experienced cohorts, whereas H1N1 may </w:t>
      </w:r>
      <w:r>
        <w:t>be relatively restricted to incidence in immunologically naïve children</w:t>
      </w:r>
      <w:r w:rsidR="0030589E" w:rsidRPr="0030589E">
        <w:t xml:space="preserve"> </w:t>
      </w:r>
      <w:r w:rsidR="00A66228">
        <w:fldChar w:fldCharType="begin"/>
      </w:r>
      <w:r w:rsidR="00A225FF">
        <w:instrText xml:space="preserve"> ADDIN ZOTERO_ITEM CSL_CITATION {"citationID":"jeqedPOs","properties":{"formattedCitation":"(21)","plainCitation":"(21)","noteIndex":0},"citationItems":[{"id":1064,"uris":["http://zotero.org/groups/2313999/items/QH7JNCRB"],"uri":["http://zotero.org/groups/2313999/items/QH7JNCRB"],"itemData":{"id":1064,"type":"article-journal","title":"Global circulation patterns of seasonal influenza viruses vary with antigenic drift","container-title":"Nature","page":"217-220","volume":"523","issue":"7559","source":"Crossref","DOI":"10.1038/nature14460","ISSN":"0028-0836, 1476-4687","language":"en","author":[{"family":"Bedford","given":"Trevor"},{"family":"Riley","given":"Steven"},{"family":"Barr","given":"Ian G."},{"family":"Broor","given":"Shobha"},{"family":"Chadha","given":"Mandeep"},{"family":"Cox","given":"Nancy J."},{"family":"Daniels","given":"Rodney S."},{"family":"Gunasekaran","given":"C. Palani"},{"family":"Hurt","given":"Aeron C."},{"family":"Kelso","given":"Anne"},{"family":"Klimov","given":"Alexander"},{"family":"Lewis","given":"Nicola S."},{"family":"Li","given":"Xiyan"},{"family":"McCauley","given":"John W."},{"family":"Odagiri","given":"Takato"},{"family":"Potdar","given":"Varsha"},{"family":"Rambaut","given":"Andrew"},{"family":"Shu","given":"Yuelong"},{"family":"Skepner","given":"Eugene"},{"family":"Smith","given":"Derek J."},{"family":"Suchard","given":"Marc A."},{"family":"Tashiro","given":"Masato"},{"family":"Wang","given":"Dayan"},{"family":"Xu","given":"Xiyan"},{"family":"Lemey","given":"Philippe"},{"family":"Russell","given":"Colin A."}],"issued":{"date-parts":[["2015",7]]}}}],"schema":"https://github.com/citation-style-language/schema/raw/master/csl-citation.json"} </w:instrText>
      </w:r>
      <w:r w:rsidR="00A66228">
        <w:fldChar w:fldCharType="separate"/>
      </w:r>
      <w:r w:rsidR="00A225FF">
        <w:rPr>
          <w:noProof/>
        </w:rPr>
        <w:t>(21)</w:t>
      </w:r>
      <w:r w:rsidR="00A66228">
        <w:fldChar w:fldCharType="end"/>
      </w:r>
      <w:r w:rsidR="005869F2">
        <w:t>.</w:t>
      </w:r>
    </w:p>
    <w:p w14:paraId="3549F1C7" w14:textId="22BBDFE0" w:rsidR="00CF59BD" w:rsidRPr="00FD481E" w:rsidRDefault="009B4937" w:rsidP="0030589E">
      <w:r>
        <w:t xml:space="preserve">Using two large data sets on seasonal influenza incidence, which together represent </w:t>
      </w:r>
      <w:r w:rsidR="00CF59BD">
        <w:t>22,041 confirmed influenza A cases across 18 years and 15 countries</w:t>
      </w:r>
      <w:r>
        <w:t xml:space="preserve">, we tested whether observed differences in age distribution of H1N1 and H3N2 cases are primarily driven by cohort effects from childhood imprinting, or by other factors. We compared age distributions of infection caused by H1N1 and </w:t>
      </w:r>
      <w:proofErr w:type="gramStart"/>
      <w:r>
        <w:t>H3N2, and</w:t>
      </w:r>
      <w:proofErr w:type="gramEnd"/>
      <w:r>
        <w:t xml:space="preserve"> confirmed that subtype-specific differences in risk are </w:t>
      </w:r>
      <w:r w:rsidR="00B15E4C">
        <w:t>consistent with previously observed patterns, and with histories of childhood imprinting</w:t>
      </w:r>
      <w:r>
        <w:t xml:space="preserve">. To test whether HA group-level imprinting, HA subtype-level imprinting, NA subtype-level imprinting or no effect of imprinting was most consistent with observed patterns, we developed a suite of models, fitted models to data using maximum likelihood, and performed model selection using AIC. Additionally, to test whether differences in H1N1 and H3N2’s rates of antigenic advance </w:t>
      </w:r>
      <w:r w:rsidR="00B15E4C">
        <w:t>were</w:t>
      </w:r>
      <w:r>
        <w:t xml:space="preserve"> a dominant driver of observed subtype-specific differences in age distribution, we analyzed the relationships between the </w:t>
      </w:r>
      <w:r w:rsidR="00BB5BA8">
        <w:t xml:space="preserve">annual </w:t>
      </w:r>
      <w:r>
        <w:t xml:space="preserve">magnitude of antigenic advance, and </w:t>
      </w:r>
      <w:r w:rsidR="00B15E4C">
        <w:t>season-specific age distributions of influenza incidence.</w:t>
      </w:r>
    </w:p>
    <w:p w14:paraId="634BB341" w14:textId="77777777" w:rsidR="00AF6BE1" w:rsidRPr="009D0923" w:rsidRDefault="00AF6BE1" w:rsidP="00AF6BE1">
      <w:pPr>
        <w:pStyle w:val="Heading1"/>
      </w:pPr>
      <w:r w:rsidRPr="009D0923">
        <w:lastRenderedPageBreak/>
        <w:t>The Data</w:t>
      </w:r>
    </w:p>
    <w:p w14:paraId="761DC79D" w14:textId="79413A1B" w:rsidR="00AF6BE1" w:rsidRDefault="00AF6BE1" w:rsidP="00AF6BE1">
      <w:r w:rsidRPr="009D0923">
        <w:t>We analyzed two large epidemiological data sets. The first was provided by the Arizona Dept. of Health Services (AZDHS), and contained 18,812 H1N1</w:t>
      </w:r>
      <w:r>
        <w:t xml:space="preserve"> and H3N2 cases, confirmed using a combination of rapid tests, serology and PCR, per established department protocols </w:t>
      </w:r>
      <w:r>
        <w:fldChar w:fldCharType="begin"/>
      </w:r>
      <w:r>
        <w:instrText xml:space="preserve"> ADDIN ZOTERO_ITEM CSL_CITATION {"citationID":"OBSs1nfU","properties":{"formattedCitation":"(22)","plainCitation":"(22)","noteIndex":0},"citationItems":[{"id":1081,"uris":["http://zotero.org/groups/2313999/items/7S7DV4A3"],"uri":["http://zotero.org/groups/2313999/items/7S7DV4A3"],"itemData":{"id":1081,"type":"article","title":"Case Definitions for Communicable Morbidities","URL":"https://www.azdhs.gov/documents/preparedness/epidemiology-disease-control/disease-investigation-resources/case-definitions.pdf","author":[{"literal":"Arizona Department of Health Services"}],"issued":{"date-parts":[["2019"]]}}}],"schema":"https://github.com/citation-style-language/schema/raw/master/csl-citation.json"} </w:instrText>
      </w:r>
      <w:r>
        <w:fldChar w:fldCharType="separate"/>
      </w:r>
      <w:r>
        <w:rPr>
          <w:noProof/>
        </w:rPr>
        <w:t>(22)</w:t>
      </w:r>
      <w:r>
        <w:fldChar w:fldCharType="end"/>
      </w:r>
      <w:r>
        <w:t xml:space="preserve">. Cases were observed across 22 years of influenza surveillance, from the 1993-1994 influenza season through the 2014-2015 season, although observed case counts increased after the 2009 pandemic precipitated increases in sampling efficiency (Table 1). Per epidemiological standards, </w:t>
      </w:r>
      <w:r w:rsidR="00B15E4C">
        <w:t>the Arizona influenza season</w:t>
      </w:r>
      <w:r>
        <w:t xml:space="preserve"> was defined as beginning in epidemiological week 40 (around early October) and ending in week 39 of the following year. </w:t>
      </w:r>
    </w:p>
    <w:p w14:paraId="6F7FCC51" w14:textId="65888CB7" w:rsidR="00AF6BE1" w:rsidRDefault="00AF6BE1" w:rsidP="00AF6BE1">
      <w:r>
        <w:t xml:space="preserve">A second data set provided by the INSIGHT outpatient study </w:t>
      </w:r>
      <w:r w:rsidR="00D157B3">
        <w:t>(</w:t>
      </w:r>
      <w:r w:rsidR="00D157B3" w:rsidRPr="00D157B3">
        <w:t>http://insight.ccbr.umn.edu/</w:t>
      </w:r>
      <w:r w:rsidR="00D157B3">
        <w:t xml:space="preserve">) </w:t>
      </w:r>
      <w:r>
        <w:t xml:space="preserve">contained </w:t>
      </w:r>
      <w:r w:rsidR="00D157B3">
        <w:t xml:space="preserve">3,612 </w:t>
      </w:r>
      <w:r>
        <w:t xml:space="preserve">PCR-confirmed H1N1 and H3N2 cases, observed across 16 countries between 2009 and 2016. The INSIGHT data contained information not available in the AZDHS data, including the age distribution of cases that tested negative for influenza, and three binary </w:t>
      </w:r>
      <w:r w:rsidR="00B15E4C">
        <w:t>medical</w:t>
      </w:r>
      <w:r>
        <w:t xml:space="preserve"> history</w:t>
      </w:r>
      <w:r w:rsidR="00B15E4C">
        <w:t xml:space="preserve"> variables</w:t>
      </w:r>
      <w:r>
        <w:t xml:space="preserve">: </w:t>
      </w:r>
      <w:r w:rsidRPr="00FD481E">
        <w:t xml:space="preserve">antiviral treatment used, presence of any underlying conditions, </w:t>
      </w:r>
      <w:r>
        <w:t>and recent influenza vaccination</w:t>
      </w:r>
      <w:r w:rsidRPr="00FD481E">
        <w:t>.</w:t>
      </w:r>
      <w:r>
        <w:t xml:space="preserve"> </w:t>
      </w:r>
      <w:commentRangeStart w:id="3"/>
      <w:r>
        <w:t>Note</w:t>
      </w:r>
      <w:r w:rsidR="00B15E4C">
        <w:t xml:space="preserve"> that </w:t>
      </w:r>
      <w:r>
        <w:t>we use the non-specific term “recent influenza vaccination” because some study sites recorded whether patients had been vaccinated in the past 6 months, and others recorded whether patients had been vaccinated in the past 12 months.</w:t>
      </w:r>
      <w:commentRangeEnd w:id="3"/>
      <w:r w:rsidR="00D157B3">
        <w:rPr>
          <w:rStyle w:val="CommentReference"/>
        </w:rPr>
        <w:commentReference w:id="3"/>
      </w:r>
      <w:r>
        <w:t xml:space="preserve"> </w:t>
      </w:r>
      <w:r w:rsidRPr="00D157B3">
        <w:t xml:space="preserve">To facilitate comparison between data sets, we defined INSIGHT cases enrolled </w:t>
      </w:r>
      <w:r w:rsidR="00B15E4C" w:rsidRPr="00D157B3">
        <w:t>from</w:t>
      </w:r>
      <w:r w:rsidRPr="00D157B3">
        <w:t xml:space="preserve"> Oct-May as part of the Northern Hemisphere (NH) influenza season, and cases enrolled </w:t>
      </w:r>
      <w:r w:rsidR="00B15E4C" w:rsidRPr="00D157B3">
        <w:t>from</w:t>
      </w:r>
      <w:r w:rsidRPr="00D157B3">
        <w:t xml:space="preserve"> June-Sept as part of the Southern Hemisphere (SH) season. </w:t>
      </w:r>
      <w:r w:rsidR="00B15E4C" w:rsidRPr="00D157B3">
        <w:t>These definitions were used to facilitate comparison between data sets. O</w:t>
      </w:r>
      <w:r w:rsidRPr="00D157B3">
        <w:t>ctober 1 roughly aligns with the week 40 NH season start date used in the Arizona data set.</w:t>
      </w:r>
    </w:p>
    <w:p w14:paraId="428B27B7" w14:textId="75DE4B5D" w:rsidR="009555CB" w:rsidRDefault="009555CB" w:rsidP="009555CB">
      <w:pPr>
        <w:pStyle w:val="Heading3"/>
      </w:pPr>
      <w:r>
        <w:t>Differences between datasets</w:t>
      </w:r>
    </w:p>
    <w:p w14:paraId="0990A668" w14:textId="6D6B68A9" w:rsidR="00D157B3" w:rsidRDefault="00D157B3" w:rsidP="009555CB">
      <w:r>
        <w:t>The INSIGHT data</w:t>
      </w:r>
      <w:r w:rsidR="009555CB">
        <w:t xml:space="preserve">set was </w:t>
      </w:r>
      <w:proofErr w:type="gramStart"/>
      <w:r w:rsidR="009555CB">
        <w:t>smaller</w:t>
      </w:r>
      <w:r>
        <w:t xml:space="preserve">, </w:t>
      </w:r>
      <w:r w:rsidR="009555CB">
        <w:t>and</w:t>
      </w:r>
      <w:proofErr w:type="gramEnd"/>
      <w:r w:rsidR="009555CB">
        <w:t xml:space="preserve"> </w:t>
      </w:r>
      <w:r>
        <w:t>sampled across a shorter period of time</w:t>
      </w:r>
      <w:r w:rsidR="009555CB">
        <w:t xml:space="preserve"> than the AZDHS data. The INSIGHT data also excluded children under age </w:t>
      </w:r>
      <w:proofErr w:type="gramStart"/>
      <w:r w:rsidR="009555CB">
        <w:t>18, and</w:t>
      </w:r>
      <w:proofErr w:type="gramEnd"/>
      <w:r w:rsidR="009555CB">
        <w:t xml:space="preserve"> enrolled relatively few elderly individuals and young adults (</w:t>
      </w:r>
      <w:r w:rsidR="009555CB" w:rsidRPr="009555CB">
        <w:rPr>
          <w:highlight w:val="yellow"/>
        </w:rPr>
        <w:t>Fig. S7</w:t>
      </w:r>
      <w:r w:rsidR="009555CB">
        <w:t xml:space="preserve">). However, the INSIGHT data sampled a greater geographic range, </w:t>
      </w:r>
      <w:r w:rsidR="009555CB">
        <w:lastRenderedPageBreak/>
        <w:t>contained denominator data on the age distribution of all tested cases, and contained details on patient medical history that were not available in the AZDHS data.</w:t>
      </w:r>
    </w:p>
    <w:p w14:paraId="4C9B098A" w14:textId="77777777" w:rsidR="009555CB" w:rsidRDefault="009555CB" w:rsidP="009555CB"/>
    <w:p w14:paraId="3F7FF922" w14:textId="6053CA9C" w:rsidR="00622512" w:rsidRDefault="00622512" w:rsidP="00AF6BE1">
      <w:pPr>
        <w:pStyle w:val="Heading1"/>
      </w:pPr>
      <w:r>
        <w:t>The Model</w:t>
      </w:r>
    </w:p>
    <w:p w14:paraId="7DD0F61B" w14:textId="77777777" w:rsidR="00AF6BE1" w:rsidRPr="009B4937" w:rsidRDefault="00AF6BE1" w:rsidP="00AF6BE1">
      <w:pPr>
        <w:pStyle w:val="Heading2"/>
      </w:pPr>
      <w:r w:rsidRPr="009B4937">
        <w:t>Reconstructed imprinting patterns</w:t>
      </w:r>
    </w:p>
    <w:p w14:paraId="1404CC17" w14:textId="77777777" w:rsidR="00C9194E" w:rsidRDefault="00C9194E" w:rsidP="00C9194E">
      <w:r>
        <w:t>Reconstructed, birth year-specific probabilities of imprinting</w:t>
      </w:r>
      <w:r w:rsidRPr="00FD481E">
        <w:t xml:space="preserve"> mirror the timeline of influenza circulation in humans</w:t>
      </w:r>
      <w:r>
        <w:t xml:space="preserve"> (</w:t>
      </w:r>
      <w:r w:rsidRPr="006A6DA3">
        <w:rPr>
          <w:rStyle w:val="SubtitleChar"/>
        </w:rPr>
        <w:t>Fig. 1A</w:t>
      </w:r>
      <w:r>
        <w:t>). Older c</w:t>
      </w:r>
      <w:r w:rsidRPr="00FD481E">
        <w:t xml:space="preserve">ohorts born between pandemics in 1918 and 1957 </w:t>
      </w:r>
      <w:r>
        <w:t>imprinted to H1N1, and m</w:t>
      </w:r>
      <w:r w:rsidRPr="00FD481E">
        <w:t>iddle-aged cohorts born between pandemics in 1957 and 1968 imprinted to H2N2. Ever since its emergence in 1968, H3N2 has dominated seasonal circulation in humans, and caused the majority of imprinting in younger cohorts. However, H1N1 has also caused some seasonal circulation since 1977, and thus a fraction of post-1977 cohorts are imprinted to H1N1</w:t>
      </w:r>
      <w:r>
        <w:t>.</w:t>
      </w:r>
    </w:p>
    <w:p w14:paraId="38942C05" w14:textId="3C525069" w:rsidR="00C9194E" w:rsidRDefault="00B15E4C" w:rsidP="00C9194E">
      <w:r>
        <w:t xml:space="preserve">We reconstructed birth year-specific probabilities of imprinting to H1N1, H2N2 and H3N2 using methods described previously </w:t>
      </w:r>
      <w:r>
        <w:fldChar w:fldCharType="begin"/>
      </w:r>
      <w:r>
        <w:instrText xml:space="preserve"> ADDIN ZOTERO_ITEM CSL_CITATION {"citationID":"G2PgsrC8","properties":{"formattedCitation":"(12)","plainCitation":"(12)","noteIndex":0},"citationItems":[{"id":1038,"uris":["http://zotero.org/groups/2313999/items/YVQCED8D"],"uri":["http://zotero.org/groups/2313999/items/YVQCED8D"],"itemData":{"id":1038,"type":"article-journal","title":"Potent protection against H5N1 and H7N9 influenza via childhood hemagglutinin imprinting","container-title":"Science","page":"722-726","volume":"354","issue":"6313","source":"science.sciencemag.org","abstract":"Lifelong protection against severe influenza\nThe first influenza attack that a child suffers can affect the way that their lifelong immunity to the virus builds up. A wide range of influenza A virus subtypes infect humans. Subtype H5 belongs to HA group 1 (which also includes H1 and H2 subtypes), and subtype H7 belongs to HA group 2 (which also includes the H3 subtype). Gostic et al. found that birth-year cohorts that experienced first infections with seasonal H3 subtype viruses were less susceptible to the potentially fatal avian influenza H7N9 virus (see the Perspective by Viboud and Epstein). Conversely, older individuals who were exposed to H1 or H2 subtype viruses as youngsters were less susceptible to avian H5N1-bearing viruses. A mathematical model of the protective effect of this imprinting could potentially prove useful to predict the age distribution and severity of future pandemics.\nScience, this issue p. 722; see also p. 706\nTwo zoonotic influenza A viruses (IAV) of global concern, H5N1 and H7N9, exhibit unexplained differences in age distribution of human cases. Using data from all known human cases of these viruses, we show that an individual’s first IAV infection confers lifelong protection against severe disease from novel hemagglutinin (HA) subtypes in the same phylogenetic group. Statistical modeling shows that protective HA imprinting is the crucial explanatory factor, and it provides 75% protection against severe infection and 80% protection against death for both H5N1 and H7N9. Our results enable us to predict age distributions of severe disease for future pandemics and demonstrate that a novel strain’s pandemic potential increases yearly when a group-mismatched HA subtype dominates seasonal influenza circulation. These findings open new frontiers for rational pandemic risk assessment.\nCross-protective immunity occurs between seasonal and potentially pandemic avian influenza and protects against severe disease.\nCross-protective immunity occurs between seasonal and potentially pandemic avian influenza and protects against severe disease.","DOI":"10.1126/science.aag1322","ISSN":"0036-8075, 1095-9203","note":"PMID: 27846599","language":"en","author":[{"family":"Gostic","given":"Katelyn M."},{"family":"Ambrose","given":"Monique"},{"family":"Worobey","given":"Michael"},{"family":"Lloyd-Smith","given":"James O."}],"issued":{"date-parts":[["2016",11,11]]}}}],"schema":"https://github.com/citation-style-language/schema/raw/master/csl-citation.json"} </w:instrText>
      </w:r>
      <w:r>
        <w:fldChar w:fldCharType="separate"/>
      </w:r>
      <w:r>
        <w:rPr>
          <w:noProof/>
        </w:rPr>
        <w:t>(12)</w:t>
      </w:r>
      <w:r>
        <w:fldChar w:fldCharType="end"/>
      </w:r>
      <w:r>
        <w:t xml:space="preserve">. </w:t>
      </w:r>
      <w:r w:rsidR="00C9194E">
        <w:t xml:space="preserve">We repeated reconstructions for every country and year of case observation in the data. Country-specific reconstructions differed only in the </w:t>
      </w:r>
      <w:proofErr w:type="spellStart"/>
      <w:r w:rsidR="00C9194E">
        <w:t>virological</w:t>
      </w:r>
      <w:proofErr w:type="spellEnd"/>
      <w:r w:rsidR="00C9194E">
        <w:t xml:space="preserve"> surveillance data used to estimate the fraction of seasonal influenza cases caused by H1N1 or H3N2 in recent decades, and year-specific reconstructions differed only in the birth years that remained young enough (ages 0-12) to have </w:t>
      </w:r>
      <w:r w:rsidR="00D157B3">
        <w:t>some probability of remaining naïve to influenza, and not yet having imprinted</w:t>
      </w:r>
      <w:r w:rsidR="00C9194E">
        <w:t xml:space="preserve">. </w:t>
      </w:r>
      <w:r w:rsidR="00C9194E" w:rsidRPr="00552A46">
        <w:rPr>
          <w:highlight w:val="yellow"/>
        </w:rPr>
        <w:t>Code to perform reconstructions is available at in the Supplementary Materials</w:t>
      </w:r>
      <w:r w:rsidR="00C9194E" w:rsidRPr="00FD481E">
        <w:t>.</w:t>
      </w:r>
    </w:p>
    <w:p w14:paraId="0DD30827" w14:textId="77777777" w:rsidR="00AF6BE1" w:rsidRPr="00FD481E" w:rsidRDefault="00AF6BE1" w:rsidP="00AF6BE1"/>
    <w:p w14:paraId="73EC7211" w14:textId="77777777" w:rsidR="00AF6BE1" w:rsidRDefault="00AF6BE1" w:rsidP="00AF6BE1">
      <w:pPr>
        <w:pStyle w:val="Heading2"/>
      </w:pPr>
      <w:r>
        <w:t>Expected age distributions under alternate imprinting models</w:t>
      </w:r>
    </w:p>
    <w:p w14:paraId="50E0F554" w14:textId="77777777" w:rsidR="00AF6BE1" w:rsidRDefault="00AF6BE1" w:rsidP="00AF6BE1">
      <w:pPr>
        <w:rPr>
          <w:color w:val="000000" w:themeColor="text1"/>
        </w:rPr>
      </w:pPr>
      <w:r>
        <w:t xml:space="preserve">All tested models assumed childhood imprinting to H1N1 would protect against modern, seasonal H1N1, and that childhood imprinting to H3N2 would protect against modern, seasonal H3N2. </w:t>
      </w:r>
      <w:r w:rsidRPr="009B4937">
        <w:rPr>
          <w:color w:val="000000" w:themeColor="text1"/>
        </w:rPr>
        <w:t>Collinearities between the predictions of different imprinting models</w:t>
      </w:r>
      <w:r>
        <w:rPr>
          <w:color w:val="000000" w:themeColor="text1"/>
        </w:rPr>
        <w:t xml:space="preserve"> (</w:t>
      </w:r>
      <w:r w:rsidRPr="00C678EA">
        <w:rPr>
          <w:rStyle w:val="SubtitleChar"/>
        </w:rPr>
        <w:t>Fig. 1G-I</w:t>
      </w:r>
      <w:r>
        <w:rPr>
          <w:color w:val="000000" w:themeColor="text1"/>
        </w:rPr>
        <w:t>)</w:t>
      </w:r>
      <w:r w:rsidRPr="009B4937">
        <w:rPr>
          <w:color w:val="000000" w:themeColor="text1"/>
        </w:rPr>
        <w:t xml:space="preserve"> were inevitable, given the limited diversity of influenza circulation in humans over the past century. However, differences in the </w:t>
      </w:r>
      <w:r w:rsidRPr="009B4937">
        <w:rPr>
          <w:color w:val="000000" w:themeColor="text1"/>
        </w:rPr>
        <w:lastRenderedPageBreak/>
        <w:t>shape of predicted risk in middle-aged, H2N2 imprinted cohorts provide</w:t>
      </w:r>
      <w:r>
        <w:rPr>
          <w:color w:val="000000" w:themeColor="text1"/>
        </w:rPr>
        <w:t>d</w:t>
      </w:r>
      <w:r w:rsidRPr="009B4937">
        <w:rPr>
          <w:color w:val="000000" w:themeColor="text1"/>
        </w:rPr>
        <w:t xml:space="preserve"> leverage to differentiate between </w:t>
      </w:r>
      <w:r>
        <w:rPr>
          <w:color w:val="000000" w:themeColor="text1"/>
        </w:rPr>
        <w:t>imprinting at the HA subtype, HA group or NA subtype level (</w:t>
      </w:r>
      <w:r w:rsidRPr="00C678EA">
        <w:rPr>
          <w:rStyle w:val="SubtitleChar"/>
        </w:rPr>
        <w:t>Fig. 1B</w:t>
      </w:r>
      <w:r>
        <w:rPr>
          <w:color w:val="000000" w:themeColor="text1"/>
        </w:rPr>
        <w:t>).</w:t>
      </w:r>
    </w:p>
    <w:p w14:paraId="61307ACB" w14:textId="77777777" w:rsidR="00AF6BE1" w:rsidRPr="00FD481E" w:rsidRDefault="00AF6BE1" w:rsidP="00AF6BE1">
      <w:r w:rsidRPr="00FD481E">
        <w:t xml:space="preserve">To tease apart age-specific risk factors from birth year-specific imprinting effects, we noted that age-specific risk factors are largely subtype-independent. Specifically, age-specific risk, or </w:t>
      </w:r>
      <w:r>
        <w:t xml:space="preserve">age-specific </w:t>
      </w:r>
      <w:r w:rsidRPr="00FD481E">
        <w:t xml:space="preserve">probabilities of case ascertainment could be influenced by medical factors like age-specific vaccine coverage, age-specific risk of severe disease, and </w:t>
      </w:r>
      <w:proofErr w:type="spellStart"/>
      <w:r w:rsidRPr="00FD481E">
        <w:t>immunosenescence</w:t>
      </w:r>
      <w:proofErr w:type="spellEnd"/>
      <w:r w:rsidRPr="00FD481E">
        <w:t>, or by behavioral factors like age-assorted social mixing, and age-specific healthcare seeking behavior. But all these factors should have similar impacts on any influenza subtype.</w:t>
      </w:r>
    </w:p>
    <w:p w14:paraId="5CDCF1CD" w14:textId="77777777" w:rsidR="008C04AA" w:rsidRDefault="00AF6BE1" w:rsidP="00AF6BE1">
      <w:r w:rsidRPr="00FD481E">
        <w:t xml:space="preserve">Thus, we fit a single step function to characterize the shape of age-specific risk of any confirmed influenza infection. Then, we modeled residual, subtype-specific differences in risk as a function of birth year (i.e. as a function of imprinting status). </w:t>
      </w:r>
      <w:r>
        <w:t>Finally, each tested model used a linear combination of age-specific risk (</w:t>
      </w:r>
      <w:r w:rsidRPr="00C678EA">
        <w:rPr>
          <w:rStyle w:val="SubtitleChar"/>
        </w:rPr>
        <w:t>Fig. 1C</w:t>
      </w:r>
      <w:r>
        <w:t>) and birth year-specific risk (</w:t>
      </w:r>
      <w:r w:rsidRPr="00C678EA">
        <w:rPr>
          <w:rStyle w:val="SubtitleChar"/>
        </w:rPr>
        <w:t>Fig. 1D-F</w:t>
      </w:r>
      <w:r>
        <w:t>) to generate an expected age distribution of H1N1 or H3N2 incidence (</w:t>
      </w:r>
      <w:r w:rsidRPr="00C678EA">
        <w:rPr>
          <w:rStyle w:val="SubtitleChar"/>
        </w:rPr>
        <w:t>Fig. 1G-I</w:t>
      </w:r>
      <w:r>
        <w:t>).</w:t>
      </w:r>
      <w:r w:rsidR="00010DB3">
        <w:t xml:space="preserve"> </w:t>
      </w:r>
    </w:p>
    <w:p w14:paraId="399D3DAF" w14:textId="1031C431" w:rsidR="00AF6BE1" w:rsidRDefault="008C04AA" w:rsidP="008C04AA">
      <w:pPr>
        <w:rPr>
          <w:color w:val="000000" w:themeColor="text1"/>
        </w:rPr>
      </w:pPr>
      <w:r w:rsidRPr="006F10B0">
        <w:rPr>
          <w:color w:val="000000" w:themeColor="text1"/>
        </w:rPr>
        <w:t xml:space="preserve">To test quantitatively whether observed, subtype-specific differences in age distribution were most consistent with </w:t>
      </w:r>
      <w:r>
        <w:rPr>
          <w:color w:val="000000" w:themeColor="text1"/>
        </w:rPr>
        <w:t>imprinting at the HA subtype, NA subtype or HA group level,</w:t>
      </w:r>
      <w:r w:rsidRPr="006F10B0">
        <w:rPr>
          <w:color w:val="000000" w:themeColor="text1"/>
        </w:rPr>
        <w:t xml:space="preserve"> we fitted a suite of models to each data set using </w:t>
      </w:r>
      <w:r>
        <w:rPr>
          <w:color w:val="000000" w:themeColor="text1"/>
        </w:rPr>
        <w:t>a multinomial likelihood</w:t>
      </w:r>
      <w:r w:rsidRPr="006F10B0">
        <w:rPr>
          <w:color w:val="000000" w:themeColor="text1"/>
        </w:rPr>
        <w:t>, and then performed model selection using AIC. Technical details and a link to all relevant code are provided in the Methods.</w:t>
      </w:r>
    </w:p>
    <w:p w14:paraId="60404352" w14:textId="77777777" w:rsidR="008C04AA" w:rsidRPr="008C04AA" w:rsidRDefault="008C04AA" w:rsidP="008C04AA">
      <w:pPr>
        <w:rPr>
          <w:color w:val="000000" w:themeColor="text1"/>
        </w:rPr>
      </w:pPr>
    </w:p>
    <w:p w14:paraId="2AA287FC" w14:textId="4D901C98" w:rsidR="00AF6BE1" w:rsidRPr="00D00DD4" w:rsidRDefault="00AF6BE1" w:rsidP="00D00DD4">
      <w:pPr>
        <w:pStyle w:val="Heading3"/>
        <w:shd w:val="clear" w:color="auto" w:fill="auto"/>
      </w:pPr>
      <w:r w:rsidRPr="00D00DD4">
        <w:t>AZDHS Models</w:t>
      </w:r>
    </w:p>
    <w:p w14:paraId="417DD696" w14:textId="6AA8D31C" w:rsidR="00AF6BE1" w:rsidRPr="00D00DD4" w:rsidRDefault="00AF6BE1" w:rsidP="00D00DD4">
      <w:pPr>
        <w:shd w:val="clear" w:color="auto" w:fill="auto"/>
      </w:pPr>
      <w:r w:rsidRPr="00D00DD4">
        <w:t xml:space="preserve">We fit a set of four models to the AZDHS data set. The simplest model contained only age-specific risk (A), and more complex models added effects from imprinting at the HA subtype level (S), at the HA group level (G), or at the NA subtype level (N). The age-specific risk curve took the form of a step function, in which relative risk was fixed to 1 in age bin 0-4, and one free parameter was fit to relative risk in each of the following 12 age bins: {5-10, 11-17, 18-24, 25-31, 32-38, 39-45, 46-52, 53-59, 60-66, 67-73, 74-80, 81+}. Within models that contained imprinting effects, </w:t>
      </w:r>
      <w:r w:rsidR="00010DB3">
        <w:t xml:space="preserve">two </w:t>
      </w:r>
      <w:r w:rsidRPr="00D00DD4">
        <w:t>additional free parameters estimated the relative risk of confirmed H1N1 or H3N2 infection given imprinting protection.</w:t>
      </w:r>
    </w:p>
    <w:p w14:paraId="5BCDFE0C" w14:textId="169ABC6A" w:rsidR="00AF6BE1" w:rsidRDefault="00AF6BE1" w:rsidP="00D00DD4">
      <w:pPr>
        <w:shd w:val="clear" w:color="auto" w:fill="auto"/>
        <w:ind w:firstLine="0"/>
      </w:pPr>
    </w:p>
    <w:p w14:paraId="0ED4797D" w14:textId="3E2F0417" w:rsidR="00AF6BE1" w:rsidRPr="00D00DD4" w:rsidRDefault="00AF6BE1" w:rsidP="00D00DD4">
      <w:pPr>
        <w:pStyle w:val="Heading3"/>
        <w:shd w:val="clear" w:color="auto" w:fill="auto"/>
      </w:pPr>
      <w:r w:rsidRPr="00D00DD4">
        <w:t>INSIGHT Models</w:t>
      </w:r>
    </w:p>
    <w:p w14:paraId="08457B31" w14:textId="45920679" w:rsidR="00AF6BE1" w:rsidRDefault="00AF6BE1" w:rsidP="00D00DD4">
      <w:pPr>
        <w:shd w:val="clear" w:color="auto" w:fill="auto"/>
      </w:pPr>
      <w:r w:rsidRPr="00D00DD4">
        <w:t xml:space="preserve">When fitting to the INSIGHT data, which contained additional medical details, the suite of tested models included three additional risk factors: vaccination (V), antiviral treatment (T), and presence of underlying conditions (U). Factors T and U each added one free parameter, which characterized the relative risk of any influenza infection, given antiviral treatment or given the presence of underlying conditions. </w:t>
      </w:r>
      <w:r w:rsidR="00D00DD4">
        <w:t>F</w:t>
      </w:r>
      <w:r w:rsidRPr="00D00DD4">
        <w:t xml:space="preserve">actor V added two free parameters which characterized the relative risk of H1N1 or of H3N2 infection, given </w:t>
      </w:r>
      <w:r w:rsidR="00D00DD4">
        <w:t>recent influenza vaccination</w:t>
      </w:r>
      <w:r w:rsidRPr="00D00DD4">
        <w:t xml:space="preserve">. We tested all possible combinations of V, T, and U, in and each of the three imprinting hypotheses (S, N and G), for a total of </w:t>
      </w:r>
      <w:r w:rsidRPr="00D157B3">
        <w:t>32</w:t>
      </w:r>
      <w:r w:rsidRPr="00D00DD4">
        <w:t xml:space="preserve"> tested INSIGHT models.</w:t>
      </w:r>
      <w:r w:rsidR="00010DB3">
        <w:t xml:space="preserve"> All tested models contained age-specific risk (A).</w:t>
      </w:r>
    </w:p>
    <w:p w14:paraId="157A3465" w14:textId="64263415" w:rsidR="00D00DD4" w:rsidRDefault="00D00DD4" w:rsidP="00D00DD4">
      <w:pPr>
        <w:shd w:val="clear" w:color="auto" w:fill="auto"/>
      </w:pPr>
    </w:p>
    <w:p w14:paraId="28A90291" w14:textId="549119EA" w:rsidR="00D00DD4" w:rsidRPr="00D00DD4" w:rsidRDefault="00D00DD4" w:rsidP="00D00DD4">
      <w:pPr>
        <w:pStyle w:val="Heading3"/>
      </w:pPr>
      <w:r>
        <w:t>Interpretation of the age-specific risk curve</w:t>
      </w:r>
    </w:p>
    <w:p w14:paraId="29857854" w14:textId="5DC188AB" w:rsidR="00622512" w:rsidRDefault="00010DB3" w:rsidP="00D00DD4">
      <w:pPr>
        <w:shd w:val="clear" w:color="auto" w:fill="auto"/>
      </w:pPr>
      <w:r>
        <w:t>T</w:t>
      </w:r>
      <w:r w:rsidR="00AF6BE1" w:rsidRPr="00D00DD4">
        <w:t xml:space="preserve">he INSIGHT study collected denominator data on the age distribution of </w:t>
      </w:r>
      <w:r>
        <w:t>all tested cases (including cases that tested negative for influenza), whereas the AZDHS data contained only information on confirmed cases, with no age-specific denominators. When fitting to INSIGHT data, we input the age distribution of all tested cases as the null, expected age distribution in each country and season</w:t>
      </w:r>
      <w:r w:rsidR="00AF6BE1" w:rsidRPr="00D00DD4">
        <w:t xml:space="preserve">. Because these denominator data were not available in the AZDHS dataset, the age-specific risk curves fit to each data set must be interpreted differently. Age-specific risk curves fitted to INSIGHT data only represented, age-specific differences in the rate of testing positive for influenza, residual to </w:t>
      </w:r>
      <w:r>
        <w:t>observed denominators</w:t>
      </w:r>
      <w:r w:rsidR="00AF6BE1" w:rsidRPr="00D00DD4">
        <w:t>. On the other hand, age-specific risk curves fitted to the AZDHS data captured all aspects of the infection and case observation process. Thus, curves fitted to INSIGHT data showed much less variation between age groups than curves fitted to AZDHS data.</w:t>
      </w:r>
    </w:p>
    <w:p w14:paraId="3D586837" w14:textId="257AE0CC" w:rsidR="00D00DD4" w:rsidRDefault="00D00DD4" w:rsidP="00D00DD4">
      <w:pPr>
        <w:shd w:val="clear" w:color="auto" w:fill="auto"/>
      </w:pPr>
    </w:p>
    <w:p w14:paraId="760ECB7F" w14:textId="4816D97A" w:rsidR="009555CB" w:rsidRDefault="009555CB" w:rsidP="00D00DD4">
      <w:pPr>
        <w:shd w:val="clear" w:color="auto" w:fill="auto"/>
      </w:pPr>
    </w:p>
    <w:p w14:paraId="2FA1F2E4" w14:textId="77777777" w:rsidR="009555CB" w:rsidRDefault="009555CB" w:rsidP="00D00DD4">
      <w:pPr>
        <w:shd w:val="clear" w:color="auto" w:fill="auto"/>
      </w:pPr>
    </w:p>
    <w:p w14:paraId="109AAFED" w14:textId="60440B8B" w:rsidR="005008B8" w:rsidRDefault="0030589E" w:rsidP="00D00DD4">
      <w:pPr>
        <w:pStyle w:val="Heading1"/>
      </w:pPr>
      <w:r>
        <w:lastRenderedPageBreak/>
        <w:t>Results</w:t>
      </w:r>
    </w:p>
    <w:p w14:paraId="195BDAC3" w14:textId="77777777" w:rsidR="005008B8" w:rsidRDefault="005008B8" w:rsidP="005008B8">
      <w:pPr>
        <w:pStyle w:val="Heading3"/>
      </w:pPr>
      <w:r>
        <w:t>Subtype-specific differences in age distribution</w:t>
      </w:r>
    </w:p>
    <w:p w14:paraId="73E41F23" w14:textId="195AA4C7" w:rsidR="005008B8" w:rsidRDefault="005008B8" w:rsidP="005008B8">
      <w:pPr>
        <w:rPr>
          <w:b/>
        </w:rPr>
      </w:pPr>
      <w:r>
        <w:t>In</w:t>
      </w:r>
      <w:r w:rsidRPr="00FD481E">
        <w:t xml:space="preserve"> </w:t>
      </w:r>
      <w:r>
        <w:t xml:space="preserve">both AZDHS and INSIGHT data, </w:t>
      </w:r>
      <w:r w:rsidRPr="00FD481E">
        <w:t xml:space="preserve">H3N2 </w:t>
      </w:r>
      <w:r w:rsidRPr="00834A71">
        <w:t xml:space="preserve">consistently caused </w:t>
      </w:r>
      <w:r>
        <w:t>more cases</w:t>
      </w:r>
      <w:r w:rsidRPr="00834A71">
        <w:t xml:space="preserve"> in older cohorts, while H1N1 caused more cases in younger cohorts (</w:t>
      </w:r>
      <w:r w:rsidRPr="00834A71">
        <w:rPr>
          <w:rStyle w:val="SubtitleChar"/>
        </w:rPr>
        <w:t>Figs. 2-3</w:t>
      </w:r>
      <w:r>
        <w:rPr>
          <w:rStyle w:val="SubtitleChar"/>
        </w:rPr>
        <w:t xml:space="preserve">, </w:t>
      </w:r>
      <w:r w:rsidR="00871931">
        <w:rPr>
          <w:rStyle w:val="SubtitleChar"/>
        </w:rPr>
        <w:t>S2-S7</w:t>
      </w:r>
      <w:r w:rsidRPr="00834A71">
        <w:t xml:space="preserve">). These patterns are qualitatively consistent with </w:t>
      </w:r>
      <w:r w:rsidR="009555CB" w:rsidRPr="00834A71">
        <w:t>the predicted effects of cohort-specific imprinting</w:t>
      </w:r>
      <w:r w:rsidR="009555CB">
        <w:t xml:space="preserve"> (</w:t>
      </w:r>
      <w:r w:rsidR="009555CB" w:rsidRPr="00834A71">
        <w:rPr>
          <w:rStyle w:val="SubtitleChar"/>
        </w:rPr>
        <w:t>Fig 1</w:t>
      </w:r>
      <w:r w:rsidR="009555CB">
        <w:t xml:space="preserve">), and with </w:t>
      </w:r>
      <w:r>
        <w:t xml:space="preserve">previously reported </w:t>
      </w:r>
      <w:r w:rsidR="009555CB">
        <w:t>differences in age distribution</w:t>
      </w:r>
      <w:r>
        <w:t xml:space="preserve"> </w:t>
      </w:r>
      <w:r>
        <w:fldChar w:fldCharType="begin"/>
      </w:r>
      <w:r w:rsidR="00871931">
        <w:instrText xml:space="preserve"> ADDIN ZOTERO_ITEM CSL_CITATION {"citationID":"GIMpCaYB","properties":{"formattedCitation":"(17\\uc0\\u8211{}20)","plainCitation":"(17–20)","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id":1062,"uris":["http://zotero.org/groups/2313999/items/J5ZTNRTB"],"uri":["http://zotero.org/groups/2313999/items/J5ZTNRTB"],"itemData":{"id":1062,"type":"article-journal","title":"Age Distribution of Patients with Medically-Attended Illnesses Caused by Sequential Variants of Influenza A/H1N1: Comparison to Age-Specific Infection Rates, 1978–1989","container-title":"American Journal of Epidemiology","page":"296-304","volume":"133","issue":"3","source":"Crossref","DOI":"10.1093/oxfordjournals.aje.a115874","ISSN":"1476-6256, 0002-9262","title-short":"Age Distribution of Patients with Medically-Attended Illnesses Caused by Sequential Variants of Influenza A/H1N1","language":"en","author":[{"family":"Glezen","given":"W. Paul"},{"family":"Keitel","given":"Wendy A."},{"family":"Taber","given":"Larry H."},{"family":"Piedra","given":"Pedro A."},{"family":"Clover","given":"Richard D."},{"family":"Couch","given":"Robert B."}],"issued":{"date-parts":[["1991",2,1]]}}},{"id":1066,"uris":["http://zotero.org/groups/2313999/items/KLZ2Z24W"],"uri":["http://zotero.org/groups/2313999/items/KLZ2Z24W"],"itemData":{"id":1066,"type":"article-journal","title":"Differences in Patient Age Distribution between Influenza A Subtypes","container-title":"PLOS ONE","page":"e6832","volume":"4","issue":"8","source":"PLoS Journals","abstract":"Since the spring of 1977, two subtypes of influenza A virus (H3N2 and H1N1) have been seasonally infecting the human population. In this work we study the distribution of patient ages within the populations that exhibit the symptomatic disease caused by each of the different subtypes of seasonal influenza viruses. When the publicly available extensive information is pooled across multiple geographical locations and seasons, striking differences emerge between these subtypes. We report that the symptomatic flu due to H1N1 is distributed mainly in a younger population relative to H3N2. (The median age of the H3N2 patients is 23 years while H1N1 patients are 9 years old.) These distinct characteristic spectra of age groups, possibly carried over from previous pandemics, are consistent with previous reports from various regional population studies and also findings on the evolutionary dynamics of each subtype. Moreover, they are relevant to age-related risk assessments, modeling of epidemiological networks for specific age groups, and age-specific vaccine design. Recently, a novel H1N1 virus has spread around the world. Preliminary reports suggest that this new strain causes symptomatic disease in the younger population in a similar fashion to the seasonal H1N1 strains.","DOI":"10.1371/journal.pone.0006832","ISSN":"1932-6203","journalAbbreviation":"PLOS ONE","language":"en","author":[{"family":"Khiabanian","given":"Hossein"},{"family":"Farrell","given":"Gregory M."},{"family":"George","given":"Kirsten St"},{"family":"Rabadan","given":"Raul"}],"issued":{"date-parts":[["2009",8,31]]}}},{"id":1076,"uris":["http://zotero.org/groups/2313999/items/RIEV6TS6"],"uri":["http://zotero.org/groups/2313999/items/RIEV6TS6"],"itemData":{"id":1076,"type":"article-journal","title":"Mortality associated with influenza and respiratory syncytial virus in the United States","container-title":"JAMA","page":"179-186","volume":"289","issue":"2","source":"PubMed","abstract":"CONTEXT: Influenza and respiratory syncytial virus (RSV) cause substantial morbidity and mortality. Statistical methods used to estimate deaths in the United States attributable to influenza have not accounted for RSV circulation.\nOBJECTIVE: To develop a statistical model using national mortality and viral surveillance data to estimate annual influenza- and RSV-associated deaths in the United States, by age group, virus, and influenza type and subtype.\nDESIGN, SETTING, AND POPULATION: Age-specific Poisson regression models using national viral surveillance data for the 1976-1977 through 1998-1999 seasons were used to estimate influenza-associated deaths. Influenza- and RSV-associated deaths were simultaneously estimated for the 1990-1991 through 1998-1999 seasons.\nMAIN OUTCOME MEASURES: Attributable deaths for 3 categories: underlying pneumonia and influenza, underlying respiratory and circulatory, and all causes.\nRESULTS: Annual estimates of influenza-associated deaths increased significantly between the 1976-1977 and 1998-1999 seasons for all 3 death categories (P&lt;.001 for each category). For the 1990-1991 through 1998-1999 seasons, the greatest mean numbers of deaths were associated with influenza A(H3N2) viruses, followed by RSV, influenza B, and influenza A(H1N1). Influenza viruses and RSV, respectively, were associated with annual means (SD) of 8097 (3084) and 2707 (196) underlying pneumonia and influenza deaths, 36 155 (11 055) and 11 321 (668) underlying respiratory and circulatory deaths, and 51 203 (15 081) and 17 358 (1086) all-cause deaths. For underlying respiratory and circulatory deaths, 90% of influenza- and 78% of RSV-associated deaths occurred among persons aged 65 years or older. Influenza was associated with more deaths than RSV in all age groups except for children younger than 1 year. On average, influenza was associated with 3 times as many deaths as RSV.\nCONCLUSIONS: Mortality associated with both influenza and RSV circulation disproportionately affects elderly persons. Influenza deaths have increased substantially in the last 2 decades, in part because of aging of the population, underscoring the need for better prevention measures, including more effective vaccines and vaccination programs for elderly persons.","ISSN":"0098-7484","note":"PMID: 12517228","journalAbbreviation":"JAMA","language":"eng","author":[{"family":"Thompson","given":"William W."},{"family":"Shay","given":"David K."},{"family":"Weintraub","given":"Eric"},{"family":"Brammer","given":"Lynnette"},{"family":"Cox","given":"Nancy"},{"family":"Anderson","given":"Larry J."},{"family":"Fukuda","given":"Keiji"}],"issued":{"date-parts":[["2003",1,8]]}}}],"schema":"https://github.com/citation-style-language/schema/raw/master/csl-citation.json"} </w:instrText>
      </w:r>
      <w:r>
        <w:fldChar w:fldCharType="separate"/>
      </w:r>
      <w:r w:rsidR="00A225FF" w:rsidRPr="00A225FF">
        <w:rPr>
          <w:color w:val="000000"/>
        </w:rPr>
        <w:t>(17–20)</w:t>
      </w:r>
      <w:r>
        <w:fldChar w:fldCharType="end"/>
      </w:r>
      <w:r w:rsidRPr="00834A71">
        <w:t xml:space="preserve">. Overall, differences </w:t>
      </w:r>
      <w:r>
        <w:t>between H1N1 and H3N2’s age distributions</w:t>
      </w:r>
      <w:r w:rsidRPr="00834A71">
        <w:t xml:space="preserve"> were more pronounced in the Arizona data than in the INSIGHT data. But despite some variation</w:t>
      </w:r>
      <w:r>
        <w:t xml:space="preserve"> </w:t>
      </w:r>
      <w:r w:rsidRPr="00834A71">
        <w:t>between countries, seasons and</w:t>
      </w:r>
      <w:r>
        <w:t xml:space="preserve"> data sets, </w:t>
      </w:r>
      <w:r w:rsidRPr="00FD481E">
        <w:t xml:space="preserve">observed patterns never contradicted </w:t>
      </w:r>
      <w:r>
        <w:t>the expected effects of imprinting</w:t>
      </w:r>
      <w:r w:rsidRPr="00FD481E">
        <w:t xml:space="preserve">. </w:t>
      </w:r>
      <w:r>
        <w:t>W</w:t>
      </w:r>
      <w:r w:rsidRPr="00FD481E">
        <w:t xml:space="preserve">henever subtype-specific differences in age distribution were observed, </w:t>
      </w:r>
      <w:r>
        <w:t xml:space="preserve">H3N2 always caused greater impacts in the oldest cohorts, while H1N1 caused greater impacts in </w:t>
      </w:r>
      <w:r w:rsidR="00010DB3">
        <w:t>young and middle-aged adults</w:t>
      </w:r>
      <w:r w:rsidR="00201103">
        <w:t xml:space="preserve"> (</w:t>
      </w:r>
      <w:r w:rsidR="00201103" w:rsidRPr="00201103">
        <w:rPr>
          <w:rStyle w:val="SubtitleChar"/>
        </w:rPr>
        <w:t>Figs. 2-3</w:t>
      </w:r>
      <w:r w:rsidR="00201103">
        <w:t>)</w:t>
      </w:r>
      <w:r>
        <w:t>.</w:t>
      </w:r>
    </w:p>
    <w:p w14:paraId="6F31F890" w14:textId="72696ED8" w:rsidR="005008B8" w:rsidRDefault="005008B8" w:rsidP="005008B8">
      <w:r>
        <w:t xml:space="preserve">To facilitate comparison between subtypes, and across data sets, </w:t>
      </w:r>
      <w:r w:rsidRPr="00834A71">
        <w:rPr>
          <w:rStyle w:val="SubtitleChar"/>
        </w:rPr>
        <w:t>Fig</w:t>
      </w:r>
      <w:r>
        <w:rPr>
          <w:rStyle w:val="SubtitleChar"/>
        </w:rPr>
        <w:t>s</w:t>
      </w:r>
      <w:r w:rsidRPr="00834A71">
        <w:rPr>
          <w:rStyle w:val="SubtitleChar"/>
        </w:rPr>
        <w:t>. 2-3</w:t>
      </w:r>
      <w:r>
        <w:t xml:space="preserve"> only included data from</w:t>
      </w:r>
      <w:r w:rsidRPr="00FD481E">
        <w:t xml:space="preserve"> countries and seasons in </w:t>
      </w:r>
      <w:r w:rsidRPr="00871931">
        <w:t>which H1N1 and H3N2 both cocirculated (</w:t>
      </w:r>
      <w:r w:rsidRPr="00871931">
        <w:sym w:font="Symbol" w:char="F0B3"/>
      </w:r>
      <w:r w:rsidR="009555CB" w:rsidRPr="00871931">
        <w:t xml:space="preserve">50 </w:t>
      </w:r>
      <w:r w:rsidRPr="00871931">
        <w:t>confirmed cases of each subtype</w:t>
      </w:r>
      <w:r w:rsidR="00540462" w:rsidRPr="00871931">
        <w:t>)</w:t>
      </w:r>
      <w:r w:rsidRPr="00871931">
        <w:t xml:space="preserve">. </w:t>
      </w:r>
      <w:r w:rsidRPr="00871931">
        <w:rPr>
          <w:rStyle w:val="SubtitleChar"/>
        </w:rPr>
        <w:t>Figures S</w:t>
      </w:r>
      <w:r w:rsidR="00871931" w:rsidRPr="00871931">
        <w:rPr>
          <w:rStyle w:val="SubtitleChar"/>
        </w:rPr>
        <w:t>2</w:t>
      </w:r>
      <w:r w:rsidRPr="00871931">
        <w:rPr>
          <w:rStyle w:val="SubtitleChar"/>
        </w:rPr>
        <w:t>-S7</w:t>
      </w:r>
      <w:r w:rsidRPr="00871931">
        <w:t xml:space="preserve"> show similar plots for all countries and seasons</w:t>
      </w:r>
      <w:r w:rsidR="00AA1584" w:rsidRPr="00871931">
        <w:t xml:space="preserve"> represented</w:t>
      </w:r>
      <w:r w:rsidRPr="00871931">
        <w:t xml:space="preserve"> in the data, and plots showing alternate smoothing parameters.</w:t>
      </w:r>
      <w:r w:rsidRPr="00FD481E">
        <w:t xml:space="preserve"> </w:t>
      </w:r>
    </w:p>
    <w:p w14:paraId="6A327CB3" w14:textId="77777777" w:rsidR="005008B8" w:rsidRDefault="005008B8" w:rsidP="005008B8"/>
    <w:p w14:paraId="6814D8CF" w14:textId="650C2161" w:rsidR="005008B8" w:rsidRDefault="0033762F" w:rsidP="005008B8">
      <w:pPr>
        <w:pStyle w:val="Heading2"/>
      </w:pPr>
      <w:r>
        <w:t>Imprinting model selection</w:t>
      </w:r>
    </w:p>
    <w:p w14:paraId="56B8312D" w14:textId="593BA88C" w:rsidR="00AA1584" w:rsidRPr="009724A4" w:rsidRDefault="00540462" w:rsidP="009724A4">
      <w:pPr>
        <w:rPr>
          <w:color w:val="000000" w:themeColor="text1"/>
        </w:rPr>
      </w:pPr>
      <w:r>
        <w:rPr>
          <w:color w:val="000000" w:themeColor="text1"/>
        </w:rPr>
        <w:t xml:space="preserve">Model selection on seasonal influenza data supported effects from narrow, within-subtype imprinting to NA or HA. </w:t>
      </w:r>
      <w:r w:rsidR="006F10B0" w:rsidRPr="00587E40">
        <w:rPr>
          <w:color w:val="000000" w:themeColor="text1"/>
        </w:rPr>
        <w:t xml:space="preserve">Whether we fit to INSIGHT or to AZDHS data, </w:t>
      </w:r>
      <w:r w:rsidR="00116A67" w:rsidRPr="00587E40">
        <w:rPr>
          <w:color w:val="000000" w:themeColor="text1"/>
        </w:rPr>
        <w:t>models containing</w:t>
      </w:r>
      <w:r w:rsidR="006F10B0" w:rsidRPr="00587E40">
        <w:rPr>
          <w:color w:val="000000" w:themeColor="text1"/>
        </w:rPr>
        <w:t xml:space="preserve"> NA subtype level</w:t>
      </w:r>
      <w:r w:rsidR="00116A67" w:rsidRPr="00587E40">
        <w:rPr>
          <w:color w:val="000000" w:themeColor="text1"/>
        </w:rPr>
        <w:t xml:space="preserve"> imprinting received the most statistical support, and models containing HA subtype level imprinting were the second most preferred in terms of AIC </w:t>
      </w:r>
      <w:r w:rsidR="006F10B0" w:rsidRPr="00201103">
        <w:rPr>
          <w:rStyle w:val="SubtitleChar"/>
        </w:rPr>
        <w:t xml:space="preserve">(Fig. </w:t>
      </w:r>
      <w:r w:rsidR="00587E40" w:rsidRPr="00201103">
        <w:rPr>
          <w:rStyle w:val="SubtitleChar"/>
        </w:rPr>
        <w:t>4, Table 3</w:t>
      </w:r>
      <w:r w:rsidR="006F10B0" w:rsidRPr="00F91774">
        <w:rPr>
          <w:color w:val="000000" w:themeColor="text1"/>
        </w:rPr>
        <w:t xml:space="preserve">). </w:t>
      </w:r>
      <w:r w:rsidR="001533AF" w:rsidRPr="00F91774">
        <w:rPr>
          <w:color w:val="000000" w:themeColor="text1"/>
        </w:rPr>
        <w:t>The AZDHS data showed a preference for NA subtype-level imprinting over HA subtype-level imprinting (</w:t>
      </w:r>
      <w:r w:rsidR="001533AF" w:rsidRPr="00F91774">
        <w:rPr>
          <w:color w:val="000000" w:themeColor="text1"/>
        </w:rPr>
        <w:sym w:font="Symbol" w:char="F044"/>
      </w:r>
      <w:r w:rsidR="001533AF" w:rsidRPr="00F91774">
        <w:rPr>
          <w:color w:val="000000" w:themeColor="text1"/>
        </w:rPr>
        <w:t>AIC=</w:t>
      </w:r>
      <w:r w:rsidR="00F91774" w:rsidRPr="00F91774">
        <w:rPr>
          <w:color w:val="000000" w:themeColor="text1"/>
        </w:rPr>
        <w:t>23.4</w:t>
      </w:r>
      <w:r w:rsidR="00871931">
        <w:rPr>
          <w:color w:val="000000" w:themeColor="text1"/>
        </w:rPr>
        <w:t>2</w:t>
      </w:r>
      <w:r w:rsidR="001533AF" w:rsidRPr="00F91774">
        <w:rPr>
          <w:color w:val="000000" w:themeColor="text1"/>
        </w:rPr>
        <w:t xml:space="preserve">), </w:t>
      </w:r>
      <w:r w:rsidR="00F91774" w:rsidRPr="00F91774">
        <w:rPr>
          <w:color w:val="000000" w:themeColor="text1"/>
        </w:rPr>
        <w:t>and</w:t>
      </w:r>
      <w:r w:rsidR="001533AF" w:rsidRPr="00F91774">
        <w:rPr>
          <w:color w:val="000000" w:themeColor="text1"/>
        </w:rPr>
        <w:t xml:space="preserve"> effectively no statistical support for broad, HA group-level imprinting (</w:t>
      </w:r>
      <w:r w:rsidR="001533AF" w:rsidRPr="00F91774">
        <w:rPr>
          <w:color w:val="000000" w:themeColor="text1"/>
        </w:rPr>
        <w:sym w:font="Symbol" w:char="F044"/>
      </w:r>
      <w:r w:rsidR="001533AF" w:rsidRPr="00F91774">
        <w:rPr>
          <w:color w:val="000000" w:themeColor="text1"/>
        </w:rPr>
        <w:t>AIC=</w:t>
      </w:r>
      <w:r w:rsidR="00F91774" w:rsidRPr="00F91774">
        <w:rPr>
          <w:color w:val="000000" w:themeColor="text1"/>
        </w:rPr>
        <w:t>245</w:t>
      </w:r>
      <w:r w:rsidR="005376A4">
        <w:rPr>
          <w:color w:val="000000" w:themeColor="text1"/>
        </w:rPr>
        <w:t>.18</w:t>
      </w:r>
      <w:r w:rsidR="001533AF" w:rsidRPr="00F91774">
        <w:rPr>
          <w:color w:val="000000" w:themeColor="text1"/>
        </w:rPr>
        <w:t xml:space="preserve">), </w:t>
      </w:r>
      <w:r w:rsidR="00201103">
        <w:rPr>
          <w:color w:val="000000" w:themeColor="text1"/>
        </w:rPr>
        <w:t>or</w:t>
      </w:r>
      <w:r w:rsidR="00AA1584" w:rsidRPr="00F91774">
        <w:rPr>
          <w:color w:val="000000" w:themeColor="text1"/>
        </w:rPr>
        <w:t xml:space="preserve"> for </w:t>
      </w:r>
      <w:r w:rsidR="00201103">
        <w:rPr>
          <w:color w:val="000000" w:themeColor="text1"/>
        </w:rPr>
        <w:t>an absence of</w:t>
      </w:r>
      <w:r w:rsidR="001533AF" w:rsidRPr="00F91774">
        <w:rPr>
          <w:color w:val="000000" w:themeColor="text1"/>
        </w:rPr>
        <w:t xml:space="preserve"> imprinting effects (</w:t>
      </w:r>
      <w:r w:rsidR="001533AF" w:rsidRPr="00F91774">
        <w:rPr>
          <w:color w:val="000000" w:themeColor="text1"/>
        </w:rPr>
        <w:sym w:font="Symbol" w:char="F044"/>
      </w:r>
      <w:r w:rsidR="001533AF" w:rsidRPr="00F91774">
        <w:rPr>
          <w:color w:val="000000" w:themeColor="text1"/>
        </w:rPr>
        <w:t>AIC=</w:t>
      </w:r>
      <w:r w:rsidR="00F91774" w:rsidRPr="00F91774">
        <w:rPr>
          <w:color w:val="000000" w:themeColor="text1"/>
        </w:rPr>
        <w:t>380</w:t>
      </w:r>
      <w:r w:rsidR="005376A4">
        <w:rPr>
          <w:color w:val="000000" w:themeColor="text1"/>
        </w:rPr>
        <w:t>.47</w:t>
      </w:r>
      <w:r w:rsidR="001533AF" w:rsidRPr="00F91774">
        <w:rPr>
          <w:color w:val="000000" w:themeColor="text1"/>
        </w:rPr>
        <w:t xml:space="preserve">). </w:t>
      </w:r>
      <w:r w:rsidR="00AA1584" w:rsidRPr="00F91774">
        <w:t>Visual assessment of model fits (</w:t>
      </w:r>
      <w:r w:rsidR="00AA1584" w:rsidRPr="00201103">
        <w:rPr>
          <w:rStyle w:val="SubtitleChar"/>
        </w:rPr>
        <w:t>Fig. 4</w:t>
      </w:r>
      <w:proofErr w:type="gramStart"/>
      <w:r w:rsidR="008C04AA">
        <w:rPr>
          <w:rStyle w:val="SubtitleChar"/>
        </w:rPr>
        <w:t>F,</w:t>
      </w:r>
      <w:r w:rsidR="00871931">
        <w:rPr>
          <w:rStyle w:val="SubtitleChar"/>
        </w:rPr>
        <w:t>G</w:t>
      </w:r>
      <w:proofErr w:type="gramEnd"/>
      <w:r w:rsidR="00AA1584" w:rsidRPr="00F91774">
        <w:t>) confirmed that models containing imprinting effects at the narrow, NA or HA</w:t>
      </w:r>
      <w:r w:rsidR="00AA1584" w:rsidRPr="009724A4">
        <w:t xml:space="preserve"> subtype levels provided the best fits to data. As </w:t>
      </w:r>
      <w:proofErr w:type="gramStart"/>
      <w:r w:rsidR="00AA1584" w:rsidRPr="009724A4">
        <w:t>expected</w:t>
      </w:r>
      <w:proofErr w:type="gramEnd"/>
      <w:r w:rsidR="00AA1584" w:rsidRPr="009724A4">
        <w:t xml:space="preserve"> (</w:t>
      </w:r>
      <w:r w:rsidR="00201103">
        <w:t xml:space="preserve">see </w:t>
      </w:r>
      <w:r w:rsidR="00AA1584" w:rsidRPr="00201103">
        <w:rPr>
          <w:rStyle w:val="SubtitleChar"/>
        </w:rPr>
        <w:lastRenderedPageBreak/>
        <w:t>Fig.</w:t>
      </w:r>
      <w:r w:rsidR="00201103" w:rsidRPr="00201103">
        <w:rPr>
          <w:rStyle w:val="SubtitleChar"/>
        </w:rPr>
        <w:t xml:space="preserve"> 1</w:t>
      </w:r>
      <w:r w:rsidR="00AA1584" w:rsidRPr="009724A4">
        <w:t xml:space="preserve">), predictions from the two best models </w:t>
      </w:r>
      <w:r w:rsidR="002971D6" w:rsidRPr="009724A4">
        <w:t>were highly collinear</w:t>
      </w:r>
      <w:r w:rsidR="00135F7B" w:rsidRPr="009724A4">
        <w:t xml:space="preserve">, except in their risk predictions </w:t>
      </w:r>
      <w:r w:rsidR="002971D6" w:rsidRPr="009724A4">
        <w:t>among middle-aged, H2N2-imprinted cohorts</w:t>
      </w:r>
      <w:r w:rsidR="00AA1584" w:rsidRPr="009724A4">
        <w:t xml:space="preserve"> (birth years 1957-1968). </w:t>
      </w:r>
      <w:r w:rsidR="009724A4" w:rsidRPr="009724A4">
        <w:t>Predictions of</w:t>
      </w:r>
      <w:r w:rsidR="00135F7B" w:rsidRPr="009724A4">
        <w:t xml:space="preserve"> two best models (HA and NA subtype-level imprinting) were much more similar</w:t>
      </w:r>
      <w:r w:rsidR="009724A4" w:rsidRPr="009724A4">
        <w:t xml:space="preserve"> to each other than to predictions from models with much worse AIC scores (HA group-level imprinting and no imprinting).</w:t>
      </w:r>
    </w:p>
    <w:p w14:paraId="074BE1CA" w14:textId="6525E1F4" w:rsidR="0033762F" w:rsidRDefault="0033762F" w:rsidP="0033762F">
      <w:r>
        <w:rPr>
          <w:color w:val="000000" w:themeColor="text1"/>
        </w:rPr>
        <w:t>Model selection on AZDHS data showed much greater differences in AIC</w:t>
      </w:r>
      <w:r w:rsidR="008C04AA">
        <w:rPr>
          <w:color w:val="000000" w:themeColor="text1"/>
        </w:rPr>
        <w:t>, and much stronger effects of all tested factors</w:t>
      </w:r>
      <w:r>
        <w:rPr>
          <w:color w:val="000000" w:themeColor="text1"/>
        </w:rPr>
        <w:t xml:space="preserve"> than model selection on INSIGHT data</w:t>
      </w:r>
      <w:r w:rsidR="008C04AA">
        <w:rPr>
          <w:color w:val="000000" w:themeColor="text1"/>
        </w:rPr>
        <w:t xml:space="preserve"> (</w:t>
      </w:r>
      <w:r w:rsidR="008C04AA" w:rsidRPr="008C04AA">
        <w:rPr>
          <w:rStyle w:val="SubtitleChar"/>
        </w:rPr>
        <w:t>Fig. 4, Table 3</w:t>
      </w:r>
      <w:r w:rsidR="008C04AA">
        <w:rPr>
          <w:color w:val="000000" w:themeColor="text1"/>
        </w:rPr>
        <w:t>). This was unsurprising</w:t>
      </w:r>
      <w:r>
        <w:rPr>
          <w:color w:val="000000" w:themeColor="text1"/>
        </w:rPr>
        <w:t xml:space="preserve"> due </w:t>
      </w:r>
      <w:r w:rsidR="005376A4">
        <w:rPr>
          <w:color w:val="000000" w:themeColor="text1"/>
        </w:rPr>
        <w:t>smaller</w:t>
      </w:r>
      <w:r>
        <w:rPr>
          <w:color w:val="000000" w:themeColor="text1"/>
        </w:rPr>
        <w:t xml:space="preserve"> sample sizes</w:t>
      </w:r>
      <w:r w:rsidR="00A40146">
        <w:rPr>
          <w:color w:val="000000" w:themeColor="text1"/>
        </w:rPr>
        <w:t>, increased noise from geographic variation,</w:t>
      </w:r>
      <w:r>
        <w:rPr>
          <w:color w:val="000000" w:themeColor="text1"/>
        </w:rPr>
        <w:t xml:space="preserve"> and smaller apparent differences in subtype-specific impact</w:t>
      </w:r>
      <w:r w:rsidR="005376A4">
        <w:rPr>
          <w:color w:val="000000" w:themeColor="text1"/>
        </w:rPr>
        <w:t xml:space="preserve"> in the INSIGHT data</w:t>
      </w:r>
      <w:r>
        <w:rPr>
          <w:color w:val="000000" w:themeColor="text1"/>
        </w:rPr>
        <w:t xml:space="preserve"> </w:t>
      </w:r>
      <w:r w:rsidR="00201103">
        <w:rPr>
          <w:color w:val="000000" w:themeColor="text1"/>
        </w:rPr>
        <w:t>(</w:t>
      </w:r>
      <w:r w:rsidR="00201103" w:rsidRPr="00201103">
        <w:rPr>
          <w:rStyle w:val="SubtitleChar"/>
        </w:rPr>
        <w:t>Table 2, Fig. 3</w:t>
      </w:r>
      <w:r w:rsidR="00201103">
        <w:rPr>
          <w:color w:val="000000" w:themeColor="text1"/>
        </w:rPr>
        <w:t>)</w:t>
      </w:r>
      <w:r>
        <w:rPr>
          <w:color w:val="000000" w:themeColor="text1"/>
        </w:rPr>
        <w:t xml:space="preserve">. </w:t>
      </w:r>
      <w:r w:rsidRPr="00FD481E">
        <w:t>Although no single model fit to INSIGHT data was definitively preferred</w:t>
      </w:r>
      <w:r>
        <w:t xml:space="preserve"> (six had </w:t>
      </w:r>
      <w:r>
        <w:sym w:font="Symbol" w:char="F044"/>
      </w:r>
      <w:r>
        <w:t>AIC&lt;4</w:t>
      </w:r>
      <w:r w:rsidR="002971D6">
        <w:t xml:space="preserve">, and differences between fits were </w:t>
      </w:r>
      <w:r w:rsidR="005376A4">
        <w:t>negligible</w:t>
      </w:r>
      <w:r w:rsidR="002971D6">
        <w:t xml:space="preserve"> (</w:t>
      </w:r>
      <w:r w:rsidR="002971D6" w:rsidRPr="00201103">
        <w:rPr>
          <w:rStyle w:val="SubtitleChar"/>
        </w:rPr>
        <w:t xml:space="preserve">Fig. </w:t>
      </w:r>
      <w:r w:rsidR="008C04AA">
        <w:rPr>
          <w:rStyle w:val="SubtitleChar"/>
        </w:rPr>
        <w:t>4</w:t>
      </w:r>
      <w:r w:rsidR="00F91774" w:rsidRPr="00201103">
        <w:rPr>
          <w:rStyle w:val="SubtitleChar"/>
        </w:rPr>
        <w:t>, Table 3</w:t>
      </w:r>
      <w:r w:rsidR="002971D6">
        <w:t>)</w:t>
      </w:r>
      <w:r>
        <w:t>), results</w:t>
      </w:r>
      <w:r w:rsidR="002971D6">
        <w:t xml:space="preserve"> of model selection on INSIGHT data </w:t>
      </w:r>
      <w:r>
        <w:t xml:space="preserve">aligned </w:t>
      </w:r>
      <w:r w:rsidR="002971D6">
        <w:t xml:space="preserve">qualitatively </w:t>
      </w:r>
      <w:r>
        <w:t xml:space="preserve">with model selection on AZDHS data, in that none of the </w:t>
      </w:r>
      <w:r w:rsidR="002971D6">
        <w:t xml:space="preserve">six </w:t>
      </w:r>
      <w:r>
        <w:t>best models contained HA group-level imprinting</w:t>
      </w:r>
      <w:r w:rsidR="00AA1584">
        <w:t xml:space="preserve"> effects</w:t>
      </w:r>
      <w:r w:rsidR="008C04AA">
        <w:t xml:space="preserve"> (</w:t>
      </w:r>
      <w:r w:rsidR="008C04AA" w:rsidRPr="008C04AA">
        <w:rPr>
          <w:rStyle w:val="SubtitleChar"/>
        </w:rPr>
        <w:t>Table 3</w:t>
      </w:r>
      <w:r w:rsidR="008C04AA">
        <w:t>)</w:t>
      </w:r>
      <w:r>
        <w:t>, and overall, NA subtype-level imprinting or HA subtype-level imprinting received the most statistical support</w:t>
      </w:r>
      <w:r w:rsidRPr="00FD481E">
        <w:t xml:space="preserve">. Akaike weights can be interpreted as the proportional support for a given model, out of all </w:t>
      </w:r>
      <w:r w:rsidRPr="005376A4">
        <w:t xml:space="preserve">models tested. The total Akaike weight for </w:t>
      </w:r>
      <w:r w:rsidR="00AA1584" w:rsidRPr="005376A4">
        <w:t xml:space="preserve">INSIGHT </w:t>
      </w:r>
      <w:r w:rsidRPr="005376A4">
        <w:t xml:space="preserve">models including NA subtype level imprinting was 0.38, and for models including HA subtype-level imprinting was 0.34.  Models including HA group-level </w:t>
      </w:r>
      <w:proofErr w:type="gramStart"/>
      <w:r w:rsidRPr="005376A4">
        <w:t>imprinting</w:t>
      </w:r>
      <w:proofErr w:type="gramEnd"/>
      <w:r w:rsidRPr="005376A4">
        <w:t xml:space="preserve"> or no imprinting received much less support, with Akaike weights of 0.04 and 0.23 respectively (</w:t>
      </w:r>
      <w:r w:rsidRPr="005376A4">
        <w:rPr>
          <w:rStyle w:val="SubtitleChar"/>
          <w:shd w:val="clear" w:color="auto" w:fill="auto"/>
        </w:rPr>
        <w:t xml:space="preserve">Fig. </w:t>
      </w:r>
      <w:r w:rsidR="008C04AA" w:rsidRPr="005376A4">
        <w:rPr>
          <w:rStyle w:val="SubtitleChar"/>
          <w:shd w:val="clear" w:color="auto" w:fill="auto"/>
        </w:rPr>
        <w:t>4</w:t>
      </w:r>
      <w:r w:rsidR="00F91774" w:rsidRPr="005376A4">
        <w:rPr>
          <w:rStyle w:val="SubtitleChar"/>
          <w:shd w:val="clear" w:color="auto" w:fill="auto"/>
        </w:rPr>
        <w:t>E</w:t>
      </w:r>
      <w:r w:rsidRPr="005376A4">
        <w:t>).</w:t>
      </w:r>
      <w:r w:rsidRPr="00FD481E">
        <w:t xml:space="preserve"> </w:t>
      </w:r>
    </w:p>
    <w:p w14:paraId="399B72E3" w14:textId="384F5F45" w:rsidR="00333BD4" w:rsidRDefault="00333BD4" w:rsidP="0033762F"/>
    <w:p w14:paraId="5806A7E1" w14:textId="0B9E20E7" w:rsidR="00333BD4" w:rsidRDefault="00333BD4" w:rsidP="00333BD4">
      <w:pPr>
        <w:pStyle w:val="Heading2"/>
      </w:pPr>
      <w:r>
        <w:t>Fitted risk patterns</w:t>
      </w:r>
    </w:p>
    <w:p w14:paraId="45B5D1E6" w14:textId="6CB00EDB" w:rsidR="00415A75" w:rsidRDefault="00333BD4" w:rsidP="00333BD4">
      <w:r>
        <w:t>When fitted to AZDHS data,</w:t>
      </w:r>
      <w:r w:rsidRPr="00FD481E">
        <w:t xml:space="preserve"> age-specific risk curves took similar forms in all models, with risk </w:t>
      </w:r>
      <w:r w:rsidR="005376A4">
        <w:t xml:space="preserve">decreasing rapidly from birth through </w:t>
      </w:r>
      <w:r w:rsidR="00871931">
        <w:t>adolescence</w:t>
      </w:r>
      <w:r w:rsidRPr="00FD481E">
        <w:t>, and then decreasing much more slowly until the end of life</w:t>
      </w:r>
      <w:r w:rsidR="007C1F6F">
        <w:t xml:space="preserve"> (</w:t>
      </w:r>
      <w:r w:rsidR="007C1F6F" w:rsidRPr="00871931">
        <w:rPr>
          <w:rStyle w:val="SubtitleChar"/>
        </w:rPr>
        <w:t>Fig. 4A</w:t>
      </w:r>
      <w:r w:rsidR="007C1F6F">
        <w:t>)</w:t>
      </w:r>
      <w:r w:rsidRPr="00FD481E">
        <w:t xml:space="preserve">. </w:t>
      </w:r>
      <w:r w:rsidR="007C1F6F">
        <w:t xml:space="preserve">When fitted to INSIGHT data, age-specific risk effects always took values close to 1, indicating that the age distribution of confirmed </w:t>
      </w:r>
      <w:r w:rsidR="007C1F6F" w:rsidRPr="005376A4">
        <w:t>influenza cases was roughly proportional to denominator data on the age distribution of all tested cases (</w:t>
      </w:r>
      <w:r w:rsidR="007C1F6F" w:rsidRPr="005376A4">
        <w:rPr>
          <w:rStyle w:val="SubtitleChar"/>
        </w:rPr>
        <w:t>Fig. 4C</w:t>
      </w:r>
      <w:r w:rsidR="00540462" w:rsidRPr="005376A4">
        <w:rPr>
          <w:rStyle w:val="SubtitleChar"/>
        </w:rPr>
        <w:t>, Fig. S</w:t>
      </w:r>
      <w:r w:rsidR="00871931">
        <w:rPr>
          <w:rStyle w:val="SubtitleChar"/>
        </w:rPr>
        <w:t>1</w:t>
      </w:r>
      <w:r w:rsidR="007C1F6F" w:rsidRPr="005376A4">
        <w:t>).</w:t>
      </w:r>
      <w:r w:rsidR="007C1F6F">
        <w:t xml:space="preserve"> </w:t>
      </w:r>
    </w:p>
    <w:p w14:paraId="3C255505" w14:textId="6387C037" w:rsidR="007C1F6F" w:rsidRPr="00FD481E" w:rsidRDefault="00415A75" w:rsidP="00415A75">
      <w:r w:rsidRPr="005376A4">
        <w:rPr>
          <w:rStyle w:val="SubtitleChar"/>
        </w:rPr>
        <w:lastRenderedPageBreak/>
        <w:t xml:space="preserve">Tables </w:t>
      </w:r>
      <w:r w:rsidR="005376A4" w:rsidRPr="005376A4">
        <w:rPr>
          <w:rStyle w:val="SubtitleChar"/>
        </w:rPr>
        <w:t>S1-S3</w:t>
      </w:r>
      <w:r w:rsidRPr="005376A4">
        <w:t xml:space="preserve"> show parameter estimates and 95% profile confidence intervals from all models fitted to AZDHS And INSIGHT data. </w:t>
      </w:r>
      <w:r w:rsidR="007C1F6F" w:rsidRPr="005376A4">
        <w:t xml:space="preserve">Imprinting protection was consistently associated with moderate reductions in risk </w:t>
      </w:r>
      <w:r w:rsidR="00871931">
        <w:t xml:space="preserve">in protected birth years </w:t>
      </w:r>
      <w:r w:rsidR="007C1F6F" w:rsidRPr="005376A4">
        <w:t>(</w:t>
      </w:r>
      <w:r w:rsidR="007C1F6F" w:rsidRPr="005376A4">
        <w:rPr>
          <w:rStyle w:val="SubtitleChar"/>
        </w:rPr>
        <w:t>Fig. 4</w:t>
      </w:r>
      <w:proofErr w:type="gramStart"/>
      <w:r w:rsidR="007C1F6F" w:rsidRPr="005376A4">
        <w:rPr>
          <w:rStyle w:val="SubtitleChar"/>
        </w:rPr>
        <w:t>B,D</w:t>
      </w:r>
      <w:proofErr w:type="gramEnd"/>
      <w:r w:rsidRPr="005376A4">
        <w:rPr>
          <w:rStyle w:val="SubtitleChar"/>
        </w:rPr>
        <w:t>, Table S</w:t>
      </w:r>
      <w:r w:rsidR="005376A4">
        <w:rPr>
          <w:rStyle w:val="SubtitleChar"/>
        </w:rPr>
        <w:t>2-S3</w:t>
      </w:r>
      <w:r w:rsidR="007C1F6F" w:rsidRPr="005376A4">
        <w:t>)</w:t>
      </w:r>
      <w:r w:rsidR="00333BD4" w:rsidRPr="005376A4">
        <w:t xml:space="preserve">. </w:t>
      </w:r>
      <w:r w:rsidR="007C1F6F" w:rsidRPr="005376A4">
        <w:t>Overall, risk parameters fitted to the INSIGHT data took values closer to 1 and had wider confidence intervals than risk parameters fitted to the Arizona data (</w:t>
      </w:r>
      <w:r w:rsidR="007C1F6F" w:rsidRPr="005376A4">
        <w:rPr>
          <w:rStyle w:val="SubtitleChar"/>
        </w:rPr>
        <w:t>Fig. 4, Table</w:t>
      </w:r>
      <w:r w:rsidR="00871931">
        <w:rPr>
          <w:rStyle w:val="SubtitleChar"/>
        </w:rPr>
        <w:t>s</w:t>
      </w:r>
      <w:r w:rsidR="007C1F6F" w:rsidRPr="005376A4">
        <w:rPr>
          <w:rStyle w:val="SubtitleChar"/>
        </w:rPr>
        <w:t xml:space="preserve"> </w:t>
      </w:r>
      <w:r w:rsidR="005376A4" w:rsidRPr="005376A4">
        <w:rPr>
          <w:rStyle w:val="SubtitleChar"/>
        </w:rPr>
        <w:t>S1-S3</w:t>
      </w:r>
      <w:r w:rsidR="007C1F6F" w:rsidRPr="005376A4">
        <w:t>), which is consistent with the fact that the INSIGHT data contained fewer confirmed cases and showed weaker a</w:t>
      </w:r>
      <w:r w:rsidR="005376A4">
        <w:t>g</w:t>
      </w:r>
      <w:r w:rsidR="007C1F6F" w:rsidRPr="005376A4">
        <w:t>e-specific</w:t>
      </w:r>
      <w:r w:rsidR="007C1F6F" w:rsidRPr="00FD481E">
        <w:t xml:space="preserve"> or subtype-specific differences in risk. </w:t>
      </w:r>
      <w:commentRangeStart w:id="4"/>
      <w:r>
        <w:t>As fitted to INSIGHT data, the</w:t>
      </w:r>
      <w:r w:rsidR="007C1F6F" w:rsidRPr="00FD481E">
        <w:t xml:space="preserve"> estimated relative risk </w:t>
      </w:r>
      <w:r w:rsidR="007C1F6F">
        <w:t>of infection given</w:t>
      </w:r>
      <w:r w:rsidR="007C1F6F" w:rsidRPr="00FD481E">
        <w:t xml:space="preserve"> antiviral treatment </w:t>
      </w:r>
      <w:r w:rsidR="007C1F6F">
        <w:t>was usually greater</w:t>
      </w:r>
      <w:r w:rsidR="007C1F6F" w:rsidRPr="00FD481E">
        <w:t xml:space="preserve"> than one, </w:t>
      </w:r>
      <w:r w:rsidR="007C1F6F">
        <w:t>which may reflect that</w:t>
      </w:r>
      <w:r w:rsidR="007C1F6F" w:rsidRPr="00FD481E">
        <w:t xml:space="preserve"> antiviral treatment is </w:t>
      </w:r>
      <w:r w:rsidR="007C1F6F">
        <w:t>often prescribed in response to a positive influenza test</w:t>
      </w:r>
      <w:r w:rsidR="007C1F6F" w:rsidRPr="00FD481E">
        <w:t xml:space="preserve">. </w:t>
      </w:r>
      <w:r w:rsidR="007C1F6F">
        <w:t>Vaccination was consistently associated with small reductions in risk, although confidence intervals often</w:t>
      </w:r>
      <w:r w:rsidR="007C1F6F" w:rsidRPr="00FD481E">
        <w:t xml:space="preserve"> overlapped the null value of one. </w:t>
      </w:r>
      <w:r w:rsidR="007C1F6F">
        <w:t>The presence of underlying conditions did not strongly impact relative risk and was not included in preferred models (</w:t>
      </w:r>
      <w:r w:rsidR="007C1F6F" w:rsidRPr="007C1F6F">
        <w:rPr>
          <w:rStyle w:val="SubtitleChar"/>
        </w:rPr>
        <w:t>Table 3</w:t>
      </w:r>
      <w:r w:rsidR="007C1F6F">
        <w:t>)</w:t>
      </w:r>
      <w:r w:rsidR="007C1F6F" w:rsidRPr="00FD481E">
        <w:t>.</w:t>
      </w:r>
      <w:commentRangeEnd w:id="4"/>
      <w:r>
        <w:rPr>
          <w:rStyle w:val="CommentReference"/>
        </w:rPr>
        <w:commentReference w:id="4"/>
      </w:r>
    </w:p>
    <w:p w14:paraId="2E142E48" w14:textId="6E7CE23B" w:rsidR="00802B48" w:rsidRDefault="00802B48" w:rsidP="0031494E">
      <w:pPr>
        <w:ind w:firstLine="0"/>
      </w:pPr>
    </w:p>
    <w:p w14:paraId="2BE24352" w14:textId="4494A863" w:rsidR="00802B48" w:rsidRPr="00FD481E" w:rsidRDefault="00802B48" w:rsidP="00D11C38">
      <w:pPr>
        <w:pStyle w:val="Heading2"/>
        <w:shd w:val="clear" w:color="auto" w:fill="auto"/>
      </w:pPr>
      <w:r>
        <w:t xml:space="preserve">Strength </w:t>
      </w:r>
      <w:r w:rsidR="00101D12">
        <w:t xml:space="preserve">and specificity </w:t>
      </w:r>
      <w:r>
        <w:t>of imprinting protection against 2009 pandemic H1N1</w:t>
      </w:r>
    </w:p>
    <w:p w14:paraId="223D7071" w14:textId="68DE77FD" w:rsidR="00802B48" w:rsidRDefault="00802B48" w:rsidP="00D11C38">
      <w:pPr>
        <w:shd w:val="clear" w:color="auto" w:fill="auto"/>
      </w:pPr>
      <w:r>
        <w:t>The AZDHS data contained large numbers of H1N1 cases confirmed during the 2009 pandemic (</w:t>
      </w:r>
      <w:r w:rsidRPr="00201103">
        <w:rPr>
          <w:rStyle w:val="SubtitleChar"/>
        </w:rPr>
        <w:t>Table 1</w:t>
      </w:r>
      <w:r>
        <w:t xml:space="preserve">). We repeated model selection on these pandemic H1N1 cases to assess the strength and breadth of imprinting protection against the </w:t>
      </w:r>
      <w:r w:rsidR="00D11C38">
        <w:t>pandemic strain during the first pandemic wave (2008-2009 influenza season), and during the second pandemic wave (2009-2010 season</w:t>
      </w:r>
      <w:r w:rsidR="00415A75">
        <w:t>)</w:t>
      </w:r>
      <w:r>
        <w:t xml:space="preserve">. </w:t>
      </w:r>
      <w:commentRangeStart w:id="5"/>
      <w:r w:rsidR="00D11C38" w:rsidRPr="00415A75">
        <w:rPr>
          <w:highlight w:val="yellow"/>
        </w:rPr>
        <w:t>Minimal H3N2 circulation during the pandemic prevented us from re-fitting the age-specific risk curve</w:t>
      </w:r>
      <w:r w:rsidR="008C04AA" w:rsidRPr="00415A75">
        <w:rPr>
          <w:highlight w:val="yellow"/>
        </w:rPr>
        <w:t xml:space="preserve"> to pandemic data. Instead, we</w:t>
      </w:r>
      <w:r w:rsidR="00D11C38" w:rsidRPr="00415A75">
        <w:rPr>
          <w:highlight w:val="yellow"/>
        </w:rPr>
        <w:t xml:space="preserve"> input the age-specific risk curve fitted to seasonal </w:t>
      </w:r>
      <w:r w:rsidR="008C04AA" w:rsidRPr="00415A75">
        <w:rPr>
          <w:highlight w:val="yellow"/>
        </w:rPr>
        <w:t xml:space="preserve">AZDHS </w:t>
      </w:r>
      <w:r w:rsidR="00D11C38" w:rsidRPr="00415A75">
        <w:rPr>
          <w:highlight w:val="yellow"/>
        </w:rPr>
        <w:t xml:space="preserve">data, and then re-fit models assuming HA group, HA subtype and NA subtype-level imprinting to </w:t>
      </w:r>
      <w:r w:rsidR="008C04AA" w:rsidRPr="00415A75">
        <w:rPr>
          <w:highlight w:val="yellow"/>
        </w:rPr>
        <w:t xml:space="preserve">H1N1 </w:t>
      </w:r>
      <w:r w:rsidR="00D11C38" w:rsidRPr="00415A75">
        <w:rPr>
          <w:highlight w:val="yellow"/>
        </w:rPr>
        <w:t>data from the first and second pandemic wave.</w:t>
      </w:r>
      <w:commentRangeEnd w:id="5"/>
      <w:r w:rsidR="00415A75">
        <w:rPr>
          <w:rStyle w:val="CommentReference"/>
        </w:rPr>
        <w:commentReference w:id="5"/>
      </w:r>
    </w:p>
    <w:p w14:paraId="19562173" w14:textId="52B74101" w:rsidR="008C04AA" w:rsidRDefault="00802B48" w:rsidP="008C04AA">
      <w:pPr>
        <w:shd w:val="clear" w:color="auto" w:fill="auto"/>
      </w:pPr>
      <w:r w:rsidRPr="00DB69DF">
        <w:t xml:space="preserve">Results showed that, under any imprinting model, the estimated strength </w:t>
      </w:r>
      <w:r w:rsidR="00D11C38">
        <w:t>of imprinting protection was strongest during the first pandemic wave, intermediate during the second wave, and weakest during seasonal influenza circulation</w:t>
      </w:r>
      <w:r w:rsidRPr="00DB69DF">
        <w:t xml:space="preserve"> (</w:t>
      </w:r>
      <w:r w:rsidRPr="00DB69DF">
        <w:rPr>
          <w:rStyle w:val="SubtitleChar"/>
        </w:rPr>
        <w:t xml:space="preserve">Fig. </w:t>
      </w:r>
      <w:r w:rsidR="00F91774" w:rsidRPr="00DB69DF">
        <w:rPr>
          <w:rStyle w:val="SubtitleChar"/>
        </w:rPr>
        <w:t>6A</w:t>
      </w:r>
      <w:r w:rsidR="00D11C38">
        <w:t>)</w:t>
      </w:r>
      <w:r w:rsidRPr="00DB69DF">
        <w:t xml:space="preserve">. </w:t>
      </w:r>
      <w:r w:rsidR="008C04AA">
        <w:t>M</w:t>
      </w:r>
      <w:r w:rsidR="008C04AA" w:rsidRPr="00DB69DF">
        <w:t>odel selection on first-wave pandemic data (2008-2009 influenza season) showed the strongest support for HA group-level imprinting (</w:t>
      </w:r>
      <w:r w:rsidR="008C04AA" w:rsidRPr="005376A4">
        <w:rPr>
          <w:rStyle w:val="SubtitleChar"/>
        </w:rPr>
        <w:t xml:space="preserve">Fig. </w:t>
      </w:r>
      <w:r w:rsidR="00871931">
        <w:rPr>
          <w:rStyle w:val="SubtitleChar"/>
        </w:rPr>
        <w:t>5</w:t>
      </w:r>
      <w:r w:rsidR="008C04AA" w:rsidRPr="005376A4">
        <w:rPr>
          <w:rStyle w:val="SubtitleChar"/>
        </w:rPr>
        <w:t>B</w:t>
      </w:r>
      <w:r w:rsidR="008C04AA" w:rsidRPr="00DB69DF">
        <w:t>).</w:t>
      </w:r>
      <w:r w:rsidR="008C04AA">
        <w:t xml:space="preserve"> However, model</w:t>
      </w:r>
      <w:r w:rsidR="008C04AA" w:rsidRPr="00DB69DF">
        <w:t xml:space="preserve"> selection on data from the second pandemic wave was consistent </w:t>
      </w:r>
      <w:r w:rsidR="008C04AA">
        <w:t>results from</w:t>
      </w:r>
      <w:r w:rsidR="008C04AA" w:rsidRPr="00DB69DF">
        <w:t xml:space="preserve"> seasonal influenza data, </w:t>
      </w:r>
      <w:r w:rsidR="008C04AA">
        <w:lastRenderedPageBreak/>
        <w:t>where narrower,</w:t>
      </w:r>
      <w:r w:rsidR="008C04AA" w:rsidRPr="00DB69DF">
        <w:t xml:space="preserve"> NA and HA subtype-level imprinting received the most </w:t>
      </w:r>
      <w:r w:rsidR="008C04AA">
        <w:t xml:space="preserve">statistical </w:t>
      </w:r>
      <w:r w:rsidR="008C04AA" w:rsidRPr="00DB69DF">
        <w:t>support (</w:t>
      </w:r>
      <w:r w:rsidR="008C04AA" w:rsidRPr="00DB69DF">
        <w:sym w:font="Symbol" w:char="F044"/>
      </w:r>
      <w:r w:rsidR="008C04AA" w:rsidRPr="00DB69DF">
        <w:t xml:space="preserve">AIC = 0, 20.5, respectively). </w:t>
      </w:r>
    </w:p>
    <w:p w14:paraId="301D236A" w14:textId="1E817E5B" w:rsidR="00191293" w:rsidRDefault="008C04AA" w:rsidP="008C04AA">
      <w:pPr>
        <w:shd w:val="clear" w:color="auto" w:fill="auto"/>
        <w:rPr>
          <w:ins w:id="6" w:author="Katelyn Gostic" w:date="2019-04-05T15:55:00Z"/>
        </w:rPr>
      </w:pPr>
      <w:r w:rsidRPr="00DB69DF">
        <w:t xml:space="preserve"> </w:t>
      </w:r>
      <w:del w:id="7" w:author="Katelyn Gostic" w:date="2019-04-05T15:47:00Z">
        <w:r w:rsidRPr="00DB69DF" w:rsidDel="0009422F">
          <w:delText xml:space="preserve">The results of model selection were similar, in that HA and NA subtype-level imprinting received much greater statistical support than HA group-level imprinting or no imprinting, whether we fitted to seasonal or pandemic AZDHS data. Pandemic data supported HA subtype-level imprinting slightly more than NA subtype-level imprinting, whereas the order of model preference was reversed for seasonal influenza. </w:delText>
        </w:r>
      </w:del>
      <w:del w:id="8" w:author="Katelyn Gostic" w:date="2019-04-05T15:50:00Z">
        <w:r w:rsidRPr="00DB69DF" w:rsidDel="0009422F">
          <w:delText>The 2009 pandemic H1N1 virus is known to have shared antigenic properties with H1 variants that circulated early in the 20</w:delText>
        </w:r>
        <w:r w:rsidRPr="00DB69DF" w:rsidDel="0009422F">
          <w:rPr>
            <w:vertAlign w:val="superscript"/>
          </w:rPr>
          <w:delText>th</w:delText>
        </w:r>
        <w:r w:rsidRPr="00DB69DF" w:rsidDel="0009422F">
          <w:delText xml:space="preserve"> century </w:delText>
        </w:r>
        <w:r w:rsidRPr="00DB69DF" w:rsidDel="0009422F">
          <w:fldChar w:fldCharType="begin"/>
        </w:r>
        <w:r w:rsidRPr="00DB69DF" w:rsidDel="0009422F">
          <w:delInstrText xml:space="preserve"> ADDIN ZOTERO_ITEM CSL_CITATION {"citationID":"nmEAjsdN","properties":{"formattedCitation":"(5)","plainCitation":"(5)","noteIndex":0},"citationItems":[{"id":1046,"uris":["http://zotero.org/groups/2313999/items/FM97LHPD"],"uri":["http://zotero.org/groups/2313999/items/FM97LHPD"],"itemData":{"id":1046,"type":"article-journal","title":"Structural Basis of Preexisting Immunity to the 2009 H1N1 Pandemic Influenza Virus","container-title":"Science","page":"357-360","volume":"328","issue":"5976","source":"science.sciencemag.org","abstract":"The 2009 H1N1 swine flu is the first influenza pandemic in decades. The crystal structure of the hemagglutinin from the A/California/04/2009 H1N1 virus shows that its antigenic structure, particularly within the Sa antigenic site, is extremely similar to those of human H1N1 viruses circulating early in the 20th century. The cocrystal structure of the 1918 hemagglutinin with 2D1, an antibody from a survivor of the 1918 Spanish flu that neutralizes both 1918 and 2009 H1N1 viruses, reveals an epitope that is conserved in both pandemic viruses. Thus, antigenic similarity between the 2009 and 1918-like viruses provides an explanation for the age-related immunity to the current influenza pandemic.\nAn epitope conserved between the 1918 and 2009 pandemic flu viruses explains age-related immunity to the 2009 virus.\nAn epitope conserved between the 1918 and 2009 pandemic flu viruses explains age-related immunity to the 2009 virus.","DOI":"10.1126/science.1186430","ISSN":"0036-8075, 1095-9203","note":"PMID: 20339031","language":"en","author":[{"family":"Xu","given":"Rui"},{"family":"Ekiert","given":"Damian C."},{"family":"Krause","given":"Jens C."},{"family":"Hai","given":"Rong"},{"family":"Crowe","given":"James E."},{"family":"Wilson","given":"Ian A."}],"issued":{"date-parts":[["2010",4,16]]}}}],"schema":"https://github.com/citation-style-language/schema/raw/master/csl-citation.json"} </w:delInstrText>
        </w:r>
        <w:r w:rsidRPr="00DB69DF" w:rsidDel="0009422F">
          <w:fldChar w:fldCharType="separate"/>
        </w:r>
        <w:r w:rsidRPr="00DB69DF" w:rsidDel="0009422F">
          <w:rPr>
            <w:noProof/>
          </w:rPr>
          <w:delText>(5)</w:delText>
        </w:r>
        <w:r w:rsidRPr="00DB69DF" w:rsidDel="0009422F">
          <w:fldChar w:fldCharType="end"/>
        </w:r>
        <w:r w:rsidRPr="00DB69DF" w:rsidDel="0009422F">
          <w:delText xml:space="preserve">, which are known to have shaped pandemic age distributions </w:delText>
        </w:r>
        <w:r w:rsidRPr="00DB69DF" w:rsidDel="0009422F">
          <w:fldChar w:fldCharType="begin"/>
        </w:r>
        <w:r w:rsidRPr="00DB69DF" w:rsidDel="0009422F">
          <w:delInstrText xml:space="preserve"> ADDIN ZOTERO_ITEM CSL_CITATION {"citationID":"U3Zfxkr6","properties":{"formattedCitation":"(7)","plainCitation":"(7)","noteIndex":0},"citationItems":[{"id":1043,"uris":["http://zotero.org/groups/2313999/items/I2Y7U5WH"],"uri":["http://zotero.org/groups/2313999/items/I2Y7U5WH"],"itemData":{"id":1043,"type":"article-journal","title":"Global Mortality Estimates for the 2009 Influenza Pandemic from the GLaMOR Project: A Modeling Study","container-title":"PLOS Medicine","page":"e1001558","volume":"10","issue":"11","source":"PLoS Journals","abstract":"Lone Simonsen and colleagues use a two-stage statistical modeling approach to estimate the global mortality burden of the 2009 influenza pandemic from mortality data obtained from multiple countries. Please see later in the article for the Editors' Summary","DOI":"10.1371/journal.pmed.1001558","ISSN":"1549-1676","shortTitle":"Global Mortality Estimates for the 2009 Influenza Pandemic from the GLaMOR Project","journalAbbreviation":"PLOS Medicine","language":"en","author":[{"family":"Simonsen","given":"Lone"},{"family":"Spreeuwenberg","given":"Peter"},{"family":"Lustig","given":"Roger"},{"family":"Taylor","given":"Robert J."},{"family":"Fleming","given":"Douglas M."},{"family":"Kroneman","given":"Madelon"},{"family":"Kerkhove","given":"Maria D. Van"},{"family":"Mounts","given":"Anthony W."},{"family":"Paget","given":"W. John"},{"family":"Teams","given":"the GLaMOR Collaborating"}],"issued":{"date-parts":[["2013",11,26]]}}}],"schema":"https://github.com/citation-style-language/schema/raw/master/csl-citation.json"} </w:delInstrText>
        </w:r>
        <w:r w:rsidRPr="00DB69DF" w:rsidDel="0009422F">
          <w:fldChar w:fldCharType="separate"/>
        </w:r>
        <w:r w:rsidRPr="00DB69DF" w:rsidDel="0009422F">
          <w:rPr>
            <w:noProof/>
          </w:rPr>
          <w:delText>(7)</w:delText>
        </w:r>
        <w:r w:rsidRPr="00DB69DF" w:rsidDel="0009422F">
          <w:fldChar w:fldCharType="end"/>
        </w:r>
        <w:r w:rsidRPr="00DB69DF" w:rsidDel="0009422F">
          <w:delText>, so the stronger signal of HA-specific imprinting effects in fits to pandemic data were not surprising.</w:delText>
        </w:r>
      </w:del>
    </w:p>
    <w:p w14:paraId="6837EFE9" w14:textId="3822F4FB" w:rsidR="00802B48" w:rsidRDefault="00802B48" w:rsidP="00802B48">
      <w:pPr>
        <w:pStyle w:val="Heading2"/>
      </w:pPr>
      <w:r>
        <w:t>Effect of evolutionary rate</w:t>
      </w:r>
    </w:p>
    <w:p w14:paraId="065BFA47" w14:textId="443F607F" w:rsidR="00802B48" w:rsidRPr="005376A4" w:rsidRDefault="00802B48" w:rsidP="005376A4">
      <w:pPr>
        <w:rPr>
          <w:strike/>
        </w:rPr>
      </w:pPr>
      <w:r>
        <w:t xml:space="preserve">To test the impact of antigenic advance on epidemic age distribution, we used publicly available data from </w:t>
      </w:r>
      <w:proofErr w:type="spellStart"/>
      <w:r w:rsidRPr="00985FB5">
        <w:rPr>
          <w:i/>
        </w:rPr>
        <w:t>Nextstrain</w:t>
      </w:r>
      <w:proofErr w:type="spellEnd"/>
      <w:r w:rsidR="00985FB5">
        <w:rPr>
          <w:i/>
        </w:rPr>
        <w:t xml:space="preserve"> </w:t>
      </w:r>
      <w:r w:rsidR="00871931">
        <w:rPr>
          <w:i/>
        </w:rPr>
        <w:fldChar w:fldCharType="begin"/>
      </w:r>
      <w:r w:rsidR="00A4473E">
        <w:rPr>
          <w:i/>
        </w:rPr>
        <w:instrText xml:space="preserve"> ADDIN ZOTERO_ITEM CSL_CITATION {"citationID":"FAMQ3Z04","properties":{"formattedCitation":"(23\\uc0\\u8211{}25)","plainCitation":"(23–25)","noteIndex":0},"citationItems":[{"id":1095,"uris":["http://zotero.org/groups/2313999/items/ASXMBRZJ"],"uri":["http://zotero.org/groups/2313999/items/ASXMBRZJ"],"itemData":{"id":1095,"type":"article-journal","title":"Nextstrain: real-time tracking of pathogen evolution","container-title":"Bioinformatics","page":"4121-4123","volume":"34","issue":"23","source":"academic.oup.com","abstract":"AbstractSummary.  Understanding the spread and evolution of pathogens is important for effective public health measures and surveillance. Nextstrain consists of","DOI":"10.1093/bioinformatics/bty407","ISSN":"1367-4803","title-short":"Nextstrain","journalAbbreviation":"Bioinformatics","language":"en","author":[{"family":"Hadfield","given":"James"},{"family":"Megill","given":"Colin"},{"family":"Bell","given":"Sidney M."},{"family":"Huddleston","given":"John"},{"family":"Potter","given":"Barney"},{"family":"Callender","given":"Charlton"},{"family":"Sagulenko","given":"Pavel"},{"family":"Bedford","given":"Trevor"},{"family":"Neher","given":"Richard A."}],"issued":{"date-parts":[["2018",12,1]]}}},{"id":1100,"uris":["http://zotero.org/groups/2313999/items/CIIJJJF9"],"uri":["http://zotero.org/groups/2313999/items/CIIJJJF9"],"itemData":{"id":1100,"type":"article-journal","title":"TreeTime: Maximum-likelihood phylodynamic analysis","container-title":"Virus Evolution","volume":"4","issue":"1","source":"PubMed Central","abstract":"Mutations that accumulate in the genome of cells or viruses can be used to infer their evolutionary history. In the case of rapidly evolving organisms, genomes can reveal their detailed spatiotemporal spread. Such phylodynamic analyses are particularly useful to understand the epidemiology of rapidly evolving viral pathogens. As the number of genome sequences available for different pathogens has increased dramatically over the last years, phylodynamic analysis with traditional methods becomes challenging as these methods scale poorly with growing datasets. Here, we present TreeTime, a Python-based framework for phylodynamic analysis using an approximate Maximum Likelihood approach. TreeTime can estimate ancestral states, infer evolution models, reroot trees to maximize temporal signals, estimate molecular clock phylogenies and population size histories. The runtime of TreeTime scales linearly with dataset size.","URL":"https://www.ncbi.nlm.nih.gov/pmc/articles/PMC5758920/","DOI":"10.1093/ve/vex042","ISSN":"2057-1577","note":"PMID: 29340210\nPMCID: PMC5758920","title-short":"TreeTime","journalAbbreviation":"Virus Evol","author":[{"family":"Sagulenko","given":"Pavel"},{"family":"Puller","given":"Vadim"},{"family":"Neher","given":"Richard A"}],"issued":{"date-parts":[["2018",1,8]]},"accessed":{"date-parts":[["2019",4,12]]}}},{"id":1099,"uris":["http://zotero.org/groups/2313999/items/EM6HJRFC"],"uri":["http://zotero.org/groups/2313999/items/EM6HJRFC"],"itemData":{"id":1099,"type":"article-journal","title":"Prediction, dynamics, and visualization of antigenic phenotypes of seasonal influenza viruses","container-title":"Proceedings of the National Academy of Sciences","page":"E1701-E1709","volume":"113","issue":"12","source":"DOI.org (Crossref)","DOI":"10.1073/pnas.1525578113","ISSN":"0027-8424, 1091-6490","language":"en","author":[{"family":"Neher","given":"Richard A."},{"family":"Bedford","given":"Trevor"},{"family":"Daniels","given":"Rodney S."},{"family":"Russell","given":"Colin A."},{"family":"Shraiman","given":"Boris I."}],"issued":{"date-parts":[["2016",3,22]]}}}],"schema":"https://github.com/citation-style-language/schema/raw/master/csl-citation.json"} </w:instrText>
      </w:r>
      <w:r w:rsidR="00871931">
        <w:rPr>
          <w:i/>
        </w:rPr>
        <w:fldChar w:fldCharType="separate"/>
      </w:r>
      <w:r w:rsidR="00A4473E" w:rsidRPr="00A4473E">
        <w:rPr>
          <w:color w:val="000000"/>
        </w:rPr>
        <w:t>(23–25)</w:t>
      </w:r>
      <w:r w:rsidR="00871931">
        <w:rPr>
          <w:i/>
        </w:rPr>
        <w:fldChar w:fldCharType="end"/>
      </w:r>
      <w:r>
        <w:t xml:space="preserve"> to calculate </w:t>
      </w:r>
      <w:r w:rsidR="00985FB5">
        <w:t>the annual antigenic advance of H1N1 and H3N2, relative to the previous influenza season</w:t>
      </w:r>
      <w:r w:rsidR="00CD3D54">
        <w:t xml:space="preserve"> (</w:t>
      </w:r>
      <w:r w:rsidR="00CD3D54" w:rsidRPr="00CD3D54">
        <w:rPr>
          <w:rStyle w:val="SubtitleChar"/>
        </w:rPr>
        <w:t>Methods</w:t>
      </w:r>
      <w:r w:rsidR="00CD3D54">
        <w:t>)</w:t>
      </w:r>
      <w:r w:rsidR="00871931">
        <w:t xml:space="preserve">. </w:t>
      </w:r>
      <w:r>
        <w:t xml:space="preserve">If the rate of antigenic drift is a strong driver of age-specific influenza risk, then the fraction of influenza cases observed in children should be negatively related </w:t>
      </w:r>
      <w:r w:rsidR="00CD3D54">
        <w:t>to the epidemic strain’s antigenic advance since the previous season</w:t>
      </w:r>
      <w:r>
        <w:t xml:space="preserve">. </w:t>
      </w:r>
      <w:r w:rsidR="00CD3D54">
        <w:t xml:space="preserve">In other words, strains that have not changed antigenically since the previous season should </w:t>
      </w:r>
      <w:r w:rsidR="005376A4">
        <w:t>be more restricted to causing cases</w:t>
      </w:r>
      <w:r w:rsidR="00CD3D54">
        <w:t xml:space="preserve"> in immunologically naïve children. </w:t>
      </w:r>
      <w:r>
        <w:t>Furthermore, if the rate of antigen</w:t>
      </w:r>
      <w:bookmarkStart w:id="9" w:name="_GoBack"/>
      <w:bookmarkEnd w:id="9"/>
      <w:r>
        <w:t xml:space="preserve">ic </w:t>
      </w:r>
      <w:r w:rsidR="00CD3D54">
        <w:t>advance</w:t>
      </w:r>
      <w:r>
        <w:t xml:space="preserve"> is the dominant driver of age-specific influenza risk, then </w:t>
      </w:r>
      <w:r w:rsidR="00CD3D54">
        <w:t>in seasons where H1N1 and H3N2 show similar rates of advance, epidemics caused by either subtype</w:t>
      </w:r>
      <w:r>
        <w:t xml:space="preserve"> should converge in age distribution.</w:t>
      </w:r>
    </w:p>
    <w:p w14:paraId="1C77E8F9" w14:textId="77777777" w:rsidR="005376A4" w:rsidRDefault="00802B48" w:rsidP="001A1404">
      <w:r>
        <w:t xml:space="preserve">In the AZDHS data, </w:t>
      </w:r>
      <w:r w:rsidR="00CD3D54">
        <w:t>annual antigenic advance was</w:t>
      </w:r>
      <w:r>
        <w:t xml:space="preserve"> somewhat negatively associated with the fraction of H3N2 cases observed in children, but the Pearson correlation was not strong enough to reach significance</w:t>
      </w:r>
      <w:r w:rsidR="00CD3D54">
        <w:t xml:space="preserve"> </w:t>
      </w:r>
      <w:r w:rsidR="006C54C9">
        <w:t xml:space="preserve">in any age group </w:t>
      </w:r>
      <w:r>
        <w:t>(</w:t>
      </w:r>
      <w:r w:rsidRPr="00201103">
        <w:rPr>
          <w:rStyle w:val="SubtitleChar"/>
        </w:rPr>
        <w:t xml:space="preserve">Fig. </w:t>
      </w:r>
      <w:r w:rsidR="00E74BFD">
        <w:rPr>
          <w:rStyle w:val="SubtitleChar"/>
        </w:rPr>
        <w:t>6</w:t>
      </w:r>
      <w:r w:rsidR="006C54C9">
        <w:rPr>
          <w:rStyle w:val="SubtitleChar"/>
        </w:rPr>
        <w:t>A</w:t>
      </w:r>
      <w:r>
        <w:t>). The data contained too few influenza seasons with &gt;100 confirmed H1N1 cases to support meaningful Pearson correlation coefficients specific to pre-2009 or post-2009 H1N1 lineages.</w:t>
      </w:r>
      <w:r w:rsidR="006C54C9">
        <w:t xml:space="preserve"> </w:t>
      </w:r>
    </w:p>
    <w:p w14:paraId="251B1213" w14:textId="010B2F9C" w:rsidR="001C744D" w:rsidRDefault="005376A4" w:rsidP="001A1404">
      <w:r>
        <w:t>D</w:t>
      </w:r>
      <w:r w:rsidR="006C54C9">
        <w:t>ifferences in H1N1 and H3N2’s age-specific impacts persisted, even after controlling for antigenic advance. H1N1 data consistently clustered separately from H3N</w:t>
      </w:r>
      <w:r w:rsidR="00E74BFD">
        <w:t>2</w:t>
      </w:r>
      <w:r w:rsidR="008F224C">
        <w:t xml:space="preserve">, with </w:t>
      </w:r>
      <w:r w:rsidR="00802B48">
        <w:t xml:space="preserve">H1N1 </w:t>
      </w:r>
      <w:r w:rsidR="008F224C">
        <w:t>consistently causing</w:t>
      </w:r>
      <w:r w:rsidR="00802B48">
        <w:t xml:space="preserve"> fewer cases in children (0-10), </w:t>
      </w:r>
      <w:r w:rsidR="006C54C9">
        <w:t>and elderly adults</w:t>
      </w:r>
      <w:r w:rsidR="00802B48">
        <w:t xml:space="preserve"> (71-85),</w:t>
      </w:r>
      <w:r w:rsidR="006C54C9">
        <w:t xml:space="preserve"> and more cases in adults</w:t>
      </w:r>
      <w:r w:rsidR="00802B48">
        <w:t xml:space="preserve"> than H3N2 strains with similar </w:t>
      </w:r>
      <w:r w:rsidR="008F224C">
        <w:t>rates of antigenic advance</w:t>
      </w:r>
      <w:r w:rsidR="006C54C9">
        <w:t xml:space="preserve"> (</w:t>
      </w:r>
      <w:r w:rsidR="006C54C9" w:rsidRPr="006C54C9">
        <w:rPr>
          <w:rStyle w:val="SubtitleChar"/>
        </w:rPr>
        <w:t xml:space="preserve">Fig. </w:t>
      </w:r>
      <w:r w:rsidR="00871931">
        <w:rPr>
          <w:rStyle w:val="SubtitleChar"/>
        </w:rPr>
        <w:t>6</w:t>
      </w:r>
      <w:r w:rsidR="006C54C9" w:rsidRPr="006C54C9">
        <w:rPr>
          <w:rStyle w:val="SubtitleChar"/>
        </w:rPr>
        <w:t>A</w:t>
      </w:r>
      <w:r w:rsidR="006C54C9">
        <w:t>)</w:t>
      </w:r>
      <w:r w:rsidR="00802B48">
        <w:t>.</w:t>
      </w:r>
      <w:r w:rsidR="006C54C9">
        <w:t xml:space="preserve"> </w:t>
      </w:r>
      <w:r w:rsidR="008F224C">
        <w:t>Smoothed density plots showed no clear relationship between annual antigenic advance and age distribution</w:t>
      </w:r>
      <w:r w:rsidR="006C54C9">
        <w:t xml:space="preserve"> (</w:t>
      </w:r>
      <w:r w:rsidR="006C54C9" w:rsidRPr="006C54C9">
        <w:rPr>
          <w:rStyle w:val="SubtitleChar"/>
        </w:rPr>
        <w:t xml:space="preserve">Fig. </w:t>
      </w:r>
      <w:r w:rsidR="00871931">
        <w:rPr>
          <w:rStyle w:val="SubtitleChar"/>
        </w:rPr>
        <w:t>6</w:t>
      </w:r>
      <w:r w:rsidR="006C54C9" w:rsidRPr="006C54C9">
        <w:rPr>
          <w:rStyle w:val="SubtitleChar"/>
        </w:rPr>
        <w:t>B</w:t>
      </w:r>
      <w:r w:rsidR="006C54C9">
        <w:t>)</w:t>
      </w:r>
      <w:r w:rsidR="00802B48">
        <w:t xml:space="preserve">. </w:t>
      </w:r>
      <w:r w:rsidR="006C54C9">
        <w:t xml:space="preserve">Overall, the data showed no evidence that H1N1 and H3N2’s age-specific impacts converge when rates of antigenic advance are </w:t>
      </w:r>
      <w:r w:rsidR="006C54C9">
        <w:lastRenderedPageBreak/>
        <w:t xml:space="preserve">similar, and </w:t>
      </w:r>
      <w:r w:rsidR="00E74BFD">
        <w:t xml:space="preserve">although weak effects cannot be ruled out, these </w:t>
      </w:r>
      <w:r w:rsidR="006C54C9">
        <w:t>analyses did not reveal a strong relationship between antigenic advance and epidemic age distribution.</w:t>
      </w:r>
    </w:p>
    <w:p w14:paraId="37D39F34" w14:textId="77777777" w:rsidR="00415A75" w:rsidRDefault="00415A75" w:rsidP="007061B4">
      <w:pPr>
        <w:pStyle w:val="Heading1"/>
      </w:pPr>
    </w:p>
    <w:p w14:paraId="0E10EABF" w14:textId="6BBC74A4" w:rsidR="00FD481E" w:rsidRPr="00FD481E" w:rsidRDefault="007061B4" w:rsidP="007061B4">
      <w:pPr>
        <w:pStyle w:val="Heading1"/>
      </w:pPr>
      <w:r>
        <w:t>Discussion</w:t>
      </w:r>
    </w:p>
    <w:p w14:paraId="645AB76D" w14:textId="77777777" w:rsidR="00CF38C7" w:rsidRDefault="002A0C29" w:rsidP="00CF38C7">
      <w:r w:rsidRPr="00CF38C7">
        <w:rPr>
          <w:color w:val="auto"/>
        </w:rPr>
        <w:t xml:space="preserve">Altogether, results showed that childhood imprinting to a particular </w:t>
      </w:r>
      <w:r w:rsidR="00CE3037" w:rsidRPr="00CF38C7">
        <w:rPr>
          <w:color w:val="auto"/>
        </w:rPr>
        <w:t>NA or HA</w:t>
      </w:r>
      <w:r w:rsidRPr="00CF38C7">
        <w:rPr>
          <w:color w:val="auto"/>
        </w:rPr>
        <w:t xml:space="preserve"> subtype is the most likely driver of </w:t>
      </w:r>
      <w:r w:rsidR="003B63E9" w:rsidRPr="00CF38C7">
        <w:rPr>
          <w:color w:val="auto"/>
        </w:rPr>
        <w:t xml:space="preserve">observed </w:t>
      </w:r>
      <w:r w:rsidRPr="00CF38C7">
        <w:rPr>
          <w:color w:val="auto"/>
        </w:rPr>
        <w:t>differences in the age-specific impact</w:t>
      </w:r>
      <w:r w:rsidR="00EE4535" w:rsidRPr="00CF38C7">
        <w:rPr>
          <w:color w:val="auto"/>
        </w:rPr>
        <w:t>s</w:t>
      </w:r>
      <w:r w:rsidRPr="00CF38C7">
        <w:rPr>
          <w:color w:val="auto"/>
        </w:rPr>
        <w:t xml:space="preserve"> of seasonal H1N1 and H3N2. The data did not support strong effects from </w:t>
      </w:r>
      <w:r w:rsidR="003B63E9" w:rsidRPr="00CF38C7">
        <w:rPr>
          <w:color w:val="auto"/>
        </w:rPr>
        <w:t xml:space="preserve">broader, HA group-level imprinting, or from differences in each subtype’s rates of antigenic advance. </w:t>
      </w:r>
      <w:r w:rsidR="00CE3037" w:rsidRPr="00CF38C7">
        <w:rPr>
          <w:color w:val="auto"/>
        </w:rPr>
        <w:t xml:space="preserve">Model comparison on both data sets independently provided the strongest support for effects from childhood imprinting to NA. Although NA is not as </w:t>
      </w:r>
      <w:r w:rsidR="00027C8C" w:rsidRPr="00CF38C7">
        <w:rPr>
          <w:color w:val="auto"/>
        </w:rPr>
        <w:t>intensively</w:t>
      </w:r>
      <w:r w:rsidR="00CE3037" w:rsidRPr="00CF38C7">
        <w:rPr>
          <w:color w:val="auto"/>
        </w:rPr>
        <w:t xml:space="preserve"> </w:t>
      </w:r>
      <w:r w:rsidR="00CE3037">
        <w:t>studied as HA, these results emphasize the importance of both antigens as drivers of protection</w:t>
      </w:r>
      <w:r w:rsidR="009B5ACC">
        <w:t xml:space="preserve"> against seasonal influenza</w:t>
      </w:r>
      <w:r w:rsidR="00CE3037">
        <w:t xml:space="preserve">. </w:t>
      </w:r>
    </w:p>
    <w:p w14:paraId="50AAACC3" w14:textId="77777777" w:rsidR="006E4B7E" w:rsidRDefault="0021176C" w:rsidP="00CF38C7">
      <w:r w:rsidRPr="00FD481E">
        <w:t xml:space="preserve">Based on widely used rules of thumb for the interpretation of </w:t>
      </w:r>
      <w:r>
        <w:sym w:font="Symbol" w:char="F044"/>
      </w:r>
      <w:r w:rsidRPr="00FD481E">
        <w:t xml:space="preserve">AIC values, </w:t>
      </w:r>
      <w:r>
        <w:t>HA subtype-level imprinting</w:t>
      </w:r>
      <w:r w:rsidR="00CF38C7">
        <w:t xml:space="preserve"> effects</w:t>
      </w:r>
      <w:r>
        <w:t xml:space="preserve"> (AZDHS </w:t>
      </w:r>
      <w:r>
        <w:sym w:font="Symbol" w:char="F044"/>
      </w:r>
      <w:r w:rsidRPr="00FD481E">
        <w:t>AIC=</w:t>
      </w:r>
      <w:r w:rsidR="005376A4">
        <w:t>23.</w:t>
      </w:r>
      <w:r w:rsidR="006E4B7E">
        <w:t>42</w:t>
      </w:r>
      <w:r w:rsidRPr="00FD481E">
        <w:t xml:space="preserve">), would normally be ruled </w:t>
      </w:r>
      <w:r>
        <w:t>inferior to NA subtype-level imprinting</w:t>
      </w:r>
      <w:r w:rsidRPr="00FD481E">
        <w:t>. However,</w:t>
      </w:r>
      <w:r>
        <w:t xml:space="preserve"> predictions from models containing HA and NA-subtype level imprinting were very similar, differing only slightly in the predicted</w:t>
      </w:r>
      <w:r w:rsidRPr="00FD481E">
        <w:t xml:space="preserve"> protection status of H2N2 imprinted cohorts</w:t>
      </w:r>
      <w:r w:rsidR="005F5F36">
        <w:t>. Because the dataset was large, these small differences in model fit produced substantial differences in likelihood and in AIC</w:t>
      </w:r>
      <w:r>
        <w:t xml:space="preserve">. </w:t>
      </w:r>
      <w:r w:rsidR="00CF38C7">
        <w:t xml:space="preserve">It is possible that some combination of effects from both HA and NA subtype-level imprinting shapes seasonal influenza </w:t>
      </w:r>
      <w:proofErr w:type="gramStart"/>
      <w:r w:rsidR="00CF38C7">
        <w:t>risk, but</w:t>
      </w:r>
      <w:proofErr w:type="gramEnd"/>
      <w:r w:rsidR="00CF38C7">
        <w:t xml:space="preserve"> g</w:t>
      </w:r>
      <w:r>
        <w:t xml:space="preserve">iven the extensive collinearities between predictions of the two best models, we could neither </w:t>
      </w:r>
      <w:r w:rsidR="005F5F36">
        <w:t>directly test</w:t>
      </w:r>
      <w:r>
        <w:t>, nor definitively rule out</w:t>
      </w:r>
      <w:r w:rsidR="00CF38C7">
        <w:t xml:space="preserve"> this hypothesis</w:t>
      </w:r>
      <w:r>
        <w:t xml:space="preserve">. </w:t>
      </w:r>
    </w:p>
    <w:p w14:paraId="101A860F" w14:textId="0E95E9CF" w:rsidR="00734EAB" w:rsidRPr="00CF38C7" w:rsidRDefault="006E4B7E" w:rsidP="00CF38C7">
      <w:pPr>
        <w:rPr>
          <w:color w:val="auto"/>
        </w:rPr>
      </w:pPr>
      <w:commentRangeStart w:id="10"/>
      <w:r w:rsidRPr="007D766D">
        <w:t xml:space="preserve">The low diversity of influenza circulation in the past century, and unbalanced sampling across time, space and age groups limited the scope of inference </w:t>
      </w:r>
      <w:r w:rsidR="007D766D" w:rsidRPr="007D766D">
        <w:t>supported by</w:t>
      </w:r>
      <w:r w:rsidRPr="007D766D">
        <w:t xml:space="preserve"> this study</w:t>
      </w:r>
      <w:r w:rsidR="007D766D" w:rsidRPr="007D766D">
        <w:t xml:space="preserve">, or any </w:t>
      </w:r>
      <w:r w:rsidRPr="007D766D">
        <w:t xml:space="preserve">study </w:t>
      </w:r>
      <w:r w:rsidR="007D766D" w:rsidRPr="007D766D">
        <w:t>relying exclusively on</w:t>
      </w:r>
      <w:r w:rsidR="00750A62" w:rsidRPr="007D766D">
        <w:t xml:space="preserve"> cross-sectional population data</w:t>
      </w:r>
      <w:r w:rsidRPr="007D766D">
        <w:t xml:space="preserve">. </w:t>
      </w:r>
      <w:r w:rsidR="00CE3037" w:rsidRPr="007D766D">
        <w:t xml:space="preserve">Deeper insights </w:t>
      </w:r>
      <w:r w:rsidR="00CF38C7" w:rsidRPr="007D766D">
        <w:t xml:space="preserve">into the relative impacts of HA-specific or NA-specific childhood imprinting </w:t>
      </w:r>
      <w:r w:rsidR="00CE3037" w:rsidRPr="007D766D">
        <w:t xml:space="preserve">will most likely need to come from immunological data. The recent NIH initiative to fund large cohort studies [CITE], </w:t>
      </w:r>
      <w:r w:rsidR="00734EAB" w:rsidRPr="007D766D">
        <w:t xml:space="preserve">is a promising </w:t>
      </w:r>
      <w:r w:rsidR="007D766D" w:rsidRPr="007D766D">
        <w:t>development</w:t>
      </w:r>
      <w:r w:rsidR="00734EAB" w:rsidRPr="007D766D">
        <w:t xml:space="preserve">, but </w:t>
      </w:r>
      <w:r w:rsidR="007D766D" w:rsidRPr="007D766D">
        <w:t xml:space="preserve">these studies </w:t>
      </w:r>
      <w:r w:rsidR="00734EAB" w:rsidRPr="007D766D">
        <w:t xml:space="preserve">may not </w:t>
      </w:r>
      <w:r w:rsidR="00734EAB" w:rsidRPr="007D766D">
        <w:lastRenderedPageBreak/>
        <w:t xml:space="preserve">yield results for over a decade. </w:t>
      </w:r>
      <w:r w:rsidRPr="007D766D">
        <w:t xml:space="preserve">Development of an assay to diagnose imprinting status in cross-sectional data from </w:t>
      </w:r>
      <w:r w:rsidR="007D766D" w:rsidRPr="007D766D">
        <w:t>individuals</w:t>
      </w:r>
      <w:r w:rsidRPr="007D766D">
        <w:t xml:space="preserve">, or from banked blood and serum samples would </w:t>
      </w:r>
      <w:r w:rsidR="007D766D" w:rsidRPr="007D766D">
        <w:t>also be a major step forward.</w:t>
      </w:r>
      <w:r w:rsidR="007D766D">
        <w:t xml:space="preserve"> </w:t>
      </w:r>
      <w:commentRangeEnd w:id="10"/>
      <w:r w:rsidR="007D766D">
        <w:rPr>
          <w:rStyle w:val="CommentReference"/>
        </w:rPr>
        <w:commentReference w:id="10"/>
      </w:r>
    </w:p>
    <w:p w14:paraId="29D4BCE6" w14:textId="74CC33F3" w:rsidR="00436E33" w:rsidRPr="00FD481E" w:rsidRDefault="00734EAB" w:rsidP="00734EAB">
      <w:r>
        <w:t xml:space="preserve">Evidence that narrow, within-subtype imprinting has much stronger impacts than broader, HA group-level imprinting is </w:t>
      </w:r>
      <w:r w:rsidR="00436E33" w:rsidRPr="00FD481E">
        <w:t>consistent with decades of research on seasonal influenza immunity</w:t>
      </w:r>
      <w:r>
        <w:t>, where narrow, homologous immune memory is known to drive well-documented epidemiological and phylodynamic patterns</w:t>
      </w:r>
      <w:r w:rsidR="00436E33" w:rsidRPr="00FD481E">
        <w:t>.</w:t>
      </w:r>
      <w:r>
        <w:t xml:space="preserve"> </w:t>
      </w:r>
      <w:r w:rsidR="00436E33" w:rsidRPr="00FD481E">
        <w:t xml:space="preserve">Still, given </w:t>
      </w:r>
      <w:r w:rsidR="00436E33">
        <w:t xml:space="preserve">that narrow, within-subtype immunity is known to decay rapidly in the face of antigenic drift, </w:t>
      </w:r>
      <w:r w:rsidR="00CF38C7">
        <w:t xml:space="preserve">it is somewhat surprising </w:t>
      </w:r>
      <w:r w:rsidR="00436E33">
        <w:t>that</w:t>
      </w:r>
      <w:r w:rsidR="00436E33" w:rsidRPr="00FD481E">
        <w:t xml:space="preserve"> signatures of homosubtypic imprinting protection persist across an entire human lifetime</w:t>
      </w:r>
      <w:r>
        <w:t xml:space="preserve">, </w:t>
      </w:r>
      <w:r w:rsidR="00CF38C7">
        <w:t>remaining</w:t>
      </w:r>
      <w:r>
        <w:t xml:space="preserve"> evident even in the oldest cohorts</w:t>
      </w:r>
      <w:r w:rsidR="00436E33" w:rsidRPr="00FD481E">
        <w:t xml:space="preserve">. On average, H1N1 and H3N2 viruses drift by 0.62 and 1.01 antigenic units per year, respectively [cite Bedford </w:t>
      </w:r>
      <w:proofErr w:type="spellStart"/>
      <w:r w:rsidR="00436E33" w:rsidRPr="00FD481E">
        <w:t>eLife</w:t>
      </w:r>
      <w:proofErr w:type="spellEnd"/>
      <w:r w:rsidR="00436E33" w:rsidRPr="00FD481E">
        <w:t xml:space="preserve"> paper], which roughly </w:t>
      </w:r>
      <w:r w:rsidR="004F5A58" w:rsidRPr="00FD481E">
        <w:t>corresponds</w:t>
      </w:r>
      <w:r w:rsidR="00436E33" w:rsidRPr="00FD481E">
        <w:t xml:space="preserve"> to a two-fold drop in titer for every 1.61, or 0.99 years of antigenic evolution between </w:t>
      </w:r>
      <w:r w:rsidR="005F5F36">
        <w:t>strains</w:t>
      </w:r>
      <w:r w:rsidR="00436E33" w:rsidRPr="00FD481E">
        <w:t xml:space="preserve">. </w:t>
      </w:r>
      <w:r w:rsidR="00750A62">
        <w:t>Strains that circulated more than 15 years apart usually show no measurable serological cross-protection</w:t>
      </w:r>
      <w:r w:rsidR="00436E33" w:rsidRPr="00FD481E">
        <w:t xml:space="preserve"> [Bedford, </w:t>
      </w:r>
      <w:proofErr w:type="spellStart"/>
      <w:r w:rsidR="00436E33" w:rsidRPr="00FD481E">
        <w:t>elife</w:t>
      </w:r>
      <w:proofErr w:type="spellEnd"/>
      <w:r w:rsidR="00436E33" w:rsidRPr="00FD481E">
        <w:t xml:space="preserve">]. Thus, it is somewhat puzzling that </w:t>
      </w:r>
      <w:r w:rsidR="004F5A58">
        <w:t xml:space="preserve">narrow, homologous </w:t>
      </w:r>
      <w:r w:rsidR="00436E33" w:rsidRPr="00FD481E">
        <w:t xml:space="preserve">influenza immunity primed in childhood provides any meaningful protection after adolescence, let alone </w:t>
      </w:r>
      <w:r w:rsidR="00436E33">
        <w:t>decades later in old age</w:t>
      </w:r>
      <w:r w:rsidR="00436E33" w:rsidRPr="00FD481E">
        <w:t xml:space="preserve">. </w:t>
      </w:r>
    </w:p>
    <w:p w14:paraId="615F96A6" w14:textId="51D56701" w:rsidR="00436E33" w:rsidRPr="004C2AB7" w:rsidRDefault="00436E33" w:rsidP="008F1F78">
      <w:pPr>
        <w:rPr>
          <w:color w:val="auto"/>
        </w:rPr>
      </w:pPr>
      <w:commentRangeStart w:id="11"/>
      <w:r w:rsidRPr="00FD481E">
        <w:t>One</w:t>
      </w:r>
      <w:commentRangeEnd w:id="11"/>
      <w:r w:rsidR="008F1F78">
        <w:rPr>
          <w:rStyle w:val="CommentReference"/>
        </w:rPr>
        <w:commentReference w:id="11"/>
      </w:r>
      <w:r w:rsidRPr="00FD481E">
        <w:t xml:space="preserve"> possible explanation for the evident longevity of </w:t>
      </w:r>
      <w:r w:rsidR="004F5A58">
        <w:t xml:space="preserve">homologous </w:t>
      </w:r>
      <w:r w:rsidR="005F5F36">
        <w:t xml:space="preserve">childhood </w:t>
      </w:r>
      <w:r w:rsidR="004F5A58">
        <w:t>imprinting protection</w:t>
      </w:r>
      <w:r w:rsidRPr="00FD481E">
        <w:t xml:space="preserve"> is that imprinting to a particular HA or NA subtype builds strong memory </w:t>
      </w:r>
      <w:r w:rsidR="00CF38C7">
        <w:t>of epitopes conserved among homologous variants of the same subtype, but not across subtypes</w:t>
      </w:r>
      <w:r w:rsidRPr="00FD481E">
        <w:t xml:space="preserve">. </w:t>
      </w:r>
      <w:r>
        <w:t xml:space="preserve">Another </w:t>
      </w:r>
      <w:r w:rsidRPr="00FD481E">
        <w:t xml:space="preserve">possible explanation is that the </w:t>
      </w:r>
      <w:r>
        <w:t>memory</w:t>
      </w:r>
      <w:r w:rsidRPr="00FD481E">
        <w:t xml:space="preserve"> B cell clones developed during the first childhood influenza exposure </w:t>
      </w:r>
      <w:r w:rsidR="00CF38C7">
        <w:t>later</w:t>
      </w:r>
      <w:r>
        <w:t xml:space="preserve"> adapt via somatic hypermutation to “follow” </w:t>
      </w:r>
      <w:r w:rsidR="00CF38C7">
        <w:t xml:space="preserve">homologous </w:t>
      </w:r>
      <w:r>
        <w:t xml:space="preserve">antigenic targets </w:t>
      </w:r>
      <w:r w:rsidR="005F5F36">
        <w:t xml:space="preserve">as they drift </w:t>
      </w:r>
      <w:r>
        <w:t>over time</w:t>
      </w:r>
      <w:r w:rsidRPr="00FD481E">
        <w:t xml:space="preserve">. Thus, childhood imprinting may provide preferential, lifelong protection against a particular HA or NA subtype by filling a child's B cell repertoire with clones that will serve in the future, not as final products, but as prototypes that can be rapidly and effectively tailored to recognize drifted influenza strains of the same subtype. </w:t>
      </w:r>
      <w:r>
        <w:t xml:space="preserve">A third possibility is that </w:t>
      </w:r>
      <w:r w:rsidR="00FA24F3">
        <w:t>signals of imprinting protection are</w:t>
      </w:r>
      <w:r>
        <w:t xml:space="preserve"> anomalously strong</w:t>
      </w:r>
      <w:r w:rsidR="00FA24F3">
        <w:t xml:space="preserve"> in the current cohort of elderly adults (born in the 1920s and 1930s)</w:t>
      </w:r>
      <w:r w:rsidR="004F5A58">
        <w:t>. Only H1N1 circulated in humans from 1918 to 1957, so the oldest subjects in the data</w:t>
      </w:r>
      <w:r w:rsidR="005F5F36">
        <w:t xml:space="preserve"> (born shortly after the 1918 pandemic)</w:t>
      </w:r>
      <w:r w:rsidR="004F5A58">
        <w:t xml:space="preserve"> </w:t>
      </w:r>
      <w:r w:rsidR="00D6036B">
        <w:t>would</w:t>
      </w:r>
      <w:r w:rsidR="004F5A58">
        <w:t xml:space="preserve"> not have encountered an influenza virus of any </w:t>
      </w:r>
      <w:r w:rsidR="00D6036B">
        <w:t>other subtype</w:t>
      </w:r>
      <w:r w:rsidR="004F5A58">
        <w:t xml:space="preserve"> until </w:t>
      </w:r>
      <w:r w:rsidR="00FA24F3">
        <w:t>20 or 30 years or age</w:t>
      </w:r>
      <w:r w:rsidR="004F5A58">
        <w:t>. D</w:t>
      </w:r>
      <w:r>
        <w:t xml:space="preserve">ecades of </w:t>
      </w:r>
      <w:r w:rsidR="00E7753C">
        <w:t xml:space="preserve">early-life </w:t>
      </w:r>
      <w:r>
        <w:lastRenderedPageBreak/>
        <w:t xml:space="preserve">exposures to diverse </w:t>
      </w:r>
      <w:r w:rsidR="00E7753C">
        <w:t>H1N1</w:t>
      </w:r>
      <w:r>
        <w:t xml:space="preserve"> variants </w:t>
      </w:r>
      <w:r w:rsidR="004F5A58">
        <w:t>may have reinforced and expanded the breadth of H1N1</w:t>
      </w:r>
      <w:r w:rsidR="00D6036B">
        <w:t xml:space="preserve">-specific immune memory </w:t>
      </w:r>
      <w:r w:rsidR="004F5A58">
        <w:t>in these cohorts</w:t>
      </w:r>
      <w:r w:rsidR="00E7753C">
        <w:t>. Furthermore, H1N1 lineages that emerged in both 1977 and 2009 shared some antigenic properties with strains that circulated earlier in the 20</w:t>
      </w:r>
      <w:r w:rsidR="00E7753C" w:rsidRPr="00E7753C">
        <w:rPr>
          <w:vertAlign w:val="superscript"/>
        </w:rPr>
        <w:t>th</w:t>
      </w:r>
      <w:r w:rsidR="00E7753C">
        <w:t xml:space="preserve"> century</w:t>
      </w:r>
      <w:r w:rsidR="00D6036B">
        <w:t>, during older cohorts’ childhoods</w:t>
      </w:r>
      <w:r w:rsidR="00E7753C">
        <w:t xml:space="preserve"> [CITE].</w:t>
      </w:r>
      <w:r>
        <w:t xml:space="preserve"> It is unclear whether </w:t>
      </w:r>
      <w:r w:rsidR="00D6036B">
        <w:t xml:space="preserve">younger </w:t>
      </w:r>
      <w:r>
        <w:t xml:space="preserve">cohorts born since 1977, who have been exposed to a mixture of H1N1 </w:t>
      </w:r>
      <w:r w:rsidRPr="004C2AB7">
        <w:rPr>
          <w:color w:val="auto"/>
        </w:rPr>
        <w:t xml:space="preserve">and H3N2 strains </w:t>
      </w:r>
      <w:r w:rsidR="00D6036B">
        <w:rPr>
          <w:color w:val="auto"/>
        </w:rPr>
        <w:t>in their first decades of life</w:t>
      </w:r>
      <w:r w:rsidRPr="004C2AB7">
        <w:rPr>
          <w:color w:val="auto"/>
        </w:rPr>
        <w:t>, will show such strong, subtype-specific biases in imprinting protection by the time they become elderly.</w:t>
      </w:r>
    </w:p>
    <w:p w14:paraId="0EC2B145" w14:textId="39059479" w:rsidR="003B63E9" w:rsidRPr="004D3AB9" w:rsidRDefault="004F5A58" w:rsidP="004F5A58">
      <w:r w:rsidRPr="004C2AB7">
        <w:rPr>
          <w:color w:val="auto"/>
        </w:rPr>
        <w:t>Although t</w:t>
      </w:r>
      <w:r w:rsidR="00EE4535" w:rsidRPr="004C2AB7">
        <w:rPr>
          <w:color w:val="auto"/>
        </w:rPr>
        <w:t xml:space="preserve">he data did </w:t>
      </w:r>
      <w:r w:rsidRPr="004C2AB7">
        <w:rPr>
          <w:color w:val="auto"/>
        </w:rPr>
        <w:t xml:space="preserve">not </w:t>
      </w:r>
      <w:r w:rsidR="00EE4535" w:rsidRPr="004C2AB7">
        <w:rPr>
          <w:color w:val="auto"/>
        </w:rPr>
        <w:t xml:space="preserve">support effects from broad, HA group-level imprinting </w:t>
      </w:r>
      <w:r w:rsidRPr="004C2AB7">
        <w:rPr>
          <w:color w:val="auto"/>
        </w:rPr>
        <w:t xml:space="preserve">against seasonal influenza, or during the second wave of the 2009 H1N1 pandemic, broad, HA group-level imprinting was supported </w:t>
      </w:r>
      <w:r w:rsidR="00EE4535" w:rsidRPr="004C2AB7">
        <w:rPr>
          <w:color w:val="auto"/>
        </w:rPr>
        <w:t xml:space="preserve">during the first </w:t>
      </w:r>
      <w:r w:rsidRPr="004C2AB7">
        <w:rPr>
          <w:color w:val="auto"/>
        </w:rPr>
        <w:t>pandemic wave</w:t>
      </w:r>
      <w:r w:rsidR="003B63E9" w:rsidRPr="004C2AB7">
        <w:rPr>
          <w:color w:val="auto"/>
        </w:rPr>
        <w:t xml:space="preserve">. In other </w:t>
      </w:r>
      <w:r w:rsidR="003B63E9" w:rsidRPr="004D3AB9">
        <w:t>words</w:t>
      </w:r>
      <w:r w:rsidR="00EE4535">
        <w:t xml:space="preserve">, </w:t>
      </w:r>
      <w:r w:rsidR="003B63E9" w:rsidRPr="004D3AB9">
        <w:t xml:space="preserve">population-level impacts of broadly protective immunity </w:t>
      </w:r>
      <w:r w:rsidR="00EE4535">
        <w:t>appear to decay rapidly</w:t>
      </w:r>
      <w:r w:rsidR="003B63E9" w:rsidRPr="004D3AB9">
        <w:t xml:space="preserve"> as novel influenza strains establish in humans and become familiar to our immune systems.</w:t>
      </w:r>
      <w:r w:rsidR="001F6718">
        <w:t xml:space="preserve"> </w:t>
      </w:r>
      <w:commentRangeStart w:id="12"/>
      <w:r w:rsidR="001F6718">
        <w:t xml:space="preserve">These population-level </w:t>
      </w:r>
      <w:r w:rsidR="005F5F36">
        <w:t>results</w:t>
      </w:r>
      <w:r w:rsidR="001F6718">
        <w:t xml:space="preserve"> mirror recent within-host immunological data</w:t>
      </w:r>
      <w:r w:rsidR="005F5F36">
        <w:t xml:space="preserve">. Individuals </w:t>
      </w:r>
      <w:r w:rsidR="001F6718">
        <w:t xml:space="preserve">who lacked pre-existing titers against the 2009 pandemic strain initially deployed broadly protective antibodies specific to conserved epitopes on the HA stalk. However, on second exposure to the 2009 strain, all subjects had developed immune memory of more variable, immunodominant epitopes, and reverted to antibody responses that provided only narrow, homologous cross-protection. </w:t>
      </w:r>
      <w:r>
        <w:t>Following on these observations, the conceptual basis for HA stalk-based universal influenza vaccines is that exposure to a</w:t>
      </w:r>
      <w:r w:rsidR="00EC13ED">
        <w:t xml:space="preserve">n influenza virus whose variable, immunodominant epitopes are novel [CITE], or inaccessible [CITE] reliably stimulates broadly protective antibody responses, although exposure to a familiar, seasonal strain does not </w:t>
      </w:r>
      <w:r w:rsidR="005F5F36">
        <w:t>[</w:t>
      </w:r>
      <w:r w:rsidR="00EC13ED">
        <w:t>CITE</w:t>
      </w:r>
      <w:r w:rsidR="005F5F36">
        <w:t>]</w:t>
      </w:r>
      <w:r w:rsidR="00EC13ED">
        <w:t>.</w:t>
      </w:r>
    </w:p>
    <w:p w14:paraId="50C384FC" w14:textId="66F1B75E" w:rsidR="00EE4535" w:rsidRDefault="00EC13ED" w:rsidP="003B63E9">
      <w:r>
        <w:t>Our population-level findings, together with recent immunological evidence,</w:t>
      </w:r>
      <w:r w:rsidR="003B63E9" w:rsidRPr="004D3AB9">
        <w:t xml:space="preserve"> highlight that </w:t>
      </w:r>
      <w:r w:rsidR="003B63E9">
        <w:t>narrow immunity</w:t>
      </w:r>
      <w:r w:rsidR="003B63E9" w:rsidRPr="004D3AB9">
        <w:t xml:space="preserve"> is not an intrinsic property of the influenza virus, but an emergent property of within-host competition between broadly and narrowly neutralizing antibody clones. </w:t>
      </w:r>
      <w:r w:rsidR="003B63E9">
        <w:t xml:space="preserve">Due to structural properties of the hemagglutinin antigen, whose variable epitopes are </w:t>
      </w:r>
      <w:proofErr w:type="gramStart"/>
      <w:r w:rsidR="003B63E9">
        <w:t>exposed</w:t>
      </w:r>
      <w:proofErr w:type="gramEnd"/>
      <w:r w:rsidR="003B63E9">
        <w:t xml:space="preserve"> and highly immunogenic, n</w:t>
      </w:r>
      <w:r w:rsidR="003B63E9" w:rsidRPr="004D3AB9">
        <w:t xml:space="preserve">arrowly neutralizing </w:t>
      </w:r>
      <w:r w:rsidR="003B63E9">
        <w:t>antibodies can</w:t>
      </w:r>
      <w:r w:rsidR="003B63E9" w:rsidRPr="004D3AB9">
        <w:t xml:space="preserve"> usually exclude their less-fit, broadly neutralizing competitors</w:t>
      </w:r>
      <w:r>
        <w:t xml:space="preserve"> [CITE]</w:t>
      </w:r>
      <w:r w:rsidR="003B63E9" w:rsidRPr="004D3AB9">
        <w:t>. But exposure to novel avian or pandemic strains (</w:t>
      </w:r>
      <w:r w:rsidR="005F5F36">
        <w:t>whose</w:t>
      </w:r>
      <w:r w:rsidR="003B63E9" w:rsidRPr="004D3AB9">
        <w:t xml:space="preserve"> conserved epitopes may be the only recognizable immune targets) can facilitate competitive release, and broad immune protection</w:t>
      </w:r>
      <w:r w:rsidR="00263E35">
        <w:t>)</w:t>
      </w:r>
      <w:r w:rsidR="003B63E9" w:rsidRPr="004D3AB9">
        <w:t>.</w:t>
      </w:r>
      <w:r w:rsidR="001F6718">
        <w:t xml:space="preserve"> </w:t>
      </w:r>
      <w:commentRangeEnd w:id="12"/>
      <w:r w:rsidR="00263E35">
        <w:rPr>
          <w:rStyle w:val="CommentReference"/>
        </w:rPr>
        <w:commentReference w:id="12"/>
      </w:r>
    </w:p>
    <w:p w14:paraId="3C71F53E" w14:textId="7A7E06EF" w:rsidR="00404084" w:rsidRDefault="00FD481E" w:rsidP="00AF06AA">
      <w:r w:rsidRPr="00FD481E">
        <w:lastRenderedPageBreak/>
        <w:t xml:space="preserve">Overall, differences </w:t>
      </w:r>
      <w:r w:rsidR="00404084">
        <w:t>between age distributions of infection caused by H1N1 or H3N2</w:t>
      </w:r>
      <w:r w:rsidRPr="00FD481E">
        <w:t xml:space="preserve"> were much </w:t>
      </w:r>
      <w:r w:rsidR="00404084">
        <w:t>more</w:t>
      </w:r>
      <w:r w:rsidRPr="00FD481E">
        <w:t xml:space="preserve"> pronounced in the </w:t>
      </w:r>
      <w:r w:rsidR="00404084">
        <w:t>AZDHS</w:t>
      </w:r>
      <w:r w:rsidRPr="00FD481E">
        <w:t xml:space="preserve"> data than in the </w:t>
      </w:r>
      <w:r w:rsidR="00404084">
        <w:t>INSIGHT</w:t>
      </w:r>
      <w:r w:rsidRPr="00FD481E">
        <w:t xml:space="preserve"> data. </w:t>
      </w:r>
      <w:r w:rsidR="00404084">
        <w:t xml:space="preserve">Differences between the datasets may arise due to geographic variation in influenza’s epidemiology; the INSIGHT data was collected across </w:t>
      </w:r>
      <w:r w:rsidR="008F1F78">
        <w:t>five</w:t>
      </w:r>
      <w:r w:rsidR="00404084">
        <w:t xml:space="preserve"> continents, whereas all the AZDHS data all came from </w:t>
      </w:r>
      <w:r w:rsidR="005F29DF">
        <w:t>a single US state.</w:t>
      </w:r>
      <w:r w:rsidR="00404084">
        <w:t xml:space="preserve"> Within the INSIGHT data, the subset of cases observed in the United States </w:t>
      </w:r>
      <w:r w:rsidR="005F29DF">
        <w:t xml:space="preserve">showed more dramatic differences in age distribution than data collected in </w:t>
      </w:r>
      <w:r w:rsidR="00AF06AA">
        <w:t xml:space="preserve">many </w:t>
      </w:r>
      <w:r w:rsidR="005F29DF">
        <w:t xml:space="preserve">other countries (Fig. 3). Similarly, one previous study also observed greater differences between the age distribution of H1N1 and H3N2 within </w:t>
      </w:r>
      <w:r w:rsidR="008F1F78">
        <w:t>data collected in the US than within data collected in Europe</w:t>
      </w:r>
      <w:r w:rsidR="005F29DF">
        <w:t xml:space="preserve"> </w:t>
      </w:r>
      <w:r w:rsidR="00C436B3">
        <w:fldChar w:fldCharType="begin"/>
      </w:r>
      <w:r w:rsidR="00A225FF">
        <w:instrText xml:space="preserve"> ADDIN ZOTERO_ITEM CSL_CITATION {"citationID":"jdsqpBcW","properties":{"formattedCitation":"(17)","plainCitation":"(17)","noteIndex":0},"citationItems":[{"id":1071,"uris":["http://zotero.org/groups/2313999/items/4QGS742A"],"uri":["http://zotero.org/groups/2313999/items/4QGS742A"],"itemData":{"id":1071,"type":"article-journal","title":"Comparative age distribution of influenza morbidity and mortality during seasonal influenza epidemics and the 2009 H1N1 pandemic","container-title":"BMC Infectious Diseases","page":"162","volume":"10","issue":"1","source":"BioMed Central","abstract":"Several studies have shown a relatively high mortality rate among young people infected by the 2009 pandemic influenza A (H1N1) virus. Here we compared the age distributions of morbidity and mortality during two seasonal influenza epidemics (H1N1 and H3N2) in France and the United States with those of the 2009 H1N1 pandemic waves in the same countries.","DOI":"10.1186/1471-2334-10-162","ISSN":"1471-2334","journalAbbreviation":"BMC Infectious Diseases","author":[{"family":"Lemaitre","given":"Magali"},{"family":"Carrat","given":"Fabrice"}],"issued":{"date-parts":[["2010",6,9]]}}}],"schema":"https://github.com/citation-style-language/schema/raw/master/csl-citation.json"} </w:instrText>
      </w:r>
      <w:r w:rsidR="00C436B3">
        <w:fldChar w:fldCharType="separate"/>
      </w:r>
      <w:r w:rsidR="00A225FF">
        <w:rPr>
          <w:noProof/>
        </w:rPr>
        <w:t>(17)</w:t>
      </w:r>
      <w:r w:rsidR="00C436B3">
        <w:fldChar w:fldCharType="end"/>
      </w:r>
      <w:r w:rsidR="00404084">
        <w:t xml:space="preserve">. </w:t>
      </w:r>
      <w:r w:rsidR="009E4ACD">
        <w:t>It is possible that the US’s climatic or demographic characteristics, or high rates of influenza vaccination in the US</w:t>
      </w:r>
      <w:r w:rsidR="00B93BD9">
        <w:t xml:space="preserve"> [CITE]</w:t>
      </w:r>
      <w:r w:rsidR="009E4ACD">
        <w:t xml:space="preserve">, somehow magnify subtype-specific differences in age distribution. </w:t>
      </w:r>
      <w:del w:id="13" w:author="Katelyn Gostic" w:date="2019-04-03T14:37:00Z">
        <w:r w:rsidR="005F29DF" w:rsidDel="005F29DF">
          <w:delText>High rates of influenza vaccination in the United States</w:delText>
        </w:r>
        <w:r w:rsidRPr="00FD481E" w:rsidDel="005F29DF">
          <w:delText xml:space="preserve"> [CITE], population density [CITE], latitude [Cite], and connectivity [CITE] are known to modulate the intensity and seasonality of influenza A, observed differences between INSIGHT study data and Arizona data may reflect true </w:delText>
        </w:r>
        <w:r w:rsidR="00404084" w:rsidDel="005F29DF">
          <w:delText>geographic differences in seasonal influenza’s epidemiology</w:delText>
        </w:r>
        <w:r w:rsidRPr="00FD481E" w:rsidDel="005F29DF">
          <w:delText xml:space="preserve">. </w:delText>
        </w:r>
        <w:r w:rsidR="00404084" w:rsidDel="005F29DF">
          <w:delText>Data reported in oth</w:delText>
        </w:r>
      </w:del>
    </w:p>
    <w:p w14:paraId="4F431E43" w14:textId="77777777" w:rsidR="009E4ACD" w:rsidDel="005F29DF" w:rsidRDefault="009E4ACD" w:rsidP="005F29DF">
      <w:pPr>
        <w:rPr>
          <w:del w:id="14" w:author="Katelyn Gostic" w:date="2019-04-03T14:37:00Z"/>
        </w:rPr>
      </w:pPr>
    </w:p>
    <w:p w14:paraId="1BB39579" w14:textId="35D927C9" w:rsidR="00FD481E" w:rsidRPr="00FD481E" w:rsidRDefault="005F29DF" w:rsidP="00AF06AA">
      <w:r>
        <w:t xml:space="preserve">On the other hand, </w:t>
      </w:r>
      <w:r w:rsidR="008F1F78">
        <w:t>the United States was not the only country in the INSIGHT data to show relatively strong differences in age distribution (</w:t>
      </w:r>
      <w:r w:rsidR="008F1F78" w:rsidRPr="008826B3">
        <w:rPr>
          <w:rStyle w:val="SubtitleChar"/>
        </w:rPr>
        <w:t>Fig. 3</w:t>
      </w:r>
      <w:r w:rsidR="008F1F78">
        <w:t>)</w:t>
      </w:r>
      <w:r w:rsidR="007D766D">
        <w:t xml:space="preserve">, and differences in sampling </w:t>
      </w:r>
      <w:r>
        <w:t xml:space="preserve">between </w:t>
      </w:r>
      <w:r w:rsidR="009E4ACD">
        <w:t xml:space="preserve">the INSIGHT and AZDHS </w:t>
      </w:r>
      <w:r w:rsidR="00B93BD9">
        <w:t xml:space="preserve">data </w:t>
      </w:r>
      <w:r w:rsidR="009E4ACD">
        <w:t>a</w:t>
      </w:r>
      <w:r w:rsidR="007D766D">
        <w:t>lmost certainly also contributed to differences in the apparent strength of signal in each data set</w:t>
      </w:r>
      <w:r w:rsidR="00FD481E" w:rsidRPr="00FD481E">
        <w:t xml:space="preserve">. The INSIGHT study did not enroll children, and </w:t>
      </w:r>
      <w:r w:rsidR="007D766D">
        <w:t>enrolled relatively few</w:t>
      </w:r>
      <w:r w:rsidR="008826B3">
        <w:t xml:space="preserve"> young </w:t>
      </w:r>
      <w:r w:rsidR="007D766D">
        <w:t>and few elderly adults</w:t>
      </w:r>
      <w:r w:rsidR="008826B3">
        <w:t>,</w:t>
      </w:r>
      <w:r w:rsidR="007D766D">
        <w:t xml:space="preserve"> cohorts</w:t>
      </w:r>
      <w:r w:rsidR="008826B3">
        <w:t xml:space="preserve"> where subtype-specific differences in imprinting were </w:t>
      </w:r>
      <w:r w:rsidR="007D766D">
        <w:t>particularly</w:t>
      </w:r>
      <w:r w:rsidR="008826B3">
        <w:t xml:space="preserve"> distinct </w:t>
      </w:r>
      <w:r w:rsidR="009E4ACD">
        <w:t>(</w:t>
      </w:r>
      <w:r w:rsidR="00FD481E" w:rsidRPr="00FD481E">
        <w:t>Fig. S</w:t>
      </w:r>
      <w:r w:rsidR="009E4ACD">
        <w:t xml:space="preserve">7). </w:t>
      </w:r>
      <w:r>
        <w:t>This</w:t>
      </w:r>
      <w:r w:rsidR="00FD481E" w:rsidRPr="00FD481E">
        <w:t xml:space="preserve"> dearth of cases at the extremes of age may have dampened the signal of subtype-specific differences in risk</w:t>
      </w:r>
      <w:r w:rsidR="008826B3">
        <w:t xml:space="preserve"> in the INSIGHT data</w:t>
      </w:r>
      <w:r>
        <w:t>.</w:t>
      </w:r>
      <w:r w:rsidR="00FD481E" w:rsidRPr="00FD481E">
        <w:t xml:space="preserve"> The age distribution of tested cases was not known in the </w:t>
      </w:r>
      <w:r>
        <w:t>AZDHS</w:t>
      </w:r>
      <w:r w:rsidR="00FD481E" w:rsidRPr="00FD481E">
        <w:t xml:space="preserve"> </w:t>
      </w:r>
      <w:proofErr w:type="gramStart"/>
      <w:r w:rsidR="00FD481E" w:rsidRPr="00FD481E">
        <w:t>data, but</w:t>
      </w:r>
      <w:proofErr w:type="gramEnd"/>
      <w:r w:rsidR="00FD481E" w:rsidRPr="00FD481E">
        <w:t xml:space="preserve"> given the large numbers of confirmed cases in children, teens and the elderly (Fig </w:t>
      </w:r>
      <w:r w:rsidR="009E4ACD">
        <w:t>S7</w:t>
      </w:r>
      <w:r w:rsidR="00FD481E" w:rsidRPr="00FD481E">
        <w:t>), it is obvious that the extremes of age were comparatively well-sampled.</w:t>
      </w:r>
      <w:r>
        <w:t xml:space="preserve"> To illustrate </w:t>
      </w:r>
      <w:r w:rsidR="008826B3">
        <w:t>the impact of uneven sampling across age groups</w:t>
      </w:r>
      <w:r>
        <w:t xml:space="preserve">, we </w:t>
      </w:r>
      <w:r w:rsidR="00AF06AA">
        <w:t xml:space="preserve">down-sampled the AZDHS data to match the </w:t>
      </w:r>
      <w:r w:rsidR="008826B3">
        <w:t xml:space="preserve">sample size and </w:t>
      </w:r>
      <w:r w:rsidR="00AF06AA">
        <w:t xml:space="preserve">age distribution of all </w:t>
      </w:r>
      <w:r w:rsidR="008826B3">
        <w:t>confirmed cases</w:t>
      </w:r>
      <w:r w:rsidR="00AF06AA">
        <w:t xml:space="preserve"> from the INSIGHT study</w:t>
      </w:r>
      <w:r w:rsidR="008826B3">
        <w:t>. Filtering the AZDHS data in this way made</w:t>
      </w:r>
      <w:r w:rsidR="00AF06AA">
        <w:t xml:space="preserve"> differences in age-specific risk from H1N1 and H3N2</w:t>
      </w:r>
      <w:r w:rsidR="009E4ACD">
        <w:t xml:space="preserve"> </w:t>
      </w:r>
      <w:r w:rsidR="008826B3">
        <w:t>appear much smaller</w:t>
      </w:r>
      <w:r w:rsidR="00AF06AA">
        <w:t xml:space="preserve"> (</w:t>
      </w:r>
      <w:r w:rsidR="00AF06AA" w:rsidRPr="009E4ACD">
        <w:rPr>
          <w:highlight w:val="yellow"/>
        </w:rPr>
        <w:t>Fig. S</w:t>
      </w:r>
      <w:r w:rsidR="009E4ACD" w:rsidRPr="009E4ACD">
        <w:rPr>
          <w:highlight w:val="yellow"/>
        </w:rPr>
        <w:t>7</w:t>
      </w:r>
      <w:r w:rsidR="00AF06AA">
        <w:t>).</w:t>
      </w:r>
    </w:p>
    <w:p w14:paraId="7D382703" w14:textId="3274DDD2" w:rsidR="00AD1DAF" w:rsidRDefault="00FD481E" w:rsidP="0030589E">
      <w:commentRangeStart w:id="15"/>
      <w:r w:rsidRPr="00FD481E">
        <w:t xml:space="preserve">The potential </w:t>
      </w:r>
      <w:commentRangeEnd w:id="15"/>
      <w:r w:rsidR="00AF06AA">
        <w:rPr>
          <w:rStyle w:val="CommentReference"/>
        </w:rPr>
        <w:commentReference w:id="15"/>
      </w:r>
      <w:r w:rsidRPr="00FD481E">
        <w:t xml:space="preserve">for age-specific sampling biases to erode or magnify the signal of imprinting effects highlights some limitations of existing epidemiological </w:t>
      </w:r>
      <w:r w:rsidR="00A70842">
        <w:t xml:space="preserve">surveillance </w:t>
      </w:r>
      <w:r w:rsidRPr="00FD481E">
        <w:t>data</w:t>
      </w:r>
      <w:r w:rsidR="00EC13ED">
        <w:t>, which in turn limited our ability to test more complex hypotheses in this study</w:t>
      </w:r>
      <w:r w:rsidRPr="00FD481E">
        <w:t xml:space="preserve">. </w:t>
      </w:r>
      <w:r w:rsidR="009037CC">
        <w:t>The largest</w:t>
      </w:r>
      <w:r w:rsidR="00AD1DAF">
        <w:t>, long-term</w:t>
      </w:r>
      <w:r w:rsidR="009037CC">
        <w:t xml:space="preserve"> epidemiological data sets on influenza come from </w:t>
      </w:r>
      <w:r w:rsidR="00AD1DAF">
        <w:t xml:space="preserve">massive, global surveillance efforts. But </w:t>
      </w:r>
      <w:r w:rsidR="00A70842">
        <w:t xml:space="preserve">due to practical and economic constraints, </w:t>
      </w:r>
      <w:r w:rsidR="00AD1DAF">
        <w:lastRenderedPageBreak/>
        <w:t>these data are often collected opportunistically, meaning that sampling effort is uneven over time, and across age groups, and denominator data are rarely documented or shared. Furthermore, while some surveillance data are</w:t>
      </w:r>
      <w:r w:rsidR="009E4ACD">
        <w:t xml:space="preserve"> already</w:t>
      </w:r>
      <w:r w:rsidR="00AD1DAF">
        <w:t xml:space="preserve"> shared publicly by WHO [CITE], and by the US CDC [CITE], data on patient ages is not currently reported, or is obscured by aggregation into broad age categories.</w:t>
      </w:r>
    </w:p>
    <w:p w14:paraId="74ADEADD" w14:textId="6EE72776" w:rsidR="00FD481E" w:rsidRPr="00FD481E" w:rsidRDefault="000134F2" w:rsidP="00EC13ED">
      <w:r>
        <w:t xml:space="preserve">As we enter the era of big data, one of the next great challenges </w:t>
      </w:r>
      <w:r w:rsidR="00600C36">
        <w:t>for</w:t>
      </w:r>
      <w:r>
        <w:t xml:space="preserve"> influenza </w:t>
      </w:r>
      <w:r w:rsidR="00600C36">
        <w:t xml:space="preserve">epidemiology </w:t>
      </w:r>
      <w:r>
        <w:t xml:space="preserve">will be to </w:t>
      </w:r>
      <w:r w:rsidR="00600C36">
        <w:t>understand how measurable</w:t>
      </w:r>
      <w:r>
        <w:t xml:space="preserve"> genetic and antigenic properties </w:t>
      </w:r>
      <w:r w:rsidR="00600C36">
        <w:t>of the circulating viruses impact</w:t>
      </w:r>
      <w:r>
        <w:t xml:space="preserve"> </w:t>
      </w:r>
      <w:r w:rsidR="00600C36">
        <w:t>population-level outcomes</w:t>
      </w:r>
      <w:r>
        <w:t>, like age-specific risk, birth year-specific risk</w:t>
      </w:r>
      <w:r w:rsidR="008826B3">
        <w:t xml:space="preserve">, </w:t>
      </w:r>
      <w:r>
        <w:t>vaccine effectiveness</w:t>
      </w:r>
      <w:r w:rsidR="008826B3">
        <w:t xml:space="preserve"> and season-specific attack rates</w:t>
      </w:r>
      <w:r>
        <w:t xml:space="preserve">. </w:t>
      </w:r>
      <w:r w:rsidR="00600C36">
        <w:t xml:space="preserve">Thanks to ambitious and well-funded open science initiatives like the GISAID genetic database, and the </w:t>
      </w:r>
      <w:proofErr w:type="spellStart"/>
      <w:r w:rsidR="00600C36" w:rsidRPr="009E4ACD">
        <w:rPr>
          <w:i/>
        </w:rPr>
        <w:t>Nextstrain</w:t>
      </w:r>
      <w:proofErr w:type="spellEnd"/>
      <w:r w:rsidR="00600C36">
        <w:t xml:space="preserve"> project, the genetic and antigenic history of influenza circulation in humans is already well-documented and freely available to scientists. The difficulty of accessing corresponding</w:t>
      </w:r>
      <w:r w:rsidR="009E4ACD">
        <w:t xml:space="preserve"> antigenic and</w:t>
      </w:r>
      <w:r w:rsidR="00600C36">
        <w:t xml:space="preserve"> epidemiological data remains a key stumbling block.</w:t>
      </w:r>
      <w:r w:rsidR="009037CC">
        <w:t xml:space="preserve"> </w:t>
      </w:r>
      <w:r w:rsidR="00057D81" w:rsidRPr="00FD481E">
        <w:t xml:space="preserve">The expense and difficulty of maintaining large, public databases should not be taken for granted, and those responsible for collecting and curating high-quality data deserve more professional credit for their work. But </w:t>
      </w:r>
      <w:r w:rsidR="009E4ACD">
        <w:t>more systematic sharing of influenza surveillance data</w:t>
      </w:r>
      <w:r w:rsidR="00057D81">
        <w:t xml:space="preserve">, </w:t>
      </w:r>
      <w:r w:rsidR="009E4ACD">
        <w:t>standardization of sampling effort, and reporting of age-specific denominators</w:t>
      </w:r>
      <w:r w:rsidR="00057D81" w:rsidRPr="00FD481E">
        <w:t xml:space="preserve"> could represent a turning point in the </w:t>
      </w:r>
      <w:r w:rsidR="00057D81">
        <w:t>scientific community’s ability to link</w:t>
      </w:r>
      <w:r w:rsidR="00057D81" w:rsidRPr="00FD481E">
        <w:t xml:space="preserve"> influenza's </w:t>
      </w:r>
      <w:r w:rsidR="00057D81">
        <w:t xml:space="preserve">genetic </w:t>
      </w:r>
      <w:r w:rsidR="00EC13ED">
        <w:t>and antigenic properties with epidemiological outcomes.</w:t>
      </w:r>
    </w:p>
    <w:p w14:paraId="3388EEB5" w14:textId="74B3627E" w:rsidR="00375762" w:rsidRDefault="007D766D" w:rsidP="00B93BD9">
      <w:r>
        <w:t>Epidemiologically, these</w:t>
      </w:r>
      <w:r w:rsidR="00263E35">
        <w:t xml:space="preserve"> results imply that the incidence and mortality </w:t>
      </w:r>
      <w:proofErr w:type="gramStart"/>
      <w:r w:rsidR="00263E35">
        <w:t>impacts</w:t>
      </w:r>
      <w:proofErr w:type="gramEnd"/>
      <w:r w:rsidR="00263E35">
        <w:t xml:space="preserve"> of H1N1 may increase in elderly cohorts over time. </w:t>
      </w:r>
      <w:r w:rsidR="007A08D5">
        <w:t xml:space="preserve">Currently, H3N2 causes many times the number of influenza-related deaths as H1N1. These patterns may reflect intrinsic differences in virulence, but we speculate that </w:t>
      </w:r>
      <w:r w:rsidR="00E7753C">
        <w:t xml:space="preserve">population-level imprinting patterns </w:t>
      </w:r>
      <w:r w:rsidR="007A08D5">
        <w:t xml:space="preserve">may also </w:t>
      </w:r>
      <w:r w:rsidR="00E7753C">
        <w:t>shape</w:t>
      </w:r>
      <w:r w:rsidR="007A08D5">
        <w:t xml:space="preserve"> H3N2’s greater mortality impact. T</w:t>
      </w:r>
      <w:r w:rsidR="00FD481E" w:rsidRPr="00FD481E">
        <w:t xml:space="preserve">he vast majority of influenza-related deaths occur in adults over age </w:t>
      </w:r>
      <w:r w:rsidR="00263E35">
        <w:t>65,</w:t>
      </w:r>
      <w:r w:rsidR="00FD481E" w:rsidRPr="00FD481E">
        <w:t xml:space="preserve"> </w:t>
      </w:r>
      <w:r w:rsidR="007A08D5">
        <w:t xml:space="preserve">cohorts whose imprinting protection currently limits the incidence of </w:t>
      </w:r>
      <w:r w:rsidR="00E7753C">
        <w:t>clinically</w:t>
      </w:r>
      <w:r w:rsidR="007A08D5">
        <w:t>-attended H1N1 infection</w:t>
      </w:r>
      <w:r w:rsidR="00FD481E" w:rsidRPr="00FD481E">
        <w:t xml:space="preserve">. </w:t>
      </w:r>
      <w:r w:rsidR="007A08D5">
        <w:t xml:space="preserve">In the future, </w:t>
      </w:r>
      <w:r w:rsidR="00FD481E" w:rsidRPr="00FD481E">
        <w:t xml:space="preserve">H2N2 imprinted cohorts (born c. 1950-1968) will eventually </w:t>
      </w:r>
      <w:r w:rsidR="00263E35">
        <w:t xml:space="preserve">become </w:t>
      </w:r>
      <w:proofErr w:type="gramStart"/>
      <w:r w:rsidR="00263E35">
        <w:t xml:space="preserve">elderly, </w:t>
      </w:r>
      <w:r w:rsidR="007A08D5">
        <w:t>and</w:t>
      </w:r>
      <w:proofErr w:type="gramEnd"/>
      <w:r w:rsidR="007A08D5">
        <w:t xml:space="preserve"> will instead have imprinting protection against H3N2 (NA subtype-level), or </w:t>
      </w:r>
      <w:r w:rsidR="00E7753C">
        <w:t>may</w:t>
      </w:r>
      <w:r w:rsidR="007A08D5">
        <w:t xml:space="preserve"> lack imprinting protection against either seasonal subtype (HA subtype-level). </w:t>
      </w:r>
      <w:r w:rsidR="00CE5C17">
        <w:t>In either scenario, the mortality burden of H1N1 is predicted to increase</w:t>
      </w:r>
      <w:r w:rsidR="00E7753C">
        <w:t>, while the mortality burden of H3N2 may decrease.</w:t>
      </w:r>
    </w:p>
    <w:p w14:paraId="3C303F4F" w14:textId="0F1F3F4C" w:rsidR="00C32268" w:rsidRDefault="00D6036B" w:rsidP="00F634D8">
      <w:pPr>
        <w:shd w:val="clear" w:color="auto" w:fill="auto"/>
        <w:ind w:firstLine="0"/>
        <w:rPr>
          <w:b/>
          <w:sz w:val="28"/>
          <w:szCs w:val="28"/>
        </w:rPr>
      </w:pPr>
      <w:r>
        <w:lastRenderedPageBreak/>
        <w:tab/>
        <w:t>On one hand, this study’s failure to detect any signal of broadly protective imprinting in seasonal influenza surveillance data is unsurprising</w:t>
      </w:r>
      <w:r w:rsidR="002604A9">
        <w:t xml:space="preserve">. Narrow, homologous immunity is a hallmark of seasonal influenza’s evolutionary and epidemic dynamics, which drives selection for immune escape, permits repeated infections, and demands frequent vaccine updates. But on the other hand, these results raise new questions about the longevity of apparent protection from narrow, homologous immune responses primed in childhood, and about the underlying within-host dynamics of B cell repertoire development. </w:t>
      </w:r>
      <w:r w:rsidR="00F634D8">
        <w:t>With implications for universal influenza vaccine development, t</w:t>
      </w:r>
      <w:r w:rsidR="00C32268">
        <w:t xml:space="preserve">hese results also highlight the difficulty of inducing broadly protective antibody responses against familiar, seasonal influenza </w:t>
      </w:r>
      <w:commentRangeStart w:id="16"/>
      <w:r w:rsidR="00C32268">
        <w:t>strains</w:t>
      </w:r>
      <w:commentRangeEnd w:id="16"/>
      <w:r w:rsidR="00F634D8">
        <w:rPr>
          <w:rStyle w:val="CommentReference"/>
        </w:rPr>
        <w:commentReference w:id="16"/>
      </w:r>
      <w:r w:rsidR="00C32268">
        <w:t xml:space="preserve">. </w:t>
      </w:r>
      <w:r w:rsidR="00C32268">
        <w:br w:type="page"/>
      </w:r>
    </w:p>
    <w:p w14:paraId="11C79C1E" w14:textId="5EBE0E1C" w:rsidR="00C012F4" w:rsidRDefault="00C012F4" w:rsidP="001A1404">
      <w:pPr>
        <w:pStyle w:val="Heading1"/>
        <w:ind w:firstLine="0"/>
      </w:pPr>
      <w:r>
        <w:lastRenderedPageBreak/>
        <w:t>Methods</w:t>
      </w:r>
    </w:p>
    <w:p w14:paraId="61108A71" w14:textId="5F6D76BA" w:rsidR="00C012F4" w:rsidRDefault="00C012F4" w:rsidP="00C012F4">
      <w:pPr>
        <w:pStyle w:val="Heading2"/>
      </w:pPr>
      <w:r>
        <w:t>Data inclusion criteria</w:t>
      </w:r>
    </w:p>
    <w:p w14:paraId="0570A01B" w14:textId="4CB5FB35" w:rsidR="00C012F4" w:rsidRDefault="00C012F4" w:rsidP="00C012F4">
      <w:r>
        <w:t xml:space="preserve">We analyzed all reported cases in the AZDHS data, except one case whose year of birth was recorded in error and had not yet occurred. </w:t>
      </w:r>
      <w:r w:rsidR="0054347A">
        <w:t xml:space="preserve">In the INSIGHT data, we excluded ## cases with missing information in any of five key categories: age, date of enrollment, vaccination, underlying conditions and antiviral treatment. We excluded an </w:t>
      </w:r>
      <w:proofErr w:type="gramStart"/>
      <w:r w:rsidR="0054347A">
        <w:t xml:space="preserve">additional </w:t>
      </w:r>
      <w:r w:rsidR="0054347A" w:rsidRPr="00CC4B5E">
        <w:rPr>
          <w:highlight w:val="yellow"/>
        </w:rPr>
        <w:t>##</w:t>
      </w:r>
      <w:r w:rsidR="0054347A">
        <w:t xml:space="preserve"> recorded cases</w:t>
      </w:r>
      <w:proofErr w:type="gramEnd"/>
      <w:r w:rsidR="0054347A">
        <w:t xml:space="preserve"> who were too young to meet the study’s inclusion criteria, and 3 cases whose infecting subtype could not be unambiguously identified due to possible coinfection.</w:t>
      </w:r>
    </w:p>
    <w:p w14:paraId="7C72F691" w14:textId="77777777" w:rsidR="00CC4B5E" w:rsidRPr="00C012F4" w:rsidRDefault="00CC4B5E" w:rsidP="00C012F4"/>
    <w:p w14:paraId="757D8D79" w14:textId="3DDE690B" w:rsidR="00C012F4" w:rsidRDefault="00C012F4" w:rsidP="00C012F4">
      <w:pPr>
        <w:pStyle w:val="Heading2"/>
      </w:pPr>
      <w:r>
        <w:t>Classification of pandemic cases</w:t>
      </w:r>
    </w:p>
    <w:p w14:paraId="187092EE" w14:textId="5D35177C" w:rsidR="0054347A" w:rsidRDefault="0054347A" w:rsidP="00204C88">
      <w:r>
        <w:t>The first wave of the 2009 H1N1 pandemic occurred during the summer of 2009 [CITE</w:t>
      </w:r>
      <w:proofErr w:type="gramStart"/>
      <w:r>
        <w:t>], and</w:t>
      </w:r>
      <w:proofErr w:type="gramEnd"/>
      <w:r>
        <w:t xml:space="preserve"> fell at the end of the 2008-2009 AZDHS influenza season. </w:t>
      </w:r>
      <w:r w:rsidR="00204C88">
        <w:t>In the northern hemisphere, the</w:t>
      </w:r>
      <w:r>
        <w:t xml:space="preserve"> second wave of the 2009 H1N1 pandemic occurred during the fall of 2009 and winter of 2010, falling within the 2009-2010 AZDHS season</w:t>
      </w:r>
      <w:r w:rsidR="00204C88">
        <w:t xml:space="preserve">. Granted, the data provided no ability to separate pandemic cases from pre-pandemic H1N1 circulation occurring early in the 2008-2009 season, and so a small number of non-pandemic H1N1 cases may have been mis-classified. But due to the dramatic increase in the number of recorded H1N1 cases during the first pandemic wave (Table 2), and due to the H1N1’s distinct age distribution of incidence 2008-2009 season (Fig. ##), we are confident that the majority of H1N1 cases observed during the 2008-2009 season were indeed part of the first pandemic wave. </w:t>
      </w:r>
    </w:p>
    <w:p w14:paraId="12B6DF37" w14:textId="0E009009" w:rsidR="00204C88" w:rsidRDefault="00204C88" w:rsidP="00204C88">
      <w:r>
        <w:t xml:space="preserve">The INSIGHT study began collecting data in response to the 2009 </w:t>
      </w:r>
      <w:proofErr w:type="gramStart"/>
      <w:r>
        <w:t>pandemic, and</w:t>
      </w:r>
      <w:proofErr w:type="gramEnd"/>
      <w:r>
        <w:t xml:space="preserve"> did not capture the first pandemic wave. </w:t>
      </w:r>
      <w:r w:rsidR="00CC4B5E">
        <w:t>F</w:t>
      </w:r>
      <w:r>
        <w:t xml:space="preserve">ew H1N1 cases were recorded during the second pandemic wave in the Northern and Southern Hemispheres (Table 3, 2009-2010 NH season, 2010 SH season), and signals in the INSIGHT data were inherently weak, </w:t>
      </w:r>
      <w:r w:rsidR="00CC4B5E">
        <w:t xml:space="preserve">so </w:t>
      </w:r>
      <w:r>
        <w:t>we did not analyze these pandemic data.</w:t>
      </w:r>
    </w:p>
    <w:p w14:paraId="46A269C8" w14:textId="4CFEB270" w:rsidR="00CC4B5E" w:rsidRDefault="00CC4B5E" w:rsidP="00204C88"/>
    <w:p w14:paraId="62106361" w14:textId="77777777" w:rsidR="00CC4B5E" w:rsidRPr="0054347A" w:rsidRDefault="00CC4B5E" w:rsidP="00204C88"/>
    <w:p w14:paraId="31BCEA5D" w14:textId="77777777" w:rsidR="00C012F4" w:rsidRDefault="00C012F4" w:rsidP="00C012F4">
      <w:pPr>
        <w:pStyle w:val="Heading2"/>
      </w:pPr>
      <w:r>
        <w:lastRenderedPageBreak/>
        <w:t>Estimation of age from birth year from age in AZDHS data</w:t>
      </w:r>
    </w:p>
    <w:p w14:paraId="08EE34C2" w14:textId="1E205E70" w:rsidR="00C012F4" w:rsidRDefault="00C012F4" w:rsidP="00CC4B5E">
      <w:r>
        <w:tab/>
        <w:t>The AZDHS data contained three variables, influenza season, birth year and confirmed subtype. For most cases, birth year was extracted directly from the reported date of birth in patient medical records. To fit age-specific risk curves to the AZDHS data, we estimated patient age at the time case observation using the formula [year of observation]</w:t>
      </w:r>
      <w:proofErr w:type="gramStart"/>
      <w:r>
        <w:t>-[</w:t>
      </w:r>
      <w:proofErr w:type="gramEnd"/>
      <w:r>
        <w:t xml:space="preserve">birth year]. </w:t>
      </w:r>
      <w:proofErr w:type="gramStart"/>
      <w:r>
        <w:t>To insure that</w:t>
      </w:r>
      <w:proofErr w:type="gramEnd"/>
      <w:r>
        <w:t xml:space="preserve"> the minimum estimated age was 0, where the second year in the corresponding influenza season was considered the calendar year of observation (e.g. 2013 for the 2012-2013 season). </w:t>
      </w:r>
    </w:p>
    <w:p w14:paraId="5AD3AF93" w14:textId="77777777" w:rsidR="00CC4B5E" w:rsidRDefault="00CC4B5E" w:rsidP="00CC4B5E"/>
    <w:p w14:paraId="356AB3EB" w14:textId="77777777" w:rsidR="00C012F4" w:rsidRDefault="00C012F4" w:rsidP="00C012F4">
      <w:pPr>
        <w:pStyle w:val="Heading2"/>
      </w:pPr>
      <w:r>
        <w:t>Estimation of birth year from age in the INSIGHT data</w:t>
      </w:r>
    </w:p>
    <w:p w14:paraId="5985161C" w14:textId="77777777" w:rsidR="00C012F4" w:rsidRPr="00FD481E" w:rsidRDefault="00C012F4" w:rsidP="00C012F4">
      <w:r>
        <w:rPr>
          <w:b/>
        </w:rPr>
        <w:tab/>
      </w:r>
      <w:r>
        <w:t>The INSIGHT data contained patient age, and the exact date of case enrollment, but not birth year. We estimated birth year using a method that took advantage of the precise temporal resolution of INSIGHT dates of enrollment. The simplest approximation of birth year would have been</w:t>
      </w:r>
      <w:r w:rsidRPr="00FD481E">
        <w:t xml:space="preserve"> (observation year)-(age), but this approximation is slightly biased, </w:t>
      </w:r>
      <w:r>
        <w:t>as cases</w:t>
      </w:r>
      <w:r w:rsidRPr="00FD481E">
        <w:t xml:space="preserve"> observed earlier in the year (e.g. in January) are </w:t>
      </w:r>
      <w:r>
        <w:t>less likely to have passed a birthday in the current calendar year</w:t>
      </w:r>
      <w:r w:rsidRPr="00FD481E">
        <w:t xml:space="preserve">. Using logic laid out in </w:t>
      </w:r>
      <w:r w:rsidRPr="004D58F3">
        <w:rPr>
          <w:rStyle w:val="SubtitleChar"/>
          <w:highlight w:val="yellow"/>
        </w:rPr>
        <w:t>Fig. S9</w:t>
      </w:r>
      <w:r w:rsidRPr="00FD481E">
        <w:t xml:space="preserve">, we used the following three formulas to </w:t>
      </w:r>
      <w:r>
        <w:t>estimate</w:t>
      </w:r>
      <w:r w:rsidRPr="00FD481E">
        <w:t xml:space="preserve"> three possible birth years for cases observed in the NH influenza season: (current </w:t>
      </w:r>
      <w:proofErr w:type="gramStart"/>
      <w:r w:rsidRPr="00FD481E">
        <w:t>year)-(</w:t>
      </w:r>
      <w:proofErr w:type="gramEnd"/>
      <w:r w:rsidRPr="00FD481E">
        <w:t xml:space="preserve">age)-1, (current year)-(age)-, and (current year)-(age)-+1. We then took a weighted average of the three relevant, birth year-specific imprinting protection probabilities, using weights 0.0625, 0.875 and 0.0625, respectively. Meanwhile, for cases observed in </w:t>
      </w:r>
      <w:proofErr w:type="gramStart"/>
      <w:r w:rsidRPr="00FD481E">
        <w:t>a</w:t>
      </w:r>
      <w:proofErr w:type="gramEnd"/>
      <w:r w:rsidRPr="00FD481E">
        <w:t xml:space="preserve"> SH season, only two birth years were possible. Here, we used the formulas: (current </w:t>
      </w:r>
      <w:proofErr w:type="gramStart"/>
      <w:r w:rsidRPr="00FD481E">
        <w:t>year)-(</w:t>
      </w:r>
      <w:proofErr w:type="gramEnd"/>
      <w:r w:rsidRPr="00FD481E">
        <w:t>age)-1, and (current year)-(age) to calculate both possible birth years, with each receiving a probabilistic weight of 0.5</w:t>
      </w:r>
      <w:r>
        <w:t>.</w:t>
      </w:r>
    </w:p>
    <w:p w14:paraId="61AE24E9" w14:textId="77777777" w:rsidR="00C012F4" w:rsidRPr="00FD481E" w:rsidRDefault="00C012F4" w:rsidP="00C012F4">
      <w:pPr>
        <w:shd w:val="clear" w:color="auto" w:fill="auto"/>
      </w:pPr>
    </w:p>
    <w:p w14:paraId="70CAD855" w14:textId="77777777" w:rsidR="00C012F4" w:rsidRDefault="00C012F4" w:rsidP="00C012F4">
      <w:pPr>
        <w:pStyle w:val="Heading2"/>
        <w:shd w:val="clear" w:color="auto" w:fill="auto"/>
      </w:pPr>
      <w:r>
        <w:t>Splines</w:t>
      </w:r>
    </w:p>
    <w:p w14:paraId="30DA1EFB" w14:textId="77777777" w:rsidR="00C012F4" w:rsidRPr="00FD481E" w:rsidRDefault="00C012F4" w:rsidP="00C012F4">
      <w:pPr>
        <w:shd w:val="clear" w:color="auto" w:fill="auto"/>
      </w:pPr>
      <w:r w:rsidRPr="00FD481E">
        <w:t xml:space="preserve">In </w:t>
      </w:r>
      <w:r w:rsidRPr="003A18BB">
        <w:rPr>
          <w:rStyle w:val="SubtitleChar"/>
        </w:rPr>
        <w:t>Figures 2-3</w:t>
      </w:r>
      <w:r w:rsidRPr="00FD481E">
        <w:t xml:space="preserve">, smoothing splines were fit to aid visual interpretation of noisy data. We fit splines using the command </w:t>
      </w:r>
      <w:proofErr w:type="spellStart"/>
      <w:proofErr w:type="gramStart"/>
      <w:r w:rsidRPr="00D3077B">
        <w:rPr>
          <w:i/>
        </w:rPr>
        <w:t>smooth.spline</w:t>
      </w:r>
      <w:proofErr w:type="spellEnd"/>
      <w:proofErr w:type="gramEnd"/>
      <w:r w:rsidRPr="00D3077B">
        <w:rPr>
          <w:i/>
        </w:rPr>
        <w:t>(x = AGE, y = FRACTIONS, spar = 0.8)</w:t>
      </w:r>
      <w:r w:rsidRPr="00FD481E">
        <w:t xml:space="preserve"> in R version 3.5.0. Variables </w:t>
      </w:r>
      <w:r>
        <w:rPr>
          <w:i/>
        </w:rPr>
        <w:t>AGE</w:t>
      </w:r>
      <w:r w:rsidRPr="00FD481E">
        <w:t xml:space="preserve"> and </w:t>
      </w:r>
      <w:r w:rsidRPr="00D3077B">
        <w:rPr>
          <w:i/>
        </w:rPr>
        <w:t>FRACTIONS</w:t>
      </w:r>
      <w:r>
        <w:t xml:space="preserve"> </w:t>
      </w:r>
      <w:r w:rsidRPr="00FD481E">
        <w:t xml:space="preserve">were </w:t>
      </w:r>
      <w:proofErr w:type="gramStart"/>
      <w:r w:rsidRPr="00FD481E">
        <w:t>vectors</w:t>
      </w:r>
      <w:proofErr w:type="gramEnd"/>
      <w:r w:rsidRPr="00FD481E">
        <w:t xml:space="preserve"> whose entries represented single years of age, and the fraction of </w:t>
      </w:r>
      <w:r w:rsidRPr="00FD481E">
        <w:lastRenderedPageBreak/>
        <w:t xml:space="preserve">cases observed in the corresponding age group. The smoothing parameter 0.8 was chosen to provide a visually smooth fit. Alternative smoothing parameter choices (0.6 &amp; 1.0) are shown in </w:t>
      </w:r>
      <w:r w:rsidRPr="00E51433">
        <w:rPr>
          <w:highlight w:val="yellow"/>
        </w:rPr>
        <w:t>Figs. S##-##.</w:t>
      </w:r>
      <w:r w:rsidRPr="00FD481E">
        <w:t xml:space="preserve"> </w:t>
      </w:r>
      <w:r>
        <w:t>A</w:t>
      </w:r>
      <w:r w:rsidRPr="00FD481E">
        <w:t xml:space="preserve">lthough the </w:t>
      </w:r>
      <w:r>
        <w:t>exact</w:t>
      </w:r>
      <w:r w:rsidRPr="00FD481E">
        <w:t xml:space="preserve"> shape of fitted splines changed </w:t>
      </w:r>
      <w:r>
        <w:t>was sensitive to our choice of smoothing parameter, qualitative differences between H1N1 and H3N2’s age distributions were robust</w:t>
      </w:r>
      <w:r w:rsidRPr="00FD481E">
        <w:t>.</w:t>
      </w:r>
    </w:p>
    <w:p w14:paraId="3AE33E74" w14:textId="77777777" w:rsidR="00C012F4" w:rsidRDefault="00C012F4" w:rsidP="00C012F4"/>
    <w:p w14:paraId="3ADFB59E" w14:textId="77777777" w:rsidR="00C012F4" w:rsidRDefault="00C012F4" w:rsidP="00C012F4">
      <w:pPr>
        <w:pStyle w:val="Heading2"/>
      </w:pPr>
      <w:r>
        <w:t>Model formulation</w:t>
      </w:r>
    </w:p>
    <w:p w14:paraId="33474132" w14:textId="77777777" w:rsidR="00C012F4" w:rsidRPr="00FD481E" w:rsidRDefault="00C012F4" w:rsidP="00C012F4">
      <w:r w:rsidRPr="00FD481E">
        <w:t xml:space="preserve">For each unique country and season in which cases were observed, define </w:t>
      </w:r>
      <w:r>
        <w:rPr>
          <w:i/>
        </w:rPr>
        <w:t xml:space="preserve">p </w:t>
      </w:r>
      <w:r w:rsidRPr="00FD481E">
        <w:t>as a vector whose entries</w:t>
      </w:r>
      <w:r>
        <w:rPr>
          <w:i/>
        </w:rPr>
        <w:t xml:space="preserve"> </w:t>
      </w:r>
      <w:r>
        <w:t>represent</w:t>
      </w:r>
      <w:r w:rsidRPr="00FD481E">
        <w:t xml:space="preserve"> the expected probability that a randomly drawn H1N1 or</w:t>
      </w:r>
      <w:r>
        <w:t xml:space="preserve"> a randomly drawn</w:t>
      </w:r>
      <w:r w:rsidRPr="00FD481E">
        <w:t xml:space="preserve"> H3N2 case was observed in an individual of age </w:t>
      </w:r>
      <w:r w:rsidRPr="006B3103">
        <w:rPr>
          <w:i/>
        </w:rPr>
        <w:t>a</w:t>
      </w:r>
      <w:r w:rsidRPr="00FD481E">
        <w:t xml:space="preserve">. </w:t>
      </w:r>
      <w:r>
        <w:t xml:space="preserve">Each model defined, </w:t>
      </w:r>
      <w:r>
        <w:rPr>
          <w:i/>
        </w:rPr>
        <w:t xml:space="preserve">p </w:t>
      </w:r>
      <w:r>
        <w:t xml:space="preserve">as a linear combination of age-specific risk, birth year-specific risk (i.e. imprinting effects), and other medical history variables, and </w:t>
      </w:r>
      <w:r>
        <w:rPr>
          <w:i/>
        </w:rPr>
        <w:t xml:space="preserve">p </w:t>
      </w:r>
      <w:r>
        <w:t>took slightly different shapes for expected H1N1 and H3N2 case age distributions. All tested models were nested within the equation:</w:t>
      </w:r>
    </w:p>
    <w:p w14:paraId="4F9CE9FD" w14:textId="1BE6AC82" w:rsidR="00C012F4" w:rsidRPr="00FD481E" w:rsidRDefault="00C012F4" w:rsidP="00C012F4">
      <m:oMath>
        <m:r>
          <w:rPr>
            <w:rFonts w:ascii="Cambria Math" w:hAnsi="Cambria Math"/>
          </w:rPr>
          <m:t>p=D*A*T*U*</m:t>
        </m:r>
        <m:sSub>
          <m:sSubPr>
            <m:ctrlPr>
              <w:rPr>
                <w:rFonts w:ascii="Cambria Math" w:hAnsi="Cambria Math"/>
                <w:i/>
              </w:rPr>
            </m:ctrlPr>
          </m:sSubPr>
          <m:e>
            <m:r>
              <m:rPr>
                <m:sty m:val="bi"/>
              </m:rPr>
              <w:rPr>
                <w:rFonts w:ascii="Cambria Math" w:hAnsi="Cambria Math"/>
              </w:rPr>
              <m:t>1</m:t>
            </m:r>
          </m:e>
          <m:sub>
            <m:r>
              <w:rPr>
                <w:rFonts w:ascii="Cambria Math" w:hAnsi="Cambria Math"/>
              </w:rPr>
              <m:t>H1N1</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H1N1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H1N1</m:t>
                </m:r>
              </m:sub>
            </m:sSub>
          </m:e>
        </m:d>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H3N2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H3N2</m:t>
            </m:r>
          </m:sub>
        </m:sSub>
        <m:r>
          <w:rPr>
            <w:rFonts w:ascii="Cambria Math" w:hAnsi="Cambria Math"/>
          </w:rPr>
          <m:t>)</m:t>
        </m:r>
      </m:oMath>
      <w:r>
        <w:tab/>
      </w:r>
      <w:r>
        <w:tab/>
        <w:t>1</w:t>
      </w:r>
    </w:p>
    <w:p w14:paraId="51C96C0C" w14:textId="77777777" w:rsidR="00C012F4" w:rsidRPr="00FD481E" w:rsidRDefault="00C012F4" w:rsidP="00C012F4">
      <w:r w:rsidRPr="00FD481E">
        <w:t xml:space="preserve">Note </w:t>
      </w:r>
      <w:r w:rsidRPr="00361EBF">
        <w:rPr>
          <w:b/>
          <w:i/>
        </w:rPr>
        <w:t>1</w:t>
      </w:r>
      <w:r w:rsidRPr="00361EBF">
        <w:rPr>
          <w:b/>
          <w:i/>
          <w:vertAlign w:val="subscript"/>
        </w:rPr>
        <w:t>H1N1</w:t>
      </w:r>
      <w:r>
        <w:t xml:space="preserve"> </w:t>
      </w:r>
      <w:r w:rsidRPr="00FD481E">
        <w:t xml:space="preserve">is an indicator function that takes value 1 if </w:t>
      </w:r>
      <w:r>
        <w:rPr>
          <w:i/>
        </w:rPr>
        <w:t xml:space="preserve">p </w:t>
      </w:r>
      <w:r w:rsidRPr="00FD481E">
        <w:t>describes the expected age distribution of H1N1 cases, and 0 otherwise</w:t>
      </w:r>
      <w:r>
        <w:t>, thus including</w:t>
      </w:r>
      <w:r w:rsidRPr="00FD481E">
        <w:t xml:space="preserve"> subtype-specific risk factors only in relevant subtype-specific predictions</w:t>
      </w:r>
      <w:r>
        <w:t>.</w:t>
      </w:r>
      <w:r w:rsidRPr="00FD481E">
        <w:t xml:space="preserve"> </w:t>
      </w:r>
      <w:r>
        <w:t xml:space="preserve">Similarly, </w:t>
      </w:r>
      <w:r w:rsidRPr="00361EBF">
        <w:rPr>
          <w:b/>
          <w:i/>
        </w:rPr>
        <w:t>1</w:t>
      </w:r>
      <w:r w:rsidRPr="00361EBF">
        <w:rPr>
          <w:b/>
          <w:i/>
          <w:vertAlign w:val="subscript"/>
        </w:rPr>
        <w:t>H</w:t>
      </w:r>
      <w:r>
        <w:rPr>
          <w:b/>
          <w:i/>
          <w:vertAlign w:val="subscript"/>
        </w:rPr>
        <w:t>3N2</w:t>
      </w:r>
      <w:r>
        <w:t xml:space="preserve"> </w:t>
      </w:r>
      <w:r w:rsidRPr="00FD481E">
        <w:t xml:space="preserve">takes value 1 if </w:t>
      </w:r>
      <w:r>
        <w:rPr>
          <w:i/>
        </w:rPr>
        <w:t xml:space="preserve">p </w:t>
      </w:r>
      <w:r w:rsidRPr="00FD481E">
        <w:t xml:space="preserve">describes the expected age distribution of </w:t>
      </w:r>
      <w:r>
        <w:t>H3N2</w:t>
      </w:r>
      <w:r w:rsidRPr="00FD481E">
        <w:t xml:space="preserve"> cases</w:t>
      </w:r>
      <w:r>
        <w:t>. S</w:t>
      </w:r>
      <w:r w:rsidRPr="00FD481E">
        <w:t xml:space="preserve">ubtype-independent </w:t>
      </w:r>
      <w:r>
        <w:t xml:space="preserve">risk </w:t>
      </w:r>
      <w:r w:rsidRPr="00FD481E">
        <w:t xml:space="preserve">factors </w:t>
      </w:r>
      <w:r>
        <w:t xml:space="preserve">always modulate </w:t>
      </w:r>
      <w:r>
        <w:rPr>
          <w:i/>
        </w:rPr>
        <w:t>p,</w:t>
      </w:r>
      <w:r w:rsidRPr="00FD481E">
        <w:t xml:space="preserve"> regardless of the focal subtype</w:t>
      </w:r>
      <w:r>
        <w:t>.</w:t>
      </w:r>
    </w:p>
    <w:p w14:paraId="1AA7BED1" w14:textId="77777777" w:rsidR="00C012F4" w:rsidRPr="00FD481E" w:rsidRDefault="00C012F4" w:rsidP="00C012F4">
      <w:pPr>
        <w:ind w:firstLine="0"/>
      </w:pPr>
    </w:p>
    <w:p w14:paraId="30501046" w14:textId="77777777" w:rsidR="00C012F4" w:rsidRDefault="00C012F4" w:rsidP="00C012F4">
      <w:pPr>
        <w:pStyle w:val="Heading3"/>
      </w:pPr>
      <w:r>
        <w:t>Denominator data (D)</w:t>
      </w:r>
    </w:p>
    <w:p w14:paraId="0A8D17B0" w14:textId="77777777" w:rsidR="00C012F4" w:rsidRPr="00FD481E" w:rsidRDefault="00C012F4" w:rsidP="00C012F4">
      <w:r w:rsidRPr="00FD481E">
        <w:t xml:space="preserve">When fitting to INSIGHT data, </w:t>
      </w:r>
      <w:r>
        <w:rPr>
          <w:i/>
        </w:rPr>
        <w:t xml:space="preserve">D </w:t>
      </w:r>
      <w:r>
        <w:t>was a vector whose entries were proportional to the age distribution of all tested cases within a given country and year.</w:t>
      </w:r>
      <w:r w:rsidRPr="00FD481E">
        <w:t xml:space="preserve"> </w:t>
      </w:r>
      <w:r>
        <w:t>As noted above, corresponding denominator data were not available in the AZDHS dataset, and so factor D was not included in the. Model.</w:t>
      </w:r>
    </w:p>
    <w:p w14:paraId="61D26EA3" w14:textId="77777777" w:rsidR="00C012F4" w:rsidRPr="00FD481E" w:rsidRDefault="00C012F4" w:rsidP="00C012F4"/>
    <w:p w14:paraId="60EB49CA" w14:textId="77777777" w:rsidR="00C012F4" w:rsidRDefault="00C012F4" w:rsidP="00C012F4">
      <w:pPr>
        <w:pStyle w:val="Heading3"/>
      </w:pPr>
      <w:r>
        <w:t>Age-specific risk (A)</w:t>
      </w:r>
    </w:p>
    <w:p w14:paraId="3C6F1727" w14:textId="77777777" w:rsidR="00C012F4" w:rsidRDefault="00C012F4" w:rsidP="00C012F4">
      <w:r>
        <w:lastRenderedPageBreak/>
        <w:t>Age-specific risk was defined as a step function, in which relative risk was fixed to value 1 in an arbitrarily chosen age bin, and then z-1 free parameters were fit to describe relative risk in all other age bins</w:t>
      </w:r>
      <w:r w:rsidRPr="00FD481E">
        <w:t xml:space="preserve">. Below, </w:t>
      </w:r>
      <w:r w:rsidRPr="00361EBF">
        <w:rPr>
          <w:b/>
          <w:i/>
        </w:rPr>
        <w:t>1</w:t>
      </w:r>
      <w:proofErr w:type="gramStart"/>
      <w:r>
        <w:rPr>
          <w:b/>
          <w:i/>
          <w:vertAlign w:val="subscript"/>
        </w:rPr>
        <w:t xml:space="preserve">i  </w:t>
      </w:r>
      <w:r w:rsidRPr="00FD481E">
        <w:t>are</w:t>
      </w:r>
      <w:proofErr w:type="gramEnd"/>
      <w:r w:rsidRPr="00FD481E">
        <w:t xml:space="preserve"> indicator functions </w:t>
      </w:r>
      <w:r>
        <w:t xml:space="preserve">specifying whether each </w:t>
      </w:r>
      <w:r w:rsidRPr="00FD481E">
        <w:t xml:space="preserve">vector entry </w:t>
      </w:r>
      <w:r>
        <w:t xml:space="preserve">is a member of age bin </w:t>
      </w:r>
      <w:proofErr w:type="spellStart"/>
      <w:r>
        <w:rPr>
          <w:i/>
        </w:rPr>
        <w:t>i</w:t>
      </w:r>
      <w:proofErr w:type="spellEnd"/>
      <w:r>
        <w:rPr>
          <w:i/>
        </w:rPr>
        <w:t>.</w:t>
      </w:r>
      <w:r w:rsidRPr="00FD481E">
        <w:t xml:space="preserve"> To obtain the predicted fraction of cases observed in each single year of age, we normalized risk distribution given by equation 2 so that predicted risk across all age groups summed to 1.</w:t>
      </w:r>
    </w:p>
    <w:p w14:paraId="2DAF9F58" w14:textId="78A5DC76" w:rsidR="00C012F4" w:rsidRPr="00C012F4" w:rsidRDefault="00C012F4" w:rsidP="00C012F4">
      <w:pPr>
        <w:ind w:left="1440"/>
      </w:pPr>
      <m:oMath>
        <m:r>
          <w:rPr>
            <w:rFonts w:ascii="Cambria Math" w:hAnsi="Cambria Math"/>
          </w:rPr>
          <m:t>A=norm(</m:t>
        </m:r>
        <m:sSub>
          <m:sSubPr>
            <m:ctrlPr>
              <w:rPr>
                <w:rFonts w:ascii="Cambria Math" w:hAnsi="Cambria Math"/>
                <w:i/>
              </w:rPr>
            </m:ctrlPr>
          </m:sSubPr>
          <m:e>
            <m:r>
              <m:rPr>
                <m:sty m:val="bi"/>
              </m:rPr>
              <w:rPr>
                <w:rFonts w:ascii="Cambria Math" w:hAnsi="Cambria Math"/>
              </w:rPr>
              <m:t>1</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hAnsi="Cambria Math"/>
              </w:rPr>
              <m:t>1</m:t>
            </m:r>
          </m:e>
          <m:sub>
            <m:r>
              <w:rPr>
                <w:rFonts w:ascii="Cambria Math" w:hAnsi="Cambria Math"/>
              </w:rPr>
              <m:t>z</m:t>
            </m:r>
          </m:sub>
        </m:sSub>
        <m:sSub>
          <m:sSubPr>
            <m:ctrlPr>
              <w:rPr>
                <w:rFonts w:ascii="Cambria Math" w:hAnsi="Cambria Math"/>
                <w:i/>
              </w:rPr>
            </m:ctrlPr>
          </m:sSubPr>
          <m:e>
            <m:r>
              <w:rPr>
                <w:rFonts w:ascii="Cambria Math" w:hAnsi="Cambria Math"/>
              </w:rPr>
              <m:t>r</m:t>
            </m:r>
          </m:e>
          <m:sub>
            <m:r>
              <w:rPr>
                <w:rFonts w:ascii="Cambria Math" w:hAnsi="Cambria Math"/>
              </w:rPr>
              <m:t>z</m:t>
            </m:r>
          </m:sub>
        </m:sSub>
        <m:r>
          <m:rPr>
            <m:sty m:val="bi"/>
          </m:rPr>
          <w:rPr>
            <w:rFonts w:ascii="Cambria Math" w:hAnsi="Cambria Math"/>
          </w:rPr>
          <m:t>)</m:t>
        </m:r>
      </m:oMath>
      <w:r>
        <w:rPr>
          <w:b/>
        </w:rPr>
        <w:tab/>
      </w:r>
      <w:r>
        <w:rPr>
          <w:b/>
        </w:rPr>
        <w:tab/>
      </w:r>
      <w:r>
        <w:rPr>
          <w:b/>
        </w:rPr>
        <w:tab/>
      </w:r>
      <w:r>
        <w:rPr>
          <w:b/>
        </w:rPr>
        <w:tab/>
        <w:t>2</w:t>
      </w:r>
    </w:p>
    <w:p w14:paraId="4580CDDB" w14:textId="77777777" w:rsidR="00C012F4" w:rsidRPr="00FD481E" w:rsidRDefault="00C012F4" w:rsidP="00C012F4">
      <w:pPr>
        <w:pStyle w:val="Heading3"/>
      </w:pPr>
      <w:r>
        <w:t>Antiviral treatment (T)</w:t>
      </w:r>
    </w:p>
    <w:p w14:paraId="7966310F" w14:textId="77777777" w:rsidR="00C012F4" w:rsidRPr="00FD481E" w:rsidRDefault="00C012F4" w:rsidP="00C012F4">
      <w:r w:rsidRPr="00FD481E">
        <w:t xml:space="preserve">Within </w:t>
      </w:r>
      <w:r>
        <w:t>each</w:t>
      </w:r>
      <w:r w:rsidRPr="00FD481E">
        <w:t xml:space="preserve"> country and season, </w:t>
      </w:r>
      <w:proofErr w:type="spellStart"/>
      <w:r w:rsidRPr="00014E22">
        <w:rPr>
          <w:i/>
        </w:rPr>
        <w:t>f</w:t>
      </w:r>
      <w:r w:rsidRPr="00014E22">
        <w:rPr>
          <w:i/>
          <w:vertAlign w:val="subscript"/>
        </w:rPr>
        <w:t>T</w:t>
      </w:r>
      <w:proofErr w:type="spellEnd"/>
      <w:r w:rsidRPr="00FD481E">
        <w:t xml:space="preserve"> </w:t>
      </w:r>
      <w:r>
        <w:t>defined</w:t>
      </w:r>
      <w:r w:rsidRPr="00FD481E">
        <w:t xml:space="preserve"> a vector whose entries describe the fraction of tested cases of a given age that</w:t>
      </w:r>
      <w:r>
        <w:t xml:space="preserve"> had</w:t>
      </w:r>
      <w:r w:rsidRPr="00FD481E">
        <w:t xml:space="preserve"> received antiviral treatment. Free parameter </w:t>
      </w:r>
      <w:proofErr w:type="spellStart"/>
      <w:r>
        <w:rPr>
          <w:i/>
        </w:rPr>
        <w:t>r</w:t>
      </w:r>
      <w:r w:rsidRPr="00014E22">
        <w:rPr>
          <w:i/>
          <w:vertAlign w:val="subscript"/>
        </w:rPr>
        <w:t>T</w:t>
      </w:r>
      <w:proofErr w:type="spellEnd"/>
      <w:r w:rsidRPr="00FD481E">
        <w:t xml:space="preserve"> defines the relative risk of </w:t>
      </w:r>
      <w:r>
        <w:t>any confirmed influenza infection, given antiviral treatment</w:t>
      </w:r>
      <w:r w:rsidRPr="00FD481E">
        <w:t xml:space="preserve">. Then, </w:t>
      </w:r>
      <w:r>
        <w:t xml:space="preserve">risk factor </w:t>
      </w:r>
      <w:r>
        <w:rPr>
          <w:i/>
        </w:rPr>
        <w:t xml:space="preserve">T </w:t>
      </w:r>
      <w:r>
        <w:t>is defined as</w:t>
      </w:r>
      <w:r w:rsidRPr="00FD481E">
        <w:t>:</w:t>
      </w:r>
    </w:p>
    <w:p w14:paraId="027C5690" w14:textId="1E9634E0" w:rsidR="00C012F4" w:rsidRPr="00FD481E" w:rsidRDefault="00C012F4" w:rsidP="00C012F4">
      <w:r w:rsidRPr="00FD481E">
        <w:t xml:space="preserve">    </w:t>
      </w:r>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T</m:t>
            </m:r>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p>
    <w:p w14:paraId="771173BA" w14:textId="77777777" w:rsidR="00C012F4" w:rsidRDefault="00C012F4" w:rsidP="00C012F4">
      <w:pPr>
        <w:pStyle w:val="Heading3"/>
      </w:pPr>
      <w:r>
        <w:t xml:space="preserve">Underlying conditions (U) </w:t>
      </w:r>
    </w:p>
    <w:p w14:paraId="7391A739" w14:textId="77777777" w:rsidR="00C012F4" w:rsidRPr="00314D6F" w:rsidRDefault="00C012F4" w:rsidP="00C012F4">
      <w:r w:rsidRPr="00FD481E">
        <w:t xml:space="preserve">The underlying conditions risk factor takes the same form as factor </w:t>
      </w:r>
      <w:r>
        <w:rPr>
          <w:i/>
        </w:rPr>
        <w:t>T</w:t>
      </w:r>
      <w:r>
        <w:t>:</w:t>
      </w:r>
    </w:p>
    <w:p w14:paraId="35C921D4" w14:textId="0CF7B76E" w:rsidR="00C012F4" w:rsidRPr="00C012F4" w:rsidRDefault="00C012F4" w:rsidP="00C012F4">
      <w:pPr>
        <w:ind w:left="1440"/>
      </w:pPr>
      <m:oMath>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U</m:t>
            </m:r>
          </m:sub>
        </m:sSub>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U</m:t>
            </m:r>
          </m:sub>
        </m:sSub>
        <m:r>
          <w:rPr>
            <w:rFonts w:ascii="Cambria Math" w:hAnsi="Cambria Math"/>
          </w:rPr>
          <m:t>)</m:t>
        </m:r>
      </m:oMath>
      <w:r>
        <w:tab/>
      </w:r>
      <w:r>
        <w:tab/>
      </w:r>
      <w:r>
        <w:tab/>
      </w:r>
      <w:r>
        <w:tab/>
      </w:r>
      <w:r>
        <w:tab/>
      </w:r>
      <w:r>
        <w:tab/>
      </w:r>
      <w:r>
        <w:rPr>
          <w:b/>
        </w:rPr>
        <w:t>3</w:t>
      </w:r>
    </w:p>
    <w:p w14:paraId="0023A00E" w14:textId="77777777" w:rsidR="00C012F4" w:rsidRPr="00FD481E" w:rsidRDefault="00C012F4" w:rsidP="00C012F4"/>
    <w:p w14:paraId="71BFEAFC" w14:textId="77777777" w:rsidR="00C012F4" w:rsidRPr="00FD481E" w:rsidRDefault="00C012F4" w:rsidP="00C012F4">
      <w:pPr>
        <w:pStyle w:val="Heading3"/>
      </w:pPr>
      <w:r w:rsidRPr="00FD481E">
        <w:t>Vaccination</w:t>
      </w:r>
      <w:r>
        <w:t xml:space="preserve"> (V)</w:t>
      </w:r>
      <w:r w:rsidRPr="00FD481E">
        <w:t xml:space="preserve"> and Imprinting</w:t>
      </w:r>
      <w:r>
        <w:t xml:space="preserve"> (I)</w:t>
      </w:r>
    </w:p>
    <w:p w14:paraId="6AA6C4B3" w14:textId="77777777" w:rsidR="00C012F4" w:rsidRPr="00314D6F" w:rsidRDefault="00C012F4" w:rsidP="00C012F4">
      <w:r w:rsidRPr="00FD481E">
        <w:t>Factors describing risk from vaccination and imprinting took</w:t>
      </w:r>
      <w:r>
        <w:t xml:space="preserve"> </w:t>
      </w:r>
      <w:r w:rsidRPr="00FD481E">
        <w:t xml:space="preserve">forms similar to risk factors </w:t>
      </w:r>
      <w:r>
        <w:rPr>
          <w:i/>
        </w:rPr>
        <w:t>T</w:t>
      </w:r>
      <w:r w:rsidRPr="00FD481E">
        <w:t xml:space="preserve"> and </w:t>
      </w:r>
      <w:r>
        <w:rPr>
          <w:i/>
        </w:rPr>
        <w:t>U</w:t>
      </w:r>
      <w:r w:rsidRPr="00FD481E">
        <w:t>, but with subtype-specific impacts. An indicator function defined whether a given prediction vector described risk of confirmed H1N1 or H3N2 infection</w:t>
      </w:r>
      <w:r>
        <w:t xml:space="preserve">. Let </w:t>
      </w:r>
      <w:proofErr w:type="spellStart"/>
      <w:r>
        <w:rPr>
          <w:i/>
        </w:rPr>
        <w:t>f</w:t>
      </w:r>
      <w:r w:rsidRPr="00314D6F">
        <w:rPr>
          <w:i/>
          <w:vertAlign w:val="subscript"/>
        </w:rPr>
        <w:t>V</w:t>
      </w:r>
      <w:proofErr w:type="spellEnd"/>
      <w:r>
        <w:rPr>
          <w:i/>
        </w:rPr>
        <w:t xml:space="preserve"> </w:t>
      </w:r>
      <w:r>
        <w:t xml:space="preserve">and </w:t>
      </w:r>
      <w:proofErr w:type="spellStart"/>
      <w:r>
        <w:rPr>
          <w:i/>
        </w:rPr>
        <w:t>f</w:t>
      </w:r>
      <w:r w:rsidRPr="00314D6F">
        <w:rPr>
          <w:i/>
          <w:vertAlign w:val="subscript"/>
        </w:rPr>
        <w:t>I</w:t>
      </w:r>
      <w:proofErr w:type="spellEnd"/>
      <w:r>
        <w:rPr>
          <w:i/>
        </w:rPr>
        <w:t xml:space="preserve"> </w:t>
      </w:r>
      <w:r>
        <w:t xml:space="preserve">be vectors describing the fraction of cases of each age that were vaccinated against influenza, or that were protected against strain </w:t>
      </w:r>
      <w:proofErr w:type="spellStart"/>
      <w:r w:rsidRPr="00314D6F">
        <w:rPr>
          <w:i/>
        </w:rPr>
        <w:t>HxNy</w:t>
      </w:r>
      <w:proofErr w:type="spellEnd"/>
      <w:r>
        <w:t xml:space="preserve"> by their childhood imprinting.</w:t>
      </w:r>
    </w:p>
    <w:p w14:paraId="1AD4F8B2" w14:textId="1C7684DB" w:rsidR="00C012F4" w:rsidRPr="00C012F4" w:rsidRDefault="00F76F04" w:rsidP="00C012F4">
      <w:pPr>
        <w:ind w:left="1440"/>
      </w:pPr>
      <m:oMath>
        <m:sSub>
          <m:sSubPr>
            <m:ctrlPr>
              <w:rPr>
                <w:rFonts w:ascii="Cambria Math" w:hAnsi="Cambria Math"/>
                <w:i/>
              </w:rPr>
            </m:ctrlPr>
          </m:sSubPr>
          <m:e>
            <m:r>
              <w:rPr>
                <w:rFonts w:ascii="Cambria Math" w:hAnsi="Cambria Math"/>
              </w:rPr>
              <m:t>V</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v</m:t>
            </m:r>
          </m:sub>
        </m:sSub>
        <m:sSub>
          <m:sSubPr>
            <m:ctrlPr>
              <w:rPr>
                <w:rFonts w:ascii="Cambria Math" w:hAnsi="Cambria Math"/>
                <w:i/>
              </w:rPr>
            </m:ctrlPr>
          </m:sSubPr>
          <m:e>
            <m:r>
              <w:rPr>
                <w:rFonts w:ascii="Cambria Math" w:hAnsi="Cambria Math"/>
              </w:rPr>
              <m:t>r</m:t>
            </m:r>
          </m:e>
          <m:sub>
            <m:r>
              <w:rPr>
                <w:rFonts w:ascii="Cambria Math" w:hAnsi="Cambria Math"/>
              </w:rPr>
              <m:t>v</m:t>
            </m:r>
          </m:sub>
        </m:sSub>
        <m:r>
          <w:rPr>
            <w:rFonts w:ascii="Cambria Math" w:hAnsi="Cambria Math"/>
          </w:rPr>
          <m:t>))</m:t>
        </m:r>
      </m:oMath>
      <w:r w:rsidR="00C012F4">
        <w:tab/>
      </w:r>
      <w:r w:rsidR="00C012F4">
        <w:tab/>
      </w:r>
      <w:r w:rsidR="00C012F4">
        <w:tab/>
      </w:r>
      <w:r w:rsidR="00C012F4">
        <w:tab/>
        <w:t>4</w:t>
      </w:r>
    </w:p>
    <w:p w14:paraId="77558D31" w14:textId="77777777" w:rsidR="00C012F4" w:rsidRPr="00FD481E" w:rsidRDefault="00C012F4" w:rsidP="00C012F4"/>
    <w:p w14:paraId="28168A69" w14:textId="0DDC32E2" w:rsidR="00C012F4" w:rsidRPr="00C012F4" w:rsidRDefault="00F76F04" w:rsidP="00C012F4">
      <w:pPr>
        <w:ind w:left="1440"/>
      </w:pPr>
      <m:oMath>
        <m:sSub>
          <m:sSubPr>
            <m:ctrlPr>
              <w:rPr>
                <w:rFonts w:ascii="Cambria Math" w:hAnsi="Cambria Math"/>
                <w:i/>
              </w:rPr>
            </m:ctrlPr>
          </m:sSubPr>
          <m:e>
            <m:r>
              <w:rPr>
                <w:rFonts w:ascii="Cambria Math" w:hAnsi="Cambria Math"/>
              </w:rPr>
              <m:t>I</m:t>
            </m:r>
          </m:e>
          <m:sub>
            <m:r>
              <w:rPr>
                <w:rFonts w:ascii="Cambria Math" w:hAnsi="Cambria Math"/>
              </w:rPr>
              <m:t>HxNy</m:t>
            </m:r>
          </m:sub>
        </m:sSub>
        <m:r>
          <w:rPr>
            <w:rFonts w:ascii="Cambria Math" w:hAnsi="Cambria Math"/>
          </w:rPr>
          <m:t>=</m:t>
        </m:r>
        <m:sSub>
          <m:sSubPr>
            <m:ctrlPr>
              <w:rPr>
                <w:rFonts w:ascii="Cambria Math" w:hAnsi="Cambria Math"/>
                <w:i/>
              </w:rPr>
            </m:ctrlPr>
          </m:sSubPr>
          <m:e>
            <m:r>
              <m:rPr>
                <m:sty m:val="bi"/>
              </m:rPr>
              <w:rPr>
                <w:rFonts w:ascii="Cambria Math" w:hAnsi="Cambria Math"/>
              </w:rPr>
              <m:t>1</m:t>
            </m:r>
            <m:ctrlPr>
              <w:rPr>
                <w:rFonts w:ascii="Cambria Math" w:hAnsi="Cambria Math"/>
                <w:b/>
                <w:i/>
              </w:rPr>
            </m:ctrlPr>
          </m:e>
          <m:sub>
            <m:r>
              <w:rPr>
                <w:rFonts w:ascii="Cambria Math" w:hAnsi="Cambria Math"/>
              </w:rPr>
              <m:t>HxNy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w:r w:rsidR="00C012F4">
        <w:t xml:space="preserve"> </w:t>
      </w:r>
      <w:r w:rsidR="00C012F4">
        <w:tab/>
      </w:r>
      <w:r w:rsidR="00C012F4">
        <w:tab/>
      </w:r>
      <w:r w:rsidR="00C012F4">
        <w:tab/>
      </w:r>
      <w:r w:rsidR="00C012F4">
        <w:tab/>
        <w:t>5</w:t>
      </w:r>
    </w:p>
    <w:p w14:paraId="03C8B07F" w14:textId="505EE2D5" w:rsidR="00C012F4" w:rsidRPr="00FD481E" w:rsidRDefault="00C012F4" w:rsidP="00C012F4">
      <w:r>
        <w:tab/>
      </w:r>
    </w:p>
    <w:p w14:paraId="45279D27" w14:textId="77777777" w:rsidR="00C012F4" w:rsidRDefault="00C012F4" w:rsidP="00C012F4">
      <w:pPr>
        <w:pStyle w:val="Heading2"/>
      </w:pPr>
      <w:r>
        <w:lastRenderedPageBreak/>
        <w:t>Model fitting and model comparison</w:t>
      </w:r>
    </w:p>
    <w:p w14:paraId="1BC4B0AB" w14:textId="6D86261E" w:rsidR="00C012F4" w:rsidRDefault="00C012F4" w:rsidP="00C012F4">
      <w:r w:rsidRPr="00FD481E">
        <w:t xml:space="preserve">We simultaneously estimated all free parameter values using </w:t>
      </w:r>
      <w:r>
        <w:t xml:space="preserve">the </w:t>
      </w:r>
      <w:proofErr w:type="spellStart"/>
      <w:proofErr w:type="gramStart"/>
      <w:r>
        <w:t>optim</w:t>
      </w:r>
      <w:proofErr w:type="spellEnd"/>
      <w:r>
        <w:t>(</w:t>
      </w:r>
      <w:proofErr w:type="gramEnd"/>
      <w:r>
        <w:t>) function in R</w:t>
      </w:r>
      <w:r w:rsidRPr="00FD481E">
        <w:t xml:space="preserve">. We calculated likelihood profiles </w:t>
      </w:r>
      <w:r>
        <w:t>and 95% profile confidence intervals for each free parameter</w:t>
      </w:r>
      <w:r w:rsidRPr="00FD481E">
        <w:t xml:space="preserve">. </w:t>
      </w:r>
    </w:p>
    <w:p w14:paraId="4E713127" w14:textId="1969B54F" w:rsidR="00CC4B5E" w:rsidRDefault="00CC4B5E" w:rsidP="00C012F4"/>
    <w:p w14:paraId="075D494E" w14:textId="77777777" w:rsidR="001A1404" w:rsidRDefault="001A1404" w:rsidP="00C012F4"/>
    <w:p w14:paraId="0938D119" w14:textId="5C037266" w:rsidR="00CC4B5E" w:rsidRDefault="00CC4B5E" w:rsidP="00CC4B5E">
      <w:pPr>
        <w:pStyle w:val="Heading2"/>
      </w:pPr>
      <w:r>
        <w:t>Antigenic advance</w:t>
      </w:r>
    </w:p>
    <w:p w14:paraId="580FCCFC" w14:textId="2477D1C3" w:rsidR="00631C1E" w:rsidRDefault="00374483" w:rsidP="00374483">
      <w:r>
        <w:rPr>
          <w:highlight w:val="yellow"/>
        </w:rPr>
        <w:t xml:space="preserve">To estimate annual antigenic advance in specific influenza seasons, as shown in </w:t>
      </w:r>
      <w:r w:rsidRPr="00374483">
        <w:rPr>
          <w:rStyle w:val="SubtitleChar"/>
          <w:highlight w:val="yellow"/>
        </w:rPr>
        <w:t>Fig. 6</w:t>
      </w:r>
      <w:r>
        <w:rPr>
          <w:highlight w:val="yellow"/>
        </w:rPr>
        <w:t>, we calculated the average antigenic position per-lineage, per-season, and then found the distance between the average antigenic position in consecutive seasons</w:t>
      </w:r>
      <w:r w:rsidRPr="00CC4B5E">
        <w:rPr>
          <w:highlight w:val="yellow"/>
        </w:rPr>
        <w:t xml:space="preserve">. </w:t>
      </w:r>
      <w:r w:rsidR="00572094">
        <w:rPr>
          <w:highlight w:val="yellow"/>
        </w:rPr>
        <w:t>We obtained a</w:t>
      </w:r>
      <w:r w:rsidR="00CC4B5E" w:rsidRPr="00CC4B5E">
        <w:rPr>
          <w:highlight w:val="yellow"/>
        </w:rPr>
        <w:t xml:space="preserve">ntigenic position </w:t>
      </w:r>
      <w:r w:rsidR="00572094">
        <w:rPr>
          <w:highlight w:val="yellow"/>
        </w:rPr>
        <w:t>estimates for H3N2 strains</w:t>
      </w:r>
      <w:r w:rsidR="004A488E">
        <w:rPr>
          <w:highlight w:val="yellow"/>
        </w:rPr>
        <w:t xml:space="preserve"> (starting in 2002)</w:t>
      </w:r>
      <w:r w:rsidR="00572094">
        <w:rPr>
          <w:highlight w:val="yellow"/>
        </w:rPr>
        <w:t xml:space="preserve">, and for post-pandemic H1N1 strains using publicly available </w:t>
      </w:r>
      <w:proofErr w:type="spellStart"/>
      <w:r w:rsidR="00572094" w:rsidRPr="00CC4B5E">
        <w:rPr>
          <w:i/>
          <w:highlight w:val="yellow"/>
        </w:rPr>
        <w:t>Nextstrain</w:t>
      </w:r>
      <w:proofErr w:type="spellEnd"/>
      <w:r w:rsidR="00572094" w:rsidRPr="00CC4B5E">
        <w:rPr>
          <w:highlight w:val="yellow"/>
        </w:rPr>
        <w:t xml:space="preserve"> </w:t>
      </w:r>
      <w:r w:rsidR="00572094">
        <w:rPr>
          <w:highlight w:val="yellow"/>
        </w:rPr>
        <w:t>data. Antigenic position values were</w:t>
      </w:r>
      <w:r w:rsidR="00CC4B5E" w:rsidRPr="00CC4B5E">
        <w:rPr>
          <w:highlight w:val="yellow"/>
        </w:rPr>
        <w:t xml:space="preserve"> calculated using genetic data extracted from GISAID [CITE</w:t>
      </w:r>
      <w:proofErr w:type="gramStart"/>
      <w:r w:rsidR="00CC4B5E" w:rsidRPr="00CC4B5E">
        <w:rPr>
          <w:highlight w:val="yellow"/>
        </w:rPr>
        <w:t>], and</w:t>
      </w:r>
      <w:proofErr w:type="gramEnd"/>
      <w:r w:rsidR="00CC4B5E" w:rsidRPr="00CC4B5E">
        <w:rPr>
          <w:highlight w:val="yellow"/>
        </w:rPr>
        <w:t xml:space="preserve"> using </w:t>
      </w:r>
      <w:r w:rsidR="00572094">
        <w:rPr>
          <w:highlight w:val="yellow"/>
        </w:rPr>
        <w:t xml:space="preserve">the </w:t>
      </w:r>
      <w:proofErr w:type="spellStart"/>
      <w:r w:rsidR="00572094">
        <w:rPr>
          <w:highlight w:val="yellow"/>
        </w:rPr>
        <w:t>CTiter</w:t>
      </w:r>
      <w:proofErr w:type="spellEnd"/>
      <w:r w:rsidR="00572094">
        <w:rPr>
          <w:highlight w:val="yellow"/>
        </w:rPr>
        <w:t xml:space="preserve"> method</w:t>
      </w:r>
      <w:r w:rsidR="00CC4B5E" w:rsidRPr="00CC4B5E">
        <w:rPr>
          <w:highlight w:val="yellow"/>
        </w:rPr>
        <w:t xml:space="preserve"> described by ## et al., [CITE].</w:t>
      </w:r>
      <w:r w:rsidR="00572094">
        <w:t xml:space="preserve"> </w:t>
      </w:r>
      <w:r w:rsidR="004A488E">
        <w:t xml:space="preserve">Pre-2009 H1N1 antigenic position estimates, were not reported on </w:t>
      </w:r>
      <w:proofErr w:type="spellStart"/>
      <w:r w:rsidR="004A488E">
        <w:rPr>
          <w:i/>
        </w:rPr>
        <w:t>Nextstrain</w:t>
      </w:r>
      <w:proofErr w:type="spellEnd"/>
      <w:r w:rsidR="004A488E">
        <w:t xml:space="preserve">, and instead were extracted from a study published by Bedford et al. [CITE]. </w:t>
      </w:r>
      <w:r w:rsidR="00631C1E">
        <w:t>A</w:t>
      </w:r>
      <w:r w:rsidR="004A488E">
        <w:t xml:space="preserve">ntigenic distance estimates reported by Bedford et al., are </w:t>
      </w:r>
      <w:r w:rsidR="00631C1E">
        <w:t>proportional to</w:t>
      </w:r>
      <w:r w:rsidR="004A488E">
        <w:t xml:space="preserve"> those </w:t>
      </w:r>
      <w:r w:rsidR="00631C1E">
        <w:t xml:space="preserve">reported on </w:t>
      </w:r>
      <w:proofErr w:type="spellStart"/>
      <w:r w:rsidR="00631C1E">
        <w:rPr>
          <w:i/>
        </w:rPr>
        <w:t>Nextstrain</w:t>
      </w:r>
      <w:proofErr w:type="spellEnd"/>
      <w:r w:rsidR="004A488E">
        <w:t xml:space="preserve">, </w:t>
      </w:r>
      <w:r w:rsidR="00631C1E">
        <w:t xml:space="preserve">but greater in absolute magnitude [CITE]. We scaled pre-2009 H1N1 distance estimates appropriately to match </w:t>
      </w:r>
      <w:proofErr w:type="spellStart"/>
      <w:r w:rsidR="00631C1E">
        <w:rPr>
          <w:i/>
        </w:rPr>
        <w:t>Nextstrain</w:t>
      </w:r>
      <w:proofErr w:type="spellEnd"/>
      <w:r w:rsidR="00631C1E">
        <w:rPr>
          <w:i/>
        </w:rPr>
        <w:t xml:space="preserve"> </w:t>
      </w:r>
      <w:r w:rsidR="00631C1E">
        <w:t xml:space="preserve">estimates. </w:t>
      </w:r>
    </w:p>
    <w:p w14:paraId="23B6F92A" w14:textId="77777777" w:rsidR="00374483" w:rsidRDefault="00374483" w:rsidP="00374483"/>
    <w:p w14:paraId="7FE4C687" w14:textId="77777777" w:rsidR="00C012F4" w:rsidRPr="00FD481E" w:rsidRDefault="00C012F4" w:rsidP="00C012F4">
      <w:pPr>
        <w:pStyle w:val="Heading2"/>
      </w:pPr>
      <w:r>
        <w:t>Code and data availability</w:t>
      </w:r>
    </w:p>
    <w:p w14:paraId="22143C83" w14:textId="60C48AB3" w:rsidR="00C012F4" w:rsidRDefault="00C012F4" w:rsidP="00B93BD9">
      <w:r w:rsidRPr="00FD481E">
        <w:t>Code to perform all</w:t>
      </w:r>
      <w:r w:rsidR="00CC4B5E">
        <w:t xml:space="preserve"> reported</w:t>
      </w:r>
      <w:r w:rsidRPr="00FD481E">
        <w:t xml:space="preserve"> analyses and construct all plots is available </w:t>
      </w:r>
      <w:r w:rsidRPr="0014372A">
        <w:rPr>
          <w:highlight w:val="yellow"/>
        </w:rPr>
        <w:t>\#\#HERE\#\#.</w:t>
      </w:r>
      <w:r w:rsidRPr="00FD481E">
        <w:t xml:space="preserve"> </w:t>
      </w:r>
      <w:r>
        <w:t xml:space="preserve">AZDHS data is available </w:t>
      </w:r>
      <w:commentRangeStart w:id="17"/>
      <w:r>
        <w:t>as a supplementary data file</w:t>
      </w:r>
      <w:commentRangeEnd w:id="17"/>
      <w:r>
        <w:rPr>
          <w:rStyle w:val="CommentReference"/>
        </w:rPr>
        <w:commentReference w:id="17"/>
      </w:r>
      <w:r>
        <w:t>.</w:t>
      </w:r>
      <w:r w:rsidRPr="00FD481E">
        <w:t xml:space="preserve"> Data from the INSIGHT study are available by application, pending approval from the study's scientific review committee (</w:t>
      </w:r>
      <w:hyperlink r:id="rId11" w:history="1">
        <w:r>
          <w:rPr>
            <w:rStyle w:val="Hyperlink"/>
            <w:rFonts w:eastAsiaTheme="majorEastAsia"/>
          </w:rPr>
          <w:t>http://insight.ccbr.umn.edu/index.php</w:t>
        </w:r>
      </w:hyperlink>
      <w:r w:rsidRPr="00FD481E">
        <w:t>). Because we are not free to share the INSIGHT data, the posted code contains an INSIGHT data file with scrambled column entries.</w:t>
      </w:r>
    </w:p>
    <w:p w14:paraId="5D99FC47" w14:textId="5761CA0E" w:rsidR="00374483" w:rsidRDefault="00374483">
      <w:pPr>
        <w:shd w:val="clear" w:color="auto" w:fill="auto"/>
        <w:spacing w:line="240" w:lineRule="auto"/>
        <w:ind w:firstLine="0"/>
      </w:pPr>
    </w:p>
    <w:sectPr w:rsidR="00374483" w:rsidSect="00C559A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telyn Gostic" w:date="2019-04-10T12:18:00Z" w:initials="KG">
    <w:p w14:paraId="1B373257" w14:textId="74C0BDBC" w:rsidR="00C32268" w:rsidRDefault="00C32268">
      <w:pPr>
        <w:pStyle w:val="CommentText"/>
      </w:pPr>
      <w:r>
        <w:rPr>
          <w:rStyle w:val="CommentReference"/>
        </w:rPr>
        <w:annotationRef/>
      </w:r>
      <w:r>
        <w:t>Revise to emphasize pandemic results?</w:t>
      </w:r>
    </w:p>
  </w:comment>
  <w:comment w:id="1" w:author="Katelyn Gostic" w:date="2019-04-12T10:36:00Z" w:initials="KG">
    <w:p w14:paraId="7D05AEC7" w14:textId="77777777" w:rsidR="00C32268" w:rsidRDefault="00C32268">
      <w:pPr>
        <w:pStyle w:val="CommentText"/>
      </w:pPr>
      <w:r>
        <w:rPr>
          <w:rStyle w:val="CommentReference"/>
        </w:rPr>
        <w:annotationRef/>
      </w:r>
      <w:r>
        <w:t>As noted below, I’d like to discuss as a group whether we think this interpretation is solid enough to be part of the core message…</w:t>
      </w:r>
    </w:p>
    <w:p w14:paraId="03DC69D5" w14:textId="77777777" w:rsidR="00C32268" w:rsidRDefault="00C32268">
      <w:pPr>
        <w:pStyle w:val="CommentText"/>
      </w:pPr>
    </w:p>
    <w:p w14:paraId="27D01E2B" w14:textId="5DCBA2E3" w:rsidR="00C32268" w:rsidRDefault="00C32268">
      <w:pPr>
        <w:pStyle w:val="CommentText"/>
      </w:pPr>
      <w:r>
        <w:t>I could come up with another angle for the abstract if we want to back off.</w:t>
      </w:r>
    </w:p>
  </w:comment>
  <w:comment w:id="2" w:author="Katelyn Gostic" w:date="2019-04-04T12:44:00Z" w:initials="KG">
    <w:p w14:paraId="6F93E358" w14:textId="7BEE7144" w:rsidR="00C32268" w:rsidRDefault="00C32268">
      <w:pPr>
        <w:pStyle w:val="CommentText"/>
      </w:pPr>
      <w:r>
        <w:rPr>
          <w:rStyle w:val="CommentReference"/>
        </w:rPr>
        <w:annotationRef/>
      </w:r>
      <w:r>
        <w:t>972 words</w:t>
      </w:r>
    </w:p>
  </w:comment>
  <w:comment w:id="3" w:author="Katelyn Gostic" w:date="2019-04-12T10:48:00Z" w:initials="KG">
    <w:p w14:paraId="1F2B4AF2" w14:textId="10AF1DBD" w:rsidR="00C32268" w:rsidRDefault="00C32268">
      <w:pPr>
        <w:pStyle w:val="CommentText"/>
      </w:pPr>
      <w:r>
        <w:rPr>
          <w:rStyle w:val="CommentReference"/>
        </w:rPr>
        <w:annotationRef/>
      </w:r>
      <w:r>
        <w:t>Detail needed?</w:t>
      </w:r>
    </w:p>
  </w:comment>
  <w:comment w:id="4" w:author="Katelyn Gostic" w:date="2019-04-11T08:19:00Z" w:initials="KG">
    <w:p w14:paraId="2B82AF28" w14:textId="77777777" w:rsidR="00C32268" w:rsidRDefault="00C32268">
      <w:pPr>
        <w:pStyle w:val="CommentText"/>
      </w:pPr>
      <w:r>
        <w:rPr>
          <w:rStyle w:val="CommentReference"/>
        </w:rPr>
        <w:annotationRef/>
      </w:r>
      <w:r>
        <w:t xml:space="preserve">Could delete this </w:t>
      </w:r>
      <w:proofErr w:type="gramStart"/>
      <w:r>
        <w:t>chunk, and</w:t>
      </w:r>
      <w:proofErr w:type="gramEnd"/>
      <w:r>
        <w:t xml:space="preserve"> shorten this paragraph if we need to cut length.</w:t>
      </w:r>
    </w:p>
    <w:p w14:paraId="71E357EA" w14:textId="77777777" w:rsidR="00C32268" w:rsidRDefault="00C32268">
      <w:pPr>
        <w:pStyle w:val="CommentText"/>
      </w:pPr>
    </w:p>
    <w:p w14:paraId="562C8080" w14:textId="77524555" w:rsidR="00C32268" w:rsidRDefault="00C32268">
      <w:pPr>
        <w:pStyle w:val="CommentText"/>
      </w:pPr>
      <w:r>
        <w:t>I don’t think these within-model patterns are the core message.</w:t>
      </w:r>
    </w:p>
  </w:comment>
  <w:comment w:id="5" w:author="Katelyn Gostic" w:date="2019-04-11T08:37:00Z" w:initials="KG">
    <w:p w14:paraId="730DD570" w14:textId="244F8E30" w:rsidR="00C32268" w:rsidRDefault="00C32268">
      <w:pPr>
        <w:pStyle w:val="CommentText"/>
      </w:pPr>
      <w:r>
        <w:rPr>
          <w:rStyle w:val="CommentReference"/>
        </w:rPr>
        <w:annotationRef/>
      </w:r>
      <w:r>
        <w:t>Methods?</w:t>
      </w:r>
    </w:p>
  </w:comment>
  <w:comment w:id="10" w:author="Katelyn Gostic" w:date="2019-04-12T12:16:00Z" w:initials="KG">
    <w:p w14:paraId="0EB5F6D4" w14:textId="114562BC" w:rsidR="00C32268" w:rsidRDefault="00C32268" w:rsidP="007D766D">
      <w:pPr>
        <w:pStyle w:val="CommentText"/>
        <w:ind w:firstLine="0"/>
      </w:pPr>
      <w:r>
        <w:rPr>
          <w:rStyle w:val="CommentReference"/>
        </w:rPr>
        <w:annotationRef/>
      </w:r>
      <w:r>
        <w:t>Does this paragraph seem out of place?</w:t>
      </w:r>
    </w:p>
  </w:comment>
  <w:comment w:id="11" w:author="Katelyn Gostic" w:date="2019-04-12T11:45:00Z" w:initials="KG">
    <w:p w14:paraId="292693FC" w14:textId="7BED2CE4" w:rsidR="00C32268" w:rsidRDefault="00C32268" w:rsidP="008F1F78">
      <w:r>
        <w:rPr>
          <w:rStyle w:val="CommentReference"/>
        </w:rPr>
        <w:annotationRef/>
      </w:r>
      <w:r>
        <w:t>I cut this paragraph, because it seemed too in the weeds, but could add some or all of it back in if you all think these ideas are important.</w:t>
      </w:r>
    </w:p>
    <w:p w14:paraId="7187A514" w14:textId="77777777" w:rsidR="00C32268" w:rsidRDefault="00C32268" w:rsidP="008F1F78"/>
    <w:p w14:paraId="510323B2" w14:textId="4DA9434C" w:rsidR="00C32268" w:rsidRPr="008F1F78" w:rsidRDefault="00C32268" w:rsidP="008F1F78">
      <w:r>
        <w:t xml:space="preserve">On the one hand, the serological assays used to inform antigenic drift estimates may systematically underestimate the breadth of cross-protection between strains. The hemagglutination inhibition (HI) assay specifically measures antibody responses against variable epitopes near the receptor binding </w:t>
      </w:r>
      <w:proofErr w:type="gramStart"/>
      <w:r>
        <w:t>site, but</w:t>
      </w:r>
      <w:proofErr w:type="gramEnd"/>
      <w:r>
        <w:t xml:space="preserve"> does not measure broadly protective antibodies specific to more conserved epitopes [CITE]. The neutralization assay is somewhat more comprehensive, but still fails to capture in-vivo effects of T cell help and cellular </w:t>
      </w:r>
      <w:proofErr w:type="gramStart"/>
      <w:r>
        <w:t>immunity, and</w:t>
      </w:r>
      <w:proofErr w:type="gramEnd"/>
      <w:r>
        <w:t xml:space="preserve"> is known to underestimate </w:t>
      </w:r>
      <w:r>
        <w:rPr>
          <w:i/>
        </w:rPr>
        <w:t xml:space="preserve">in-vivo </w:t>
      </w:r>
      <w:r>
        <w:t>protection in some cases.</w:t>
      </w:r>
    </w:p>
    <w:p w14:paraId="019B2D8F" w14:textId="392F66B8" w:rsidR="00C32268" w:rsidRDefault="00C32268">
      <w:pPr>
        <w:pStyle w:val="CommentText"/>
      </w:pPr>
    </w:p>
  </w:comment>
  <w:comment w:id="12" w:author="Katelyn Gostic" w:date="2019-04-11T14:14:00Z" w:initials="KG">
    <w:p w14:paraId="3AD11572" w14:textId="4111BC1E" w:rsidR="00C32268" w:rsidRDefault="00C32268">
      <w:pPr>
        <w:pStyle w:val="CommentText"/>
      </w:pPr>
      <w:r>
        <w:rPr>
          <w:rStyle w:val="CommentReference"/>
        </w:rPr>
        <w:annotationRef/>
      </w:r>
      <w:r>
        <w:t xml:space="preserve">This is a nice story, but </w:t>
      </w:r>
      <w:proofErr w:type="gramStart"/>
      <w:r>
        <w:t>honestly</w:t>
      </w:r>
      <w:proofErr w:type="gramEnd"/>
      <w:r>
        <w:t xml:space="preserve"> it’s kind of speculative. None of the models fit the first wave data particularly well.</w:t>
      </w:r>
    </w:p>
    <w:p w14:paraId="606A93F4" w14:textId="47D4B888" w:rsidR="00C32268" w:rsidRDefault="00C32268">
      <w:pPr>
        <w:pStyle w:val="CommentText"/>
      </w:pPr>
    </w:p>
    <w:p w14:paraId="46B80349" w14:textId="5A012584" w:rsidR="00C32268" w:rsidRDefault="00C32268">
      <w:pPr>
        <w:pStyle w:val="CommentText"/>
      </w:pPr>
      <w:r>
        <w:t>There’s also this other paper that argues against signals of broad, group-level protection during the pandemic:</w:t>
      </w:r>
    </w:p>
    <w:p w14:paraId="6A6206A3" w14:textId="77777777" w:rsidR="00C32268" w:rsidRDefault="00F76F04" w:rsidP="00263E35">
      <w:pPr>
        <w:shd w:val="clear" w:color="auto" w:fill="auto"/>
        <w:spacing w:line="240" w:lineRule="auto"/>
        <w:ind w:firstLine="0"/>
        <w:rPr>
          <w:color w:val="auto"/>
          <w:sz w:val="24"/>
          <w:szCs w:val="24"/>
        </w:rPr>
      </w:pPr>
      <w:hyperlink r:id="rId1" w:history="1">
        <w:r w:rsidR="00C32268">
          <w:rPr>
            <w:rStyle w:val="Hyperlink"/>
            <w:rFonts w:eastAsiaTheme="majorEastAsia"/>
          </w:rPr>
          <w:t>https://mbio.asm.org/content/9/1/e02091-17.abstract</w:t>
        </w:r>
      </w:hyperlink>
    </w:p>
    <w:p w14:paraId="79092FA3" w14:textId="77777777" w:rsidR="00C32268" w:rsidRDefault="00C32268">
      <w:pPr>
        <w:pStyle w:val="CommentText"/>
      </w:pPr>
    </w:p>
    <w:p w14:paraId="1A37F504" w14:textId="77777777" w:rsidR="00C32268" w:rsidRDefault="00C32268">
      <w:pPr>
        <w:pStyle w:val="CommentText"/>
      </w:pPr>
    </w:p>
    <w:p w14:paraId="20CA1251" w14:textId="54F8CFCF" w:rsidR="00C32268" w:rsidRDefault="00C32268">
      <w:pPr>
        <w:pStyle w:val="CommentText"/>
      </w:pPr>
      <w:r>
        <w:t>Should we de-emphasize this?</w:t>
      </w:r>
    </w:p>
  </w:comment>
  <w:comment w:id="15" w:author="Katelyn Gostic" w:date="2019-04-03T14:49:00Z" w:initials="KG">
    <w:p w14:paraId="5AE8E325" w14:textId="05AB80AC" w:rsidR="00C32268" w:rsidRDefault="00C32268">
      <w:pPr>
        <w:pStyle w:val="CommentText"/>
      </w:pPr>
      <w:r>
        <w:rPr>
          <w:rStyle w:val="CommentReference"/>
        </w:rPr>
        <w:annotationRef/>
      </w:r>
      <w:r>
        <w:t>Ideal data</w:t>
      </w:r>
    </w:p>
  </w:comment>
  <w:comment w:id="16" w:author="Katelyn Gostic" w:date="2019-04-12T13:16:00Z" w:initials="KG">
    <w:p w14:paraId="5B341F88" w14:textId="77777777" w:rsidR="00F634D8" w:rsidRDefault="00F634D8" w:rsidP="00F634D8">
      <w:pPr>
        <w:shd w:val="clear" w:color="auto" w:fill="auto"/>
        <w:spacing w:line="240" w:lineRule="auto"/>
        <w:ind w:firstLine="0"/>
      </w:pPr>
      <w:r>
        <w:rPr>
          <w:rStyle w:val="CommentReference"/>
        </w:rPr>
        <w:annotationRef/>
      </w:r>
      <w:r>
        <w:t>Another idea that I deleted. Is this worth including, or too out in left field?</w:t>
      </w:r>
    </w:p>
    <w:p w14:paraId="1EE1EFBB" w14:textId="77777777" w:rsidR="00F634D8" w:rsidRDefault="00F634D8" w:rsidP="00F634D8">
      <w:pPr>
        <w:shd w:val="clear" w:color="auto" w:fill="auto"/>
        <w:spacing w:line="240" w:lineRule="auto"/>
        <w:ind w:firstLine="0"/>
      </w:pPr>
    </w:p>
    <w:p w14:paraId="5367233A" w14:textId="79AA8CA1" w:rsidR="00F634D8" w:rsidRDefault="00F634D8" w:rsidP="00F634D8">
      <w:pPr>
        <w:shd w:val="clear" w:color="auto" w:fill="auto"/>
        <w:spacing w:line="240" w:lineRule="auto"/>
        <w:ind w:firstLine="0"/>
        <w:rPr>
          <w:b/>
          <w:sz w:val="28"/>
          <w:szCs w:val="28"/>
        </w:rPr>
      </w:pPr>
      <w:r>
        <w:t xml:space="preserve">A key assumption of HA stalk-based universal influenza vaccine development is that as soon as seasonal influenza viruses drift past the boundaries of effective homologous cross-protection, that more broadly protective antibodies will be deployed as an effective second line of defense. However, we detect no signal of broad immune protection against seasonal influenza, or even against pandemic H1N1 in its second wave. </w:t>
      </w:r>
      <w:r>
        <w:rPr>
          <w:rStyle w:val="CommentReference"/>
        </w:rPr>
        <w:annotationRef/>
      </w:r>
    </w:p>
    <w:p w14:paraId="4937BCC9" w14:textId="7A524F32" w:rsidR="00F634D8" w:rsidRDefault="00F634D8">
      <w:pPr>
        <w:pStyle w:val="CommentText"/>
      </w:pPr>
    </w:p>
  </w:comment>
  <w:comment w:id="17" w:author="Katelyn Gostic" w:date="2019-04-10T16:41:00Z" w:initials="KG">
    <w:p w14:paraId="7D622A0E" w14:textId="77777777" w:rsidR="00C32268" w:rsidRDefault="00C32268" w:rsidP="00C012F4">
      <w:pPr>
        <w:pStyle w:val="CommentText"/>
      </w:pPr>
      <w:r>
        <w:rPr>
          <w:rStyle w:val="CommentReference"/>
        </w:rPr>
        <w:annotationRef/>
      </w:r>
      <w:r>
        <w:t xml:space="preserve">Need to check that this is </w:t>
      </w:r>
      <w:proofErr w:type="spellStart"/>
      <w:r>
        <w:t>oK</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373257" w15:done="0"/>
  <w15:commentEx w15:paraId="27D01E2B" w15:done="0"/>
  <w15:commentEx w15:paraId="6F93E358" w15:done="0"/>
  <w15:commentEx w15:paraId="1F2B4AF2" w15:done="0"/>
  <w15:commentEx w15:paraId="562C8080" w15:done="0"/>
  <w15:commentEx w15:paraId="730DD570" w15:done="0"/>
  <w15:commentEx w15:paraId="0EB5F6D4" w15:done="0"/>
  <w15:commentEx w15:paraId="019B2D8F" w15:done="0"/>
  <w15:commentEx w15:paraId="20CA1251" w15:done="0"/>
  <w15:commentEx w15:paraId="5AE8E325" w15:done="0"/>
  <w15:commentEx w15:paraId="4937BCC9" w15:done="0"/>
  <w15:commentEx w15:paraId="7D622A0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373257" w16cid:durableId="20585D9D"/>
  <w16cid:commentId w16cid:paraId="27D01E2B" w16cid:durableId="205AE899"/>
  <w16cid:commentId w16cid:paraId="6F93E358" w16cid:durableId="20507A93"/>
  <w16cid:commentId w16cid:paraId="1F2B4AF2" w16cid:durableId="205AEB62"/>
  <w16cid:commentId w16cid:paraId="562C8080" w16cid:durableId="20597717"/>
  <w16cid:commentId w16cid:paraId="730DD570" w16cid:durableId="20597B5F"/>
  <w16cid:commentId w16cid:paraId="0EB5F6D4" w16cid:durableId="205B0032"/>
  <w16cid:commentId w16cid:paraId="019B2D8F" w16cid:durableId="205AF8E1"/>
  <w16cid:commentId w16cid:paraId="20CA1251" w16cid:durableId="2059CA4B"/>
  <w16cid:commentId w16cid:paraId="5AE8E325" w16cid:durableId="204F466F"/>
  <w16cid:commentId w16cid:paraId="4937BCC9" w16cid:durableId="205B0E43"/>
  <w16cid:commentId w16cid:paraId="7D622A0E" w16cid:durableId="20589B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2ECDD" w14:textId="77777777" w:rsidR="00F76F04" w:rsidRDefault="00F76F04" w:rsidP="00657DC4">
      <w:pPr>
        <w:spacing w:line="240" w:lineRule="auto"/>
      </w:pPr>
      <w:r>
        <w:separator/>
      </w:r>
    </w:p>
  </w:endnote>
  <w:endnote w:type="continuationSeparator" w:id="0">
    <w:p w14:paraId="29C2A318" w14:textId="77777777" w:rsidR="00F76F04" w:rsidRDefault="00F76F04" w:rsidP="00657D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8BFC4" w14:textId="77777777" w:rsidR="00F76F04" w:rsidRDefault="00F76F04" w:rsidP="00657DC4">
      <w:pPr>
        <w:spacing w:line="240" w:lineRule="auto"/>
      </w:pPr>
      <w:r>
        <w:separator/>
      </w:r>
    </w:p>
  </w:footnote>
  <w:footnote w:type="continuationSeparator" w:id="0">
    <w:p w14:paraId="73841B63" w14:textId="77777777" w:rsidR="00F76F04" w:rsidRDefault="00F76F04" w:rsidP="00657D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F5E08"/>
    <w:multiLevelType w:val="hybridMultilevel"/>
    <w:tmpl w:val="B9B4CBEE"/>
    <w:lvl w:ilvl="0" w:tplc="E806C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telyn Gostic">
    <w15:presenceInfo w15:providerId="AD" w15:userId="S::kgostic@personalmicrosoftsoftware.ucla.edu::273de5bb-e76b-44f0-bde6-5c290d634e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1E"/>
    <w:rsid w:val="00004079"/>
    <w:rsid w:val="00004800"/>
    <w:rsid w:val="00010DB3"/>
    <w:rsid w:val="000134F2"/>
    <w:rsid w:val="0002311C"/>
    <w:rsid w:val="000249D2"/>
    <w:rsid w:val="00027C8C"/>
    <w:rsid w:val="00043B30"/>
    <w:rsid w:val="00044271"/>
    <w:rsid w:val="00057D81"/>
    <w:rsid w:val="0006047B"/>
    <w:rsid w:val="00080DF5"/>
    <w:rsid w:val="00090E68"/>
    <w:rsid w:val="0009422F"/>
    <w:rsid w:val="000A58C5"/>
    <w:rsid w:val="000A60EF"/>
    <w:rsid w:val="000A7C38"/>
    <w:rsid w:val="00101D12"/>
    <w:rsid w:val="001156DE"/>
    <w:rsid w:val="00116A67"/>
    <w:rsid w:val="001243A4"/>
    <w:rsid w:val="00130F28"/>
    <w:rsid w:val="00135F7B"/>
    <w:rsid w:val="00141A74"/>
    <w:rsid w:val="00141DDB"/>
    <w:rsid w:val="001446BC"/>
    <w:rsid w:val="001533AF"/>
    <w:rsid w:val="0016048C"/>
    <w:rsid w:val="001717DC"/>
    <w:rsid w:val="001857FE"/>
    <w:rsid w:val="00191293"/>
    <w:rsid w:val="0019181F"/>
    <w:rsid w:val="001929DE"/>
    <w:rsid w:val="001A1404"/>
    <w:rsid w:val="001B0E3E"/>
    <w:rsid w:val="001C10EE"/>
    <w:rsid w:val="001C744D"/>
    <w:rsid w:val="001F6718"/>
    <w:rsid w:val="00201103"/>
    <w:rsid w:val="00204C88"/>
    <w:rsid w:val="0021176C"/>
    <w:rsid w:val="002511E6"/>
    <w:rsid w:val="00254C2E"/>
    <w:rsid w:val="002604A9"/>
    <w:rsid w:val="0026097F"/>
    <w:rsid w:val="00263E35"/>
    <w:rsid w:val="0026439E"/>
    <w:rsid w:val="00274F1C"/>
    <w:rsid w:val="002971D6"/>
    <w:rsid w:val="002A0C29"/>
    <w:rsid w:val="002B7093"/>
    <w:rsid w:val="002C0019"/>
    <w:rsid w:val="002E2793"/>
    <w:rsid w:val="0030589E"/>
    <w:rsid w:val="00311582"/>
    <w:rsid w:val="0031494E"/>
    <w:rsid w:val="003175A4"/>
    <w:rsid w:val="00317856"/>
    <w:rsid w:val="00333BD4"/>
    <w:rsid w:val="0033762F"/>
    <w:rsid w:val="0034104C"/>
    <w:rsid w:val="00354A5C"/>
    <w:rsid w:val="00370439"/>
    <w:rsid w:val="00374483"/>
    <w:rsid w:val="00375762"/>
    <w:rsid w:val="00375FB7"/>
    <w:rsid w:val="003861AD"/>
    <w:rsid w:val="003A0592"/>
    <w:rsid w:val="003A18BB"/>
    <w:rsid w:val="003B1129"/>
    <w:rsid w:val="003B229C"/>
    <w:rsid w:val="003B63E9"/>
    <w:rsid w:val="003E7319"/>
    <w:rsid w:val="00404084"/>
    <w:rsid w:val="00415A75"/>
    <w:rsid w:val="00424A99"/>
    <w:rsid w:val="00434B26"/>
    <w:rsid w:val="00436E33"/>
    <w:rsid w:val="00463D56"/>
    <w:rsid w:val="00472895"/>
    <w:rsid w:val="004840A3"/>
    <w:rsid w:val="004A488E"/>
    <w:rsid w:val="004C2AB7"/>
    <w:rsid w:val="004C7478"/>
    <w:rsid w:val="004E52C4"/>
    <w:rsid w:val="004F5A58"/>
    <w:rsid w:val="004F644E"/>
    <w:rsid w:val="005008B8"/>
    <w:rsid w:val="005376A4"/>
    <w:rsid w:val="00540462"/>
    <w:rsid w:val="0054347A"/>
    <w:rsid w:val="00552A46"/>
    <w:rsid w:val="00572094"/>
    <w:rsid w:val="005738F7"/>
    <w:rsid w:val="005869F2"/>
    <w:rsid w:val="00587E40"/>
    <w:rsid w:val="00597E18"/>
    <w:rsid w:val="005B01EB"/>
    <w:rsid w:val="005C2BF3"/>
    <w:rsid w:val="005C5CDD"/>
    <w:rsid w:val="005C6797"/>
    <w:rsid w:val="005D38D0"/>
    <w:rsid w:val="005E7CCE"/>
    <w:rsid w:val="005F29DF"/>
    <w:rsid w:val="005F4A47"/>
    <w:rsid w:val="005F5F36"/>
    <w:rsid w:val="00600C36"/>
    <w:rsid w:val="006158C9"/>
    <w:rsid w:val="00622512"/>
    <w:rsid w:val="00631C1E"/>
    <w:rsid w:val="006546BE"/>
    <w:rsid w:val="00657DC4"/>
    <w:rsid w:val="00680139"/>
    <w:rsid w:val="00697A38"/>
    <w:rsid w:val="006A52F7"/>
    <w:rsid w:val="006A6DA3"/>
    <w:rsid w:val="006B1D0B"/>
    <w:rsid w:val="006C54C9"/>
    <w:rsid w:val="006C5593"/>
    <w:rsid w:val="006E4B7E"/>
    <w:rsid w:val="006F10B0"/>
    <w:rsid w:val="007026BE"/>
    <w:rsid w:val="007061B4"/>
    <w:rsid w:val="00720C60"/>
    <w:rsid w:val="007304EA"/>
    <w:rsid w:val="00734EAB"/>
    <w:rsid w:val="00750183"/>
    <w:rsid w:val="00750A62"/>
    <w:rsid w:val="00770F6B"/>
    <w:rsid w:val="007841D5"/>
    <w:rsid w:val="00787FCB"/>
    <w:rsid w:val="00794B7F"/>
    <w:rsid w:val="007A08D5"/>
    <w:rsid w:val="007C1F6F"/>
    <w:rsid w:val="007D766D"/>
    <w:rsid w:val="007F6295"/>
    <w:rsid w:val="00802B48"/>
    <w:rsid w:val="00812530"/>
    <w:rsid w:val="00812FA4"/>
    <w:rsid w:val="008170EE"/>
    <w:rsid w:val="00834A71"/>
    <w:rsid w:val="00871931"/>
    <w:rsid w:val="00872C2F"/>
    <w:rsid w:val="008826B3"/>
    <w:rsid w:val="008C04AA"/>
    <w:rsid w:val="008F1F78"/>
    <w:rsid w:val="008F224C"/>
    <w:rsid w:val="008F4B08"/>
    <w:rsid w:val="009037CC"/>
    <w:rsid w:val="009154A6"/>
    <w:rsid w:val="00921028"/>
    <w:rsid w:val="00927D2E"/>
    <w:rsid w:val="00930D53"/>
    <w:rsid w:val="009555CB"/>
    <w:rsid w:val="00966788"/>
    <w:rsid w:val="009724A4"/>
    <w:rsid w:val="00982FC6"/>
    <w:rsid w:val="00985FB5"/>
    <w:rsid w:val="009A3824"/>
    <w:rsid w:val="009B4937"/>
    <w:rsid w:val="009B5ACC"/>
    <w:rsid w:val="009D0923"/>
    <w:rsid w:val="009E4ACD"/>
    <w:rsid w:val="009E7961"/>
    <w:rsid w:val="009E7B69"/>
    <w:rsid w:val="009F0C16"/>
    <w:rsid w:val="00A00944"/>
    <w:rsid w:val="00A070B6"/>
    <w:rsid w:val="00A12E9F"/>
    <w:rsid w:val="00A225FF"/>
    <w:rsid w:val="00A22713"/>
    <w:rsid w:val="00A40146"/>
    <w:rsid w:val="00A4473E"/>
    <w:rsid w:val="00A6279B"/>
    <w:rsid w:val="00A66228"/>
    <w:rsid w:val="00A70842"/>
    <w:rsid w:val="00A94BB8"/>
    <w:rsid w:val="00AA1584"/>
    <w:rsid w:val="00AA276D"/>
    <w:rsid w:val="00AA5A95"/>
    <w:rsid w:val="00AB71DA"/>
    <w:rsid w:val="00AC7D23"/>
    <w:rsid w:val="00AC7F4B"/>
    <w:rsid w:val="00AD1DAF"/>
    <w:rsid w:val="00AF06AA"/>
    <w:rsid w:val="00AF6BE1"/>
    <w:rsid w:val="00AF7F25"/>
    <w:rsid w:val="00B05FF2"/>
    <w:rsid w:val="00B11042"/>
    <w:rsid w:val="00B15E4C"/>
    <w:rsid w:val="00B20431"/>
    <w:rsid w:val="00B42541"/>
    <w:rsid w:val="00B52FEA"/>
    <w:rsid w:val="00B81D4B"/>
    <w:rsid w:val="00B93BD9"/>
    <w:rsid w:val="00B972D9"/>
    <w:rsid w:val="00BB3160"/>
    <w:rsid w:val="00BB5BA8"/>
    <w:rsid w:val="00BB6F82"/>
    <w:rsid w:val="00BE634D"/>
    <w:rsid w:val="00BF2E00"/>
    <w:rsid w:val="00C012F4"/>
    <w:rsid w:val="00C02DB8"/>
    <w:rsid w:val="00C141BD"/>
    <w:rsid w:val="00C32268"/>
    <w:rsid w:val="00C34550"/>
    <w:rsid w:val="00C436B3"/>
    <w:rsid w:val="00C559A8"/>
    <w:rsid w:val="00C57590"/>
    <w:rsid w:val="00C66B46"/>
    <w:rsid w:val="00C678EA"/>
    <w:rsid w:val="00C7659A"/>
    <w:rsid w:val="00C9194E"/>
    <w:rsid w:val="00C96919"/>
    <w:rsid w:val="00C972AF"/>
    <w:rsid w:val="00CC4B5E"/>
    <w:rsid w:val="00CD076F"/>
    <w:rsid w:val="00CD07ED"/>
    <w:rsid w:val="00CD3D54"/>
    <w:rsid w:val="00CE3037"/>
    <w:rsid w:val="00CE5C17"/>
    <w:rsid w:val="00CF035D"/>
    <w:rsid w:val="00CF1678"/>
    <w:rsid w:val="00CF3874"/>
    <w:rsid w:val="00CF38C7"/>
    <w:rsid w:val="00CF59BD"/>
    <w:rsid w:val="00D00DD4"/>
    <w:rsid w:val="00D03D67"/>
    <w:rsid w:val="00D040F5"/>
    <w:rsid w:val="00D11C38"/>
    <w:rsid w:val="00D129C8"/>
    <w:rsid w:val="00D157B3"/>
    <w:rsid w:val="00D21298"/>
    <w:rsid w:val="00D271E1"/>
    <w:rsid w:val="00D3077B"/>
    <w:rsid w:val="00D6036B"/>
    <w:rsid w:val="00D753F9"/>
    <w:rsid w:val="00DA78F3"/>
    <w:rsid w:val="00DB69DF"/>
    <w:rsid w:val="00DC1B53"/>
    <w:rsid w:val="00DD464D"/>
    <w:rsid w:val="00DF55B3"/>
    <w:rsid w:val="00E04A79"/>
    <w:rsid w:val="00E1338D"/>
    <w:rsid w:val="00E46C15"/>
    <w:rsid w:val="00E47429"/>
    <w:rsid w:val="00E50262"/>
    <w:rsid w:val="00E51433"/>
    <w:rsid w:val="00E74BFD"/>
    <w:rsid w:val="00E7753C"/>
    <w:rsid w:val="00E81B5D"/>
    <w:rsid w:val="00E87F7D"/>
    <w:rsid w:val="00E927DF"/>
    <w:rsid w:val="00EB0A82"/>
    <w:rsid w:val="00EB51E4"/>
    <w:rsid w:val="00EC13ED"/>
    <w:rsid w:val="00EE4535"/>
    <w:rsid w:val="00EF4342"/>
    <w:rsid w:val="00F02268"/>
    <w:rsid w:val="00F0421E"/>
    <w:rsid w:val="00F50FDC"/>
    <w:rsid w:val="00F57CDD"/>
    <w:rsid w:val="00F634D8"/>
    <w:rsid w:val="00F76F04"/>
    <w:rsid w:val="00F8249F"/>
    <w:rsid w:val="00F91774"/>
    <w:rsid w:val="00FA24F3"/>
    <w:rsid w:val="00FA6504"/>
    <w:rsid w:val="00FC0E5A"/>
    <w:rsid w:val="00FD3DBB"/>
    <w:rsid w:val="00FD481E"/>
    <w:rsid w:val="00FD62D5"/>
    <w:rsid w:val="00FF2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C69B"/>
  <w15:chartTrackingRefBased/>
  <w15:docId w15:val="{ECB991DA-F64A-BA4D-99D3-B0448A1AC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937"/>
    <w:pPr>
      <w:shd w:val="clear" w:color="auto" w:fill="FFFFFF"/>
      <w:spacing w:line="480" w:lineRule="auto"/>
      <w:ind w:firstLine="720"/>
    </w:pPr>
    <w:rPr>
      <w:rFonts w:ascii="Times New Roman" w:eastAsia="Times New Roman" w:hAnsi="Times New Roman" w:cs="Times New Roman"/>
      <w:color w:val="222222"/>
      <w:sz w:val="22"/>
      <w:szCs w:val="22"/>
    </w:rPr>
  </w:style>
  <w:style w:type="paragraph" w:styleId="Heading1">
    <w:name w:val="heading 1"/>
    <w:basedOn w:val="Normal"/>
    <w:next w:val="Normal"/>
    <w:link w:val="Heading1Char"/>
    <w:uiPriority w:val="9"/>
    <w:qFormat/>
    <w:rsid w:val="00FD481E"/>
    <w:pPr>
      <w:jc w:val="center"/>
      <w:outlineLvl w:val="0"/>
    </w:pPr>
    <w:rPr>
      <w:b/>
      <w:sz w:val="28"/>
      <w:szCs w:val="28"/>
    </w:rPr>
  </w:style>
  <w:style w:type="paragraph" w:styleId="Heading2">
    <w:name w:val="heading 2"/>
    <w:basedOn w:val="Normal"/>
    <w:next w:val="Normal"/>
    <w:link w:val="Heading2Char"/>
    <w:uiPriority w:val="9"/>
    <w:unhideWhenUsed/>
    <w:qFormat/>
    <w:rsid w:val="009B4937"/>
    <w:pPr>
      <w:ind w:firstLine="0"/>
      <w:outlineLvl w:val="1"/>
    </w:pPr>
    <w:rPr>
      <w:b/>
      <w:sz w:val="24"/>
      <w:szCs w:val="24"/>
    </w:rPr>
  </w:style>
  <w:style w:type="paragraph" w:styleId="Heading3">
    <w:name w:val="heading 3"/>
    <w:basedOn w:val="Normal"/>
    <w:next w:val="Normal"/>
    <w:link w:val="Heading3Char"/>
    <w:uiPriority w:val="9"/>
    <w:unhideWhenUsed/>
    <w:qFormat/>
    <w:rsid w:val="009B4937"/>
    <w:pPr>
      <w:ind w:firstLine="0"/>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81E"/>
    <w:pPr>
      <w:contextualSpacing/>
      <w:jc w:val="center"/>
    </w:pPr>
    <w:rPr>
      <w:rFonts w:eastAsiaTheme="majorEastAsia"/>
      <w:spacing w:val="-10"/>
      <w:kern w:val="28"/>
      <w:sz w:val="40"/>
      <w:szCs w:val="56"/>
    </w:rPr>
  </w:style>
  <w:style w:type="character" w:customStyle="1" w:styleId="TitleChar">
    <w:name w:val="Title Char"/>
    <w:basedOn w:val="DefaultParagraphFont"/>
    <w:link w:val="Title"/>
    <w:uiPriority w:val="10"/>
    <w:rsid w:val="00FD481E"/>
    <w:rPr>
      <w:rFonts w:ascii="Times New Roman" w:eastAsiaTheme="majorEastAsia" w:hAnsi="Times New Roman" w:cs="Times New Roman"/>
      <w:spacing w:val="-10"/>
      <w:kern w:val="28"/>
      <w:sz w:val="40"/>
      <w:szCs w:val="56"/>
    </w:rPr>
  </w:style>
  <w:style w:type="character" w:styleId="SubtleEmphasis">
    <w:name w:val="Subtle Emphasis"/>
    <w:aliases w:val="Superscript"/>
    <w:uiPriority w:val="19"/>
    <w:qFormat/>
    <w:rsid w:val="00FD481E"/>
    <w:rPr>
      <w:rFonts w:ascii="Times New Roman" w:hAnsi="Times New Roman" w:cs="Times New Roman"/>
      <w:vertAlign w:val="superscript"/>
    </w:rPr>
  </w:style>
  <w:style w:type="character" w:customStyle="1" w:styleId="Heading1Char">
    <w:name w:val="Heading 1 Char"/>
    <w:basedOn w:val="DefaultParagraphFont"/>
    <w:link w:val="Heading1"/>
    <w:uiPriority w:val="9"/>
    <w:rsid w:val="00FD481E"/>
    <w:rPr>
      <w:rFonts w:ascii="Times New Roman" w:hAnsi="Times New Roman" w:cs="Times New Roman"/>
      <w:b/>
      <w:sz w:val="28"/>
      <w:szCs w:val="28"/>
    </w:rPr>
  </w:style>
  <w:style w:type="character" w:styleId="CommentReference">
    <w:name w:val="annotation reference"/>
    <w:basedOn w:val="DefaultParagraphFont"/>
    <w:uiPriority w:val="99"/>
    <w:semiHidden/>
    <w:unhideWhenUsed/>
    <w:rsid w:val="0030589E"/>
    <w:rPr>
      <w:sz w:val="16"/>
      <w:szCs w:val="16"/>
    </w:rPr>
  </w:style>
  <w:style w:type="paragraph" w:styleId="CommentText">
    <w:name w:val="annotation text"/>
    <w:basedOn w:val="Normal"/>
    <w:link w:val="CommentTextChar"/>
    <w:uiPriority w:val="99"/>
    <w:unhideWhenUsed/>
    <w:rsid w:val="0030589E"/>
    <w:rPr>
      <w:sz w:val="20"/>
      <w:szCs w:val="20"/>
    </w:rPr>
  </w:style>
  <w:style w:type="character" w:customStyle="1" w:styleId="CommentTextChar">
    <w:name w:val="Comment Text Char"/>
    <w:basedOn w:val="DefaultParagraphFont"/>
    <w:link w:val="CommentText"/>
    <w:uiPriority w:val="99"/>
    <w:rsid w:val="0030589E"/>
    <w:rPr>
      <w:sz w:val="20"/>
      <w:szCs w:val="20"/>
    </w:rPr>
  </w:style>
  <w:style w:type="paragraph" w:styleId="BalloonText">
    <w:name w:val="Balloon Text"/>
    <w:basedOn w:val="Normal"/>
    <w:link w:val="BalloonTextChar"/>
    <w:uiPriority w:val="99"/>
    <w:semiHidden/>
    <w:unhideWhenUsed/>
    <w:rsid w:val="0030589E"/>
    <w:rPr>
      <w:sz w:val="18"/>
      <w:szCs w:val="18"/>
    </w:rPr>
  </w:style>
  <w:style w:type="character" w:customStyle="1" w:styleId="BalloonTextChar">
    <w:name w:val="Balloon Text Char"/>
    <w:basedOn w:val="DefaultParagraphFont"/>
    <w:link w:val="BalloonText"/>
    <w:uiPriority w:val="99"/>
    <w:semiHidden/>
    <w:rsid w:val="0030589E"/>
    <w:rPr>
      <w:rFonts w:ascii="Times New Roman" w:hAnsi="Times New Roman" w:cs="Times New Roman"/>
      <w:sz w:val="18"/>
      <w:szCs w:val="18"/>
    </w:rPr>
  </w:style>
  <w:style w:type="character" w:styleId="LineNumber">
    <w:name w:val="line number"/>
    <w:basedOn w:val="DefaultParagraphFont"/>
    <w:uiPriority w:val="99"/>
    <w:semiHidden/>
    <w:unhideWhenUsed/>
    <w:rsid w:val="0030589E"/>
  </w:style>
  <w:style w:type="character" w:styleId="Hyperlink">
    <w:name w:val="Hyperlink"/>
    <w:basedOn w:val="DefaultParagraphFont"/>
    <w:uiPriority w:val="99"/>
    <w:unhideWhenUsed/>
    <w:rsid w:val="0030589E"/>
    <w:rPr>
      <w:color w:val="0563C1" w:themeColor="hyperlink"/>
      <w:u w:val="single"/>
    </w:rPr>
  </w:style>
  <w:style w:type="character" w:styleId="UnresolvedMention">
    <w:name w:val="Unresolved Mention"/>
    <w:basedOn w:val="DefaultParagraphFont"/>
    <w:uiPriority w:val="99"/>
    <w:semiHidden/>
    <w:unhideWhenUsed/>
    <w:rsid w:val="0030589E"/>
    <w:rPr>
      <w:color w:val="605E5C"/>
      <w:shd w:val="clear" w:color="auto" w:fill="E1DFDD"/>
    </w:rPr>
  </w:style>
  <w:style w:type="character" w:customStyle="1" w:styleId="Heading2Char">
    <w:name w:val="Heading 2 Char"/>
    <w:basedOn w:val="DefaultParagraphFont"/>
    <w:link w:val="Heading2"/>
    <w:uiPriority w:val="9"/>
    <w:rsid w:val="009B4937"/>
    <w:rPr>
      <w:rFonts w:ascii="Times New Roman" w:eastAsia="Times New Roman" w:hAnsi="Times New Roman" w:cs="Times New Roman"/>
      <w:b/>
      <w:color w:val="222222"/>
      <w:shd w:val="clear" w:color="auto" w:fill="FFFFFF"/>
    </w:rPr>
  </w:style>
  <w:style w:type="character" w:customStyle="1" w:styleId="Heading3Char">
    <w:name w:val="Heading 3 Char"/>
    <w:basedOn w:val="DefaultParagraphFont"/>
    <w:link w:val="Heading3"/>
    <w:uiPriority w:val="9"/>
    <w:rsid w:val="009B4937"/>
    <w:rPr>
      <w:rFonts w:ascii="Times New Roman" w:eastAsia="Times New Roman" w:hAnsi="Times New Roman" w:cs="Times New Roman"/>
      <w:b/>
      <w:i/>
      <w:color w:val="222222"/>
      <w:sz w:val="22"/>
      <w:szCs w:val="22"/>
      <w:shd w:val="clear" w:color="auto" w:fill="FFFFFF"/>
    </w:rPr>
  </w:style>
  <w:style w:type="paragraph" w:styleId="CommentSubject">
    <w:name w:val="annotation subject"/>
    <w:basedOn w:val="CommentText"/>
    <w:next w:val="CommentText"/>
    <w:link w:val="CommentSubjectChar"/>
    <w:uiPriority w:val="99"/>
    <w:semiHidden/>
    <w:unhideWhenUsed/>
    <w:rsid w:val="009B4937"/>
    <w:pPr>
      <w:spacing w:line="240" w:lineRule="auto"/>
    </w:pPr>
    <w:rPr>
      <w:b/>
      <w:bCs/>
    </w:rPr>
  </w:style>
  <w:style w:type="character" w:customStyle="1" w:styleId="CommentSubjectChar">
    <w:name w:val="Comment Subject Char"/>
    <w:basedOn w:val="CommentTextChar"/>
    <w:link w:val="CommentSubject"/>
    <w:uiPriority w:val="99"/>
    <w:semiHidden/>
    <w:rsid w:val="009B4937"/>
    <w:rPr>
      <w:rFonts w:ascii="Times New Roman" w:eastAsia="Times New Roman" w:hAnsi="Times New Roman" w:cs="Times New Roman"/>
      <w:b/>
      <w:bCs/>
      <w:color w:val="222222"/>
      <w:sz w:val="20"/>
      <w:szCs w:val="20"/>
      <w:shd w:val="clear" w:color="auto" w:fill="FFFFFF"/>
    </w:rPr>
  </w:style>
  <w:style w:type="table" w:styleId="TableGrid">
    <w:name w:val="Table Grid"/>
    <w:basedOn w:val="TableNormal"/>
    <w:uiPriority w:val="39"/>
    <w:rsid w:val="005F4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Fig. ref"/>
    <w:basedOn w:val="Normal"/>
    <w:next w:val="Normal"/>
    <w:link w:val="SubtitleChar"/>
    <w:uiPriority w:val="11"/>
    <w:qFormat/>
    <w:rsid w:val="005869F2"/>
    <w:rPr>
      <w:b/>
      <w:i/>
    </w:rPr>
  </w:style>
  <w:style w:type="character" w:customStyle="1" w:styleId="SubtitleChar">
    <w:name w:val="Subtitle Char"/>
    <w:aliases w:val="Fig. ref Char"/>
    <w:basedOn w:val="DefaultParagraphFont"/>
    <w:link w:val="Subtitle"/>
    <w:uiPriority w:val="11"/>
    <w:rsid w:val="005869F2"/>
    <w:rPr>
      <w:rFonts w:ascii="Times New Roman" w:eastAsia="Times New Roman" w:hAnsi="Times New Roman" w:cs="Times New Roman"/>
      <w:b/>
      <w:i/>
      <w:color w:val="222222"/>
      <w:sz w:val="22"/>
      <w:szCs w:val="22"/>
      <w:shd w:val="clear" w:color="auto" w:fill="FFFFFF"/>
    </w:rPr>
  </w:style>
  <w:style w:type="paragraph" w:styleId="Header">
    <w:name w:val="header"/>
    <w:basedOn w:val="Normal"/>
    <w:link w:val="HeaderChar"/>
    <w:uiPriority w:val="99"/>
    <w:unhideWhenUsed/>
    <w:rsid w:val="00657DC4"/>
    <w:pPr>
      <w:tabs>
        <w:tab w:val="center" w:pos="4680"/>
        <w:tab w:val="right" w:pos="9360"/>
      </w:tabs>
      <w:spacing w:line="240" w:lineRule="auto"/>
    </w:pPr>
  </w:style>
  <w:style w:type="character" w:customStyle="1" w:styleId="HeaderChar">
    <w:name w:val="Header Char"/>
    <w:basedOn w:val="DefaultParagraphFont"/>
    <w:link w:val="Header"/>
    <w:uiPriority w:val="99"/>
    <w:rsid w:val="00657DC4"/>
    <w:rPr>
      <w:rFonts w:ascii="Times New Roman" w:eastAsia="Times New Roman" w:hAnsi="Times New Roman" w:cs="Times New Roman"/>
      <w:color w:val="222222"/>
      <w:sz w:val="22"/>
      <w:szCs w:val="22"/>
      <w:shd w:val="clear" w:color="auto" w:fill="FFFFFF"/>
    </w:rPr>
  </w:style>
  <w:style w:type="paragraph" w:styleId="Footer">
    <w:name w:val="footer"/>
    <w:basedOn w:val="Normal"/>
    <w:link w:val="FooterChar"/>
    <w:uiPriority w:val="99"/>
    <w:unhideWhenUsed/>
    <w:rsid w:val="00657DC4"/>
    <w:pPr>
      <w:tabs>
        <w:tab w:val="center" w:pos="4680"/>
        <w:tab w:val="right" w:pos="9360"/>
      </w:tabs>
      <w:spacing w:line="240" w:lineRule="auto"/>
    </w:pPr>
  </w:style>
  <w:style w:type="character" w:customStyle="1" w:styleId="FooterChar">
    <w:name w:val="Footer Char"/>
    <w:basedOn w:val="DefaultParagraphFont"/>
    <w:link w:val="Footer"/>
    <w:uiPriority w:val="99"/>
    <w:rsid w:val="00657DC4"/>
    <w:rPr>
      <w:rFonts w:ascii="Times New Roman" w:eastAsia="Times New Roman" w:hAnsi="Times New Roman" w:cs="Times New Roman"/>
      <w:color w:val="222222"/>
      <w:sz w:val="22"/>
      <w:szCs w:val="22"/>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146156">
      <w:bodyDiv w:val="1"/>
      <w:marLeft w:val="0"/>
      <w:marRight w:val="0"/>
      <w:marTop w:val="0"/>
      <w:marBottom w:val="0"/>
      <w:divBdr>
        <w:top w:val="none" w:sz="0" w:space="0" w:color="auto"/>
        <w:left w:val="none" w:sz="0" w:space="0" w:color="auto"/>
        <w:bottom w:val="none" w:sz="0" w:space="0" w:color="auto"/>
        <w:right w:val="none" w:sz="0" w:space="0" w:color="auto"/>
      </w:divBdr>
    </w:div>
    <w:div w:id="549078825">
      <w:bodyDiv w:val="1"/>
      <w:marLeft w:val="0"/>
      <w:marRight w:val="0"/>
      <w:marTop w:val="0"/>
      <w:marBottom w:val="0"/>
      <w:divBdr>
        <w:top w:val="none" w:sz="0" w:space="0" w:color="auto"/>
        <w:left w:val="none" w:sz="0" w:space="0" w:color="auto"/>
        <w:bottom w:val="none" w:sz="0" w:space="0" w:color="auto"/>
        <w:right w:val="none" w:sz="0" w:space="0" w:color="auto"/>
      </w:divBdr>
    </w:div>
    <w:div w:id="551355995">
      <w:bodyDiv w:val="1"/>
      <w:marLeft w:val="0"/>
      <w:marRight w:val="0"/>
      <w:marTop w:val="0"/>
      <w:marBottom w:val="0"/>
      <w:divBdr>
        <w:top w:val="none" w:sz="0" w:space="0" w:color="auto"/>
        <w:left w:val="none" w:sz="0" w:space="0" w:color="auto"/>
        <w:bottom w:val="none" w:sz="0" w:space="0" w:color="auto"/>
        <w:right w:val="none" w:sz="0" w:space="0" w:color="auto"/>
      </w:divBdr>
    </w:div>
    <w:div w:id="640772244">
      <w:bodyDiv w:val="1"/>
      <w:marLeft w:val="0"/>
      <w:marRight w:val="0"/>
      <w:marTop w:val="0"/>
      <w:marBottom w:val="0"/>
      <w:divBdr>
        <w:top w:val="none" w:sz="0" w:space="0" w:color="auto"/>
        <w:left w:val="none" w:sz="0" w:space="0" w:color="auto"/>
        <w:bottom w:val="none" w:sz="0" w:space="0" w:color="auto"/>
        <w:right w:val="none" w:sz="0" w:space="0" w:color="auto"/>
      </w:divBdr>
    </w:div>
    <w:div w:id="648095294">
      <w:bodyDiv w:val="1"/>
      <w:marLeft w:val="0"/>
      <w:marRight w:val="0"/>
      <w:marTop w:val="0"/>
      <w:marBottom w:val="0"/>
      <w:divBdr>
        <w:top w:val="none" w:sz="0" w:space="0" w:color="auto"/>
        <w:left w:val="none" w:sz="0" w:space="0" w:color="auto"/>
        <w:bottom w:val="none" w:sz="0" w:space="0" w:color="auto"/>
        <w:right w:val="none" w:sz="0" w:space="0" w:color="auto"/>
      </w:divBdr>
    </w:div>
    <w:div w:id="1089154988">
      <w:bodyDiv w:val="1"/>
      <w:marLeft w:val="0"/>
      <w:marRight w:val="0"/>
      <w:marTop w:val="0"/>
      <w:marBottom w:val="0"/>
      <w:divBdr>
        <w:top w:val="none" w:sz="0" w:space="0" w:color="auto"/>
        <w:left w:val="none" w:sz="0" w:space="0" w:color="auto"/>
        <w:bottom w:val="none" w:sz="0" w:space="0" w:color="auto"/>
        <w:right w:val="none" w:sz="0" w:space="0" w:color="auto"/>
      </w:divBdr>
    </w:div>
    <w:div w:id="1135874068">
      <w:bodyDiv w:val="1"/>
      <w:marLeft w:val="0"/>
      <w:marRight w:val="0"/>
      <w:marTop w:val="0"/>
      <w:marBottom w:val="0"/>
      <w:divBdr>
        <w:top w:val="none" w:sz="0" w:space="0" w:color="auto"/>
        <w:left w:val="none" w:sz="0" w:space="0" w:color="auto"/>
        <w:bottom w:val="none" w:sz="0" w:space="0" w:color="auto"/>
        <w:right w:val="none" w:sz="0" w:space="0" w:color="auto"/>
      </w:divBdr>
    </w:div>
    <w:div w:id="1437821571">
      <w:bodyDiv w:val="1"/>
      <w:marLeft w:val="0"/>
      <w:marRight w:val="0"/>
      <w:marTop w:val="0"/>
      <w:marBottom w:val="0"/>
      <w:divBdr>
        <w:top w:val="none" w:sz="0" w:space="0" w:color="auto"/>
        <w:left w:val="none" w:sz="0" w:space="0" w:color="auto"/>
        <w:bottom w:val="none" w:sz="0" w:space="0" w:color="auto"/>
        <w:right w:val="none" w:sz="0" w:space="0" w:color="auto"/>
      </w:divBdr>
    </w:div>
    <w:div w:id="1628052249">
      <w:bodyDiv w:val="1"/>
      <w:marLeft w:val="0"/>
      <w:marRight w:val="0"/>
      <w:marTop w:val="0"/>
      <w:marBottom w:val="0"/>
      <w:divBdr>
        <w:top w:val="none" w:sz="0" w:space="0" w:color="auto"/>
        <w:left w:val="none" w:sz="0" w:space="0" w:color="auto"/>
        <w:bottom w:val="none" w:sz="0" w:space="0" w:color="auto"/>
        <w:right w:val="none" w:sz="0" w:space="0" w:color="auto"/>
      </w:divBdr>
    </w:div>
    <w:div w:id="179871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mbio.asm.org/content/9/1/e02091-17.abstract"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jlloydsmith@ucl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sight.ccbr.umn.edu/index.php" TargetMode="Externa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23</Pages>
  <Words>19242</Words>
  <Characters>109680</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Gostic</dc:creator>
  <cp:keywords/>
  <dc:description/>
  <cp:lastModifiedBy>Katelyn Gostic</cp:lastModifiedBy>
  <cp:revision>32</cp:revision>
  <dcterms:created xsi:type="dcterms:W3CDTF">2019-04-08T23:14:00Z</dcterms:created>
  <dcterms:modified xsi:type="dcterms:W3CDTF">2019-04-12T23:14:00Z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id="ZTQWDW3w"/&gt;&lt;style id="http://www.zotero.org/styles/vancouver" locale="en-US" hasBibliography="1" bibliographyStyleHasBeenSet="0"/&gt;&lt;prefs&gt;&lt;pref name="fieldType" value="Field"/&gt;&lt;pref name="automati</vt:lpwstr>
  </property>
  <property fmtid="{D5CDD505-2E9C-101B-9397-08002B2CF9AE}" pid="3" name="ZOTERO_PREF_2">
    <vt:lpwstr>cJournalAbbreviations" value="true"/&gt;&lt;/prefs&gt;&lt;/data&gt;</vt:lpwstr>
  </property>
</Properties>
</file>