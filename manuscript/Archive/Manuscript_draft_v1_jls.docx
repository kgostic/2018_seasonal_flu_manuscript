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29416B6B" w14:textId="65CD6C30" w:rsidR="00FD481E" w:rsidRPr="00276EA6" w:rsidRDefault="00FD481E" w:rsidP="00276EA6">
      <w:pPr>
        <w:shd w:val="clear" w:color="auto" w:fill="auto"/>
        <w:spacing w:line="240" w:lineRule="auto"/>
        <w:ind w:firstLine="0"/>
        <w:jc w:val="center"/>
      </w:pPr>
      <w:r w:rsidRPr="00276EA6">
        <w:t>Katelyn M Gostic</w:t>
      </w:r>
      <w:r w:rsidRPr="00276EA6">
        <w:rPr>
          <w:rStyle w:val="SubtleEmphasis"/>
        </w:rPr>
        <w:t>1</w:t>
      </w:r>
      <w:r w:rsidRPr="00276EA6">
        <w:t>, Jennifer Whitaker</w:t>
      </w:r>
      <w:r w:rsidRPr="00276EA6">
        <w:rPr>
          <w:rStyle w:val="SubtleEmphasis"/>
        </w:rPr>
        <w:t>2</w:t>
      </w:r>
      <w:r w:rsidRPr="00276EA6">
        <w:t>, Tristan Clark</w:t>
      </w:r>
      <w:r w:rsidRPr="00276EA6">
        <w:rPr>
          <w:rStyle w:val="SubtleEmphasis"/>
        </w:rPr>
        <w:t>3</w:t>
      </w:r>
      <w:r w:rsidRPr="00276EA6">
        <w:t>, Lars Østergaard</w:t>
      </w:r>
      <w:r w:rsidRPr="00276EA6">
        <w:rPr>
          <w:rStyle w:val="SubtleEmphasis"/>
        </w:rPr>
        <w:t>4</w:t>
      </w:r>
      <w:r w:rsidRPr="00276EA6">
        <w:t>, Winnie Tong</w:t>
      </w:r>
      <w:r w:rsidRPr="00276EA6">
        <w:rPr>
          <w:rStyle w:val="SubtleEmphasis"/>
        </w:rPr>
        <w:t>5</w:t>
      </w:r>
      <w:r w:rsidRPr="00276EA6">
        <w:t>, Cecile Viboud</w:t>
      </w:r>
      <w:r w:rsidRPr="00276EA6">
        <w:rPr>
          <w:rStyle w:val="SubtleEmphasis"/>
        </w:rPr>
        <w:t>6</w:t>
      </w:r>
      <w:r w:rsidRPr="00276EA6">
        <w:t>, Michael Worobey</w:t>
      </w:r>
      <w:r w:rsidRPr="00276EA6">
        <w:rPr>
          <w:rStyle w:val="SubtleEmphasis"/>
        </w:rPr>
        <w:t>7</w:t>
      </w:r>
      <w:r w:rsidRPr="00276EA6">
        <w:t>, and James O Lloyd-Smith</w:t>
      </w:r>
      <w:r w:rsidRPr="00276EA6">
        <w:rPr>
          <w:rStyle w:val="SubtleEmphasis"/>
        </w:rPr>
        <w:t>1,6*</w:t>
      </w:r>
    </w:p>
    <w:p w14:paraId="0F0C56D3" w14:textId="77777777" w:rsidR="00FD481E" w:rsidRPr="00276EA6" w:rsidRDefault="00FD481E" w:rsidP="00276EA6">
      <w:pPr>
        <w:shd w:val="clear" w:color="auto" w:fill="auto"/>
        <w:spacing w:line="240" w:lineRule="auto"/>
      </w:pPr>
    </w:p>
    <w:p w14:paraId="24377727" w14:textId="77777777" w:rsidR="00FD481E" w:rsidRPr="00276EA6" w:rsidRDefault="00FD481E" w:rsidP="00276EA6">
      <w:pPr>
        <w:shd w:val="clear" w:color="auto" w:fill="auto"/>
        <w:spacing w:line="240" w:lineRule="auto"/>
      </w:pPr>
    </w:p>
    <w:p w14:paraId="2260A3E6" w14:textId="3ADDBFE6" w:rsidR="00FD481E" w:rsidRPr="00276EA6" w:rsidRDefault="00FD481E" w:rsidP="00276EA6">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707C7476" w14:textId="0D8177CE" w:rsidR="00FD481E" w:rsidRPr="00276EA6" w:rsidRDefault="00FD481E" w:rsidP="00276EA6">
      <w:pPr>
        <w:shd w:val="clear" w:color="auto" w:fill="auto"/>
        <w:spacing w:line="240" w:lineRule="auto"/>
        <w:ind w:firstLine="0"/>
      </w:pPr>
      <w:r w:rsidRPr="00276EA6">
        <w:rPr>
          <w:rStyle w:val="SubtleEmphasis"/>
        </w:rPr>
        <w:t>2</w:t>
      </w:r>
      <w:r w:rsidRPr="00276EA6">
        <w:t>Division of Infectious Diseases, Mayo Clinic, Rochester, MN, USA</w:t>
      </w:r>
    </w:p>
    <w:p w14:paraId="3F7F2E42" w14:textId="5500C5B4" w:rsidR="00FD481E" w:rsidRPr="00276EA6" w:rsidRDefault="00FD481E" w:rsidP="00276EA6">
      <w:pPr>
        <w:shd w:val="clear" w:color="auto" w:fill="auto"/>
        <w:spacing w:line="240" w:lineRule="auto"/>
        <w:ind w:firstLine="0"/>
      </w:pPr>
      <w:r w:rsidRPr="00276EA6">
        <w:rPr>
          <w:rStyle w:val="SubtleEmphasis"/>
        </w:rPr>
        <w:t>3</w:t>
      </w:r>
      <w:r w:rsidRPr="00276EA6">
        <w:t>Southampton General Hospital UK</w:t>
      </w:r>
    </w:p>
    <w:p w14:paraId="0D1E77B7" w14:textId="7D7B66AB" w:rsidR="00FD481E" w:rsidRPr="00276EA6" w:rsidRDefault="00FD481E" w:rsidP="00276EA6">
      <w:pPr>
        <w:shd w:val="clear" w:color="auto" w:fill="auto"/>
        <w:spacing w:line="240" w:lineRule="auto"/>
        <w:ind w:firstLine="0"/>
      </w:pPr>
      <w:r w:rsidRPr="00276EA6">
        <w:rPr>
          <w:rStyle w:val="SubtleEmphasis"/>
        </w:rPr>
        <w:t>4</w:t>
      </w:r>
      <w:r w:rsidRPr="00276EA6">
        <w:t xml:space="preserve">Department of Infectious Diseases, </w:t>
      </w:r>
      <w:proofErr w:type="spellStart"/>
      <w:r w:rsidRPr="00276EA6">
        <w:t>Skejby</w:t>
      </w:r>
      <w:proofErr w:type="spellEnd"/>
      <w:r w:rsidRPr="00276EA6">
        <w:t xml:space="preserve"> Hospital, </w:t>
      </w:r>
      <w:proofErr w:type="spellStart"/>
      <w:r w:rsidRPr="00276EA6">
        <w:t>Århus</w:t>
      </w:r>
      <w:proofErr w:type="spellEnd"/>
      <w:r w:rsidRPr="00276EA6">
        <w:t>, Denmark</w:t>
      </w:r>
    </w:p>
    <w:p w14:paraId="64E363DF" w14:textId="352D2050" w:rsidR="00FD481E" w:rsidRPr="00276EA6" w:rsidRDefault="00FD481E" w:rsidP="00276EA6">
      <w:pPr>
        <w:shd w:val="clear" w:color="auto" w:fill="auto"/>
        <w:spacing w:line="240" w:lineRule="auto"/>
        <w:ind w:firstLine="0"/>
      </w:pPr>
      <w:r w:rsidRPr="00276EA6">
        <w:rPr>
          <w:rStyle w:val="SubtleEmphasis"/>
        </w:rPr>
        <w:t>5</w:t>
      </w:r>
      <w:r w:rsidRPr="00276EA6">
        <w:t>St Vincent’s Centre for Applied Medical Research, Sydney, Australia</w:t>
      </w:r>
    </w:p>
    <w:p w14:paraId="027B4B4A" w14:textId="2A8CDD93" w:rsidR="00FD481E" w:rsidRPr="00276EA6" w:rsidRDefault="00FD481E" w:rsidP="00276EA6">
      <w:pPr>
        <w:shd w:val="clear" w:color="auto" w:fill="auto"/>
        <w:spacing w:line="240" w:lineRule="auto"/>
        <w:ind w:firstLine="0"/>
      </w:pPr>
      <w:r w:rsidRPr="00276EA6">
        <w:rPr>
          <w:rStyle w:val="SubtleEmphasis"/>
        </w:rPr>
        <w:t>6</w:t>
      </w:r>
      <w:r w:rsidRPr="00276EA6">
        <w:t>Fogarty International Center, National Institutes of Health, Bethesda, MD</w:t>
      </w:r>
    </w:p>
    <w:p w14:paraId="6A15B284" w14:textId="50A65B57" w:rsidR="00FD481E" w:rsidRPr="00276EA6" w:rsidRDefault="00FD481E" w:rsidP="00276EA6">
      <w:pPr>
        <w:shd w:val="clear" w:color="auto" w:fill="auto"/>
        <w:spacing w:line="240" w:lineRule="auto"/>
        <w:ind w:firstLine="0"/>
      </w:pPr>
      <w:r w:rsidRPr="00276EA6">
        <w:rPr>
          <w:rStyle w:val="SubtleEmphasis"/>
        </w:rPr>
        <w:t>7</w:t>
      </w:r>
      <w:r w:rsidRPr="00276EA6">
        <w:t>Dept. of Ecology and Evolutionary Biology, University of Arizona, Tucson, AZ</w:t>
      </w:r>
    </w:p>
    <w:p w14:paraId="324D48FD" w14:textId="522D1CCA" w:rsidR="00FD481E" w:rsidRPr="00276EA6" w:rsidRDefault="00FD481E" w:rsidP="00276EA6">
      <w:pPr>
        <w:shd w:val="clear" w:color="auto" w:fill="auto"/>
        <w:spacing w:line="240" w:lineRule="auto"/>
        <w:ind w:firstLine="0"/>
      </w:pPr>
      <w:r w:rsidRPr="00276EA6">
        <w:t xml:space="preserve">* </w:t>
      </w:r>
      <w:hyperlink r:id="rId7" w:history="1">
        <w:r w:rsidR="0030589E" w:rsidRPr="00276EA6">
          <w:rPr>
            <w:rStyle w:val="Hyperlink"/>
          </w:rPr>
          <w:t>jlloydsmith@ucla.edu</w:t>
        </w:r>
      </w:hyperlink>
    </w:p>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51F6180F" w14:textId="14B2C1B9" w:rsidR="001857FE" w:rsidRPr="00FA4853" w:rsidDel="002A0830" w:rsidRDefault="00B972D9" w:rsidP="00276EA6">
      <w:pPr>
        <w:shd w:val="clear" w:color="auto" w:fill="auto"/>
        <w:spacing w:line="240" w:lineRule="auto"/>
        <w:ind w:firstLine="0"/>
        <w:rPr>
          <w:del w:id="0" w:author="Katelyn Gostic" w:date="2019-05-05T18:18:00Z"/>
        </w:rPr>
      </w:pPr>
      <w:r w:rsidRPr="002A0830">
        <w:tab/>
      </w:r>
      <w:r w:rsidR="00FC0E5A" w:rsidRPr="002A0830">
        <w:t xml:space="preserve">Across decades of </w:t>
      </w:r>
      <w:commentRangeStart w:id="1"/>
      <w:del w:id="2" w:author="James Lloyd-Smith" w:date="2019-05-03T14:16:00Z">
        <w:r w:rsidR="00FC0E5A" w:rsidRPr="00FA4853" w:rsidDel="0054138E">
          <w:delText xml:space="preserve">simultaneous seasonal </w:delText>
        </w:r>
      </w:del>
      <w:ins w:id="3" w:author="James Lloyd-Smith" w:date="2019-05-03T14:16:00Z">
        <w:r w:rsidR="0054138E" w:rsidRPr="00FA4853">
          <w:t>c</w:t>
        </w:r>
        <w:commentRangeEnd w:id="1"/>
        <w:r w:rsidR="0054138E" w:rsidRPr="002A0830">
          <w:rPr>
            <w:rStyle w:val="CommentReference"/>
            <w:sz w:val="22"/>
            <w:szCs w:val="22"/>
            <w:rPrChange w:id="4" w:author="Katelyn Gostic" w:date="2019-05-05T18:26:00Z">
              <w:rPr>
                <w:rStyle w:val="CommentReference"/>
              </w:rPr>
            </w:rPrChange>
          </w:rPr>
          <w:commentReference w:id="1"/>
        </w:r>
        <w:r w:rsidR="0054138E" w:rsidRPr="002A0830">
          <w:t>o-</w:t>
        </w:r>
      </w:ins>
      <w:r w:rsidR="00FC0E5A" w:rsidRPr="002A0830">
        <w:t xml:space="preserve">circulation in humans, </w:t>
      </w:r>
      <w:ins w:id="5" w:author="James Lloyd-Smith" w:date="2019-05-03T14:16:00Z">
        <w:r w:rsidR="0054138E" w:rsidRPr="00FA4853">
          <w:t xml:space="preserve">seasonal </w:t>
        </w:r>
      </w:ins>
      <w:r w:rsidR="00FC0E5A" w:rsidRPr="00FA4853">
        <w:t>influenza A subtypes</w:t>
      </w:r>
      <w:r w:rsidRPr="00FA4853">
        <w:t xml:space="preserve"> H1N1 and H3N2</w:t>
      </w:r>
      <w:r w:rsidR="00FC0E5A" w:rsidRPr="00FA4853">
        <w:t xml:space="preserve"> </w:t>
      </w:r>
      <w:r w:rsidRPr="00FA4853">
        <w:t xml:space="preserve">have </w:t>
      </w:r>
      <w:r w:rsidR="00FC0E5A" w:rsidRPr="002A0830">
        <w:rPr>
          <w:rPrChange w:id="6" w:author="Katelyn Gostic" w:date="2019-05-05T18:26:00Z">
            <w:rPr/>
          </w:rPrChange>
        </w:rPr>
        <w:t>consistently caused</w:t>
      </w:r>
      <w:r w:rsidR="00EB0A82" w:rsidRPr="002A0830">
        <w:rPr>
          <w:rPrChange w:id="7" w:author="Katelyn Gostic" w:date="2019-05-05T18:26:00Z">
            <w:rPr/>
          </w:rPrChange>
        </w:rPr>
        <w:t xml:space="preserve"> different </w:t>
      </w:r>
      <w:r w:rsidR="00FC0E5A" w:rsidRPr="002A0830">
        <w:rPr>
          <w:rPrChange w:id="8" w:author="Katelyn Gostic" w:date="2019-05-05T18:26:00Z">
            <w:rPr/>
          </w:rPrChange>
        </w:rPr>
        <w:t>age distributions of infection and mortality</w:t>
      </w:r>
      <w:r w:rsidRPr="002A0830">
        <w:rPr>
          <w:rPrChange w:id="9" w:author="Katelyn Gostic" w:date="2019-05-05T18:26:00Z">
            <w:rPr/>
          </w:rPrChange>
        </w:rPr>
        <w:t xml:space="preserve">. H3N2 typically causes the majority of cases in high-risk elderly cohorts, </w:t>
      </w:r>
      <w:r w:rsidR="00FC0E5A" w:rsidRPr="002A0830">
        <w:rPr>
          <w:rPrChange w:id="10" w:author="Katelyn Gostic" w:date="2019-05-05T18:26:00Z">
            <w:rPr/>
          </w:rPrChange>
        </w:rPr>
        <w:t xml:space="preserve">and the majority of overall deaths, </w:t>
      </w:r>
      <w:r w:rsidRPr="002A0830">
        <w:rPr>
          <w:rPrChange w:id="11" w:author="Katelyn Gostic" w:date="2019-05-05T18:26:00Z">
            <w:rPr/>
          </w:rPrChange>
        </w:rPr>
        <w:t>whereas H1N1 has a greater impact in young</w:t>
      </w:r>
      <w:ins w:id="12" w:author="Katelyn Gostic" w:date="2019-05-05T18:21:00Z">
        <w:r w:rsidR="002A0830" w:rsidRPr="002A0830">
          <w:rPr>
            <w:rPrChange w:id="13" w:author="Katelyn Gostic" w:date="2019-05-05T18:26:00Z">
              <w:rPr/>
            </w:rPrChange>
          </w:rPr>
          <w:t xml:space="preserve"> and middle-aged</w:t>
        </w:r>
      </w:ins>
      <w:r w:rsidRPr="002A0830">
        <w:rPr>
          <w:rPrChange w:id="14" w:author="Katelyn Gostic" w:date="2019-05-05T18:26:00Z">
            <w:rPr/>
          </w:rPrChange>
        </w:rPr>
        <w:t xml:space="preserve"> adults. </w:t>
      </w:r>
      <w:ins w:id="15" w:author="Katelyn Gostic" w:date="2019-05-05T18:28:00Z">
        <w:r w:rsidR="00FA4853">
          <w:t xml:space="preserve">We re-examine possible drivers of </w:t>
        </w:r>
      </w:ins>
      <w:ins w:id="16" w:author="Katelyn Gostic" w:date="2019-05-05T18:53:00Z">
        <w:r w:rsidR="00664F70">
          <w:t>these</w:t>
        </w:r>
      </w:ins>
      <w:ins w:id="17" w:author="Katelyn Gostic" w:date="2019-05-05T18:28:00Z">
        <w:r w:rsidR="00FA4853">
          <w:t xml:space="preserve"> patterns, </w:t>
        </w:r>
        <w:r w:rsidR="00FA4853">
          <w:rPr>
            <w:rStyle w:val="CommentReference"/>
            <w:sz w:val="22"/>
            <w:szCs w:val="22"/>
          </w:rPr>
          <w:t>m</w:t>
        </w:r>
      </w:ins>
      <w:ins w:id="18" w:author="Katelyn Gostic" w:date="2019-05-05T18:18:00Z">
        <w:r w:rsidR="002A0830" w:rsidRPr="002A0830">
          <w:rPr>
            <w:rStyle w:val="CommentReference"/>
            <w:sz w:val="22"/>
            <w:szCs w:val="22"/>
            <w:rPrChange w:id="19" w:author="Katelyn Gostic" w:date="2019-05-05T18:26:00Z">
              <w:rPr>
                <w:rStyle w:val="CommentReference"/>
              </w:rPr>
            </w:rPrChange>
          </w:rPr>
          <w:t>otivated by the recent discovery of broadly-protective immunity arising from flu viruses encountered in childhood</w:t>
        </w:r>
      </w:ins>
      <w:ins w:id="20" w:author="Katelyn Gostic" w:date="2019-05-05T18:28:00Z">
        <w:r w:rsidR="00FA4853">
          <w:rPr>
            <w:rStyle w:val="CommentReference"/>
            <w:sz w:val="22"/>
            <w:szCs w:val="22"/>
          </w:rPr>
          <w:t>. Using two large, ep</w:t>
        </w:r>
      </w:ins>
      <w:ins w:id="21" w:author="Katelyn Gostic" w:date="2019-05-05T18:29:00Z">
        <w:r w:rsidR="00FA4853">
          <w:rPr>
            <w:rStyle w:val="CommentReference"/>
            <w:sz w:val="22"/>
            <w:szCs w:val="22"/>
          </w:rPr>
          <w:t>idemiological data sets, we tested</w:t>
        </w:r>
      </w:ins>
      <w:ins w:id="22" w:author="Katelyn Gostic" w:date="2019-05-05T18:18:00Z">
        <w:r w:rsidR="002A0830" w:rsidRPr="002A0830">
          <w:rPr>
            <w:rStyle w:val="CommentReference"/>
            <w:sz w:val="22"/>
            <w:szCs w:val="22"/>
            <w:rPrChange w:id="23" w:author="Katelyn Gostic" w:date="2019-05-05T18:26:00Z">
              <w:rPr>
                <w:rStyle w:val="CommentReference"/>
              </w:rPr>
            </w:rPrChange>
          </w:rPr>
          <w:t xml:space="preserve"> the possibility that immune imprinting shapes seasonal flu epidemiology via narrow immune memory to a particular subtype, or via broader immune memory that acts across subtypes. We also explore a separate hypothesis about evolutionary rate.</w:t>
        </w:r>
      </w:ins>
      <w:del w:id="24" w:author="Katelyn Gostic" w:date="2019-05-05T18:18:00Z">
        <w:r w:rsidRPr="002A0830" w:rsidDel="002A0830">
          <w:delText xml:space="preserve">These </w:delText>
        </w:r>
      </w:del>
      <w:ins w:id="25" w:author="James Lloyd-Smith" w:date="2019-05-03T14:17:00Z">
        <w:del w:id="26" w:author="Katelyn Gostic" w:date="2019-05-05T18:18:00Z">
          <w:r w:rsidR="00643BE7" w:rsidRPr="002A0830" w:rsidDel="002A0830">
            <w:delText xml:space="preserve">apparent </w:delText>
          </w:r>
        </w:del>
      </w:ins>
      <w:del w:id="27" w:author="Katelyn Gostic" w:date="2019-05-05T18:18:00Z">
        <w:r w:rsidR="00FC0E5A" w:rsidRPr="00FA4853" w:rsidDel="002A0830">
          <w:delText>differences in age distribution</w:delText>
        </w:r>
        <w:r w:rsidRPr="00FA4853" w:rsidDel="002A0830">
          <w:delText xml:space="preserve"> may in fact be driven by birth year-specific differences in childhood </w:delText>
        </w:r>
        <w:r w:rsidR="00EB0A82" w:rsidRPr="00FA4853" w:rsidDel="002A0830">
          <w:delText>immune</w:delText>
        </w:r>
        <w:r w:rsidRPr="00FA4853" w:rsidDel="002A0830">
          <w:delText xml:space="preserve"> imprinting. Individuals gain particularly strong, lifelong immune memory </w:delText>
        </w:r>
        <w:r w:rsidR="00770F6B" w:rsidRPr="00FA4853" w:rsidDel="002A0830">
          <w:delText xml:space="preserve">against the influenza viruses encountered in childhood, but it is not clear whether narrow immune memory from imprinting to a particular antigenic subtype, or broader immune memory from imprinting to </w:delText>
        </w:r>
        <w:r w:rsidR="00000BCC" w:rsidRPr="00FA4853" w:rsidDel="002A0830">
          <w:delText>conserved epitopes</w:delText>
        </w:r>
        <w:r w:rsidR="00770F6B" w:rsidRPr="00FA4853" w:rsidDel="002A0830">
          <w:delText xml:space="preserve"> governs cohort-specific differences in seasonal influenza risk. </w:delText>
        </w:r>
        <w:r w:rsidR="00FC0E5A" w:rsidRPr="00FA4853" w:rsidDel="002A0830">
          <w:delText>Another hypothesis is that subtype-specific differences in evolutionary rate</w:delText>
        </w:r>
        <w:r w:rsidR="00F57CDD" w:rsidRPr="00FA4853" w:rsidDel="002A0830">
          <w:delText>, rather than imprinting effects,</w:delText>
        </w:r>
        <w:r w:rsidR="00FC0E5A" w:rsidRPr="00FA4853" w:rsidDel="002A0830">
          <w:delText xml:space="preserve"> explain observed differences in age distribution. </w:delText>
        </w:r>
      </w:del>
      <w:ins w:id="28" w:author="Katelyn Gostic" w:date="2019-05-05T18:18:00Z">
        <w:r w:rsidR="002A0830" w:rsidRPr="00FA4853">
          <w:t xml:space="preserve"> </w:t>
        </w:r>
      </w:ins>
    </w:p>
    <w:p w14:paraId="53E08808" w14:textId="5A429338" w:rsidR="00FD481E" w:rsidRPr="00FA4853" w:rsidRDefault="001857FE" w:rsidP="00FA4853">
      <w:pPr>
        <w:shd w:val="clear" w:color="auto" w:fill="auto"/>
        <w:spacing w:line="240" w:lineRule="auto"/>
        <w:ind w:firstLine="0"/>
        <w:pPrChange w:id="29" w:author="Katelyn Gostic" w:date="2019-05-05T18:30:00Z">
          <w:pPr>
            <w:shd w:val="clear" w:color="auto" w:fill="auto"/>
            <w:spacing w:line="240" w:lineRule="auto"/>
          </w:pPr>
        </w:pPrChange>
      </w:pPr>
      <w:del w:id="30" w:author="Katelyn Gostic" w:date="2019-05-05T18:30:00Z">
        <w:r w:rsidRPr="00FA4853" w:rsidDel="00FA4853">
          <w:delText>Using</w:delText>
        </w:r>
        <w:r w:rsidR="00794B7F" w:rsidRPr="00FA4853" w:rsidDel="00FA4853">
          <w:delText xml:space="preserve"> two large, seasonal influenza data sets</w:delText>
        </w:r>
        <w:r w:rsidR="00FA6504" w:rsidRPr="00FA4853" w:rsidDel="00FA4853">
          <w:delText xml:space="preserve">, </w:delText>
        </w:r>
        <w:r w:rsidRPr="00FA4853" w:rsidDel="00FA4853">
          <w:delText>w</w:delText>
        </w:r>
        <w:r w:rsidR="005C2BF3" w:rsidRPr="00FA4853" w:rsidDel="00FA4853">
          <w:delText xml:space="preserve">e </w:delText>
        </w:r>
        <w:r w:rsidR="00794B7F" w:rsidRPr="00FA4853" w:rsidDel="00FA4853">
          <w:delText>performed likelihood-based model fitting and model selection.</w:delText>
        </w:r>
        <w:r w:rsidR="00770F6B" w:rsidRPr="00FA4853" w:rsidDel="00FA4853">
          <w:delText xml:space="preserve"> Results </w:delText>
        </w:r>
        <w:r w:rsidR="00C34550" w:rsidRPr="00FA4853" w:rsidDel="00FA4853">
          <w:delText>show</w:delText>
        </w:r>
        <w:r w:rsidR="00AC7D23" w:rsidRPr="00FA4853" w:rsidDel="00FA4853">
          <w:delText>ed that</w:delText>
        </w:r>
        <w:r w:rsidR="00C34550" w:rsidRPr="00FA4853" w:rsidDel="00FA4853">
          <w:delText xml:space="preserve"> narrow</w:delText>
        </w:r>
      </w:del>
      <w:ins w:id="31" w:author="Katelyn Gostic" w:date="2019-05-05T18:30:00Z">
        <w:r w:rsidR="00FA4853">
          <w:t>Likelihood-based model comparison</w:t>
        </w:r>
      </w:ins>
      <w:ins w:id="32" w:author="Katelyn Gostic" w:date="2019-05-05T18:31:00Z">
        <w:r w:rsidR="00FA4853">
          <w:t xml:space="preserve"> showed that</w:t>
        </w:r>
      </w:ins>
      <w:del w:id="33" w:author="Katelyn Gostic" w:date="2019-05-05T18:31:00Z">
        <w:r w:rsidR="00C34550" w:rsidRPr="00FA4853" w:rsidDel="00FA4853">
          <w:delText>,</w:delText>
        </w:r>
      </w:del>
      <w:r w:rsidR="00C34550" w:rsidRPr="00FA4853">
        <w:t xml:space="preserve"> within-subtype imprinting is the strongest driver of cohort-specific </w:t>
      </w:r>
      <w:ins w:id="34" w:author="Katelyn Gostic" w:date="2019-05-05T18:54:00Z">
        <w:r w:rsidR="00664F70">
          <w:t xml:space="preserve">seasonal </w:t>
        </w:r>
      </w:ins>
      <w:del w:id="35" w:author="Katelyn Gostic" w:date="2019-05-05T18:45:00Z">
        <w:r w:rsidR="00C34550" w:rsidRPr="00FA4853" w:rsidDel="00707DCA">
          <w:delText>seasonal influenza risk</w:delText>
        </w:r>
      </w:del>
      <w:ins w:id="36" w:author="Katelyn Gostic" w:date="2019-05-05T18:54:00Z">
        <w:r w:rsidR="00664F70">
          <w:t>influenza risk</w:t>
        </w:r>
      </w:ins>
      <w:r w:rsidR="00C34550" w:rsidRPr="00FA4853">
        <w:t xml:space="preserve">. </w:t>
      </w:r>
      <w:r w:rsidR="00FC0E5A" w:rsidRPr="00FA4853">
        <w:t>The data did not support a strong effect of evolutionary rate</w:t>
      </w:r>
      <w:r w:rsidRPr="00FA4853">
        <w:t>, or of broadly protective imprinting</w:t>
      </w:r>
      <w:del w:id="37" w:author="Katelyn Gostic" w:date="2019-05-05T18:31:00Z">
        <w:r w:rsidRPr="00FA4853" w:rsidDel="00FA4853">
          <w:delText xml:space="preserve"> against seasonal influenza</w:delText>
        </w:r>
      </w:del>
      <w:r w:rsidR="00FC0E5A" w:rsidRPr="00FA4853">
        <w:t>.</w:t>
      </w:r>
      <w:r w:rsidR="00787FCB" w:rsidRPr="00FA4853">
        <w:t xml:space="preserve"> </w:t>
      </w:r>
      <w:commentRangeStart w:id="38"/>
      <w:commentRangeStart w:id="39"/>
      <w:del w:id="40" w:author="Katelyn Gostic" w:date="2019-05-05T18:31:00Z">
        <w:r w:rsidR="00DF55B3" w:rsidRPr="00FA4853" w:rsidDel="00FA4853">
          <w:delText>S</w:delText>
        </w:r>
        <w:r w:rsidRPr="00FA4853" w:rsidDel="00FA4853">
          <w:delText xml:space="preserve">eparate </w:delText>
        </w:r>
      </w:del>
      <w:ins w:id="41" w:author="Katelyn Gostic" w:date="2019-05-05T19:05:00Z">
        <w:r w:rsidR="001A202D">
          <w:t>Our se</w:t>
        </w:r>
      </w:ins>
      <w:ins w:id="42" w:author="Katelyn Gostic" w:date="2019-05-05T18:31:00Z">
        <w:r w:rsidR="00FA4853">
          <w:t>parate</w:t>
        </w:r>
        <w:r w:rsidR="00FA4853" w:rsidRPr="00FA4853">
          <w:t xml:space="preserve"> </w:t>
        </w:r>
      </w:ins>
      <w:r w:rsidRPr="00FA4853">
        <w:t xml:space="preserve">analysis of 2009 pandemic data showed </w:t>
      </w:r>
      <w:del w:id="43" w:author="James Lloyd-Smith" w:date="2019-05-03T21:11:00Z">
        <w:r w:rsidRPr="00FA4853" w:rsidDel="00AF71F6">
          <w:delText xml:space="preserve">some </w:delText>
        </w:r>
      </w:del>
      <w:r w:rsidRPr="00FA4853">
        <w:t>support for broadly protective imprinting during the first</w:t>
      </w:r>
      <w:r w:rsidR="00F57CDD" w:rsidRPr="00FA4853">
        <w:t xml:space="preserve"> </w:t>
      </w:r>
      <w:r w:rsidRPr="00FA4853">
        <w:t>pandemic wave</w:t>
      </w:r>
      <w:r w:rsidR="00DF55B3" w:rsidRPr="00FA4853">
        <w:t>, but not during the second pandemic wave</w:t>
      </w:r>
      <w:r w:rsidRPr="00FA4853">
        <w:t>.</w:t>
      </w:r>
      <w:r w:rsidR="00C34550" w:rsidRPr="00FA4853">
        <w:t xml:space="preserve"> </w:t>
      </w:r>
      <w:r w:rsidR="00DF55B3" w:rsidRPr="00FA4853">
        <w:t xml:space="preserve">Altogether, these population-level patterns mirror within-host immunological outcomes, where </w:t>
      </w:r>
      <w:del w:id="44" w:author="James Lloyd-Smith" w:date="2019-05-03T21:11:00Z">
        <w:r w:rsidR="00DF55B3" w:rsidRPr="00FA4853" w:rsidDel="00AF71F6">
          <w:delText xml:space="preserve">only </w:delText>
        </w:r>
      </w:del>
      <w:del w:id="45" w:author="Katelyn Gostic" w:date="2019-05-05T18:36:00Z">
        <w:r w:rsidR="00DF55B3" w:rsidRPr="00FA4853" w:rsidDel="00707DCA">
          <w:delText xml:space="preserve">exposure </w:delText>
        </w:r>
      </w:del>
      <w:del w:id="46" w:author="Katelyn Gostic" w:date="2019-05-05T18:35:00Z">
        <w:r w:rsidR="00DF55B3" w:rsidRPr="00FA4853" w:rsidDel="00FA4853">
          <w:delText xml:space="preserve">to novel strains, not familiar seasonal strains, can elicit </w:delText>
        </w:r>
      </w:del>
      <w:r w:rsidR="00DF55B3" w:rsidRPr="00FA4853">
        <w:t>broadly protective antibody responses</w:t>
      </w:r>
      <w:commentRangeEnd w:id="38"/>
      <w:ins w:id="47" w:author="Katelyn Gostic" w:date="2019-05-05T18:35:00Z">
        <w:r w:rsidR="00FA4853">
          <w:t xml:space="preserve"> are reliably </w:t>
        </w:r>
      </w:ins>
      <w:ins w:id="48" w:author="Katelyn Gostic" w:date="2019-05-05T18:37:00Z">
        <w:r w:rsidR="00707DCA">
          <w:t>deployed against</w:t>
        </w:r>
      </w:ins>
      <w:ins w:id="49" w:author="Katelyn Gostic" w:date="2019-05-05T18:36:00Z">
        <w:r w:rsidR="00FA4853">
          <w:t xml:space="preserve"> novel flu subtypes, but not </w:t>
        </w:r>
      </w:ins>
      <w:ins w:id="50" w:author="James Lloyd-Smith" w:date="2019-05-03T21:11:00Z">
        <w:del w:id="51" w:author="Katelyn Gostic" w:date="2019-05-05T18:35:00Z">
          <w:r w:rsidR="00AF71F6" w:rsidRPr="00FA4853" w:rsidDel="00FA4853">
            <w:delText>,</w:delText>
          </w:r>
        </w:del>
        <w:del w:id="52" w:author="Katelyn Gostic" w:date="2019-05-05T18:36:00Z">
          <w:r w:rsidR="00AF71F6" w:rsidRPr="00FA4853" w:rsidDel="00FA4853">
            <w:delText xml:space="preserve"> which are not activated </w:delText>
          </w:r>
        </w:del>
        <w:del w:id="53" w:author="Katelyn Gostic" w:date="2019-05-05T18:37:00Z">
          <w:r w:rsidR="00AF71F6" w:rsidRPr="00FA4853" w:rsidDel="00707DCA">
            <w:delText>by</w:delText>
          </w:r>
        </w:del>
      </w:ins>
      <w:ins w:id="54" w:author="Katelyn Gostic" w:date="2019-05-05T18:37:00Z">
        <w:r w:rsidR="00707DCA">
          <w:t xml:space="preserve">against </w:t>
        </w:r>
      </w:ins>
      <w:ins w:id="55" w:author="James Lloyd-Smith" w:date="2019-05-03T21:11:00Z">
        <w:del w:id="56" w:author="Katelyn Gostic" w:date="2019-05-05T18:37:00Z">
          <w:r w:rsidR="00AF71F6" w:rsidRPr="00FA4853" w:rsidDel="00707DCA">
            <w:delText xml:space="preserve"> </w:delText>
          </w:r>
        </w:del>
        <w:r w:rsidR="00AF71F6" w:rsidRPr="00FA4853">
          <w:t>familiar seasonal strains</w:t>
        </w:r>
      </w:ins>
      <w:r w:rsidR="00D03D67" w:rsidRPr="002A0830">
        <w:rPr>
          <w:rStyle w:val="CommentReference"/>
          <w:sz w:val="22"/>
          <w:szCs w:val="22"/>
          <w:rPrChange w:id="57" w:author="Katelyn Gostic" w:date="2019-05-05T18:26:00Z">
            <w:rPr>
              <w:rStyle w:val="CommentReference"/>
            </w:rPr>
          </w:rPrChange>
        </w:rPr>
        <w:commentReference w:id="38"/>
      </w:r>
      <w:commentRangeEnd w:id="39"/>
      <w:r w:rsidR="0054138E" w:rsidRPr="002A0830">
        <w:rPr>
          <w:rStyle w:val="CommentReference"/>
          <w:sz w:val="22"/>
          <w:szCs w:val="22"/>
          <w:rPrChange w:id="58" w:author="Katelyn Gostic" w:date="2019-05-05T18:26:00Z">
            <w:rPr>
              <w:rStyle w:val="CommentReference"/>
            </w:rPr>
          </w:rPrChange>
        </w:rPr>
        <w:commentReference w:id="39"/>
      </w:r>
      <w:r w:rsidR="00DF55B3" w:rsidRPr="002A0830">
        <w:t xml:space="preserve">. </w:t>
      </w:r>
      <w:del w:id="59" w:author="Katelyn Gostic" w:date="2019-05-05T18:41:00Z">
        <w:r w:rsidR="00DF55B3" w:rsidRPr="002A0830" w:rsidDel="00707DCA">
          <w:delText xml:space="preserve">These findings confirm that narrow, homologous immunity drives protection against seasonal influenza, </w:delText>
        </w:r>
        <w:r w:rsidR="004E6708" w:rsidRPr="00FA4853" w:rsidDel="00707DCA">
          <w:delText xml:space="preserve">but </w:delText>
        </w:r>
        <w:r w:rsidR="00DF55B3" w:rsidRPr="00FA4853" w:rsidDel="00707DCA">
          <w:delText xml:space="preserve">also highlight the </w:delText>
        </w:r>
        <w:r w:rsidR="00000BCC" w:rsidRPr="00FA4853" w:rsidDel="00707DCA">
          <w:delText xml:space="preserve">potential </w:delText>
        </w:r>
        <w:r w:rsidR="00DF55B3" w:rsidRPr="00FA4853" w:rsidDel="00707DCA">
          <w:delText xml:space="preserve">difficulty of inducing broadly protective immune responses against familiar, seasonal strains using </w:delText>
        </w:r>
        <w:r w:rsidR="004E6708" w:rsidRPr="00FA4853" w:rsidDel="00707DCA">
          <w:delText xml:space="preserve">universal influenza </w:delText>
        </w:r>
        <w:r w:rsidR="00DF55B3" w:rsidRPr="00FA4853" w:rsidDel="00707DCA">
          <w:delText>vaccines</w:delText>
        </w:r>
      </w:del>
      <w:ins w:id="60" w:author="Katelyn Gostic" w:date="2019-05-05T19:06:00Z">
        <w:r w:rsidR="001A202D">
          <w:t>O</w:t>
        </w:r>
      </w:ins>
      <w:ins w:id="61" w:author="Katelyn Gostic" w:date="2019-05-05T18:49:00Z">
        <w:r w:rsidR="00664F70">
          <w:t xml:space="preserve">ur findings emphasize that </w:t>
        </w:r>
      </w:ins>
      <w:ins w:id="62" w:author="Katelyn Gostic" w:date="2019-05-05T19:00:00Z">
        <w:r w:rsidR="001A202D">
          <w:t xml:space="preserve">childhood exposures can imprint a lifelong immunological bias toward particular influenza </w:t>
        </w:r>
      </w:ins>
      <w:ins w:id="63" w:author="Katelyn Gostic" w:date="2019-05-05T19:04:00Z">
        <w:r w:rsidR="001A202D">
          <w:t>subtypes</w:t>
        </w:r>
      </w:ins>
      <w:ins w:id="64" w:author="Katelyn Gostic" w:date="2019-05-05T18:51:00Z">
        <w:r w:rsidR="00664F70">
          <w:t>,</w:t>
        </w:r>
      </w:ins>
      <w:ins w:id="65" w:author="Katelyn Gostic" w:date="2019-05-05T18:54:00Z">
        <w:r w:rsidR="00664F70">
          <w:t xml:space="preserve"> and </w:t>
        </w:r>
      </w:ins>
      <w:ins w:id="66" w:author="Katelyn Gostic" w:date="2019-05-05T19:04:00Z">
        <w:r w:rsidR="001A202D">
          <w:t xml:space="preserve">shape </w:t>
        </w:r>
      </w:ins>
      <w:ins w:id="67" w:author="Katelyn Gostic" w:date="2019-05-05T18:58:00Z">
        <w:r w:rsidR="001A202D">
          <w:t>epidemic age distributions</w:t>
        </w:r>
      </w:ins>
      <w:r w:rsidR="00DF55B3" w:rsidRPr="00FA4853">
        <w:t>.</w:t>
      </w:r>
      <w:ins w:id="68" w:author="Katelyn Gostic" w:date="2019-05-05T18:54:00Z">
        <w:r w:rsidR="00664F70">
          <w:t xml:space="preserve"> </w:t>
        </w:r>
      </w:ins>
      <w:ins w:id="69" w:author="Katelyn Gostic" w:date="2019-05-05T18:58:00Z">
        <w:r w:rsidR="001A202D">
          <w:t xml:space="preserve">These results </w:t>
        </w:r>
      </w:ins>
      <w:ins w:id="70" w:author="Katelyn Gostic" w:date="2019-05-05T19:05:00Z">
        <w:r w:rsidR="001A202D">
          <w:t>illuminate the epidemiological impacts of antigenic seniority, indicating</w:t>
        </w:r>
      </w:ins>
      <w:ins w:id="71" w:author="Katelyn Gostic" w:date="2019-05-05T18:58:00Z">
        <w:r w:rsidR="001A202D">
          <w:t xml:space="preserve"> that l</w:t>
        </w:r>
      </w:ins>
      <w:ins w:id="72" w:author="Katelyn Gostic" w:date="2019-05-05T18:56:00Z">
        <w:r w:rsidR="00664F70">
          <w:t xml:space="preserve">ess “senior” antibody responses acquired later in life </w:t>
        </w:r>
      </w:ins>
      <w:ins w:id="73" w:author="Katelyn Gostic" w:date="2019-05-05T18:59:00Z">
        <w:r w:rsidR="001A202D">
          <w:t>do not provide the same strength of protection as responses imprinted in childhood.</w:t>
        </w:r>
      </w:ins>
      <w:ins w:id="74" w:author="Katelyn Gostic" w:date="2019-05-05T18:57:00Z">
        <w:r w:rsidR="001A202D">
          <w:t xml:space="preserve"> </w:t>
        </w:r>
      </w:ins>
      <w:r w:rsidR="00DF55B3" w:rsidRPr="00FA4853">
        <w:t xml:space="preserve"> </w:t>
      </w:r>
      <w:del w:id="75" w:author="Katelyn Gostic" w:date="2019-05-05T19:05:00Z">
        <w:r w:rsidR="00DF55B3" w:rsidRPr="00FA4853" w:rsidDel="001A202D">
          <w:delText>Furthermore, t</w:delText>
        </w:r>
      </w:del>
      <w:ins w:id="76" w:author="Katelyn Gostic" w:date="2019-05-05T19:07:00Z">
        <w:r w:rsidR="001A202D">
          <w:t>Finally, t</w:t>
        </w:r>
      </w:ins>
      <w:r w:rsidR="00DF55B3" w:rsidRPr="00FA4853">
        <w:t xml:space="preserve">hese results imply that </w:t>
      </w:r>
      <w:r w:rsidR="00D03D67" w:rsidRPr="00FA4853">
        <w:t xml:space="preserve">H1N1’s mortality burden (currently low) may increase in the </w:t>
      </w:r>
      <w:r w:rsidR="004E6708" w:rsidRPr="00FA4853">
        <w:t>coming decades, as</w:t>
      </w:r>
      <w:r w:rsidR="00D03D67" w:rsidRPr="00FA4853">
        <w:t xml:space="preserve"> cohorts </w:t>
      </w:r>
      <w:r w:rsidR="004E6708" w:rsidRPr="00FA4853">
        <w:t>that lack H1N1-specific imprinting</w:t>
      </w:r>
      <w:r w:rsidR="00D03D67" w:rsidRPr="00FA4853">
        <w:t xml:space="preserve"> </w:t>
      </w:r>
      <w:r w:rsidR="004E6708" w:rsidRPr="00FA4853">
        <w:t>eventually become elderly</w:t>
      </w:r>
      <w:r w:rsidR="00D03D67" w:rsidRPr="00FA4853">
        <w:t>.</w:t>
      </w:r>
    </w:p>
    <w:p w14:paraId="2220513E" w14:textId="77777777" w:rsidR="00FD481E" w:rsidRPr="00276EA6" w:rsidRDefault="00FD481E" w:rsidP="00276EA6">
      <w:pPr>
        <w:shd w:val="clear" w:color="auto" w:fill="auto"/>
        <w:spacing w:line="240" w:lineRule="auto"/>
      </w:pPr>
    </w:p>
    <w:p w14:paraId="4FF5991E" w14:textId="77777777" w:rsidR="00FD481E" w:rsidRPr="00276EA6" w:rsidRDefault="00FD481E" w:rsidP="00276EA6">
      <w:pPr>
        <w:shd w:val="clear" w:color="auto" w:fill="auto"/>
        <w:spacing w:line="240" w:lineRule="auto"/>
      </w:pPr>
    </w:p>
    <w:p w14:paraId="44C61808" w14:textId="77777777" w:rsidR="00FD481E" w:rsidRPr="00276EA6" w:rsidRDefault="00FD481E" w:rsidP="00276EA6">
      <w:pPr>
        <w:shd w:val="clear" w:color="auto" w:fill="auto"/>
        <w:spacing w:line="240" w:lineRule="auto"/>
      </w:pPr>
      <w:r w:rsidRPr="00276EA6">
        <w:br w:type="page"/>
      </w:r>
    </w:p>
    <w:p w14:paraId="34CDF076" w14:textId="51E8CADA" w:rsidR="00FA4853" w:rsidRPr="00B7003C" w:rsidDel="00B7003C" w:rsidRDefault="00FA4853" w:rsidP="00FA4853">
      <w:pPr>
        <w:rPr>
          <w:del w:id="77" w:author="Katelyn Gostic" w:date="2019-05-05T19:07:00Z"/>
        </w:rPr>
        <w:sectPr w:rsidR="00FA4853" w:rsidRPr="00B7003C" w:rsidDel="00B7003C" w:rsidSect="0030589E">
          <w:pgSz w:w="12240" w:h="15840"/>
          <w:pgMar w:top="1440" w:right="1440" w:bottom="1440" w:left="1440" w:header="720" w:footer="720" w:gutter="0"/>
          <w:cols w:space="720"/>
          <w:docGrid w:linePitch="360"/>
        </w:sectPr>
        <w:pPrChange w:id="78" w:author="Katelyn Gostic" w:date="2019-05-05T18:27:00Z">
          <w:pPr>
            <w:pStyle w:val="Heading1"/>
            <w:shd w:val="clear" w:color="auto" w:fill="auto"/>
          </w:pPr>
        </w:pPrChange>
      </w:pPr>
      <w:bookmarkStart w:id="79" w:name="_GoBack"/>
      <w:bookmarkEnd w:id="79"/>
    </w:p>
    <w:p w14:paraId="2619A099" w14:textId="4D905306" w:rsidR="00FD481E" w:rsidRPr="00276EA6" w:rsidRDefault="00FD481E" w:rsidP="00276EA6">
      <w:pPr>
        <w:pStyle w:val="Heading1"/>
        <w:shd w:val="clear" w:color="auto" w:fill="auto"/>
      </w:pPr>
      <w:r w:rsidRPr="00276EA6">
        <w:t>Introduction</w:t>
      </w:r>
    </w:p>
    <w:p w14:paraId="5453D0F5" w14:textId="080BE4E0" w:rsidR="00812530" w:rsidRPr="00276EA6" w:rsidRDefault="009B4937" w:rsidP="00276EA6">
      <w:pPr>
        <w:shd w:val="clear" w:color="auto" w:fill="auto"/>
      </w:pPr>
      <w:r w:rsidRPr="00276EA6">
        <w:t xml:space="preserve">Childhood exposures to influenza leave an immunological imprint, which has reverberating, lifelong impacts on </w:t>
      </w:r>
      <w:r w:rsidR="00000BCC">
        <w:t>antibody-based immune memory</w:t>
      </w:r>
      <w:r w:rsidRPr="00276EA6">
        <w:t xml:space="preserve">. </w:t>
      </w:r>
      <w:r w:rsidR="0030589E" w:rsidRPr="00276EA6">
        <w:t xml:space="preserve">Foundational work on this phenomenon, </w:t>
      </w:r>
      <w:r w:rsidR="00BB5BA8" w:rsidRPr="00276EA6">
        <w:t>also known as</w:t>
      </w:r>
      <w:r w:rsidR="0030589E" w:rsidRPr="00276EA6">
        <w:t xml:space="preserve"> original antigenic sin</w:t>
      </w:r>
      <w:r w:rsidR="00F50FDC" w:rsidRPr="00276EA6">
        <w:t xml:space="preserve"> </w:t>
      </w:r>
      <w:r w:rsidR="00F50FDC" w:rsidRPr="00276EA6">
        <w:fldChar w:fldCharType="begin"/>
      </w:r>
      <w:r w:rsidR="00F50FDC"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rsidRPr="00276EA6">
        <w:fldChar w:fldCharType="separate"/>
      </w:r>
      <w:r w:rsidR="00F50FDC" w:rsidRPr="00276EA6">
        <w:rPr>
          <w:noProof/>
        </w:rPr>
        <w:t>(1)</w:t>
      </w:r>
      <w:r w:rsidR="00F50FDC" w:rsidRPr="00276EA6">
        <w:fldChar w:fldCharType="end"/>
      </w:r>
      <w:r w:rsidR="0030589E" w:rsidRPr="00276EA6">
        <w:t xml:space="preserve"> </w:t>
      </w:r>
      <w:r w:rsidR="00E1338D" w:rsidRPr="00276EA6">
        <w:t>or</w:t>
      </w:r>
      <w:r w:rsidR="0030589E" w:rsidRPr="00276EA6">
        <w:t xml:space="preserve"> antigenic seniority</w:t>
      </w:r>
      <w:r w:rsidR="00F50FDC" w:rsidRPr="00276EA6">
        <w:t xml:space="preserve"> </w:t>
      </w:r>
      <w:r w:rsidR="00F50FDC" w:rsidRPr="00276EA6">
        <w:fldChar w:fldCharType="begin"/>
      </w:r>
      <w:r w:rsidR="00F50FDC"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sidRPr="00276EA6">
        <w:rPr>
          <w:rFonts w:ascii="Cambria Math" w:hAnsi="Cambria Math" w:cs="Cambria Math"/>
        </w:rPr>
        <w:instrText>∶</w:instrText>
      </w:r>
      <w:r w:rsidR="00F50FDC"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rsidRPr="00276EA6">
        <w:fldChar w:fldCharType="separate"/>
      </w:r>
      <w:r w:rsidR="00F50FDC" w:rsidRPr="00276EA6">
        <w:rPr>
          <w:noProof/>
        </w:rPr>
        <w:t>(2)</w:t>
      </w:r>
      <w:r w:rsidR="00F50FDC" w:rsidRPr="00276EA6">
        <w:fldChar w:fldCharType="end"/>
      </w:r>
      <w:r w:rsidR="00E87F7D" w:rsidRPr="00276EA6">
        <w:t>, s</w:t>
      </w:r>
      <w:r w:rsidR="0030589E" w:rsidRPr="00276EA6">
        <w:t>howed that individuals of all ages maintain the highest serological titers against influenza strains encountered in childhood</w:t>
      </w:r>
      <w:r w:rsidR="00F50FDC" w:rsidRPr="00276EA6">
        <w:t>, and</w:t>
      </w:r>
      <w:r w:rsidR="0030589E" w:rsidRPr="00276EA6">
        <w:t xml:space="preserve"> not necessarily against contemporary strains of the same subtype.</w:t>
      </w:r>
      <w:r w:rsidR="00BB5BA8" w:rsidRPr="00276EA6">
        <w:t xml:space="preserve"> </w:t>
      </w:r>
      <w:r w:rsidR="00B20431" w:rsidRPr="00276EA6">
        <w:t xml:space="preserve">Although </w:t>
      </w:r>
      <w:r w:rsidR="00AC7D23" w:rsidRPr="00276EA6">
        <w:t xml:space="preserve">foundational studies by </w:t>
      </w:r>
      <w:r w:rsidR="00B20431" w:rsidRPr="00276EA6">
        <w:t>Francis</w:t>
      </w:r>
      <w:r w:rsidR="00AC7D23" w:rsidRPr="00276EA6">
        <w:t xml:space="preserve"> </w:t>
      </w:r>
      <w:r w:rsidR="00AC7D23" w:rsidRPr="00276EA6">
        <w:fldChar w:fldCharType="begin"/>
      </w:r>
      <w:r w:rsidR="00AC7D23" w:rsidRPr="00276EA6">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rsidRPr="00276EA6">
        <w:fldChar w:fldCharType="separate"/>
      </w:r>
      <w:r w:rsidR="00AC7D23" w:rsidRPr="00276EA6">
        <w:rPr>
          <w:noProof/>
        </w:rPr>
        <w:t>(1)</w:t>
      </w:r>
      <w:r w:rsidR="00AC7D23" w:rsidRPr="00276EA6">
        <w:fldChar w:fldCharType="end"/>
      </w:r>
      <w:r w:rsidR="00B20431" w:rsidRPr="00276EA6">
        <w:t>, and later Lessler</w:t>
      </w:r>
      <w:r w:rsidR="00AC7D23" w:rsidRPr="00276EA6">
        <w:t xml:space="preserve"> et al. </w:t>
      </w:r>
      <w:r w:rsidR="00AC7D23" w:rsidRPr="00276EA6">
        <w:fldChar w:fldCharType="begin"/>
      </w:r>
      <w:r w:rsidR="00AC7D23" w:rsidRPr="00276EA6">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sidRPr="00276EA6">
        <w:rPr>
          <w:rFonts w:ascii="Cambria Math" w:hAnsi="Cambria Math" w:cs="Cambria Math"/>
        </w:rPr>
        <w:instrText>∶</w:instrText>
      </w:r>
      <w:r w:rsidR="00AC7D23"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rsidRPr="00276EA6">
        <w:fldChar w:fldCharType="separate"/>
      </w:r>
      <w:r w:rsidR="00AC7D23" w:rsidRPr="00276EA6">
        <w:rPr>
          <w:noProof/>
        </w:rPr>
        <w:t>(2)</w:t>
      </w:r>
      <w:r w:rsidR="00AC7D23" w:rsidRPr="00276EA6">
        <w:fldChar w:fldCharType="end"/>
      </w:r>
      <w:r w:rsidR="00B20431" w:rsidRPr="00276EA6">
        <w:t>, argued that immune imprinting from childhood would not</w:t>
      </w:r>
      <w:r w:rsidR="00812530" w:rsidRPr="00276EA6">
        <w:t xml:space="preserve"> interfere with effective, </w:t>
      </w:r>
      <w:r w:rsidR="00812530" w:rsidRPr="00276EA6">
        <w:rPr>
          <w:i/>
        </w:rPr>
        <w:t>de</w:t>
      </w:r>
      <w:del w:id="80" w:author="James Lloyd-Smith" w:date="2019-05-03T14:32:00Z">
        <w:r w:rsidR="00812530" w:rsidRPr="00276EA6" w:rsidDel="00551516">
          <w:rPr>
            <w:i/>
          </w:rPr>
          <w:delText>-</w:delText>
        </w:r>
      </w:del>
      <w:ins w:id="81" w:author="James Lloyd-Smith" w:date="2019-05-03T14:32:00Z">
        <w:r w:rsidR="00551516">
          <w:rPr>
            <w:i/>
          </w:rPr>
          <w:t xml:space="preserve"> </w:t>
        </w:r>
      </w:ins>
      <w:r w:rsidR="00812530" w:rsidRPr="00276EA6">
        <w:rPr>
          <w:i/>
        </w:rPr>
        <w:t xml:space="preserve">novo </w:t>
      </w:r>
      <w:r w:rsidR="00812530" w:rsidRPr="00276EA6">
        <w:t>antibody responses later in life</w:t>
      </w:r>
      <w:r w:rsidR="00B20431" w:rsidRPr="00276EA6">
        <w:t xml:space="preserve">, </w:t>
      </w:r>
      <w:r w:rsidR="00812530" w:rsidRPr="00276EA6">
        <w:t xml:space="preserve">their findings </w:t>
      </w:r>
      <w:r w:rsidR="000A60EF" w:rsidRPr="00276EA6">
        <w:t xml:space="preserve">ignited decades of scientific interest in the potential </w:t>
      </w:r>
      <w:r w:rsidR="00000BCC">
        <w:t xml:space="preserve">negative impacts of antigenic sin </w:t>
      </w:r>
      <w:r w:rsidR="00812530" w:rsidRPr="00276EA6">
        <w:fldChar w:fldCharType="begin"/>
      </w:r>
      <w:r w:rsidR="00871931" w:rsidRPr="00276EA6">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812530" w:rsidRPr="00276EA6">
        <w:fldChar w:fldCharType="separate"/>
      </w:r>
      <w:r w:rsidR="000249D2" w:rsidRPr="00276EA6">
        <w:rPr>
          <w:noProof/>
        </w:rPr>
        <w:t>(3,4)</w:t>
      </w:r>
      <w:r w:rsidR="00812530" w:rsidRPr="00276EA6">
        <w:fldChar w:fldCharType="end"/>
      </w:r>
      <w:r w:rsidR="00B20431" w:rsidRPr="00276EA6">
        <w:t xml:space="preserve">. </w:t>
      </w:r>
    </w:p>
    <w:p w14:paraId="67B39411" w14:textId="47161573" w:rsidR="0030589E" w:rsidRPr="00276EA6" w:rsidRDefault="00812530" w:rsidP="00276EA6">
      <w:pPr>
        <w:shd w:val="clear" w:color="auto" w:fill="auto"/>
      </w:pPr>
      <w:r w:rsidRPr="00276EA6">
        <w:t>A new wave of studies has instead focused on</w:t>
      </w:r>
      <w:r w:rsidR="0030589E" w:rsidRPr="00276EA6">
        <w:t xml:space="preserve"> potential </w:t>
      </w:r>
      <w:r w:rsidRPr="00276EA6">
        <w:t xml:space="preserve">benefits </w:t>
      </w:r>
      <w:r w:rsidR="004E6708" w:rsidRPr="00276EA6">
        <w:t xml:space="preserve">of </w:t>
      </w:r>
      <w:r w:rsidR="00BB5BA8" w:rsidRPr="00276EA6">
        <w:t xml:space="preserve">immune </w:t>
      </w:r>
      <w:r w:rsidR="009B4937" w:rsidRPr="00276EA6">
        <w:t>imprinting</w:t>
      </w:r>
      <w:r w:rsidR="004E6708" w:rsidRPr="00276EA6">
        <w:t xml:space="preserve">. Childhood imprinting </w:t>
      </w:r>
      <w:r w:rsidR="000249D2" w:rsidRPr="00276EA6">
        <w:t xml:space="preserve">is thought to have shaped </w:t>
      </w:r>
      <w:r w:rsidR="004E6708" w:rsidRPr="00276EA6">
        <w:t>population</w:t>
      </w:r>
      <w:r w:rsidR="000A60EF" w:rsidRPr="00276EA6">
        <w:t xml:space="preserve"> immunity against every</w:t>
      </w:r>
      <w:r w:rsidR="000249D2" w:rsidRPr="00276EA6">
        <w:t xml:space="preserve"> pandemic in the modern epidemiological record </w:t>
      </w:r>
      <w:r w:rsidR="000249D2" w:rsidRPr="00276EA6">
        <w:fldChar w:fldCharType="begin"/>
      </w:r>
      <w:r w:rsidR="00A91633" w:rsidRPr="00276EA6">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rsidRPr="00276EA6">
        <w:fldChar w:fldCharType="separate"/>
      </w:r>
      <w:r w:rsidR="00B42541" w:rsidRPr="00276EA6">
        <w:rPr>
          <w:color w:val="000000"/>
        </w:rPr>
        <w:t>(5–11)</w:t>
      </w:r>
      <w:r w:rsidR="000249D2" w:rsidRPr="00276EA6">
        <w:fldChar w:fldCharType="end"/>
      </w:r>
      <w:r w:rsidR="000249D2" w:rsidRPr="00276EA6">
        <w:t xml:space="preserve">. </w:t>
      </w:r>
      <w:r w:rsidR="004E6708" w:rsidRPr="00276EA6">
        <w:t>W</w:t>
      </w:r>
      <w:r w:rsidR="00B42541" w:rsidRPr="00276EA6">
        <w:t>e</w:t>
      </w:r>
      <w:r w:rsidR="004E6708" w:rsidRPr="00276EA6">
        <w:t xml:space="preserve"> also</w:t>
      </w:r>
      <w:r w:rsidR="00B42541" w:rsidRPr="00276EA6">
        <w:t xml:space="preserve"> now know that i</w:t>
      </w:r>
      <w:r w:rsidR="0030589E" w:rsidRPr="00276EA6">
        <w:t xml:space="preserve">mmune imprinting can provide broad, </w:t>
      </w:r>
      <w:del w:id="82" w:author="James Lloyd-Smith" w:date="2019-05-03T14:40:00Z">
        <w:r w:rsidR="0030589E" w:rsidRPr="00276EA6" w:rsidDel="00197158">
          <w:delText>heterologous (</w:delText>
        </w:r>
      </w:del>
      <w:commentRangeStart w:id="83"/>
      <w:r w:rsidR="0030589E" w:rsidRPr="00276EA6">
        <w:t>cross-subtype</w:t>
      </w:r>
      <w:commentRangeEnd w:id="83"/>
      <w:r w:rsidR="00A93740">
        <w:rPr>
          <w:rStyle w:val="CommentReference"/>
        </w:rPr>
        <w:commentReference w:id="83"/>
      </w:r>
      <w:del w:id="84" w:author="James Lloyd-Smith" w:date="2019-05-03T14:40:00Z">
        <w:r w:rsidR="0030589E" w:rsidRPr="00276EA6" w:rsidDel="00197158">
          <w:delText>)</w:delText>
        </w:r>
      </w:del>
      <w:r w:rsidR="0030589E" w:rsidRPr="00276EA6">
        <w:t xml:space="preserve"> protection against novel, emerging avian</w:t>
      </w:r>
      <w:r w:rsidR="00750183" w:rsidRPr="00276EA6">
        <w:t xml:space="preserve"> </w:t>
      </w:r>
      <w:r w:rsidR="006546BE" w:rsidRPr="00276EA6">
        <w:t xml:space="preserve">influenza viruses </w:t>
      </w:r>
      <w:r w:rsidR="00750183" w:rsidRPr="00276EA6">
        <w:fldChar w:fldCharType="begin"/>
      </w:r>
      <w:r w:rsidR="00B42541" w:rsidRPr="00276EA6">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rsidRPr="00276EA6">
        <w:fldChar w:fldCharType="separate"/>
      </w:r>
      <w:r w:rsidR="00B42541" w:rsidRPr="00276EA6">
        <w:rPr>
          <w:noProof/>
        </w:rPr>
        <w:t>(12)</w:t>
      </w:r>
      <w:r w:rsidR="00750183" w:rsidRPr="00276EA6">
        <w:fldChar w:fldCharType="end"/>
      </w:r>
      <w:r w:rsidR="00C436B3" w:rsidRPr="00276EA6">
        <w:t xml:space="preserve">. As </w:t>
      </w:r>
      <w:r w:rsidR="000A60EF" w:rsidRPr="00276EA6">
        <w:t>avian and pandemic influenza viruses were historically</w:t>
      </w:r>
      <w:r w:rsidR="000249D2" w:rsidRPr="00276EA6">
        <w:t xml:space="preserve"> </w:t>
      </w:r>
      <w:r w:rsidR="008170EE" w:rsidRPr="00276EA6">
        <w:t xml:space="preserve">considered too novel to </w:t>
      </w:r>
      <w:r w:rsidR="00000BCC">
        <w:t>encounter substantial</w:t>
      </w:r>
      <w:r w:rsidR="008170EE" w:rsidRPr="00276EA6">
        <w:t xml:space="preserve"> </w:t>
      </w:r>
      <w:r w:rsidR="00000BCC">
        <w:t>population</w:t>
      </w:r>
      <w:r w:rsidR="008170EE" w:rsidRPr="00276EA6">
        <w:t xml:space="preserve"> immunity </w:t>
      </w:r>
      <w:r w:rsidR="000A60EF" w:rsidRPr="00276EA6">
        <w:t xml:space="preserve">as they emerged </w:t>
      </w:r>
      <w:r w:rsidR="00C436B3" w:rsidRPr="00276EA6">
        <w:t>in</w:t>
      </w:r>
      <w:r w:rsidR="000A60EF" w:rsidRPr="00276EA6">
        <w:t>to</w:t>
      </w:r>
      <w:r w:rsidR="00C436B3" w:rsidRPr="00276EA6">
        <w:t xml:space="preserve"> humans, the existence of any protection from imprinting is a welcome </w:t>
      </w:r>
      <w:del w:id="85" w:author="James Lloyd-Smith" w:date="2019-05-03T14:35:00Z">
        <w:r w:rsidR="00C436B3" w:rsidRPr="00276EA6" w:rsidDel="00551516">
          <w:delText>benefit</w:delText>
        </w:r>
      </w:del>
      <w:ins w:id="86" w:author="James Lloyd-Smith" w:date="2019-05-03T14:35:00Z">
        <w:r w:rsidR="00551516">
          <w:t>discovery</w:t>
        </w:r>
      </w:ins>
      <w:r w:rsidR="00C436B3" w:rsidRPr="00276EA6">
        <w:t>.</w:t>
      </w:r>
      <w:r w:rsidR="006546BE" w:rsidRPr="00276EA6">
        <w:t xml:space="preserve"> </w:t>
      </w:r>
    </w:p>
    <w:p w14:paraId="6F443301" w14:textId="6E4D248E" w:rsidR="0030589E" w:rsidRPr="0010345F" w:rsidRDefault="00AC7D23" w:rsidP="00276EA6">
      <w:pPr>
        <w:shd w:val="clear" w:color="auto" w:fill="auto"/>
      </w:pPr>
      <w:r w:rsidRPr="00276EA6">
        <w:t>Recent studies</w:t>
      </w:r>
      <w:r w:rsidR="008170EE" w:rsidRPr="00276EA6">
        <w:t xml:space="preserve"> have</w:t>
      </w:r>
      <w:r w:rsidR="0030589E" w:rsidRPr="00276EA6">
        <w:t xml:space="preserve"> also highlighted</w:t>
      </w:r>
      <w:ins w:id="87" w:author="James Lloyd-Smith" w:date="2019-05-03T14:34:00Z">
        <w:r w:rsidR="00551516">
          <w:t xml:space="preserve"> the ability of</w:t>
        </w:r>
      </w:ins>
      <w:r w:rsidR="0030589E" w:rsidRPr="00276EA6">
        <w:t xml:space="preserve"> imprinting</w:t>
      </w:r>
      <w:del w:id="88" w:author="James Lloyd-Smith" w:date="2019-05-03T14:34:00Z">
        <w:r w:rsidR="0030589E" w:rsidRPr="00276EA6" w:rsidDel="00551516">
          <w:delText>’s ability</w:delText>
        </w:r>
      </w:del>
      <w:r w:rsidR="0030589E" w:rsidRPr="00276EA6">
        <w:t xml:space="preserve"> to shape multiple layers of influenza immune memory, both broad and narrow. Influenza’s immunodominant epitopes, the primary targets of most </w:t>
      </w:r>
      <w:r w:rsidR="0030589E" w:rsidRPr="0010345F">
        <w:t xml:space="preserve">antibody responses, show considerable structural diversity and </w:t>
      </w:r>
      <w:r w:rsidR="009B4937" w:rsidRPr="0010345F">
        <w:t>drift antigenically</w:t>
      </w:r>
      <w:r w:rsidR="0030589E" w:rsidRPr="0010345F">
        <w:t xml:space="preserve"> over time. As a result, most seasonal influenza immunity provides only narrow, ephemeral</w:t>
      </w:r>
      <w:r w:rsidR="008170EE" w:rsidRPr="0010345F">
        <w:t xml:space="preserve">, </w:t>
      </w:r>
      <w:r w:rsidR="0030589E" w:rsidRPr="0010345F">
        <w:t>protection</w:t>
      </w:r>
      <w:commentRangeStart w:id="89"/>
      <w:r w:rsidR="0030589E" w:rsidRPr="0010345F">
        <w:t xml:space="preserve">. </w:t>
      </w:r>
      <w:commentRangeEnd w:id="89"/>
      <w:r w:rsidR="00D547EF">
        <w:rPr>
          <w:rStyle w:val="CommentReference"/>
        </w:rPr>
        <w:commentReference w:id="89"/>
      </w:r>
      <w:r w:rsidR="0030589E" w:rsidRPr="0010345F">
        <w:t>Until recently, broader</w:t>
      </w:r>
      <w:del w:id="90" w:author="James Lloyd-Smith" w:date="2019-05-03T14:37:00Z">
        <w:r w:rsidR="0030589E" w:rsidRPr="0010345F" w:rsidDel="0055245D">
          <w:delText>,</w:delText>
        </w:r>
      </w:del>
      <w:r w:rsidR="0030589E" w:rsidRPr="0010345F">
        <w:t xml:space="preserve"> </w:t>
      </w:r>
      <w:commentRangeStart w:id="91"/>
      <w:r w:rsidR="0030589E" w:rsidRPr="0010345F">
        <w:t xml:space="preserve">cross-subtype (heterologous) </w:t>
      </w:r>
      <w:commentRangeEnd w:id="91"/>
      <w:r w:rsidR="0055245D">
        <w:rPr>
          <w:rStyle w:val="CommentReference"/>
        </w:rPr>
        <w:commentReference w:id="91"/>
      </w:r>
      <w:r w:rsidR="0030589E" w:rsidRPr="0010345F">
        <w:t xml:space="preserve">responses were considered rare or anomalous, and so research on immune imprinting focused </w:t>
      </w:r>
      <w:r w:rsidR="00812530" w:rsidRPr="0010345F">
        <w:t>primarily</w:t>
      </w:r>
      <w:r w:rsidR="0030589E" w:rsidRPr="0010345F">
        <w:t xml:space="preserve"> on narrow</w:t>
      </w:r>
      <w:del w:id="92" w:author="James Lloyd-Smith" w:date="2019-05-03T14:38:00Z">
        <w:r w:rsidR="0030589E" w:rsidRPr="0010345F" w:rsidDel="00197158">
          <w:delText>,</w:delText>
        </w:r>
      </w:del>
      <w:r w:rsidR="0030589E" w:rsidRPr="0010345F">
        <w:t xml:space="preserve"> within-subtype (homologous) responses. </w:t>
      </w:r>
    </w:p>
    <w:p w14:paraId="26659D9C" w14:textId="791661C7" w:rsidR="0030589E" w:rsidRPr="00276EA6" w:rsidRDefault="009B4937" w:rsidP="00276EA6">
      <w:pPr>
        <w:shd w:val="clear" w:color="auto" w:fill="auto"/>
      </w:pPr>
      <w:r w:rsidRPr="0010345F">
        <w:t>More recently</w:t>
      </w:r>
      <w:r w:rsidR="0030589E" w:rsidRPr="0010345F">
        <w:t>, the 2009 H1N1 pandemic, and subsequent efforts to develop a universal influenza vaccine</w:t>
      </w:r>
      <w:ins w:id="93" w:author="James Lloyd-Smith" w:date="2019-05-03T14:40:00Z">
        <w:r w:rsidR="00FA3F08">
          <w:t xml:space="preserve">, </w:t>
        </w:r>
      </w:ins>
      <w:ins w:id="94" w:author="James Lloyd-Smith" w:date="2019-05-03T14:41:00Z">
        <w:r w:rsidR="00FA3F08">
          <w:t>have</w:t>
        </w:r>
      </w:ins>
      <w:r w:rsidR="0030589E" w:rsidRPr="0010345F">
        <w:t xml:space="preserve"> dr</w:t>
      </w:r>
      <w:ins w:id="95" w:author="James Lloyd-Smith" w:date="2019-05-03T14:41:00Z">
        <w:r w:rsidR="00FA3F08">
          <w:t>awn</w:t>
        </w:r>
      </w:ins>
      <w:del w:id="96" w:author="James Lloyd-Smith" w:date="2019-05-03T14:41:00Z">
        <w:r w:rsidR="0030589E" w:rsidRPr="0010345F" w:rsidDel="00FA3F08">
          <w:delText>ew</w:delText>
        </w:r>
      </w:del>
      <w:r w:rsidR="0030589E" w:rsidRPr="0010345F">
        <w:t xml:space="preserve"> attention to antibody responses that </w:t>
      </w:r>
      <w:r w:rsidR="008170EE" w:rsidRPr="0010345F">
        <w:t xml:space="preserve">can indeed </w:t>
      </w:r>
      <w:r w:rsidR="0030589E" w:rsidRPr="0010345F">
        <w:t>provide broad, heterologous protection</w:t>
      </w:r>
      <w:r w:rsidR="0019181F" w:rsidRPr="0010345F">
        <w:t xml:space="preserve"> </w:t>
      </w:r>
      <w:r w:rsidR="00A225FF" w:rsidRPr="0010345F">
        <w:fldChar w:fldCharType="begin"/>
      </w:r>
      <w:r w:rsidR="00000BCC" w:rsidRPr="0010345F">
        <w: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sidRPr="0010345F">
        <w:fldChar w:fldCharType="separate"/>
      </w:r>
      <w:r w:rsidR="00000BCC" w:rsidRPr="0010345F">
        <w:rPr>
          <w:color w:val="000000"/>
        </w:rPr>
        <w:t>(13–15)</w:t>
      </w:r>
      <w:r w:rsidR="00A225FF" w:rsidRPr="0010345F">
        <w:fldChar w:fldCharType="end"/>
      </w:r>
      <w:r w:rsidR="0030589E" w:rsidRPr="0010345F">
        <w:t xml:space="preserve">. </w:t>
      </w:r>
      <w:r w:rsidRPr="0010345F">
        <w:t>Broadly protective</w:t>
      </w:r>
      <w:r w:rsidR="0030589E" w:rsidRPr="0010345F">
        <w:t xml:space="preserve"> antibodies that target conserved epitopes on the </w:t>
      </w:r>
      <w:commentRangeStart w:id="97"/>
      <w:r w:rsidR="0030589E" w:rsidRPr="0010345F">
        <w:t xml:space="preserve">HA </w:t>
      </w:r>
      <w:commentRangeEnd w:id="97"/>
      <w:r w:rsidR="0022392F">
        <w:rPr>
          <w:rStyle w:val="CommentReference"/>
        </w:rPr>
        <w:commentReference w:id="97"/>
      </w:r>
      <w:r w:rsidR="0030589E" w:rsidRPr="0010345F">
        <w:t>stalk have been particularly well studied</w:t>
      </w:r>
      <w:r w:rsidR="00C436B3" w:rsidRPr="0010345F">
        <w:t xml:space="preserve">, and </w:t>
      </w:r>
      <w:r w:rsidR="00B42541" w:rsidRPr="0010345F">
        <w:t>are</w:t>
      </w:r>
      <w:r w:rsidR="008170EE" w:rsidRPr="0010345F">
        <w:t xml:space="preserve"> common in existing</w:t>
      </w:r>
      <w:del w:id="98" w:author="James Lloyd-Smith" w:date="2019-05-03T14:42:00Z">
        <w:r w:rsidR="008170EE" w:rsidRPr="0010345F" w:rsidDel="00E4315B">
          <w:delText>,</w:delText>
        </w:r>
      </w:del>
      <w:r w:rsidR="008170EE" w:rsidRPr="0010345F">
        <w:t xml:space="preserve"> human antibody repertoires </w:t>
      </w:r>
      <w:r w:rsidR="00A225FF" w:rsidRPr="0010345F">
        <w:fldChar w:fldCharType="begin"/>
      </w:r>
      <w:r w:rsidR="00871931" w:rsidRPr="0010345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rsidRPr="0010345F">
        <w:fldChar w:fldCharType="separate"/>
      </w:r>
      <w:r w:rsidR="00A225FF" w:rsidRPr="0010345F">
        <w:rPr>
          <w:color w:val="000000"/>
        </w:rPr>
        <w:t>(13–16)</w:t>
      </w:r>
      <w:r w:rsidR="00A225FF" w:rsidRPr="0010345F">
        <w:fldChar w:fldCharType="end"/>
      </w:r>
      <w:r w:rsidR="0030589E" w:rsidRPr="0010345F">
        <w:t xml:space="preserve">. </w:t>
      </w:r>
      <w:r w:rsidR="00A225FF" w:rsidRPr="0010345F">
        <w:t xml:space="preserve">These </w:t>
      </w:r>
      <w:r w:rsidR="00A225FF" w:rsidRPr="0010345F">
        <w:lastRenderedPageBreak/>
        <w:t>broadly protective</w:t>
      </w:r>
      <w:r w:rsidR="0030589E" w:rsidRPr="0010345F">
        <w:t xml:space="preserve"> antibodies </w:t>
      </w:r>
      <w:r w:rsidRPr="0010345F">
        <w:t>typically</w:t>
      </w:r>
      <w:r w:rsidR="0030589E" w:rsidRPr="0010345F">
        <w:t xml:space="preserve"> provide cross protection at the HA group-level, i.e. across all subtypes in </w:t>
      </w:r>
      <w:commentRangeStart w:id="99"/>
      <w:r w:rsidR="00C436B3" w:rsidRPr="0010345F">
        <w:t>genetic</w:t>
      </w:r>
      <w:r w:rsidR="0030589E" w:rsidRPr="0010345F">
        <w:t xml:space="preserve"> group 1, or group 2 of the HA tree</w:t>
      </w:r>
      <w:r w:rsidR="00B42541" w:rsidRPr="0010345F">
        <w:t xml:space="preserve"> </w:t>
      </w:r>
      <w:commentRangeEnd w:id="99"/>
      <w:r w:rsidR="00E4315B">
        <w:rPr>
          <w:rStyle w:val="CommentReference"/>
        </w:rPr>
        <w:commentReference w:id="99"/>
      </w:r>
      <w:r w:rsidR="00A225FF" w:rsidRPr="0010345F">
        <w:fldChar w:fldCharType="begin"/>
      </w:r>
      <w:r w:rsidR="00A225FF" w:rsidRPr="0010345F">
        <w:instrText xml:space="preserve"> ADDIN ZOTERO_ITEM CSL_CITATION {"citationID":"66XaLOIe","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rsidRPr="0010345F">
        <w:fldChar w:fldCharType="separate"/>
      </w:r>
      <w:r w:rsidR="00A225FF" w:rsidRPr="0010345F">
        <w:rPr>
          <w:noProof/>
        </w:rPr>
        <w:t>(14)</w:t>
      </w:r>
      <w:r w:rsidR="00A225FF" w:rsidRPr="0010345F">
        <w:fldChar w:fldCharType="end"/>
      </w:r>
      <w:r w:rsidR="0030589E" w:rsidRPr="0010345F">
        <w:t xml:space="preserve">. Recently, we showed that childhood </w:t>
      </w:r>
      <w:commentRangeStart w:id="100"/>
      <w:r w:rsidR="0030589E" w:rsidRPr="0010345F">
        <w:t xml:space="preserve">imprinting strongly shapes </w:t>
      </w:r>
      <w:r w:rsidRPr="0010345F">
        <w:t>the population-level impacts of these broadly protective</w:t>
      </w:r>
      <w:r w:rsidR="00AC7D23" w:rsidRPr="0010345F">
        <w:t>, HA group-level</w:t>
      </w:r>
      <w:r w:rsidRPr="0010345F">
        <w:t xml:space="preserve"> responses</w:t>
      </w:r>
      <w:r w:rsidR="00C436B3" w:rsidRPr="0010345F">
        <w:t xml:space="preserve"> </w:t>
      </w:r>
      <w:commentRangeEnd w:id="100"/>
      <w:r w:rsidR="00E4315B">
        <w:rPr>
          <w:rStyle w:val="CommentReference"/>
        </w:rPr>
        <w:commentReference w:id="100"/>
      </w:r>
      <w:r w:rsidR="00C436B3" w:rsidRPr="0010345F">
        <w:t>against avian influenza</w:t>
      </w:r>
      <w:r w:rsidR="0030589E" w:rsidRPr="0010345F">
        <w:t xml:space="preserve">. </w:t>
      </w:r>
      <w:r w:rsidR="004E6708" w:rsidRPr="0010345F">
        <w:t>Individuals</w:t>
      </w:r>
      <w:r w:rsidR="0030589E" w:rsidRPr="0010345F">
        <w:t xml:space="preserve"> show strong, lifelong protection against novel</w:t>
      </w:r>
      <w:del w:id="101" w:author="James Lloyd-Smith" w:date="2019-05-03T14:44:00Z">
        <w:r w:rsidR="0030589E" w:rsidRPr="0010345F" w:rsidDel="00E4315B">
          <w:delText>,</w:delText>
        </w:r>
      </w:del>
      <w:r w:rsidR="0030589E" w:rsidRPr="0010345F">
        <w:t xml:space="preserve"> avian influenza viruses from the</w:t>
      </w:r>
      <w:r w:rsidR="0030589E" w:rsidRPr="00276EA6">
        <w:t xml:space="preserve"> same HA group</w:t>
      </w:r>
      <w:r w:rsidR="00C436B3" w:rsidRPr="00276EA6">
        <w:t xml:space="preserve"> as the seasonal strains </w:t>
      </w:r>
      <w:r w:rsidR="004E6708" w:rsidRPr="00276EA6">
        <w:t>that circulated</w:t>
      </w:r>
      <w:r w:rsidR="000A60EF" w:rsidRPr="00276EA6">
        <w:t xml:space="preserve"> </w:t>
      </w:r>
      <w:r w:rsidR="004E6708" w:rsidRPr="00276EA6">
        <w:t>shortly after their birth year</w:t>
      </w:r>
      <w:r w:rsidR="00B42541" w:rsidRPr="00276EA6">
        <w:t xml:space="preserve"> </w:t>
      </w:r>
      <w:r w:rsidR="00B42541" w:rsidRPr="00276EA6">
        <w:fldChar w:fldCharType="begin"/>
      </w:r>
      <w:r w:rsidR="00B42541" w:rsidRPr="00276EA6">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rsidRPr="00276EA6">
        <w:fldChar w:fldCharType="separate"/>
      </w:r>
      <w:r w:rsidR="00B42541" w:rsidRPr="00276EA6">
        <w:rPr>
          <w:noProof/>
        </w:rPr>
        <w:t>(12)</w:t>
      </w:r>
      <w:r w:rsidR="00B42541" w:rsidRPr="00276EA6">
        <w:fldChar w:fldCharType="end"/>
      </w:r>
      <w:r w:rsidR="0030589E" w:rsidRPr="00276EA6">
        <w:t>.</w:t>
      </w:r>
    </w:p>
    <w:p w14:paraId="235C210C" w14:textId="57735BE8" w:rsidR="0030589E" w:rsidRPr="00276EA6" w:rsidRDefault="0030589E" w:rsidP="00276EA6">
      <w:pPr>
        <w:shd w:val="clear" w:color="auto" w:fill="auto"/>
      </w:pPr>
      <w:r w:rsidRPr="00276EA6">
        <w:t xml:space="preserve">Similar imprinting effects may also shape </w:t>
      </w:r>
      <w:r w:rsidR="004E6708" w:rsidRPr="00276EA6">
        <w:t>birth year-specific risk from familiar, seasonal influenza viruses.</w:t>
      </w:r>
      <w:r w:rsidRPr="00276EA6">
        <w:t xml:space="preserve"> Since 1977, two distinct subtypes of influenza A, H1N1 and H3N2, have circulated seasonally in humans, and these subtypes show </w:t>
      </w:r>
      <w:commentRangeStart w:id="102"/>
      <w:r w:rsidRPr="00276EA6">
        <w:t xml:space="preserve">consistent </w:t>
      </w:r>
      <w:commentRangeEnd w:id="102"/>
      <w:r w:rsidR="00A96AB5">
        <w:rPr>
          <w:rStyle w:val="CommentReference"/>
        </w:rPr>
        <w:commentReference w:id="102"/>
      </w:r>
      <w:r w:rsidRPr="00276EA6">
        <w:t>differences in age distribution</w:t>
      </w:r>
      <w:r w:rsidR="005869F2" w:rsidRPr="00276EA6">
        <w:t xml:space="preserve"> </w:t>
      </w:r>
      <w:r w:rsidR="005869F2" w:rsidRPr="00276EA6">
        <w:fldChar w:fldCharType="begin"/>
      </w:r>
      <w:r w:rsidR="00871931" w:rsidRPr="00276EA6">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(17–20)</w:t>
      </w:r>
      <w:r w:rsidR="005869F2" w:rsidRPr="00276EA6">
        <w:fldChar w:fldCharType="end"/>
      </w:r>
      <w:r w:rsidRPr="00276EA6">
        <w:t xml:space="preserve">. H3N2 causes the vast majority of cases in </w:t>
      </w:r>
      <w:r w:rsidR="009B4937" w:rsidRPr="00276EA6">
        <w:t>older adults</w:t>
      </w:r>
      <w:r w:rsidRPr="00276EA6">
        <w:t xml:space="preserve">, while H1N1 causes a greater proportion of cases in younger </w:t>
      </w:r>
      <w:r w:rsidR="00000BCC">
        <w:t>adults</w:t>
      </w:r>
      <w:r w:rsidRPr="00276EA6">
        <w:t>. These differences in age distribution are qualitatively consistent with childhood imprinting patterns, in that older cohorts</w:t>
      </w:r>
      <w:ins w:id="103" w:author="James Lloyd-Smith" w:date="2019-05-03T14:52:00Z">
        <w:r w:rsidR="00165DB6">
          <w:t xml:space="preserve"> (i.e. those born before 1957 when H2N2 replaced H1N1)</w:t>
        </w:r>
      </w:ins>
      <w:r w:rsidRPr="00276EA6">
        <w:t xml:space="preserve"> were almost certainly exposed to historical variants of H1N1 in childhood, and may now be preferentially protected against modern, seasonal H1N1</w:t>
      </w:r>
      <w:r w:rsidR="005869F2" w:rsidRPr="00276EA6">
        <w:t xml:space="preserve"> </w:t>
      </w:r>
      <w:r w:rsidR="005869F2" w:rsidRPr="00276EA6">
        <w:fldChar w:fldCharType="begin"/>
      </w:r>
      <w:r w:rsidR="00871931" w:rsidRPr="00276EA6">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(18–20)</w:t>
      </w:r>
      <w:r w:rsidR="005869F2" w:rsidRPr="00276EA6">
        <w:fldChar w:fldCharType="end"/>
      </w:r>
      <w:r w:rsidRPr="00276EA6">
        <w:t xml:space="preserve">. Likewise, </w:t>
      </w:r>
      <w:r w:rsidR="00000BCC">
        <w:t>younger adults</w:t>
      </w:r>
      <w:r w:rsidRPr="00276EA6">
        <w:t xml:space="preserve"> have the highest probabilities of childhood imprinting to H3N2, which is consistent with greater incidence of the opposite seasonal subtype, H1N1. </w:t>
      </w:r>
    </w:p>
    <w:p w14:paraId="7E540005" w14:textId="33491991" w:rsidR="0030589E" w:rsidRPr="00276EA6" w:rsidRDefault="00000BCC" w:rsidP="00CB0303">
      <w:pPr>
        <w:shd w:val="clear" w:color="auto" w:fill="auto"/>
      </w:pPr>
      <w:r>
        <w:t xml:space="preserve">Here, we aim to test whether </w:t>
      </w:r>
      <w:r w:rsidR="00CB0303">
        <w:t xml:space="preserve">birth year-specific risk from seasonal influenza is primarily driven by broad imprinting to a specific HA group, or by narrower imprinting to a specific HA or </w:t>
      </w:r>
      <w:commentRangeStart w:id="104"/>
      <w:r w:rsidR="00CB0303">
        <w:t xml:space="preserve">NA </w:t>
      </w:r>
      <w:commentRangeEnd w:id="104"/>
      <w:r w:rsidR="00C4098A">
        <w:rPr>
          <w:rStyle w:val="CommentReference"/>
        </w:rPr>
        <w:commentReference w:id="104"/>
      </w:r>
      <w:r w:rsidR="00CB0303">
        <w:t>subtype</w:t>
      </w:r>
      <w:r w:rsidR="0030589E" w:rsidRPr="00276EA6">
        <w:t>. If HA subtype-level imprinting is the key driver, then childhood imprinting to H1</w:t>
      </w:r>
      <w:del w:id="105" w:author="James Lloyd-Smith" w:date="2019-05-03T14:53:00Z">
        <w:r w:rsidR="0030589E" w:rsidRPr="00276EA6" w:rsidDel="00C4098A">
          <w:delText>,</w:delText>
        </w:r>
      </w:del>
      <w:r w:rsidR="0030589E" w:rsidRPr="00276EA6">
        <w:t xml:space="preserve"> or to H3 </w:t>
      </w:r>
      <w:del w:id="106" w:author="James Lloyd-Smith" w:date="2019-05-03T14:54:00Z">
        <w:r w:rsidR="0030589E" w:rsidRPr="00276EA6" w:rsidDel="00C4098A">
          <w:delText xml:space="preserve">might </w:delText>
        </w:r>
      </w:del>
      <w:ins w:id="107" w:author="James Lloyd-Smith" w:date="2019-05-03T14:54:00Z">
        <w:r w:rsidR="00C4098A">
          <w:t>would</w:t>
        </w:r>
        <w:r w:rsidR="00C4098A" w:rsidRPr="00276EA6">
          <w:t xml:space="preserve"> </w:t>
        </w:r>
      </w:ins>
      <w:r w:rsidR="0030589E" w:rsidRPr="00276EA6">
        <w:t>provide lifelong protection against seasonal variants of the same HA subtype. Similarly, childhood imprinting might act strongly at the NA subtype level, providing lifelong protection specific to 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w:t>
      </w:r>
      <w:commentRangeStart w:id="108"/>
      <w:del w:id="109" w:author="James Lloyd-Smith" w:date="2019-05-03T14:55:00Z">
        <w:r w:rsidR="0030589E" w:rsidRPr="00276EA6" w:rsidDel="00356284">
          <w:delText>,</w:delText>
        </w:r>
      </w:del>
      <w:commentRangeEnd w:id="108"/>
      <w:r w:rsidR="00356284">
        <w:rPr>
          <w:rStyle w:val="CommentReference"/>
        </w:rPr>
        <w:commentReference w:id="108"/>
      </w:r>
      <w:r w:rsidR="0030589E" w:rsidRPr="00276EA6">
        <w:t xml:space="preserve"> HA group-level imprinting might drive seasonal influenza cohort effects. Although the </w:t>
      </w:r>
      <w:commentRangeStart w:id="110"/>
      <w:r w:rsidR="0030589E" w:rsidRPr="00276EA6">
        <w:t xml:space="preserve">antibodies </w:t>
      </w:r>
      <w:commentRangeEnd w:id="110"/>
      <w:r w:rsidR="00984A6F">
        <w:rPr>
          <w:rStyle w:val="CommentReference"/>
        </w:rPr>
        <w:commentReference w:id="110"/>
      </w:r>
      <w:r w:rsidR="0030589E" w:rsidRPr="00276EA6">
        <w:t xml:space="preserve">involved in group-level protection usually play a minimal role in immunity against familiar, seasonal influenza viruses, these antibodies 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r w:rsidR="00467547" w:rsidRPr="00276EA6">
        <w:instrText xml:space="preserve"> ADDIN ZOTERO_ITEM CSL_CITATION {"citationID":"QvVYCewS","properties":{"formattedCitation":"(13\\uc0\\u8211{}15,21)","plainCitation":"(13–15,21)","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W."}],"issued":{"date-parts":[["2012",5,8]]},"accessed":{"date-parts":[["2019",4,15]]}}}],"schema":"https://github.com/citation-style-language/schema/raw/master/csl-citation.json"} </w:instrText>
      </w:r>
      <w:r w:rsidR="00A225FF" w:rsidRPr="00276EA6">
        <w:fldChar w:fldCharType="separate"/>
      </w:r>
      <w:r w:rsidR="00467547" w:rsidRPr="00276EA6">
        <w:rPr>
          <w:color w:val="000000"/>
        </w:rPr>
        <w:t>(13–15,21)</w:t>
      </w:r>
      <w:r w:rsidR="00A225FF" w:rsidRPr="00276EA6">
        <w:fldChar w:fldCharType="end"/>
      </w:r>
      <w:r w:rsidR="0030589E" w:rsidRPr="00276EA6">
        <w:t xml:space="preserve">. Thus, in theory, HA group-level immune memory may serve as a second line of defense against drifted </w:t>
      </w:r>
      <w:r w:rsidR="0030589E" w:rsidRPr="00276EA6">
        <w:lastRenderedPageBreak/>
        <w:t xml:space="preserve">seasonal strains, called in as backup to target conserved epitopes when narrow, first-line </w:t>
      </w:r>
      <w:commentRangeStart w:id="111"/>
      <w:r w:rsidR="0030589E" w:rsidRPr="00276EA6">
        <w:t>antibodies are unable to recognize</w:t>
      </w:r>
      <w:commentRangeEnd w:id="111"/>
      <w:r w:rsidR="00984A6F">
        <w:rPr>
          <w:rStyle w:val="CommentReference"/>
        </w:rPr>
        <w:commentReference w:id="111"/>
      </w:r>
      <w:r w:rsidR="0030589E" w:rsidRPr="00276EA6">
        <w:t xml:space="preserv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cohort effects,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w:t>
      </w:r>
      <w:commentRangeStart w:id="112"/>
      <w:r w:rsidR="005869F2" w:rsidRPr="00276EA6">
        <w:rPr>
          <w:rStyle w:val="SubtitleChar"/>
        </w:rPr>
        <w:t>1</w:t>
      </w:r>
      <w:commentRangeEnd w:id="112"/>
      <w:r w:rsidR="004C6DE0">
        <w:rPr>
          <w:rStyle w:val="CommentReference"/>
        </w:rPr>
        <w:commentReference w:id="112"/>
      </w:r>
      <w:r w:rsidR="0030589E" w:rsidRPr="00276EA6">
        <w:t>).</w:t>
      </w:r>
      <w:r w:rsidR="009B4937" w:rsidRPr="00276EA6">
        <w:t xml:space="preserve"> </w:t>
      </w:r>
      <w:r w:rsidR="00AC7D23" w:rsidRPr="00276EA6">
        <w:t xml:space="preserve">Furthermore, because broadly protective influenza immunity is most often deployed against </w:t>
      </w:r>
      <w:commentRangeStart w:id="113"/>
      <w:r w:rsidR="00AC7D23" w:rsidRPr="00276EA6">
        <w:t>antigenically novel strains</w:t>
      </w:r>
      <w:commentRangeEnd w:id="113"/>
      <w:r w:rsidR="008518D2">
        <w:rPr>
          <w:rStyle w:val="CommentReference"/>
        </w:rPr>
        <w:commentReference w:id="113"/>
      </w:r>
      <w:r w:rsidR="00AC7D23" w:rsidRPr="00276EA6">
        <w:t>, whose conserved epitopes may provide the only recognizable immune targets, we predict that broad, group-level imprinting will show stronger impacts during the 2009 H1N1 pandemic than during normal, seasonal H1N1 circulation.</w:t>
      </w:r>
    </w:p>
    <w:p w14:paraId="7791C7E2" w14:textId="6DA309F6"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w:t>
      </w:r>
      <w:commentRangeStart w:id="114"/>
      <w:r w:rsidR="0030589E" w:rsidRPr="00276EA6">
        <w:t>H1N1 drifts more slowly than H3N2,</w:t>
      </w:r>
      <w:commentRangeEnd w:id="114"/>
      <w:r w:rsidR="009217E5">
        <w:rPr>
          <w:rStyle w:val="CommentReference"/>
        </w:rPr>
        <w:commentReference w:id="114"/>
      </w:r>
      <w:r w:rsidR="0030589E" w:rsidRPr="00276EA6">
        <w:t xml:space="preserve"> and as a result, H3N2 may be more able to cause infections in older, 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r w:rsidR="00467547" w:rsidRPr="00276EA6">
        <w:instrText xml:space="preserve"> ADDIN ZOTERO_ITEM CSL_CITATION {"citationID":"jeqedPOs","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rsidRPr="00276EA6">
        <w:fldChar w:fldCharType="separate"/>
      </w:r>
      <w:r w:rsidR="00467547" w:rsidRPr="00276EA6">
        <w:rPr>
          <w:noProof/>
        </w:rPr>
        <w:t>(22)</w:t>
      </w:r>
      <w:r w:rsidR="00A66228" w:rsidRPr="00276EA6">
        <w:fldChar w:fldCharType="end"/>
      </w:r>
      <w:r w:rsidR="005869F2" w:rsidRPr="00276EA6">
        <w:t>.</w:t>
      </w:r>
    </w:p>
    <w:p w14:paraId="3549F1C7" w14:textId="119F07BA" w:rsidR="00CF59BD" w:rsidRPr="00276EA6" w:rsidRDefault="009B4937" w:rsidP="00276EA6">
      <w:pPr>
        <w:shd w:val="clear" w:color="auto" w:fill="auto"/>
      </w:pPr>
      <w:r w:rsidRPr="00276EA6">
        <w:t xml:space="preserve">Using two large data sets on seasonal influenza incidence, which together represent </w:t>
      </w:r>
      <w:r w:rsidR="00CF59BD" w:rsidRPr="00276EA6">
        <w:t>22,041 confirmed influenza A cases across 18 years and 15 countries</w:t>
      </w:r>
      <w:r w:rsidRPr="00276EA6">
        <w:t xml:space="preserve">, we tested whether observed differences in age distribution of H1N1 and H3N2 cases are primarily driven by cohort effects from childhood imprinting, or by other factors. We compared age distributions of infection caused by H1N1 and </w:t>
      </w:r>
      <w:proofErr w:type="gramStart"/>
      <w:r w:rsidRPr="00276EA6">
        <w:t>H3N2, and</w:t>
      </w:r>
      <w:proofErr w:type="gramEnd"/>
      <w:r w:rsidRPr="00276EA6">
        <w:t xml:space="preserve"> confirmed that subtype-specific differences in risk </w:t>
      </w:r>
      <w:commentRangeStart w:id="115"/>
      <w:r w:rsidRPr="00276EA6">
        <w:t xml:space="preserve">are </w:t>
      </w:r>
      <w:r w:rsidR="00B15E4C" w:rsidRPr="00276EA6">
        <w:t>consistent with previously observed patterns, and with histories of childhood imprinting</w:t>
      </w:r>
      <w:commentRangeEnd w:id="115"/>
      <w:r w:rsidR="00271B5A">
        <w:rPr>
          <w:rStyle w:val="CommentReference"/>
        </w:rPr>
        <w:commentReference w:id="115"/>
      </w:r>
      <w:r w:rsidRPr="00276EA6">
        <w:t xml:space="preserv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w:t>
      </w:r>
      <w:r w:rsidR="00B15E4C" w:rsidRPr="00276EA6">
        <w:t>were</w:t>
      </w:r>
      <w:r w:rsidRPr="00276EA6">
        <w:t xml:space="preserve"> a dominant driver of observed subtype-specific differences in age distribution, we analyzed 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CD9E98" w14:textId="77777777" w:rsidR="00CB0303" w:rsidRDefault="00CB0303" w:rsidP="00276EA6">
      <w:pPr>
        <w:pStyle w:val="Heading1"/>
        <w:shd w:val="clear" w:color="auto" w:fill="auto"/>
      </w:pPr>
    </w:p>
    <w:p w14:paraId="634BB341" w14:textId="6A9C2894" w:rsidR="00AF6BE1" w:rsidRPr="00276EA6" w:rsidRDefault="00AF6BE1" w:rsidP="00276EA6">
      <w:pPr>
        <w:pStyle w:val="Heading1"/>
        <w:shd w:val="clear" w:color="auto" w:fill="auto"/>
      </w:pPr>
      <w:commentRangeStart w:id="116"/>
      <w:r w:rsidRPr="00276EA6">
        <w:t>The Data</w:t>
      </w:r>
      <w:commentRangeEnd w:id="116"/>
      <w:r w:rsidR="00923C67">
        <w:rPr>
          <w:rStyle w:val="CommentReference"/>
          <w:b w:val="0"/>
        </w:rPr>
        <w:commentReference w:id="116"/>
      </w:r>
    </w:p>
    <w:p w14:paraId="761DC79D" w14:textId="2C5093CC" w:rsidR="00AF6BE1" w:rsidRPr="00276EA6" w:rsidRDefault="00AF6BE1" w:rsidP="00276EA6">
      <w:pPr>
        <w:shd w:val="clear" w:color="auto" w:fill="auto"/>
      </w:pPr>
      <w:r w:rsidRPr="00276EA6">
        <w:t xml:space="preserve">We analyzed two large epidemiological data sets. The first was provided by the Arizona Dept. of Health Services (AZDHS), and contained 18,812 H1N1 and H3N2 cases, confirmed using a combination of rapid tests, serology and PCR, per established department protocols </w:t>
      </w:r>
      <w:r w:rsidRPr="00276EA6">
        <w:fldChar w:fldCharType="begin"/>
      </w:r>
      <w:r w:rsidR="00467547" w:rsidRPr="00276EA6">
        <w:instrText xml:space="preserve"> ADDIN ZOTERO_ITEM CSL_CITATION {"citationID":"OBSs1nfU","properties":{"formattedCitation":"(23)","plainCitation":"(23)","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rsidRPr="00276EA6">
        <w:fldChar w:fldCharType="separate"/>
      </w:r>
      <w:r w:rsidR="00467547" w:rsidRPr="00276EA6">
        <w:rPr>
          <w:noProof/>
        </w:rPr>
        <w:t>(23)</w:t>
      </w:r>
      <w:r w:rsidRPr="00276EA6">
        <w:fldChar w:fldCharType="end"/>
      </w:r>
      <w:r w:rsidRPr="00276EA6">
        <w:t xml:space="preserve">. Cases were observed across 22 years of influenza surveillance, from the 1993-1994 influenza season through the 2014-2015 season, </w:t>
      </w:r>
      <w:r w:rsidR="00F80CC0" w:rsidRPr="00276EA6">
        <w:t>but</w:t>
      </w:r>
      <w:r w:rsidRPr="00276EA6">
        <w:t xml:space="preserve"> </w:t>
      </w:r>
      <w:r w:rsidR="00F80CC0" w:rsidRPr="00276EA6">
        <w:t>within-season sample sizes increased dramatically during and after the 2009 pandemic, which precipitated increases in sampling efficiency</w:t>
      </w:r>
      <w:r w:rsidRPr="00276EA6">
        <w:t xml:space="preserve"> (</w:t>
      </w:r>
      <w:r w:rsidRPr="002D7D40">
        <w:rPr>
          <w:rStyle w:val="SubtitleChar"/>
        </w:rPr>
        <w:t>Table 1</w:t>
      </w:r>
      <w:r w:rsidRPr="00276EA6">
        <w:t xml:space="preserve">). Per epidemiological standards, </w:t>
      </w:r>
      <w:r w:rsidR="00B15E4C" w:rsidRPr="00276EA6">
        <w:t>the Arizona influenza season</w:t>
      </w:r>
      <w:r w:rsidRPr="00276EA6">
        <w:t xml:space="preserve"> was defined as beginning in epidemiological week 40 (around early October) and ending in week 39 of the following year. </w:t>
      </w:r>
    </w:p>
    <w:p w14:paraId="6F7FCC51" w14:textId="14E87F81" w:rsidR="00AF6BE1" w:rsidRPr="00276EA6" w:rsidRDefault="00AF6BE1" w:rsidP="00276EA6">
      <w:pPr>
        <w:shd w:val="clear" w:color="auto" w:fill="auto"/>
      </w:pPr>
      <w:r w:rsidRPr="00276EA6">
        <w:t xml:space="preserve">A second data set provided by the INSIGHT 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2009 and 2016</w:t>
      </w:r>
      <w:r w:rsidR="002D7D40">
        <w:t xml:space="preserve"> (</w:t>
      </w:r>
      <w:r w:rsidR="002D7D40" w:rsidRPr="002D7D40">
        <w:rPr>
          <w:rStyle w:val="SubtitleChar"/>
        </w:rPr>
        <w:t>Table 2</w:t>
      </w:r>
      <w:r w:rsidR="002D7D40">
        <w:t>)</w:t>
      </w:r>
      <w:r w:rsidRPr="00276EA6">
        <w:t xml:space="preserve">. The INSIGHT data contained information not available in the AZDHS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xml:space="preserve">: antiviral treatment used, presence of any underlying conditions, and recent influenza vaccination. </w:t>
      </w:r>
      <w:commentRangeStart w:id="117"/>
      <w:r w:rsidRPr="00276EA6">
        <w:t>Note</w:t>
      </w:r>
      <w:r w:rsidR="00B15E4C" w:rsidRPr="00276EA6">
        <w:t xml:space="preserve"> that </w:t>
      </w:r>
      <w:r w:rsidRPr="00276EA6">
        <w:t>we use the non-specific term “recent influenza vaccination” because some study sites recorded whether patients had been vaccinated in the past 6 months, and others recorded whether patients had been vaccinated in the past 12 months.</w:t>
      </w:r>
      <w:commentRangeEnd w:id="117"/>
      <w:r w:rsidR="00D157B3" w:rsidRPr="00276EA6">
        <w:rPr>
          <w:rStyle w:val="CommentReference"/>
        </w:rPr>
        <w:commentReference w:id="117"/>
      </w:r>
      <w:r w:rsidRPr="00276EA6">
        <w:t xml:space="preserve"> </w:t>
      </w:r>
      <w:commentRangeStart w:id="118"/>
      <w:commentRangeStart w:id="119"/>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These definitions were used to facilitate comparison between data sets. 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118"/>
      <w:r w:rsidR="00CB0303">
        <w:rPr>
          <w:rStyle w:val="CommentReference"/>
        </w:rPr>
        <w:commentReference w:id="118"/>
      </w:r>
      <w:commentRangeEnd w:id="119"/>
      <w:r w:rsidR="0091293E">
        <w:rPr>
          <w:rStyle w:val="CommentReference"/>
        </w:rPr>
        <w:commentReference w:id="119"/>
      </w:r>
    </w:p>
    <w:p w14:paraId="428B27B7" w14:textId="75DE4B5D" w:rsidR="009555CB" w:rsidRPr="00276EA6" w:rsidRDefault="009555CB" w:rsidP="00276EA6">
      <w:pPr>
        <w:pStyle w:val="Heading3"/>
        <w:shd w:val="clear" w:color="auto" w:fill="auto"/>
      </w:pPr>
      <w:r w:rsidRPr="00276EA6">
        <w:t>Differences between datasets</w:t>
      </w:r>
    </w:p>
    <w:p w14:paraId="0990A668" w14:textId="6D63E709" w:rsidR="00D157B3" w:rsidRPr="00276EA6" w:rsidRDefault="00D157B3" w:rsidP="00276EA6">
      <w:pPr>
        <w:shd w:val="clear" w:color="auto" w:fill="auto"/>
      </w:pPr>
      <w:r w:rsidRPr="00276EA6">
        <w:t>The INSIGHT data</w:t>
      </w:r>
      <w:r w:rsidR="009555CB" w:rsidRPr="00276EA6">
        <w:t xml:space="preserve">set was </w:t>
      </w:r>
      <w:proofErr w:type="gramStart"/>
      <w:r w:rsidR="009555CB" w:rsidRPr="00276EA6">
        <w:t>smaller</w:t>
      </w:r>
      <w:r w:rsidRPr="00276EA6">
        <w:t xml:space="preserve">, </w:t>
      </w:r>
      <w:r w:rsidR="009555CB" w:rsidRPr="00276EA6">
        <w:t>and</w:t>
      </w:r>
      <w:proofErr w:type="gramEnd"/>
      <w:r w:rsidR="009555CB" w:rsidRPr="00276EA6">
        <w:t xml:space="preserve"> </w:t>
      </w:r>
      <w:r w:rsidRPr="00276EA6">
        <w:t>sampled across a shorter period of time</w:t>
      </w:r>
      <w:r w:rsidR="009555CB" w:rsidRPr="00276EA6">
        <w:t xml:space="preserve"> than the AZDHS data. The INSIGHT data also excluded children under age 18, and enrolled relatively few </w:t>
      </w:r>
      <w:r w:rsidR="00F80CC0" w:rsidRPr="00276EA6">
        <w:t xml:space="preserve">elderly and </w:t>
      </w:r>
      <w:r w:rsidR="00F80CC0" w:rsidRPr="00276EA6">
        <w:lastRenderedPageBreak/>
        <w:t xml:space="preserve">young adult </w:t>
      </w:r>
      <w:r w:rsidR="00DB642D">
        <w:t>subjects, whereas the AZDHS data contained cases large numbers of cases at the extremes of age</w:t>
      </w:r>
      <w:r w:rsidR="00871899">
        <w:t>, including in children</w:t>
      </w:r>
      <w:r w:rsidR="00DB642D">
        <w:t xml:space="preserve"> </w:t>
      </w:r>
      <w:r w:rsidR="009555CB" w:rsidRPr="00276EA6">
        <w:t>(</w:t>
      </w:r>
      <w:r w:rsidR="009555CB" w:rsidRPr="0010345F">
        <w:rPr>
          <w:rStyle w:val="SubtitleChar"/>
        </w:rPr>
        <w:t>Fig. S</w:t>
      </w:r>
      <w:r w:rsidR="0010345F" w:rsidRPr="0010345F">
        <w:rPr>
          <w:rStyle w:val="SubtitleChar"/>
        </w:rPr>
        <w:t>1</w:t>
      </w:r>
      <w:r w:rsidR="009555CB" w:rsidRPr="00276EA6">
        <w:t xml:space="preserve">). </w:t>
      </w:r>
      <w:r w:rsidR="00871899">
        <w:t>T</w:t>
      </w:r>
      <w:r w:rsidR="009555CB" w:rsidRPr="00276EA6">
        <w:t>he INSIGHT data sampled a greater geographic range, contained denominator data on the age distribution of all tested cases, and contained details on patient medical history that were not available in the AZDHS data.</w:t>
      </w:r>
    </w:p>
    <w:p w14:paraId="4C9B098A" w14:textId="77777777" w:rsidR="009555CB" w:rsidRPr="00276EA6" w:rsidRDefault="009555CB" w:rsidP="00276EA6">
      <w:pPr>
        <w:shd w:val="clear" w:color="auto" w:fill="auto"/>
      </w:pPr>
    </w:p>
    <w:p w14:paraId="3F7FF922" w14:textId="6053CA9C" w:rsidR="00622512" w:rsidRPr="00276EA6" w:rsidRDefault="00622512" w:rsidP="00276EA6">
      <w:pPr>
        <w:pStyle w:val="Heading1"/>
        <w:shd w:val="clear" w:color="auto" w:fill="auto"/>
      </w:pPr>
      <w:r w:rsidRPr="00276EA6">
        <w:t>The Model</w:t>
      </w:r>
    </w:p>
    <w:p w14:paraId="7DD0F61B" w14:textId="77777777" w:rsidR="00AF6BE1" w:rsidRPr="00276EA6" w:rsidRDefault="00AF6BE1" w:rsidP="00276EA6">
      <w:pPr>
        <w:pStyle w:val="Heading2"/>
        <w:shd w:val="clear" w:color="auto" w:fill="auto"/>
      </w:pPr>
      <w:r w:rsidRPr="00276EA6">
        <w:t>Reconstructed imprinting patterns</w:t>
      </w:r>
    </w:p>
    <w:p w14:paraId="1404CC17" w14:textId="77777777" w:rsidR="00C9194E" w:rsidRPr="00276EA6" w:rsidRDefault="00C9194E" w:rsidP="00276EA6">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Older cohorts born between pandemics in 1918 and 1957 imprinted to H1N1, and middle-aged cohorts born between pandemics in 1957 and 1968 imprinted to H2N2</w:t>
      </w:r>
      <w:commentRangeStart w:id="120"/>
      <w:r w:rsidRPr="00276EA6">
        <w:t>.</w:t>
      </w:r>
      <w:commentRangeEnd w:id="120"/>
      <w:r w:rsidR="00CD3039">
        <w:rPr>
          <w:rStyle w:val="CommentReference"/>
        </w:rPr>
        <w:commentReference w:id="120"/>
      </w:r>
      <w:r w:rsidRPr="00276EA6">
        <w:t xml:space="preserve"> Ever since its emergence in 1968, H3N2 has dominated seasonal circulation in humans, and caused the majority of imprinting in younger cohorts. However, H1N1 has also caused some seasonal circulation since 1977, and thus a fraction of post-1977 cohorts are imprinted to H1N1.</w:t>
      </w:r>
    </w:p>
    <w:p w14:paraId="38942C05" w14:textId="465546CA" w:rsidR="00C9194E" w:rsidRPr="00276EA6" w:rsidRDefault="00B15E4C" w:rsidP="00276EA6">
      <w:pPr>
        <w:shd w:val="clear" w:color="auto" w:fill="auto"/>
      </w:pPr>
      <w:r w:rsidRPr="00276EA6">
        <w:t xml:space="preserve">We reconstructed birth year-specific probabilities of imprinting to H1N1, H2N2 and H3N2 using methods described previously </w:t>
      </w:r>
      <w:r w:rsidRPr="00276EA6">
        <w:fldChar w:fldCharType="begin"/>
      </w:r>
      <w:r w:rsidRPr="00276EA6">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Pr="00276EA6">
        <w:rPr>
          <w:noProof/>
        </w:rPr>
        <w:t>(12)</w:t>
      </w:r>
      <w:r w:rsidRPr="00276EA6">
        <w:fldChar w:fldCharType="end"/>
      </w:r>
      <w:r w:rsidRPr="00276EA6">
        <w:t xml:space="preserve">. </w:t>
      </w:r>
      <w:r w:rsidR="00C9194E" w:rsidRPr="00276EA6">
        <w:t xml:space="preserve">We repeated reconstructions for every country and year of case observation in the data. Country-specific reconstructions differed only in the </w:t>
      </w:r>
      <w:proofErr w:type="spellStart"/>
      <w:r w:rsidR="00C9194E" w:rsidRPr="00276EA6">
        <w:t>virological</w:t>
      </w:r>
      <w:proofErr w:type="spellEnd"/>
      <w:r w:rsidR="00C9194E" w:rsidRPr="00276EA6">
        <w:t xml:space="preserve"> surveillance data used to estimate the fraction of seasonal influenza cases caused by H1N1 or H3N2 in recent decades, and year-specific reconstructions differed only in the birth years that remained young enough (ages 0-12) to have </w:t>
      </w:r>
      <w:del w:id="121" w:author="James Lloyd-Smith" w:date="2019-05-03T16:38:00Z">
        <w:r w:rsidR="00D157B3" w:rsidRPr="00276EA6" w:rsidDel="008A5EA6">
          <w:delText xml:space="preserve">some </w:delText>
        </w:r>
      </w:del>
      <w:ins w:id="122" w:author="James Lloyd-Smith" w:date="2019-05-03T16:38:00Z">
        <w:r w:rsidR="008A5EA6">
          <w:t xml:space="preserve">a </w:t>
        </w:r>
        <w:r w:rsidR="00A44D3D">
          <w:t>non-negligible</w:t>
        </w:r>
        <w:r w:rsidR="008A5EA6" w:rsidRPr="00276EA6">
          <w:t xml:space="preserve"> </w:t>
        </w:r>
      </w:ins>
      <w:r w:rsidR="00D157B3" w:rsidRPr="00276EA6">
        <w:t>probability of not yet having imprinted</w:t>
      </w:r>
      <w:r w:rsidR="00C9194E" w:rsidRPr="00276EA6">
        <w:t xml:space="preserve">. </w:t>
      </w:r>
      <w:r w:rsidR="00C9194E" w:rsidRPr="000B1313">
        <w:t>Code to perform reconstructions is available at</w:t>
      </w:r>
      <w:r w:rsidR="000B1313" w:rsidRPr="000B1313">
        <w:t xml:space="preserve"> </w:t>
      </w:r>
      <w:r w:rsidR="000B1313" w:rsidRPr="000B1313">
        <w:rPr>
          <w:highlight w:val="yellow"/>
        </w:rPr>
        <w:t>%%DOI HERE%%</w:t>
      </w:r>
      <w:r w:rsidR="00C9194E" w:rsidRPr="000B1313">
        <w:rPr>
          <w:highlight w:val="yellow"/>
        </w:rPr>
        <w:t>.</w:t>
      </w:r>
    </w:p>
    <w:p w14:paraId="0DD30827" w14:textId="77777777" w:rsidR="00AF6BE1" w:rsidRPr="00276EA6" w:rsidRDefault="00AF6BE1" w:rsidP="00276EA6">
      <w:pPr>
        <w:shd w:val="clear" w:color="auto" w:fill="auto"/>
      </w:pPr>
    </w:p>
    <w:p w14:paraId="73EC7211" w14:textId="77777777" w:rsidR="00AF6BE1" w:rsidRPr="00276EA6" w:rsidRDefault="00AF6BE1" w:rsidP="00276EA6">
      <w:pPr>
        <w:pStyle w:val="Heading2"/>
        <w:shd w:val="clear" w:color="auto" w:fill="auto"/>
      </w:pPr>
      <w:r w:rsidRPr="00276EA6">
        <w:t>Expected age distributions under alternate imprinting models</w:t>
      </w:r>
    </w:p>
    <w:p w14:paraId="50E0F554" w14:textId="46CA6731" w:rsidR="00AF6BE1" w:rsidRPr="00276EA6" w:rsidRDefault="00AF6BE1" w:rsidP="00276EA6">
      <w:pPr>
        <w:shd w:val="clear" w:color="auto" w:fill="auto"/>
        <w:rPr>
          <w:color w:val="000000" w:themeColor="text1"/>
        </w:rPr>
      </w:pPr>
      <w:r w:rsidRPr="00276EA6">
        <w:t>All tested models assumed childhood imprinting to H1N1 would protect against modern, seasonal H1N1, and that childhood imprinting to H3N2 would protect against modern, seasonal H3N2</w:t>
      </w:r>
      <w:ins w:id="123" w:author="James Lloyd-Smith" w:date="2019-05-03T16:39:00Z">
        <w:r w:rsidR="00470AC4">
          <w:t xml:space="preserve"> </w:t>
        </w:r>
        <w:r w:rsidR="00470AC4" w:rsidRPr="00276EA6">
          <w:rPr>
            <w:color w:val="000000" w:themeColor="text1"/>
          </w:rPr>
          <w:t>(</w:t>
        </w:r>
        <w:r w:rsidR="00470AC4" w:rsidRPr="00276EA6">
          <w:rPr>
            <w:rStyle w:val="SubtitleChar"/>
          </w:rPr>
          <w:t>Fig. 1</w:t>
        </w:r>
        <w:r w:rsidR="00470AC4">
          <w:rPr>
            <w:rStyle w:val="SubtitleChar"/>
          </w:rPr>
          <w:t>B)</w:t>
        </w:r>
      </w:ins>
      <w:r w:rsidRPr="00276EA6">
        <w:t xml:space="preserve">. </w:t>
      </w:r>
      <w:r w:rsidRPr="00276EA6">
        <w:rPr>
          <w:color w:val="000000" w:themeColor="text1"/>
        </w:rPr>
        <w:t>Collinearities between the predictions of different imprinting models (</w:t>
      </w:r>
      <w:r w:rsidRPr="00276EA6">
        <w:rPr>
          <w:rStyle w:val="SubtitleChar"/>
        </w:rPr>
        <w:t>Fig. 1G-I</w:t>
      </w:r>
      <w:r w:rsidRPr="00276EA6">
        <w:rPr>
          <w:color w:val="000000" w:themeColor="text1"/>
        </w:rPr>
        <w:t xml:space="preserve">) were inevitable, given </w:t>
      </w:r>
      <w:r w:rsidRPr="00276EA6">
        <w:rPr>
          <w:color w:val="000000" w:themeColor="text1"/>
        </w:rPr>
        <w:lastRenderedPageBreak/>
        <w:t xml:space="preserve">the limited diversity of influenza circulation in humans over the past century. </w:t>
      </w:r>
      <w:commentRangeStart w:id="124"/>
      <w:r w:rsidRPr="00276EA6">
        <w:rPr>
          <w:color w:val="000000" w:themeColor="text1"/>
        </w:rPr>
        <w:t>However, differences in the shape of predicted risk in middle-aged, H2N2 imprinted cohorts provided leverage to differentiate between imprinting at the HA subtype, HA group or NA subtype level</w:t>
      </w:r>
      <w:commentRangeEnd w:id="124"/>
      <w:r w:rsidR="0093627B">
        <w:rPr>
          <w:rStyle w:val="CommentReference"/>
        </w:rPr>
        <w:commentReference w:id="124"/>
      </w:r>
      <w:r w:rsidRPr="00276EA6">
        <w:rPr>
          <w:color w:val="000000" w:themeColor="text1"/>
        </w:rPr>
        <w:t xml:space="preserve"> (</w:t>
      </w:r>
      <w:r w:rsidRPr="00276EA6">
        <w:rPr>
          <w:rStyle w:val="SubtitleChar"/>
        </w:rPr>
        <w:t>Fig. 1</w:t>
      </w:r>
      <w:r w:rsidRPr="00276EA6">
        <w:rPr>
          <w:color w:val="000000" w:themeColor="text1"/>
        </w:rPr>
        <w:t>).</w:t>
      </w:r>
    </w:p>
    <w:p w14:paraId="61307ACB" w14:textId="594FFE1E" w:rsidR="00AF6BE1" w:rsidRPr="00276EA6" w:rsidRDefault="00AF6BE1" w:rsidP="00276EA6">
      <w:pPr>
        <w:shd w:val="clear" w:color="auto" w:fill="auto"/>
      </w:pPr>
      <w:r w:rsidRPr="00276EA6">
        <w:t>To tease apart age-specific risk factors from birth year-specific imprinting effects, we noted that age-specific risk factors</w:t>
      </w:r>
      <w:ins w:id="125" w:author="James Lloyd-Smith" w:date="2019-05-03T16:41:00Z">
        <w:r w:rsidR="00B268BB">
          <w:t xml:space="preserve"> for influenza</w:t>
        </w:r>
      </w:ins>
      <w:ins w:id="126" w:author="James Lloyd-Smith" w:date="2019-05-03T16:42:00Z">
        <w:r w:rsidR="00267632">
          <w:t xml:space="preserve"> infection</w:t>
        </w:r>
      </w:ins>
      <w:r w:rsidRPr="00276EA6">
        <w:t xml:space="preserve"> are largely subtype-independent. Specifically, age-specific risk, or age-specific probabilities of case ascertainment could be influenced by medical factors like age-specific vaccine coverage, age-specific risk of severe disease, and immunosenescence, or by behavioral factors like age-assorted social mixing, and age-specific healthcare seeking behavior. </w:t>
      </w:r>
      <w:del w:id="127" w:author="James Lloyd-Smith" w:date="2019-05-03T16:42:00Z">
        <w:r w:rsidRPr="00276EA6" w:rsidDel="00BC46A0">
          <w:delText>But a</w:delText>
        </w:r>
      </w:del>
      <w:ins w:id="128" w:author="James Lloyd-Smith" w:date="2019-05-03T16:42:00Z">
        <w:r w:rsidR="00BC46A0">
          <w:t>A</w:t>
        </w:r>
      </w:ins>
      <w:r w:rsidRPr="00276EA6">
        <w:t>ll these factors should have similar impacts on any influenza subtype.</w:t>
      </w:r>
    </w:p>
    <w:p w14:paraId="5CDCF1CD" w14:textId="6CE43E4D" w:rsidR="008C04AA" w:rsidRPr="00276EA6" w:rsidRDefault="00AF6BE1" w:rsidP="00276EA6">
      <w:pPr>
        <w:shd w:val="clear" w:color="auto" w:fill="auto"/>
      </w:pPr>
      <w:r w:rsidRPr="00276EA6">
        <w:t>Thus, we fit a single step function to characterize the shape of age-specific risk of any confirmed influenza infection. Then, we modeled residual, subtype-specific differences in risk as a function of birth year</w:t>
      </w:r>
      <w:ins w:id="129" w:author="James Lloyd-Smith" w:date="2019-05-03T16:42:00Z">
        <w:r w:rsidR="00115228">
          <w:t>, which enable</w:t>
        </w:r>
      </w:ins>
      <w:ins w:id="130" w:author="James Lloyd-Smith" w:date="2019-05-03T16:43:00Z">
        <w:r w:rsidR="00115228">
          <w:t xml:space="preserve">d us to focus on the </w:t>
        </w:r>
      </w:ins>
      <w:del w:id="131" w:author="James Lloyd-Smith" w:date="2019-05-03T16:43:00Z">
        <w:r w:rsidRPr="00276EA6" w:rsidDel="00115228">
          <w:delText xml:space="preserve"> (i.e. as a function</w:delText>
        </w:r>
      </w:del>
      <w:ins w:id="132" w:author="James Lloyd-Smith" w:date="2019-05-03T16:43:00Z">
        <w:r w:rsidR="00115228">
          <w:t>possible role</w:t>
        </w:r>
      </w:ins>
      <w:r w:rsidRPr="00276EA6">
        <w:t xml:space="preserve"> of imprinting status</w:t>
      </w:r>
      <w:del w:id="133" w:author="James Lloyd-Smith" w:date="2019-05-03T16:43:00Z">
        <w:r w:rsidRPr="00276EA6" w:rsidDel="00115228">
          <w:delText>)</w:delText>
        </w:r>
      </w:del>
      <w:r w:rsidRPr="00276EA6">
        <w:t>.</w:t>
      </w:r>
      <w:r w:rsidR="000B1313">
        <w:t xml:space="preserve"> Note that for a given birth cohort, age-specific risk changed over time, and depended specifically on the individual’s age in the year of case observation, whereas birth year-specific risk was fixed</w:t>
      </w:r>
      <w:ins w:id="134" w:author="James Lloyd-Smith" w:date="2019-05-03T16:43:00Z">
        <w:r w:rsidR="00620CF7">
          <w:t xml:space="preserve"> for all </w:t>
        </w:r>
      </w:ins>
      <w:del w:id="135" w:author="James Lloyd-Smith" w:date="2019-05-03T16:43:00Z">
        <w:r w:rsidR="000B1313" w:rsidDel="00620CF7">
          <w:delText xml:space="preserve">, no matter the </w:delText>
        </w:r>
      </w:del>
      <w:r w:rsidR="000B1313">
        <w:t>year</w:t>
      </w:r>
      <w:ins w:id="136" w:author="James Lloyd-Smith" w:date="2019-05-03T16:43:00Z">
        <w:r w:rsidR="00620CF7">
          <w:t>s</w:t>
        </w:r>
      </w:ins>
      <w:r w:rsidR="000B1313">
        <w:t xml:space="preserve"> of case observation. </w:t>
      </w:r>
      <w:r w:rsidRPr="00276EA6">
        <w:t>Finally, 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w:t>
      </w:r>
      <w:r w:rsidR="00010DB3" w:rsidRPr="00276EA6">
        <w:t xml:space="preserve"> </w:t>
      </w:r>
    </w:p>
    <w:p w14:paraId="399D3DAF" w14:textId="07BDB30D" w:rsidR="00AF6BE1" w:rsidRPr="00276EA6" w:rsidRDefault="008C04AA" w:rsidP="00276EA6">
      <w:pPr>
        <w:shd w:val="clear" w:color="auto" w:fill="auto"/>
        <w:rPr>
          <w:color w:val="000000" w:themeColor="text1"/>
        </w:rPr>
      </w:pPr>
      <w:r w:rsidRPr="00276EA6">
        <w:rPr>
          <w:color w:val="000000" w:themeColor="text1"/>
        </w:rPr>
        <w:t>To test quantitatively whether observed, subtype-specific differences in age distribution were most consistent with imprinting at the HA subtype, NA subtype or HA group level,</w:t>
      </w:r>
      <w:ins w:id="137" w:author="James Lloyd-Smith" w:date="2019-05-03T16:45:00Z">
        <w:r w:rsidR="00D96178">
          <w:rPr>
            <w:color w:val="000000" w:themeColor="text1"/>
          </w:rPr>
          <w:t xml:space="preserve"> or with no contribution of imprinting,</w:t>
        </w:r>
      </w:ins>
      <w:r w:rsidRPr="00276EA6">
        <w:rPr>
          <w:color w:val="000000" w:themeColor="text1"/>
        </w:rPr>
        <w:t xml:space="preserve"> we fitted a suite of models to each data set using a multinomial likelihood</w:t>
      </w:r>
      <w:del w:id="138" w:author="James Lloyd-Smith" w:date="2019-05-03T16:45:00Z">
        <w:r w:rsidRPr="00276EA6" w:rsidDel="00857DEF">
          <w:rPr>
            <w:color w:val="000000" w:themeColor="text1"/>
          </w:rPr>
          <w:delText>,</w:delText>
        </w:r>
      </w:del>
      <w:r w:rsidRPr="00276EA6">
        <w:rPr>
          <w:color w:val="000000" w:themeColor="text1"/>
        </w:rPr>
        <w:t xml:space="preserve"> and then performed model selection using AIC. 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6AA8D31C" w:rsidR="00AF6BE1" w:rsidRPr="00276EA6" w:rsidRDefault="00AF6BE1" w:rsidP="00276EA6">
      <w:pPr>
        <w:shd w:val="clear" w:color="auto" w:fill="auto"/>
      </w:pPr>
      <w:r w:rsidRPr="00276EA6">
        <w:t xml:space="preserve">We fit a set of four models to the AZDHS data set. The simplest model contained only age-specific risk (A), and more complex models added effects from imprinting at the HA subtype level (S), at the HA group level (G), or at the NA subtype level (N). The age-specific risk curve took the form of a </w:t>
      </w:r>
      <w:r w:rsidRPr="00276EA6">
        <w:lastRenderedPageBreak/>
        <w:t xml:space="preserve">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45920679"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commentRangeStart w:id="139"/>
      <w:r w:rsidRPr="00276EA6">
        <w:t xml:space="preserve"> </w:t>
      </w:r>
      <w:commentRangeEnd w:id="139"/>
      <w:r w:rsidR="007D0420">
        <w:rPr>
          <w:rStyle w:val="CommentReference"/>
        </w:rPr>
        <w:commentReference w:id="139"/>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29857854" w14:textId="5DC188AB" w:rsidR="00622512" w:rsidRPr="00276EA6" w:rsidRDefault="00010DB3" w:rsidP="00276EA6">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xml:space="preserve">. Because 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rsidRPr="00276EA6">
        <w:t>observed denominators</w:t>
      </w:r>
      <w:r w:rsidR="00AF6BE1" w:rsidRPr="00276EA6">
        <w:t>. On the other hand, age-specific risk curves fitted to the AZDHS data captured all aspects of the infection and case observation process. Thus, curves fitted to INSIGHT data showed much less variation between age groups than curves fitted to AZDHS data.</w:t>
      </w:r>
    </w:p>
    <w:p w14:paraId="3D586837" w14:textId="257AE0CC" w:rsidR="00D00DD4" w:rsidRPr="00276EA6" w:rsidRDefault="00D00DD4" w:rsidP="00276EA6">
      <w:pPr>
        <w:shd w:val="clear" w:color="auto" w:fill="auto"/>
      </w:pPr>
    </w:p>
    <w:p w14:paraId="760ECB7F" w14:textId="4816D97A" w:rsidR="009555CB" w:rsidRPr="00276EA6" w:rsidRDefault="009555CB" w:rsidP="00276EA6">
      <w:pPr>
        <w:shd w:val="clear" w:color="auto" w:fill="auto"/>
      </w:pP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32FF51DE"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140"/>
      <w:commentRangeStart w:id="141"/>
      <w:r w:rsidR="00871931" w:rsidRPr="00276EA6">
        <w:rPr>
          <w:rStyle w:val="SubtitleChar"/>
        </w:rPr>
        <w:t>S2-S7</w:t>
      </w:r>
      <w:commentRangeEnd w:id="140"/>
      <w:r w:rsidR="005A436E" w:rsidRPr="00276EA6">
        <w:rPr>
          <w:rStyle w:val="CommentReference"/>
        </w:rPr>
        <w:commentReference w:id="140"/>
      </w:r>
      <w:commentRangeEnd w:id="141"/>
      <w:r w:rsidR="00563A7C">
        <w:rPr>
          <w:rStyle w:val="CommentReference"/>
        </w:rPr>
        <w:commentReference w:id="141"/>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r w:rsidR="00871931" w:rsidRPr="00276EA6">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276EA6">
        <w:fldChar w:fldCharType="separate"/>
      </w:r>
      <w:r w:rsidR="00A225FF" w:rsidRPr="00276EA6">
        <w:rPr>
          <w:color w:val="000000"/>
        </w:rPr>
        <w:t>(17–20)</w:t>
      </w:r>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t>Imprinting model selection</w:t>
      </w:r>
    </w:p>
    <w:p w14:paraId="56B8312D" w14:textId="451EAA19" w:rsidR="00AA1584" w:rsidRPr="00276EA6" w:rsidRDefault="00540462" w:rsidP="00276EA6">
      <w:pPr>
        <w:shd w:val="clear" w:color="auto" w:fill="auto"/>
        <w:rPr>
          <w:color w:val="000000" w:themeColor="text1"/>
        </w:rPr>
      </w:pPr>
      <w:r w:rsidRPr="00276EA6">
        <w:rPr>
          <w:color w:val="000000" w:themeColor="text1"/>
        </w:rPr>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w:t>
      </w:r>
      <w:ins w:id="142" w:author="James Lloyd-Smith" w:date="2019-05-03T17:04:00Z">
        <w:r w:rsidR="000B6E54">
          <w:rPr>
            <w:color w:val="000000" w:themeColor="text1"/>
          </w:rPr>
          <w:t>-</w:t>
        </w:r>
      </w:ins>
      <w:del w:id="143" w:author="James Lloyd-Smith" w:date="2019-05-03T17:04:00Z">
        <w:r w:rsidR="006F10B0" w:rsidRPr="00276EA6" w:rsidDel="000B6E54">
          <w:rPr>
            <w:color w:val="000000" w:themeColor="text1"/>
          </w:rPr>
          <w:delText xml:space="preserve"> </w:delText>
        </w:r>
      </w:del>
      <w:r w:rsidR="006F10B0" w:rsidRPr="00276EA6">
        <w:rPr>
          <w:color w:val="000000" w:themeColor="text1"/>
        </w:rPr>
        <w:t>level</w:t>
      </w:r>
      <w:r w:rsidR="00116A67" w:rsidRPr="00276EA6">
        <w:rPr>
          <w:color w:val="000000" w:themeColor="text1"/>
        </w:rPr>
        <w:t xml:space="preserve"> imprinting received the most statistical support, and models containing HA subtyp</w:t>
      </w:r>
      <w:commentRangeStart w:id="144"/>
      <w:r w:rsidR="00116A67" w:rsidRPr="00276EA6">
        <w:rPr>
          <w:color w:val="000000" w:themeColor="text1"/>
        </w:rPr>
        <w:t>e</w:t>
      </w:r>
      <w:ins w:id="145" w:author="James Lloyd-Smith" w:date="2019-05-03T17:04:00Z">
        <w:r w:rsidR="000B6E54">
          <w:rPr>
            <w:color w:val="000000" w:themeColor="text1"/>
          </w:rPr>
          <w:t>-</w:t>
        </w:r>
      </w:ins>
      <w:del w:id="146" w:author="James Lloyd-Smith" w:date="2019-05-03T17:04:00Z">
        <w:r w:rsidR="00116A67" w:rsidRPr="00276EA6" w:rsidDel="000B6E54">
          <w:rPr>
            <w:color w:val="000000" w:themeColor="text1"/>
          </w:rPr>
          <w:delText xml:space="preserve"> </w:delText>
        </w:r>
      </w:del>
      <w:r w:rsidR="00116A67" w:rsidRPr="00276EA6">
        <w:rPr>
          <w:color w:val="000000" w:themeColor="text1"/>
        </w:rPr>
        <w:t>le</w:t>
      </w:r>
      <w:commentRangeEnd w:id="144"/>
      <w:r w:rsidR="000B6E54">
        <w:rPr>
          <w:rStyle w:val="CommentReference"/>
        </w:rPr>
        <w:commentReference w:id="144"/>
      </w:r>
      <w:r w:rsidR="00116A67" w:rsidRPr="00276EA6">
        <w:rPr>
          <w:color w:val="000000" w:themeColor="text1"/>
        </w:rPr>
        <w:t xml:space="preserve">vel imprinting were the second most preferred in terms of AIC </w:t>
      </w:r>
      <w:r w:rsidR="006F10B0" w:rsidRPr="00276EA6">
        <w:rPr>
          <w:rStyle w:val="SubtitleChar"/>
        </w:rPr>
        <w:t>(Fig</w:t>
      </w:r>
      <w:commentRangeStart w:id="147"/>
      <w:r w:rsidR="006F10B0" w:rsidRPr="00276EA6">
        <w:rPr>
          <w:rStyle w:val="SubtitleChar"/>
        </w:rPr>
        <w:t xml:space="preserve">. </w:t>
      </w:r>
      <w:r w:rsidR="00587E40" w:rsidRPr="00276EA6">
        <w:rPr>
          <w:rStyle w:val="SubtitleChar"/>
        </w:rPr>
        <w:t>4,</w:t>
      </w:r>
      <w:commentRangeEnd w:id="147"/>
      <w:r w:rsidR="00132A72">
        <w:rPr>
          <w:rStyle w:val="CommentReference"/>
        </w:rPr>
        <w:commentReference w:id="147"/>
      </w:r>
      <w:r w:rsidR="00587E40" w:rsidRPr="00276EA6">
        <w:rPr>
          <w:rStyle w:val="SubtitleChar"/>
        </w:rPr>
        <w:t xml:space="preserve"> Table 3</w:t>
      </w:r>
      <w:r w:rsidR="006F10B0" w:rsidRPr="00276EA6">
        <w:rPr>
          <w:color w:val="000000" w:themeColor="text1"/>
        </w:rPr>
        <w:t xml:space="preserve">). </w:t>
      </w:r>
      <w:r w:rsidR="001533AF" w:rsidRPr="00276EA6">
        <w:rPr>
          <w:color w:val="000000" w:themeColor="text1"/>
        </w:rPr>
        <w:t>The AZDHS data showed a preference for NA subtype-level imprinting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w:t>
      </w:r>
      <w:r w:rsidR="001533AF" w:rsidRPr="00276EA6">
        <w:rPr>
          <w:color w:val="000000" w:themeColor="text1"/>
        </w:rPr>
        <w:lastRenderedPageBreak/>
        <w:t>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AA1584" w:rsidRPr="00276EA6">
        <w:t>Visual assessment of model fits (</w:t>
      </w:r>
      <w:r w:rsidR="00AA1584" w:rsidRPr="00276EA6">
        <w:rPr>
          <w:rStyle w:val="SubtitleChar"/>
        </w:rPr>
        <w:t>Fig. 4</w:t>
      </w:r>
      <w:proofErr w:type="gramStart"/>
      <w:r w:rsidR="008C04AA" w:rsidRPr="00276EA6">
        <w:rPr>
          <w:rStyle w:val="SubtitleChar"/>
        </w:rPr>
        <w:t>F,</w:t>
      </w:r>
      <w:r w:rsidR="00871931" w:rsidRPr="00276EA6">
        <w:rPr>
          <w:rStyle w:val="SubtitleChar"/>
        </w:rPr>
        <w:t>G</w:t>
      </w:r>
      <w:proofErr w:type="gramEnd"/>
      <w:r w:rsidR="00AA1584" w:rsidRPr="00276EA6">
        <w:t>) confirmed that models containing imprinting effects at the narrow, NA or HA subtype levels provided the best fits to data. As expected (</w:t>
      </w:r>
      <w:r w:rsidR="00201103" w:rsidRPr="00276EA6">
        <w:t xml:space="preserve">see </w:t>
      </w:r>
      <w:r w:rsidR="00AA1584" w:rsidRPr="00276EA6">
        <w:rPr>
          <w:rStyle w:val="SubtitleChar"/>
        </w:rPr>
        <w:t>Fig.</w:t>
      </w:r>
      <w:r w:rsidR="00201103" w:rsidRPr="00276EA6">
        <w:rPr>
          <w:rStyle w:val="SubtitleChar"/>
        </w:rPr>
        <w:t xml:space="preserve"> 1</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commentRangeStart w:id="148"/>
      <w:r w:rsidR="00AA1584" w:rsidRPr="00276EA6">
        <w:t>.</w:t>
      </w:r>
      <w:commentRangeEnd w:id="148"/>
      <w:r w:rsidR="00D456A4">
        <w:rPr>
          <w:rStyle w:val="CommentReference"/>
        </w:rPr>
        <w:commentReference w:id="148"/>
      </w:r>
      <w:r w:rsidR="00AA1584" w:rsidRPr="00276EA6">
        <w:t xml:space="preserve">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744CE0D0"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and overall, NA subtype-level imprinting or HA subtype-level imprinting received the most statistical support. Akaike weights can be interpreted as the proportional support for a given model, out of all models tested</w:t>
      </w:r>
      <w:r w:rsidR="00E97AB8">
        <w:t xml:space="preserve"> </w:t>
      </w:r>
      <w:r w:rsidR="00E97AB8">
        <w:fldChar w:fldCharType="begin"/>
      </w:r>
      <w:r w:rsidR="00E97AB8">
        <w:instrText xml:space="preserve"> ADDIN ZOTERO_ITEM CSL_CITATION {"citationID":"Acrl8i4m","properties":{"formattedCitation":"(24)","plainCitation":"(24)","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E97AB8">
        <w:fldChar w:fldCharType="separate"/>
      </w:r>
      <w:r w:rsidR="00E97AB8">
        <w:rPr>
          <w:noProof/>
        </w:rPr>
        <w:t>(24)</w:t>
      </w:r>
      <w:r w:rsidR="00E97AB8">
        <w:fldChar w:fldCharType="end"/>
      </w:r>
      <w:r w:rsidRPr="00276EA6">
        <w:t xml:space="preserve">. The total Akaike weight for </w:t>
      </w:r>
      <w:r w:rsidR="00AA1584" w:rsidRPr="00276EA6">
        <w:t xml:space="preserve">INSIGHT </w:t>
      </w:r>
      <w:r w:rsidRPr="00276EA6">
        <w:t xml:space="preserve">models including NA subtype level imprinting was 0.38, and for models including HA subtype-level imprinting was 0.34. Models including HA group-level </w:t>
      </w:r>
      <w:proofErr w:type="gramStart"/>
      <w:r w:rsidRPr="00276EA6">
        <w:t>imprinting</w:t>
      </w:r>
      <w:proofErr w:type="gramEnd"/>
      <w:r w:rsidRPr="00276EA6">
        <w:t xml:space="preserve">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 xml:space="preserve">When fitted to INSIGHT data, age-specific risk effects always took values close to 1, </w:t>
      </w:r>
      <w:r w:rsidR="007C1F6F" w:rsidRPr="00276EA6">
        <w:lastRenderedPageBreak/>
        <w:t>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w:t>
      </w:r>
      <w:proofErr w:type="gramStart"/>
      <w:r w:rsidR="007C1F6F" w:rsidRPr="00276EA6">
        <w:rPr>
          <w:rStyle w:val="SubtitleChar"/>
        </w:rPr>
        <w:t>B,D</w:t>
      </w:r>
      <w:proofErr w:type="gramEnd"/>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149"/>
      <w:commentRangeStart w:id="150"/>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149"/>
      <w:r w:rsidRPr="00276EA6">
        <w:rPr>
          <w:rStyle w:val="CommentReference"/>
        </w:rPr>
        <w:commentReference w:id="149"/>
      </w:r>
      <w:commentRangeEnd w:id="150"/>
      <w:r w:rsidR="00BD546B">
        <w:rPr>
          <w:rStyle w:val="CommentReference"/>
        </w:rPr>
        <w:commentReference w:id="150"/>
      </w:r>
    </w:p>
    <w:p w14:paraId="2E142E48" w14:textId="6E7CE23B" w:rsidR="00802B48" w:rsidRPr="00276EA6" w:rsidRDefault="00802B48" w:rsidP="00276EA6">
      <w:pPr>
        <w:shd w:val="clear" w:color="auto" w:fill="auto"/>
        <w:ind w:firstLine="0"/>
      </w:pPr>
    </w:p>
    <w:p w14:paraId="2BE24352" w14:textId="4494A863" w:rsidR="00802B48" w:rsidRPr="00276EA6" w:rsidRDefault="00802B48" w:rsidP="00276EA6">
      <w:pPr>
        <w:pStyle w:val="Heading2"/>
        <w:shd w:val="clear" w:color="auto" w:fill="auto"/>
      </w:pPr>
      <w:r w:rsidRPr="00276EA6">
        <w:t xml:space="preserve">Strength </w:t>
      </w:r>
      <w:r w:rsidR="00101D12" w:rsidRPr="00276EA6">
        <w:t xml:space="preserve">and specificity </w:t>
      </w:r>
      <w:r w:rsidRPr="00276EA6">
        <w:t>of imprinting protection against 2009 pandemic H1N1</w:t>
      </w:r>
    </w:p>
    <w:p w14:paraId="223D7071" w14:textId="68DE77FD" w:rsidR="00802B48" w:rsidRPr="00276EA6" w:rsidRDefault="00802B48" w:rsidP="00276EA6">
      <w:pPr>
        <w:shd w:val="clear" w:color="auto" w:fill="auto"/>
      </w:pPr>
      <w:r w:rsidRPr="00276EA6">
        <w:t>The AZDHS data contained large numbers of H1N1 cases confirmed during the 2009 pandemic (</w:t>
      </w:r>
      <w:r w:rsidRPr="00276EA6">
        <w:rPr>
          <w:rStyle w:val="SubtitleChar"/>
        </w:rPr>
        <w:t>Table 1</w:t>
      </w:r>
      <w:r w:rsidRPr="00276EA6">
        <w:t xml:space="preserve">). We repeated model selection on these pandemic H1N1 cases to assess the strength and breadth of imprinting protection against the </w:t>
      </w:r>
      <w:r w:rsidR="00D11C38" w:rsidRPr="00276EA6">
        <w:t>pandemic strain during the first pandemic wave (2008-2009 influenza season), and during the second pandemic wave (2009-2010 season</w:t>
      </w:r>
      <w:r w:rsidR="00415A75" w:rsidRPr="00276EA6">
        <w:t>)</w:t>
      </w:r>
      <w:r w:rsidRPr="00276EA6">
        <w:t xml:space="preserve">. </w:t>
      </w:r>
      <w:commentRangeStart w:id="151"/>
      <w:commentRangeStart w:id="152"/>
      <w:r w:rsidR="00D11C38" w:rsidRPr="00276EA6">
        <w:t>Minimal H3N2 circulation during the pandemic prevented us from re-fitting the age-specific risk curve</w:t>
      </w:r>
      <w:r w:rsidR="008C04AA" w:rsidRPr="00276EA6">
        <w:t xml:space="preserve"> to pandemic data. Instead, we</w:t>
      </w:r>
      <w:r w:rsidR="00D11C38" w:rsidRPr="00276EA6">
        <w:t xml:space="preserve"> input the age-specific risk curve fitted to seasonal </w:t>
      </w:r>
      <w:r w:rsidR="008C04AA" w:rsidRPr="00276EA6">
        <w:t xml:space="preserve">AZDHS </w:t>
      </w:r>
      <w:r w:rsidR="00D11C38" w:rsidRPr="00276EA6">
        <w:t xml:space="preserve">data, and then re-fit models assuming HA group, HA subtype and NA subtype-level imprinting to </w:t>
      </w:r>
      <w:r w:rsidR="008C04AA" w:rsidRPr="00276EA6">
        <w:t xml:space="preserve">H1N1 </w:t>
      </w:r>
      <w:r w:rsidR="00D11C38" w:rsidRPr="00276EA6">
        <w:t>data from the first and second pandemic wave.</w:t>
      </w:r>
      <w:commentRangeEnd w:id="151"/>
      <w:r w:rsidR="00415A75" w:rsidRPr="00276EA6">
        <w:rPr>
          <w:rStyle w:val="CommentReference"/>
        </w:rPr>
        <w:commentReference w:id="151"/>
      </w:r>
      <w:commentRangeEnd w:id="152"/>
      <w:r w:rsidR="0037226F">
        <w:rPr>
          <w:rStyle w:val="CommentReference"/>
        </w:rPr>
        <w:commentReference w:id="152"/>
      </w:r>
    </w:p>
    <w:p w14:paraId="19562173" w14:textId="462C8423" w:rsidR="008C04AA" w:rsidRDefault="00802B48" w:rsidP="00276EA6">
      <w:pPr>
        <w:shd w:val="clear" w:color="auto" w:fill="auto"/>
        <w:rPr>
          <w:ins w:id="153" w:author="James Lloyd-Smith" w:date="2019-05-03T17:18:00Z"/>
        </w:rPr>
      </w:pPr>
      <w:r w:rsidRPr="00276EA6">
        <w:t xml:space="preserve">Results showed that, under any imprinting model, the estimated strength </w:t>
      </w:r>
      <w:r w:rsidR="00D11C38" w:rsidRPr="00276EA6">
        <w:t>of imprinting protection was strongest during the first pandemic wave, intermediate during the second wave, and weakest during seasonal influenza circulation</w:t>
      </w:r>
      <w:r w:rsidRPr="00276EA6">
        <w:t xml:space="preserve"> (</w:t>
      </w:r>
      <w:r w:rsidRPr="00276EA6">
        <w:rPr>
          <w:rStyle w:val="SubtitleChar"/>
        </w:rPr>
        <w:t xml:space="preserve">Fig. </w:t>
      </w:r>
      <w:r w:rsidR="0010345F">
        <w:rPr>
          <w:rStyle w:val="SubtitleChar"/>
        </w:rPr>
        <w:t>5</w:t>
      </w:r>
      <w:r w:rsidR="00F91774" w:rsidRPr="00276EA6">
        <w:rPr>
          <w:rStyle w:val="SubtitleChar"/>
        </w:rPr>
        <w:t>A</w:t>
      </w:r>
      <w:r w:rsidR="00D11C38" w:rsidRPr="00276EA6">
        <w:t>)</w:t>
      </w:r>
      <w:r w:rsidRPr="00276EA6">
        <w:t xml:space="preserve">. </w:t>
      </w:r>
      <w:r w:rsidR="008C04AA" w:rsidRPr="00276EA6">
        <w:t xml:space="preserve">Model selection on first-wave pandemic data (2008-2009 influenza season) showed the </w:t>
      </w:r>
      <w:commentRangeStart w:id="154"/>
      <w:r w:rsidR="008C04AA" w:rsidRPr="00276EA6">
        <w:t xml:space="preserve">strongest support for HA group-level imprinting </w:t>
      </w:r>
      <w:commentRangeEnd w:id="154"/>
      <w:r w:rsidR="00A15A6A">
        <w:rPr>
          <w:rStyle w:val="CommentReference"/>
        </w:rPr>
        <w:commentReference w:id="154"/>
      </w:r>
      <w:r w:rsidR="008C04AA" w:rsidRPr="00276EA6">
        <w:t>(</w:t>
      </w:r>
      <w:r w:rsidR="008C04AA" w:rsidRPr="00276EA6">
        <w:rPr>
          <w:rStyle w:val="SubtitleChar"/>
        </w:rPr>
        <w:t xml:space="preserve">Fig. </w:t>
      </w:r>
      <w:r w:rsidR="00871931" w:rsidRPr="00276EA6">
        <w:rPr>
          <w:rStyle w:val="SubtitleChar"/>
        </w:rPr>
        <w:t>5</w:t>
      </w:r>
      <w:r w:rsidR="008C04AA" w:rsidRPr="00276EA6">
        <w:rPr>
          <w:rStyle w:val="SubtitleChar"/>
        </w:rPr>
        <w:t>B</w:t>
      </w:r>
      <w:r w:rsidR="008C04AA" w:rsidRPr="00276EA6">
        <w:t xml:space="preserve">). However, model </w:t>
      </w:r>
      <w:r w:rsidR="008C04AA" w:rsidRPr="00276EA6">
        <w:lastRenderedPageBreak/>
        <w:t xml:space="preserve">selection on </w:t>
      </w:r>
      <w:r w:rsidR="0025230C" w:rsidRPr="00276EA6">
        <w:t>second wave data agr</w:t>
      </w:r>
      <w:r w:rsidR="00931ADB">
        <w:t>e</w:t>
      </w:r>
      <w:r w:rsidR="0025230C" w:rsidRPr="00276EA6">
        <w:t xml:space="preserve">ed with model selection on </w:t>
      </w:r>
      <w:r w:rsidR="008C04AA" w:rsidRPr="00276EA6">
        <w:t xml:space="preserve">seasonal influenza data, where narrower, NA and HA subtype-level imprinting received the most statistical support </w:t>
      </w:r>
      <w:r w:rsidR="00931ADB">
        <w:t>(</w:t>
      </w:r>
      <w:r w:rsidR="00931ADB" w:rsidRPr="00276EA6">
        <w:rPr>
          <w:rStyle w:val="SubtitleChar"/>
        </w:rPr>
        <w:t>Fig. 5</w:t>
      </w:r>
      <w:del w:id="155" w:author="James Lloyd-Smith" w:date="2019-05-03T17:22:00Z">
        <w:r w:rsidR="00931ADB" w:rsidRPr="00276EA6" w:rsidDel="00A15A6A">
          <w:rPr>
            <w:rStyle w:val="SubtitleChar"/>
          </w:rPr>
          <w:delText>B</w:delText>
        </w:r>
      </w:del>
      <w:ins w:id="156" w:author="James Lloyd-Smith" w:date="2019-05-03T17:22:00Z">
        <w:r w:rsidR="00A15A6A">
          <w:rPr>
            <w:rStyle w:val="SubtitleChar"/>
          </w:rPr>
          <w:t>C</w:t>
        </w:r>
      </w:ins>
      <w:r w:rsidR="008C04AA" w:rsidRPr="00276EA6">
        <w:t xml:space="preserve">). </w:t>
      </w:r>
    </w:p>
    <w:p w14:paraId="16C523B3" w14:textId="77777777" w:rsidR="0037226F" w:rsidRPr="00276EA6" w:rsidRDefault="0037226F" w:rsidP="00276EA6">
      <w:pPr>
        <w:shd w:val="clear" w:color="auto" w:fill="auto"/>
      </w:pPr>
    </w:p>
    <w:p w14:paraId="6837EFE9" w14:textId="31DF37EC" w:rsidR="00802B48" w:rsidRPr="00276EA6" w:rsidRDefault="008C04AA" w:rsidP="00276EA6">
      <w:pPr>
        <w:pStyle w:val="Heading2"/>
        <w:shd w:val="clear" w:color="auto" w:fill="auto"/>
      </w:pPr>
      <w:r w:rsidRPr="00276EA6">
        <w:t xml:space="preserve"> </w:t>
      </w:r>
      <w:r w:rsidR="00802B48" w:rsidRPr="00276EA6">
        <w:t>Effect of evolutionary rate</w:t>
      </w:r>
    </w:p>
    <w:p w14:paraId="09FC8AB1" w14:textId="32037FEF" w:rsidR="00BA4AC4" w:rsidRPr="00276EA6" w:rsidRDefault="00802B48" w:rsidP="00276EA6">
      <w:pPr>
        <w:shd w:val="clear" w:color="auto" w:fill="auto"/>
      </w:pPr>
      <w:r w:rsidRPr="00276EA6">
        <w:t xml:space="preserve">To test the impact of </w:t>
      </w:r>
      <w:r w:rsidR="00D1530D" w:rsidRPr="00276EA6">
        <w:t>antigenic evolutionary rate</w:t>
      </w:r>
      <w:r w:rsidRPr="00276EA6">
        <w:t xml:space="preserve"> on epidemic age distribution, we used publicly available data from </w:t>
      </w:r>
      <w:proofErr w:type="spellStart"/>
      <w:r w:rsidR="00D1530D" w:rsidRPr="00276EA6">
        <w:rPr>
          <w:i/>
        </w:rPr>
        <w:t>Nextstrain</w:t>
      </w:r>
      <w:proofErr w:type="spellEnd"/>
      <w:r w:rsidR="00D1530D" w:rsidRPr="00276EA6">
        <w:rPr>
          <w:i/>
        </w:rPr>
        <w:t xml:space="preserve"> </w:t>
      </w:r>
      <w:r w:rsidR="00D1530D" w:rsidRPr="00276EA6">
        <w:fldChar w:fldCharType="begin"/>
      </w:r>
      <w:r w:rsidR="00E97AB8">
        <w:instrText xml:space="preserve"> ADDIN ZOTERO_ITEM CSL_CITATION {"citationID":"olHzNaw6","properties":{"formattedCitation":"(25,26)","plainCitation":"(25,26)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276EA6">
        <w:fldChar w:fldCharType="separate"/>
      </w:r>
      <w:r w:rsidR="00E97AB8">
        <w:rPr>
          <w:noProof/>
        </w:rPr>
        <w:t>(25,26)</w:t>
      </w:r>
      <w:r w:rsidR="00D1530D" w:rsidRPr="00276EA6">
        <w:fldChar w:fldCharType="end"/>
      </w:r>
      <w:r w:rsidR="00D1530D" w:rsidRPr="00276EA6">
        <w:t xml:space="preserve">, and from one previously published study </w:t>
      </w:r>
      <w:r w:rsidR="00D1530D" w:rsidRPr="00276EA6">
        <w:fldChar w:fldCharType="begin"/>
      </w:r>
      <w:r w:rsidR="00E97AB8">
        <w:instrText xml:space="preserve"> ADDIN ZOTERO_ITEM CSL_CITATION {"citationID":"pzVQcJBn","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276EA6">
        <w:fldChar w:fldCharType="separate"/>
      </w:r>
      <w:r w:rsidR="00E97AB8">
        <w:rPr>
          <w:noProof/>
        </w:rPr>
        <w:t>(27)</w:t>
      </w:r>
      <w:r w:rsidR="00D1530D" w:rsidRPr="00276EA6">
        <w:fldChar w:fldCharType="end"/>
      </w:r>
      <w:r w:rsidR="00D1530D" w:rsidRPr="00276EA6">
        <w:t>,</w:t>
      </w:r>
      <w:r w:rsidRPr="00276EA6">
        <w:t xml:space="preserve"> to calculate</w:t>
      </w:r>
      <w:r w:rsidR="00D1530D" w:rsidRPr="00276EA6">
        <w:t xml:space="preserve"> annual antigenic advance, which we defined as the </w:t>
      </w:r>
      <w:commentRangeStart w:id="157"/>
      <w:commentRangeStart w:id="158"/>
      <w:r w:rsidR="00D1530D" w:rsidRPr="00276EA6">
        <w:t xml:space="preserve">antigenic distance </w:t>
      </w:r>
      <w:commentRangeEnd w:id="157"/>
      <w:r w:rsidR="00D1530D" w:rsidRPr="00276EA6">
        <w:rPr>
          <w:rStyle w:val="CommentReference"/>
        </w:rPr>
        <w:commentReference w:id="157"/>
      </w:r>
      <w:commentRangeEnd w:id="158"/>
      <w:r w:rsidR="00341827">
        <w:rPr>
          <w:rStyle w:val="CommentReference"/>
        </w:rPr>
        <w:commentReference w:id="158"/>
      </w:r>
      <w:r w:rsidR="00D1530D" w:rsidRPr="00276EA6">
        <w:t>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p>
    <w:p w14:paraId="1C77E8F9" w14:textId="2A1DE656" w:rsidR="005376A4" w:rsidRPr="00276EA6" w:rsidRDefault="00802B48" w:rsidP="00276EA6">
      <w:pPr>
        <w:shd w:val="clear" w:color="auto" w:fill="auto"/>
        <w:rPr>
          <w:strike/>
        </w:rPr>
      </w:pPr>
      <w:r w:rsidRPr="00276EA6">
        <w:t xml:space="preserve">If the rate of antigenic drift is a strong driver of age-specific influenza risk, then the fraction of influenza cases observed in children should be negatively related </w:t>
      </w:r>
      <w:r w:rsidR="00CD3D54" w:rsidRPr="00276EA6">
        <w:t>to antigenic advance</w:t>
      </w:r>
      <w:r w:rsidR="00BA4AC4" w:rsidRPr="00276EA6">
        <w:t xml:space="preserve"> </w:t>
      </w:r>
      <w:r w:rsidR="00BA4AC4" w:rsidRPr="00276EA6">
        <w:fldChar w:fldCharType="begin"/>
      </w:r>
      <w:r w:rsidR="00467547" w:rsidRPr="00276EA6">
        <w:instrText xml:space="preserve"> ADDIN ZOTERO_ITEM CSL_CITATION {"citationID":"2nVpdBXn","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BA4AC4" w:rsidRPr="00276EA6">
        <w:fldChar w:fldCharType="separate"/>
      </w:r>
      <w:r w:rsidR="00467547" w:rsidRPr="00276EA6">
        <w:rPr>
          <w:noProof/>
        </w:rPr>
        <w:t>(22)</w:t>
      </w:r>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w:t>
      </w:r>
      <w:commentRangeStart w:id="159"/>
      <w:r w:rsidR="00CD3D54" w:rsidRPr="00276EA6">
        <w:t>.</w:t>
      </w:r>
      <w:commentRangeEnd w:id="159"/>
      <w:r w:rsidR="00EC2156">
        <w:rPr>
          <w:rStyle w:val="CommentReference"/>
        </w:rPr>
        <w:commentReference w:id="159"/>
      </w:r>
      <w:r w:rsidR="00CD3D54" w:rsidRPr="00276EA6">
        <w:t xml:space="preserve"> </w:t>
      </w:r>
      <w:del w:id="160" w:author="James Lloyd-Smith" w:date="2019-05-03T17:27:00Z">
        <w:r w:rsidR="00BA4AC4" w:rsidRPr="00276EA6" w:rsidDel="00B93295">
          <w:delText xml:space="preserve">As </w:delText>
        </w:r>
      </w:del>
      <w:ins w:id="161" w:author="James Lloyd-Smith" w:date="2019-05-03T17:27:00Z">
        <w:r w:rsidR="00B93295">
          <w:t xml:space="preserve">Consistent with this </w:t>
        </w:r>
      </w:ins>
      <w:del w:id="162" w:author="James Lloyd-Smith" w:date="2019-05-03T17:27:00Z">
        <w:r w:rsidR="00BA4AC4" w:rsidRPr="00276EA6" w:rsidDel="00B93295">
          <w:delText>expected</w:delText>
        </w:r>
      </w:del>
      <w:ins w:id="163" w:author="James Lloyd-Smith" w:date="2019-05-03T17:27:00Z">
        <w:r w:rsidR="00B93295" w:rsidRPr="00276EA6">
          <w:t>expect</w:t>
        </w:r>
        <w:r w:rsidR="00B93295">
          <w:t>ation</w:t>
        </w:r>
      </w:ins>
      <w:r w:rsidR="00BA4AC4" w:rsidRPr="00276EA6">
        <w:t>, the AZDHS data showed a 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E74BFD" w:rsidRPr="00276EA6">
        <w:rPr>
          <w:rStyle w:val="SubtitleChar"/>
        </w:rPr>
        <w:t>6</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33C63BEC" w:rsidR="001C744D" w:rsidRPr="00276EA6" w:rsidRDefault="00BA4AC4" w:rsidP="00276EA6">
      <w:pPr>
        <w:shd w:val="clear" w:color="auto" w:fill="auto"/>
        <w:rPr>
          <w:strike/>
        </w:rPr>
      </w:pPr>
      <w:r w:rsidRPr="00276EA6">
        <w:t xml:space="preserve">Furthermore, if evolutionary rate </w:t>
      </w:r>
      <w:commentRangeStart w:id="164"/>
      <w:r w:rsidRPr="00276EA6">
        <w:t xml:space="preserve">has a strong impact on </w:t>
      </w:r>
      <w:commentRangeEnd w:id="164"/>
      <w:r w:rsidR="00B93295">
        <w:rPr>
          <w:rStyle w:val="CommentReference"/>
        </w:rPr>
        <w:commentReference w:id="164"/>
      </w:r>
      <w:r w:rsidRPr="00276EA6">
        <w:t>epidemic age distribution, then outbreaks caused by H1N1 and H3N2 should converge in age distribution when annual antigenic advance is similar.</w:t>
      </w:r>
      <w:r w:rsidRPr="00276EA6">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Fig. 6A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871931" w:rsidRPr="00276EA6">
        <w:rPr>
          <w:rStyle w:val="SubtitleChar"/>
        </w:rPr>
        <w:t>6</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 xml:space="preserve">signal that epidemic age distribution varies with the </w:t>
      </w:r>
      <w:commentRangeStart w:id="165"/>
      <w:r w:rsidR="000279CC">
        <w:t xml:space="preserve">magnitude </w:t>
      </w:r>
      <w:commentRangeEnd w:id="165"/>
      <w:r w:rsidR="00B93295">
        <w:rPr>
          <w:rStyle w:val="CommentReference"/>
        </w:rPr>
        <w:commentReference w:id="165"/>
      </w:r>
      <w:r w:rsidR="000279CC">
        <w:t>of antigenic drift</w:t>
      </w:r>
      <w:r w:rsidR="006C54C9" w:rsidRPr="00276EA6">
        <w:t>.</w:t>
      </w:r>
    </w:p>
    <w:p w14:paraId="37D39F34" w14:textId="77777777" w:rsidR="00415A75" w:rsidRPr="00276EA6" w:rsidRDefault="00415A75" w:rsidP="00276EA6">
      <w:pPr>
        <w:pStyle w:val="Heading1"/>
        <w:shd w:val="clear" w:color="auto" w:fill="auto"/>
      </w:pPr>
    </w:p>
    <w:p w14:paraId="5ED7C96C" w14:textId="77777777" w:rsidR="00BA4AC4" w:rsidRPr="00276EA6" w:rsidRDefault="00BA4AC4" w:rsidP="00276EA6">
      <w:pPr>
        <w:pStyle w:val="Heading1"/>
        <w:shd w:val="clear" w:color="auto" w:fill="auto"/>
      </w:pPr>
    </w:p>
    <w:p w14:paraId="0E10EABF" w14:textId="386052C3" w:rsidR="00FD481E" w:rsidRPr="00276EA6" w:rsidRDefault="007061B4" w:rsidP="000279CC">
      <w:pPr>
        <w:pStyle w:val="Heading1"/>
        <w:shd w:val="clear" w:color="auto" w:fill="auto"/>
        <w:ind w:firstLine="0"/>
      </w:pPr>
      <w:r w:rsidRPr="00276EA6">
        <w:t>Discussion</w:t>
      </w:r>
    </w:p>
    <w:p w14:paraId="645AB76D" w14:textId="7F941A8A" w:rsidR="00CF38C7" w:rsidRPr="00276EA6" w:rsidRDefault="002A0C29" w:rsidP="00276EA6">
      <w:pPr>
        <w:shd w:val="clear" w:color="auto" w:fill="auto"/>
      </w:pPr>
      <w:commentRangeStart w:id="166"/>
      <w:r w:rsidRPr="00276EA6">
        <w:rPr>
          <w:color w:val="auto"/>
        </w:rPr>
        <w:t xml:space="preserve">Altogether, results showed that childhood imprinting to a particular </w:t>
      </w:r>
      <w:r w:rsidR="00CE3037" w:rsidRPr="00276EA6">
        <w:rPr>
          <w:color w:val="auto"/>
        </w:rPr>
        <w:t>NA or HA</w:t>
      </w:r>
      <w:r w:rsidRPr="00276EA6">
        <w:rPr>
          <w:color w:val="auto"/>
        </w:rPr>
        <w:t xml:space="preserve"> subtype is the most likely </w:t>
      </w:r>
      <w:r w:rsidR="000279CC">
        <w:rPr>
          <w:color w:val="auto"/>
        </w:rPr>
        <w:t xml:space="preserve">tested </w:t>
      </w:r>
      <w:r w:rsidRPr="00276EA6">
        <w:rPr>
          <w:color w:val="auto"/>
        </w:rPr>
        <w:t xml:space="preserve">driver of </w:t>
      </w:r>
      <w:r w:rsidR="003B63E9" w:rsidRPr="00276EA6">
        <w:rPr>
          <w:color w:val="auto"/>
        </w:rPr>
        <w:t xml:space="preserve">observed </w:t>
      </w:r>
      <w:r w:rsidRPr="00276EA6">
        <w:rPr>
          <w:color w:val="auto"/>
        </w:rPr>
        <w:t>differences in the age-specific impact</w:t>
      </w:r>
      <w:r w:rsidR="00EE4535" w:rsidRPr="00276EA6">
        <w:rPr>
          <w:color w:val="auto"/>
        </w:rPr>
        <w:t>s</w:t>
      </w:r>
      <w:r w:rsidRPr="00276EA6">
        <w:rPr>
          <w:color w:val="auto"/>
        </w:rPr>
        <w:t xml:space="preserve"> of seasonal H1N1 and H3N2. </w:t>
      </w:r>
      <w:commentRangeEnd w:id="166"/>
      <w:r w:rsidR="0087491A">
        <w:rPr>
          <w:rStyle w:val="CommentReference"/>
        </w:rPr>
        <w:commentReference w:id="166"/>
      </w:r>
      <w:r w:rsidRPr="00276EA6">
        <w:rPr>
          <w:color w:val="auto"/>
        </w:rPr>
        <w:t xml:space="preserve">The data did not support strong effects from </w:t>
      </w:r>
      <w:r w:rsidR="003B63E9" w:rsidRPr="00276EA6">
        <w:rPr>
          <w:color w:val="auto"/>
        </w:rPr>
        <w:t>broader</w:t>
      </w:r>
      <w:del w:id="167" w:author="James Lloyd-Smith" w:date="2019-05-03T21:32:00Z">
        <w:r w:rsidR="003B63E9" w:rsidRPr="00276EA6" w:rsidDel="0087491A">
          <w:rPr>
            <w:color w:val="auto"/>
          </w:rPr>
          <w:delText>,</w:delText>
        </w:r>
      </w:del>
      <w:r w:rsidR="003B63E9" w:rsidRPr="00276EA6">
        <w:rPr>
          <w:color w:val="auto"/>
        </w:rPr>
        <w:t xml:space="preserve"> HA group-level imprinting, </w:t>
      </w:r>
      <w:ins w:id="168" w:author="James Lloyd-Smith" w:date="2019-05-03T21:33:00Z">
        <w:r w:rsidR="0087491A">
          <w:rPr>
            <w:color w:val="auto"/>
          </w:rPr>
          <w:t xml:space="preserve">as recently detected for novel zoonotic subtypes, </w:t>
        </w:r>
      </w:ins>
      <w:r w:rsidR="003B63E9" w:rsidRPr="00276EA6">
        <w:rPr>
          <w:color w:val="auto"/>
        </w:rPr>
        <w:t xml:space="preserve">or from differences in each subtype’s rates of antigenic </w:t>
      </w:r>
      <w:commentRangeStart w:id="169"/>
      <w:r w:rsidR="003B63E9" w:rsidRPr="00276EA6">
        <w:rPr>
          <w:color w:val="auto"/>
        </w:rPr>
        <w:t>advance</w:t>
      </w:r>
      <w:commentRangeEnd w:id="169"/>
      <w:r w:rsidR="00EE35FB">
        <w:rPr>
          <w:rStyle w:val="CommentReference"/>
        </w:rPr>
        <w:commentReference w:id="169"/>
      </w:r>
      <w:r w:rsidR="003B63E9" w:rsidRPr="00276EA6">
        <w:rPr>
          <w:color w:val="auto"/>
        </w:rPr>
        <w:t xml:space="preserve">. </w:t>
      </w:r>
      <w:r w:rsidR="00CE3037" w:rsidRPr="00276EA6">
        <w:rPr>
          <w:color w:val="auto"/>
        </w:rPr>
        <w:t xml:space="preserve">Model comparison on both data sets independently provided the strongest support for effects from childhood imprinting to NA. Although NA is not as </w:t>
      </w:r>
      <w:r w:rsidR="00027C8C" w:rsidRPr="00276EA6">
        <w:rPr>
          <w:color w:val="auto"/>
        </w:rPr>
        <w:t>intensively</w:t>
      </w:r>
      <w:r w:rsidR="00CE3037" w:rsidRPr="00276EA6">
        <w:rPr>
          <w:color w:val="auto"/>
        </w:rPr>
        <w:t xml:space="preserve"> </w:t>
      </w:r>
      <w:r w:rsidR="00CE3037" w:rsidRPr="00276EA6">
        <w:t>studied as HA, these results emphasize the importance of both antigens as drivers of protection</w:t>
      </w:r>
      <w:r w:rsidR="009B5ACC" w:rsidRPr="00276EA6">
        <w:t xml:space="preserve"> against seasonal influenza</w:t>
      </w:r>
      <w:r w:rsidR="00CE3037" w:rsidRPr="00276EA6">
        <w:t xml:space="preserve">. </w:t>
      </w:r>
    </w:p>
    <w:p w14:paraId="50AAACC3" w14:textId="2BDA0D55" w:rsidR="006E4B7E" w:rsidRPr="00276EA6" w:rsidRDefault="0021176C" w:rsidP="00276EA6">
      <w:pPr>
        <w:shd w:val="clear" w:color="auto" w:fill="auto"/>
      </w:pPr>
      <w:commentRangeStart w:id="170"/>
      <w:r w:rsidRPr="00276EA6">
        <w:t>B</w:t>
      </w:r>
      <w:commentRangeEnd w:id="170"/>
      <w:r w:rsidR="00804002">
        <w:rPr>
          <w:rStyle w:val="CommentReference"/>
        </w:rPr>
        <w:commentReference w:id="170"/>
      </w:r>
      <w:r w:rsidRPr="00276EA6">
        <w:t xml:space="preserve">ased on widely used rules of thumb for the interpretation of </w:t>
      </w:r>
      <w:r w:rsidRPr="00276EA6">
        <w:sym w:font="Symbol" w:char="F044"/>
      </w:r>
      <w:r w:rsidRPr="00276EA6">
        <w:t xml:space="preserve">AIC values, </w:t>
      </w:r>
      <w:ins w:id="171" w:author="James Lloyd-Smith" w:date="2019-05-03T21:36:00Z">
        <w:r w:rsidR="00542B73">
          <w:t xml:space="preserve">the model based on </w:t>
        </w:r>
      </w:ins>
      <w:r w:rsidRPr="00276EA6">
        <w:t>HA subtype-level imprinting</w:t>
      </w:r>
      <w:r w:rsidR="00CF38C7" w:rsidRPr="00276EA6">
        <w:t xml:space="preserve"> effects</w:t>
      </w:r>
      <w:r w:rsidRPr="00276EA6">
        <w:t xml:space="preserve"> (AZDHS </w:t>
      </w:r>
      <w:r w:rsidRPr="00276EA6">
        <w:sym w:font="Symbol" w:char="F044"/>
      </w:r>
      <w:r w:rsidRPr="00276EA6">
        <w:t>AIC=</w:t>
      </w:r>
      <w:r w:rsidR="005376A4" w:rsidRPr="00276EA6">
        <w:t>23.</w:t>
      </w:r>
      <w:r w:rsidR="006E4B7E" w:rsidRPr="00276EA6">
        <w:t>42</w:t>
      </w:r>
      <w:r w:rsidRPr="00276EA6">
        <w:t>)</w:t>
      </w:r>
      <w:del w:id="172" w:author="James Lloyd-Smith" w:date="2019-05-03T21:34:00Z">
        <w:r w:rsidRPr="00276EA6" w:rsidDel="00804002">
          <w:delText>,</w:delText>
        </w:r>
      </w:del>
      <w:r w:rsidRPr="00276EA6">
        <w:t xml:space="preserve"> would </w:t>
      </w:r>
      <w:del w:id="173" w:author="James Lloyd-Smith" w:date="2019-05-03T21:36:00Z">
        <w:r w:rsidRPr="00276EA6" w:rsidDel="00542B73">
          <w:delText xml:space="preserve">normally </w:delText>
        </w:r>
      </w:del>
      <w:r w:rsidRPr="00276EA6">
        <w:t xml:space="preserve">be ruled </w:t>
      </w:r>
      <w:r w:rsidR="00BA4AC4" w:rsidRPr="00276EA6">
        <w:t xml:space="preserve">definitively </w:t>
      </w:r>
      <w:r w:rsidRPr="00276EA6">
        <w:t xml:space="preserve">inferior to NA subtype-level imprinting. However, predictions from models containing HA and NA-subtype level imprinting were very similar, </w:t>
      </w:r>
      <w:r w:rsidR="004B4E62" w:rsidRPr="00276EA6">
        <w:t>but because the dataset was very large</w:t>
      </w:r>
      <w:r w:rsidR="005F5F36" w:rsidRPr="00276EA6">
        <w:t xml:space="preserve">, small differences </w:t>
      </w:r>
      <w:r w:rsidR="004B4E62" w:rsidRPr="00276EA6">
        <w:t>the fit of models containing NA and HA subtype-level imprinting</w:t>
      </w:r>
      <w:r w:rsidR="005F5F36" w:rsidRPr="00276EA6">
        <w:t xml:space="preserve"> produced substantial differences in likelihood and </w:t>
      </w:r>
      <w:ins w:id="174" w:author="James Lloyd-Smith" w:date="2019-05-03T21:34:00Z">
        <w:r w:rsidR="00804002">
          <w:t xml:space="preserve">hence </w:t>
        </w:r>
      </w:ins>
      <w:r w:rsidR="005F5F36" w:rsidRPr="00276EA6">
        <w:t>in AIC</w:t>
      </w:r>
      <w:r w:rsidRPr="00276EA6">
        <w:t xml:space="preserve">. </w:t>
      </w:r>
      <w:r w:rsidR="00CF38C7" w:rsidRPr="00276EA6">
        <w:t xml:space="preserve">It is </w:t>
      </w:r>
      <w:r w:rsidR="000279CC">
        <w:t>likely</w:t>
      </w:r>
      <w:r w:rsidR="00CF38C7" w:rsidRPr="00276EA6">
        <w:t xml:space="preserve"> that some combination of effects from both HA and NA subtype-level imprinting shapes seasonal influenza </w:t>
      </w:r>
      <w:proofErr w:type="gramStart"/>
      <w:r w:rsidR="00CF38C7" w:rsidRPr="00276EA6">
        <w:t>risk, but</w:t>
      </w:r>
      <w:proofErr w:type="gramEnd"/>
      <w:r w:rsidR="00CF38C7" w:rsidRPr="00276EA6">
        <w:t xml:space="preserve"> g</w:t>
      </w:r>
      <w:r w:rsidRPr="00276EA6">
        <w:t>iven extensive collinearities between predictions of</w:t>
      </w:r>
      <w:r w:rsidR="00A74679">
        <w:t xml:space="preserve"> the simplest models containing HA and NA subtype-level effects</w:t>
      </w:r>
      <w:r w:rsidRPr="00276EA6">
        <w:t xml:space="preserve">, we could neither </w:t>
      </w:r>
      <w:r w:rsidR="005F5F36" w:rsidRPr="00276EA6">
        <w:t>directly test</w:t>
      </w:r>
      <w:r w:rsidRPr="00276EA6">
        <w:t>, nor definitively rule out</w:t>
      </w:r>
      <w:r w:rsidR="00CF38C7" w:rsidRPr="00276EA6">
        <w:t xml:space="preserve"> </w:t>
      </w:r>
      <w:r w:rsidR="00BA4AC4" w:rsidRPr="00276EA6">
        <w:t>the possibility of combined effects</w:t>
      </w:r>
      <w:r w:rsidRPr="00276EA6">
        <w:t xml:space="preserve">. </w:t>
      </w:r>
    </w:p>
    <w:p w14:paraId="101A860F" w14:textId="26EA76C3" w:rsidR="00734EAB" w:rsidRPr="00276EA6" w:rsidRDefault="006E4B7E" w:rsidP="00276EA6">
      <w:pPr>
        <w:shd w:val="clear" w:color="auto" w:fill="auto"/>
        <w:rPr>
          <w:color w:val="auto"/>
        </w:rPr>
      </w:pPr>
      <w:commentRangeStart w:id="175"/>
      <w:commentRangeStart w:id="176"/>
      <w:r w:rsidRPr="00276EA6">
        <w:t xml:space="preserve">The low diversity of influenza circulation in the past century, and unbalanced sampling across time, space and age groups limited the scope of inference </w:t>
      </w:r>
      <w:r w:rsidR="007D766D" w:rsidRPr="00276EA6">
        <w:t>supported by</w:t>
      </w:r>
      <w:r w:rsidRPr="00276EA6">
        <w:t xml:space="preserve"> this study</w:t>
      </w:r>
      <w:r w:rsidR="007D766D" w:rsidRPr="00276EA6">
        <w:t xml:space="preserve">, or any </w:t>
      </w:r>
      <w:r w:rsidRPr="00276EA6">
        <w:t xml:space="preserve">study </w:t>
      </w:r>
      <w:r w:rsidR="007D766D" w:rsidRPr="00276EA6">
        <w:t>relying exclusively on</w:t>
      </w:r>
      <w:r w:rsidR="00750A62" w:rsidRPr="00276EA6">
        <w:t xml:space="preserve"> cross-sectional population data</w:t>
      </w:r>
      <w:r w:rsidRPr="00276EA6">
        <w:t xml:space="preserve">. </w:t>
      </w:r>
      <w:r w:rsidR="00CE3037" w:rsidRPr="00276EA6">
        <w:t xml:space="preserve">Deeper insights </w:t>
      </w:r>
      <w:r w:rsidR="00CF38C7" w:rsidRPr="00276EA6">
        <w:t xml:space="preserve">into the relative impacts of HA-specific or NA-specific childhood imprinting </w:t>
      </w:r>
      <w:r w:rsidR="00CE3037" w:rsidRPr="00276EA6">
        <w:t>will most likely need to come from immunological data. The recent NIH initiative to fund large cohort studies</w:t>
      </w:r>
      <w:r w:rsidR="004568B5" w:rsidRPr="00276EA6">
        <w:t xml:space="preserve"> </w:t>
      </w:r>
      <w:r w:rsidR="004568B5" w:rsidRPr="00276EA6">
        <w:fldChar w:fldCharType="begin"/>
      </w:r>
      <w:r w:rsidR="00E97AB8">
        <w:instrText xml:space="preserve"> ADDIN ZOTERO_ITEM CSL_CITATION {"citationID":"228GPPN0","properties":{"formattedCitation":"(28)","plainCitation":"(28)","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4568B5" w:rsidRPr="00276EA6">
        <w:fldChar w:fldCharType="separate"/>
      </w:r>
      <w:r w:rsidR="00E97AB8">
        <w:rPr>
          <w:noProof/>
        </w:rPr>
        <w:t>(28)</w:t>
      </w:r>
      <w:r w:rsidR="004568B5" w:rsidRPr="00276EA6">
        <w:fldChar w:fldCharType="end"/>
      </w:r>
      <w:r w:rsidR="00CE3037" w:rsidRPr="00276EA6">
        <w:t xml:space="preserve">, </w:t>
      </w:r>
      <w:r w:rsidR="00734EAB" w:rsidRPr="00276EA6">
        <w:t xml:space="preserve">is a promising </w:t>
      </w:r>
      <w:r w:rsidR="007D766D" w:rsidRPr="00276EA6">
        <w:t>development</w:t>
      </w:r>
      <w:r w:rsidR="00734EAB" w:rsidRPr="00276EA6">
        <w:t xml:space="preserve">, but </w:t>
      </w:r>
      <w:r w:rsidR="007D766D" w:rsidRPr="00276EA6">
        <w:t xml:space="preserve">these studies </w:t>
      </w:r>
      <w:r w:rsidR="00734EAB" w:rsidRPr="00276EA6">
        <w:t xml:space="preserve">may not </w:t>
      </w:r>
      <w:r w:rsidR="00734EAB" w:rsidRPr="00276EA6">
        <w:lastRenderedPageBreak/>
        <w:t xml:space="preserve">yield results for over a decade. </w:t>
      </w:r>
      <w:r w:rsidRPr="00276EA6">
        <w:t xml:space="preserve">Development of an assay to diagnose imprinting status in cross-sectional data from </w:t>
      </w:r>
      <w:r w:rsidR="007D766D" w:rsidRPr="00276EA6">
        <w:t>individuals</w:t>
      </w:r>
      <w:r w:rsidRPr="00276EA6">
        <w:t xml:space="preserve">, or from banked blood and serum samples would </w:t>
      </w:r>
      <w:r w:rsidR="007D766D" w:rsidRPr="00276EA6">
        <w:t xml:space="preserve">be a major step forward. </w:t>
      </w:r>
      <w:commentRangeEnd w:id="175"/>
      <w:r w:rsidR="007D766D" w:rsidRPr="00276EA6">
        <w:rPr>
          <w:rStyle w:val="CommentReference"/>
        </w:rPr>
        <w:commentReference w:id="175"/>
      </w:r>
      <w:commentRangeEnd w:id="176"/>
      <w:r w:rsidR="00370270">
        <w:rPr>
          <w:rStyle w:val="CommentReference"/>
        </w:rPr>
        <w:commentReference w:id="176"/>
      </w:r>
    </w:p>
    <w:p w14:paraId="29D4BCE6" w14:textId="2068E5A8" w:rsidR="00436E33" w:rsidRPr="00276EA6" w:rsidRDefault="00734EAB" w:rsidP="00276EA6">
      <w:pPr>
        <w:shd w:val="clear" w:color="auto" w:fill="auto"/>
      </w:pPr>
      <w:del w:id="177" w:author="James Lloyd-Smith" w:date="2019-05-03T21:39:00Z">
        <w:r w:rsidRPr="00276EA6" w:rsidDel="00F76193">
          <w:delText xml:space="preserve">Evidence </w:delText>
        </w:r>
      </w:del>
      <w:ins w:id="178" w:author="James Lloyd-Smith" w:date="2019-05-03T21:39:00Z">
        <w:r w:rsidR="00F76193">
          <w:t>Our finding</w:t>
        </w:r>
        <w:r w:rsidR="00F76193" w:rsidRPr="00276EA6">
          <w:t xml:space="preserve"> </w:t>
        </w:r>
      </w:ins>
      <w:r w:rsidRPr="00276EA6">
        <w:t xml:space="preserve">that narrow, within-subtype imprinting has much stronger impacts than broader, HA group-level imprinting </w:t>
      </w:r>
      <w:r w:rsidR="004B4E62" w:rsidRPr="00276EA6">
        <w:t xml:space="preserve">on seasonal influenza </w:t>
      </w:r>
      <w:r w:rsidRPr="00276EA6">
        <w:t xml:space="preserve">is </w:t>
      </w:r>
      <w:r w:rsidR="00436E33" w:rsidRPr="00276EA6">
        <w:t>consistent with decades of research on seasonal influenza immunity</w:t>
      </w:r>
      <w:r w:rsidRPr="00276EA6">
        <w:t>, where narrow, homologous immune memory is known to drive well-documented epidemiological and phylodynamic patterns</w:t>
      </w:r>
      <w:r w:rsidR="001D4FC6" w:rsidRPr="00276EA6">
        <w:t xml:space="preserve">, permitting repeated influenza infections and demanding frequent vaccine updates </w:t>
      </w:r>
      <w:r w:rsidR="004568B5" w:rsidRPr="00276EA6">
        <w:fldChar w:fldCharType="begin"/>
      </w:r>
      <w:r w:rsidR="0010345F">
        <w:instrText xml:space="preserve"> ADDIN ZOTERO_ITEM CSL_CITATION {"citationID":"cz3MEbkY","properties":{"formattedCitation":"(22,29)","plainCitation":"(22,29)","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10345F">
        <w:rPr>
          <w:color w:val="000000"/>
        </w:rPr>
        <w:t>(22,29)</w:t>
      </w:r>
      <w:r w:rsidR="004568B5" w:rsidRPr="00276EA6">
        <w:fldChar w:fldCharType="end"/>
      </w:r>
      <w:r w:rsidR="00436E33" w:rsidRPr="00276EA6">
        <w:t>.</w:t>
      </w:r>
      <w:r w:rsidRPr="00276EA6">
        <w:t xml:space="preserve"> </w:t>
      </w:r>
      <w:r w:rsidR="00436E33" w:rsidRPr="00276EA6">
        <w:t xml:space="preserve">Still, given that narrow, within-subtype immunity is known to decay rapidly in the face of antigenic drift, </w:t>
      </w:r>
      <w:r w:rsidR="00CF38C7" w:rsidRPr="00276EA6">
        <w:t xml:space="preserve">it is </w:t>
      </w:r>
      <w:commentRangeStart w:id="179"/>
      <w:r w:rsidR="00CF38C7" w:rsidRPr="00276EA6">
        <w:t xml:space="preserve">somewhat surprising </w:t>
      </w:r>
      <w:commentRangeEnd w:id="179"/>
      <w:r w:rsidR="00DC6E9D">
        <w:rPr>
          <w:rStyle w:val="CommentReference"/>
        </w:rPr>
        <w:commentReference w:id="179"/>
      </w:r>
      <w:r w:rsidR="00436E33" w:rsidRPr="00276EA6">
        <w:t xml:space="preserve">that signatures of </w:t>
      </w:r>
      <w:r w:rsidR="001D4FC6" w:rsidRPr="00276EA6">
        <w:t>narrow, within-subtype</w:t>
      </w:r>
      <w:r w:rsidR="00436E33" w:rsidRPr="00276EA6">
        <w:t xml:space="preserve"> imprinting protection persist across an entire human lifetime</w:t>
      </w:r>
      <w:r w:rsidRPr="00276EA6">
        <w:t xml:space="preserve">, </w:t>
      </w:r>
      <w:r w:rsidR="001D4FC6" w:rsidRPr="00276EA6">
        <w:t>and remain</w:t>
      </w:r>
      <w:r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E97AB8">
        <w:instrText xml:space="preserve"> ADDIN ZOTERO_ITEM CSL_CITATION {"citationID":"65Dsww1H","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which roughly </w:t>
      </w:r>
      <w:r w:rsidR="004F5A58" w:rsidRPr="00276EA6">
        <w:t>corresponds</w:t>
      </w:r>
      <w:r w:rsidR="00436E33" w:rsidRPr="00276EA6">
        <w:t xml:space="preserve"> to a two-fold drop in </w:t>
      </w:r>
      <w:commentRangeStart w:id="180"/>
      <w:r w:rsidR="00436E33" w:rsidRPr="00276EA6">
        <w:t>t</w:t>
      </w:r>
      <w:commentRangeEnd w:id="180"/>
      <w:r w:rsidR="008B7DF2">
        <w:rPr>
          <w:rStyle w:val="CommentReference"/>
        </w:rPr>
        <w:commentReference w:id="180"/>
      </w:r>
      <w:r w:rsidR="00436E33" w:rsidRPr="00276EA6">
        <w:t xml:space="preserve">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r w:rsidR="00E97AB8">
        <w:instrText xml:space="preserve"> ADDIN ZOTERO_ITEM CSL_CITATION {"citationID":"9wM96rh8","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w:t>
      </w:r>
      <w:del w:id="181" w:author="James Lloyd-Smith" w:date="2019-05-03T21:47:00Z">
        <w:r w:rsidR="00436E33" w:rsidRPr="00276EA6" w:rsidDel="001953D9">
          <w:delText>Thus</w:delText>
        </w:r>
      </w:del>
      <w:ins w:id="182" w:author="James Lloyd-Smith" w:date="2019-05-03T21:47:00Z">
        <w:r w:rsidR="001953D9">
          <w:t>In this context</w:t>
        </w:r>
      </w:ins>
      <w:r w:rsidR="00436E33" w:rsidRPr="00276EA6">
        <w:t xml:space="preserve">, it is </w:t>
      </w:r>
      <w:del w:id="183" w:author="James Lloyd-Smith" w:date="2019-05-03T21:47:00Z">
        <w:r w:rsidR="00436E33" w:rsidRPr="00276EA6" w:rsidDel="001953D9">
          <w:delText xml:space="preserve">somewhat </w:delText>
        </w:r>
      </w:del>
      <w:r w:rsidR="00436E33" w:rsidRPr="00276EA6">
        <w:t xml:space="preserve">puzzling that </w:t>
      </w:r>
      <w:r w:rsidR="004F5A58" w:rsidRPr="00276EA6">
        <w:t xml:space="preserve">narrow, homologous </w:t>
      </w:r>
      <w:r w:rsidR="00436E33" w:rsidRPr="00276EA6">
        <w:t xml:space="preserve">influenza immunity primed in childhood provides any meaningful protection after adolescence, let alone decades later in old age. </w:t>
      </w:r>
      <w:proofErr w:type="gramStart"/>
      <w:ins w:id="184" w:author="James Lloyd-Smith" w:date="2019-05-03T21:47:00Z">
        <w:r w:rsidR="001953D9">
          <w:t>However</w:t>
        </w:r>
        <w:proofErr w:type="gramEnd"/>
        <w:r w:rsidR="001953D9">
          <w:t xml:space="preserve"> we </w:t>
        </w:r>
      </w:ins>
      <w:ins w:id="185" w:author="James Lloyd-Smith" w:date="2019-05-03T21:48:00Z">
        <w:r w:rsidR="001953D9">
          <w:t xml:space="preserve">note that </w:t>
        </w:r>
      </w:ins>
      <w:ins w:id="186" w:author="James Lloyd-Smith" w:date="2019-05-03T21:49:00Z">
        <w:r w:rsidR="001953D9">
          <w:t xml:space="preserve">standard serologic assays used to assess cross-reactivity are focused on </w:t>
        </w:r>
      </w:ins>
      <w:ins w:id="187" w:author="James Lloyd-Smith" w:date="2019-05-03T21:50:00Z">
        <w:r w:rsidR="001953D9">
          <w:t>variable epitopes, and do not capture effects of T cell help and other cellular immunity [refs].</w:t>
        </w:r>
      </w:ins>
    </w:p>
    <w:p w14:paraId="615F96A6" w14:textId="6319F1ED" w:rsidR="00436E33" w:rsidRPr="00276EA6" w:rsidRDefault="00436E33" w:rsidP="00276EA6">
      <w:pPr>
        <w:shd w:val="clear" w:color="auto" w:fill="auto"/>
        <w:rPr>
          <w:color w:val="auto"/>
        </w:rPr>
      </w:pPr>
      <w:commentRangeStart w:id="188"/>
      <w:commentRangeStart w:id="189"/>
      <w:r w:rsidRPr="00276EA6">
        <w:t>One</w:t>
      </w:r>
      <w:commentRangeStart w:id="190"/>
      <w:commentRangeEnd w:id="188"/>
      <w:r w:rsidR="008F1F78" w:rsidRPr="00276EA6">
        <w:rPr>
          <w:rStyle w:val="CommentReference"/>
        </w:rPr>
        <w:commentReference w:id="188"/>
      </w:r>
      <w:commentRangeEnd w:id="189"/>
      <w:r w:rsidR="009A0B87">
        <w:rPr>
          <w:rStyle w:val="CommentReference"/>
        </w:rPr>
        <w:commentReference w:id="189"/>
      </w:r>
      <w:r w:rsidRPr="00276EA6">
        <w:t xml:space="preserve"> </w:t>
      </w:r>
      <w:commentRangeEnd w:id="190"/>
      <w:r w:rsidR="00926A9C">
        <w:rPr>
          <w:rStyle w:val="CommentReference"/>
        </w:rPr>
        <w:commentReference w:id="190"/>
      </w:r>
      <w:r w:rsidRPr="00276EA6">
        <w:t xml:space="preserve">possible explanation for the evident longevity of </w:t>
      </w:r>
      <w:r w:rsidR="004F5A58" w:rsidRPr="00276EA6">
        <w:t xml:space="preserve">homologous </w:t>
      </w:r>
      <w:r w:rsidR="005F5F36" w:rsidRPr="00276EA6">
        <w:t xml:space="preserve">childhood </w:t>
      </w:r>
      <w:r w:rsidR="004F5A58" w:rsidRPr="00276EA6">
        <w:t>imprinting protection</w:t>
      </w:r>
      <w:r w:rsidRPr="00276EA6">
        <w:t xml:space="preserve"> is that imprinting to a particular HA or NA subtype builds strong memory </w:t>
      </w:r>
      <w:r w:rsidR="00CF38C7" w:rsidRPr="00276EA6">
        <w:t>of epitopes conserved among homologous variants of the same subtype, but not across subtypes</w:t>
      </w:r>
      <w:r w:rsidRPr="00276EA6">
        <w:t xml:space="preserve">. </w:t>
      </w:r>
      <w:commentRangeStart w:id="191"/>
      <w:commentRangeStart w:id="192"/>
      <w:r w:rsidRPr="00276EA6">
        <w:t xml:space="preserve">Another possible explanation is that the memory B cell clones developed during the first childhood influenza exposure </w:t>
      </w:r>
      <w:r w:rsidR="00CF38C7" w:rsidRPr="00276EA6">
        <w:t>later</w:t>
      </w:r>
      <w:r w:rsidRPr="00276EA6">
        <w:t xml:space="preserve"> adapt via somatic hypermutation to “follow” </w:t>
      </w:r>
      <w:r w:rsidR="00CF38C7" w:rsidRPr="00276EA6">
        <w:t xml:space="preserve">homologous </w:t>
      </w:r>
      <w:r w:rsidRPr="00276EA6">
        <w:t xml:space="preserve">antigenic targets </w:t>
      </w:r>
      <w:r w:rsidR="005F5F36" w:rsidRPr="00276EA6">
        <w:t xml:space="preserve">as they drift </w:t>
      </w:r>
      <w:r w:rsidRPr="00276EA6">
        <w:t xml:space="preserve">over time. Thus, childhood imprinting may provide preferential, lifelong protection against a particular HA or NA subtype by filling a child's </w:t>
      </w:r>
      <w:r w:rsidR="001D4FC6" w:rsidRPr="00276EA6">
        <w:t xml:space="preserve">memory </w:t>
      </w:r>
      <w:r w:rsidRPr="00276EA6">
        <w:t>B cell repertoire with clones that will serve in the future, not as final products</w:t>
      </w:r>
      <w:del w:id="193" w:author="James Lloyd-Smith" w:date="2019-05-03T21:53:00Z">
        <w:r w:rsidRPr="00276EA6" w:rsidDel="00273D9F">
          <w:delText>,</w:delText>
        </w:r>
      </w:del>
      <w:r w:rsidRPr="00276EA6">
        <w:t xml:space="preserve"> but as prototypes that can be rapidly and effectively tailored to recognize drifted influenza strains of the same subtype</w:t>
      </w:r>
      <w:commentRangeEnd w:id="191"/>
      <w:r w:rsidR="00A74679">
        <w:rPr>
          <w:rStyle w:val="CommentReference"/>
        </w:rPr>
        <w:commentReference w:id="191"/>
      </w:r>
      <w:commentRangeEnd w:id="192"/>
      <w:r w:rsidR="00273D9F">
        <w:rPr>
          <w:rStyle w:val="CommentReference"/>
        </w:rPr>
        <w:commentReference w:id="192"/>
      </w:r>
      <w:r w:rsidRPr="00276EA6">
        <w:t xml:space="preserve">. 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w:t>
      </w:r>
      <w:r w:rsidR="001D4FC6" w:rsidRPr="00276EA6">
        <w:lastRenderedPageBreak/>
        <w:t>strain circulating in humans.</w:t>
      </w:r>
      <w:r w:rsidR="004F5A58" w:rsidRPr="00276EA6">
        <w:t xml:space="preserve"> </w:t>
      </w:r>
      <w:r w:rsidR="001D4FC6" w:rsidRPr="00276EA6">
        <w:t xml:space="preserve">The oldest subjects in our data were born slightly after its emergence in </w:t>
      </w:r>
      <w:proofErr w:type="gramStart"/>
      <w:r w:rsidR="001D4FC6" w:rsidRPr="00276EA6">
        <w:t>1918, and</w:t>
      </w:r>
      <w:proofErr w:type="gramEnd"/>
      <w:r w:rsidR="001D4FC6" w:rsidRPr="00276EA6">
        <w:t xml:space="preserve">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E7753C" w:rsidRPr="00276EA6">
        <w:t xml:space="preserve">. </w:t>
      </w:r>
      <w:r w:rsidR="00A74679">
        <w:t>Furthermore</w:t>
      </w:r>
      <w:r w:rsidR="004B4E62" w:rsidRPr="00276EA6">
        <w:t>,</w:t>
      </w:r>
      <w:r w:rsidR="00A74679">
        <w:t xml:space="preserve"> </w:t>
      </w:r>
      <w:commentRangeStart w:id="194"/>
      <w:ins w:id="195" w:author="James Lloyd-Smith" w:date="2019-05-03T21:55:00Z">
        <w:r w:rsidR="004938D7">
          <w:t>d</w:t>
        </w:r>
      </w:ins>
      <w:commentRangeEnd w:id="194"/>
      <w:ins w:id="196" w:author="James Lloyd-Smith" w:date="2019-05-03T21:56:00Z">
        <w:r w:rsidR="004938D7">
          <w:rPr>
            <w:rStyle w:val="CommentReference"/>
          </w:rPr>
          <w:commentReference w:id="194"/>
        </w:r>
      </w:ins>
      <w:ins w:id="197" w:author="James Lloyd-Smith" w:date="2019-05-03T21:55:00Z">
        <w:r w:rsidR="004938D7">
          <w:t xml:space="preserve">espite the passage of decades </w:t>
        </w:r>
      </w:ins>
      <w:del w:id="198" w:author="James Lloyd-Smith" w:date="2019-05-03T21:55:00Z">
        <w:r w:rsidR="00A74679" w:rsidDel="004938D7">
          <w:delText xml:space="preserve">it is somewhat unsurprising that </w:delText>
        </w:r>
      </w:del>
      <w:r w:rsidR="00A74679">
        <w:t xml:space="preserve">the oldest cohorts have </w:t>
      </w:r>
      <w:ins w:id="199" w:author="James Lloyd-Smith" w:date="2019-05-03T21:55:00Z">
        <w:r w:rsidR="004938D7">
          <w:t xml:space="preserve">encountered strains quite similar to </w:t>
        </w:r>
      </w:ins>
      <w:del w:id="200" w:author="James Lloyd-Smith" w:date="2019-05-03T21:56:00Z">
        <w:r w:rsidR="00A74679" w:rsidDel="004938D7">
          <w:delText>some immune memory of</w:delText>
        </w:r>
        <w:r w:rsidR="004B4E62" w:rsidRPr="00276EA6" w:rsidDel="004938D7">
          <w:delText xml:space="preserve"> </w:delText>
        </w:r>
      </w:del>
      <w:r w:rsidR="004B4E62" w:rsidRPr="00276EA6">
        <w:t>modern</w:t>
      </w:r>
      <w:r w:rsidR="00F51E45" w:rsidRPr="00276EA6">
        <w:t xml:space="preserve"> </w:t>
      </w:r>
      <w:r w:rsidR="00A74679">
        <w:t>H1N1 lineages, as</w:t>
      </w:r>
      <w:r w:rsidR="00E7753C" w:rsidRPr="00276EA6">
        <w:t xml:space="preserve"> </w:t>
      </w:r>
      <w:r w:rsidR="00A74679">
        <w:t>the lineages that emerged in 1977 and in 2009 both had similar antigenic properties to strains that circulated</w:t>
      </w:r>
      <w:r w:rsidR="00E7753C" w:rsidRPr="00276EA6">
        <w:t xml:space="preserve"> earlier in the 20</w:t>
      </w:r>
      <w:r w:rsidR="00E7753C" w:rsidRPr="00276EA6">
        <w:rPr>
          <w:vertAlign w:val="superscript"/>
        </w:rPr>
        <w:t>th</w:t>
      </w:r>
      <w:r w:rsidR="00E7753C" w:rsidRPr="00276EA6">
        <w:t xml:space="preserve"> century</w:t>
      </w:r>
      <w:r w:rsidR="00F51E45" w:rsidRPr="00276EA6">
        <w:t xml:space="preserve"> </w:t>
      </w:r>
      <w:r w:rsidR="00F51E45" w:rsidRPr="00276EA6">
        <w:fldChar w:fldCharType="begin"/>
      </w:r>
      <w:r w:rsidR="0010345F">
        <w:instrText xml:space="preserve"> ADDIN ZOTERO_ITEM CSL_CITATION {"citationID":"k4axu3Ux","properties":{"formattedCitation":"(5,6,30,31)","plainCitation":"(5,6,30,31)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10345F">
        <w:rPr>
          <w:noProof/>
        </w:rPr>
        <w:t>(5,6,30,31)</w:t>
      </w:r>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886856" w:rsidRPr="00276EA6">
        <w:rPr>
          <w:color w:val="auto"/>
        </w:rPr>
        <w:t>be evident w</w:t>
      </w:r>
      <w:r w:rsidR="004B4E62" w:rsidRPr="00276EA6">
        <w:rPr>
          <w:color w:val="auto"/>
        </w:rPr>
        <w:t>hen the next generation becomes elderly</w:t>
      </w:r>
      <w:r w:rsidRPr="00276EA6">
        <w:rPr>
          <w:color w:val="auto"/>
        </w:rPr>
        <w:t>.</w:t>
      </w:r>
    </w:p>
    <w:p w14:paraId="239F60A5" w14:textId="43533E54" w:rsidR="00C52709" w:rsidRPr="00276EA6" w:rsidRDefault="004F5A58" w:rsidP="00A74679">
      <w:pPr>
        <w:shd w:val="clear" w:color="auto" w:fill="auto"/>
      </w:pPr>
      <w:r w:rsidRPr="00276EA6">
        <w:rPr>
          <w:color w:val="auto"/>
        </w:rPr>
        <w:t>Although t</w:t>
      </w:r>
      <w:r w:rsidR="00EE4535" w:rsidRPr="00276EA6">
        <w:rPr>
          <w:color w:val="auto"/>
        </w:rPr>
        <w:t xml:space="preserve">he data did </w:t>
      </w:r>
      <w:r w:rsidRPr="00276EA6">
        <w:rPr>
          <w:color w:val="auto"/>
        </w:rPr>
        <w:t xml:space="preserve">not </w:t>
      </w:r>
      <w:r w:rsidR="00EE4535" w:rsidRPr="00276EA6">
        <w:rPr>
          <w:color w:val="auto"/>
        </w:rPr>
        <w:t>support effects from broad</w:t>
      </w:r>
      <w:del w:id="201" w:author="James Lloyd-Smith" w:date="2019-05-03T21:58:00Z">
        <w:r w:rsidR="00EE4535" w:rsidRPr="00276EA6" w:rsidDel="00460482">
          <w:rPr>
            <w:color w:val="auto"/>
          </w:rPr>
          <w:delText>,</w:delText>
        </w:r>
      </w:del>
      <w:r w:rsidR="00EE4535" w:rsidRPr="00276EA6">
        <w:rPr>
          <w:color w:val="auto"/>
        </w:rPr>
        <w:t xml:space="preserve"> HA group-level imprinting </w:t>
      </w:r>
      <w:r w:rsidRPr="00276EA6">
        <w:rPr>
          <w:color w:val="auto"/>
        </w:rPr>
        <w:t xml:space="preserve">against </w:t>
      </w:r>
      <w:r w:rsidR="002F0983" w:rsidRPr="00276EA6">
        <w:rPr>
          <w:color w:val="auto"/>
        </w:rPr>
        <w:t xml:space="preserve">familiar, </w:t>
      </w:r>
      <w:r w:rsidRPr="00276EA6">
        <w:rPr>
          <w:color w:val="auto"/>
        </w:rPr>
        <w:t>seasonal influenza</w:t>
      </w:r>
      <w:r w:rsidR="002F0983" w:rsidRPr="00276EA6">
        <w:rPr>
          <w:color w:val="auto"/>
        </w:rPr>
        <w:t xml:space="preserve"> viruses</w:t>
      </w:r>
      <w:r w:rsidRPr="00276EA6">
        <w:rPr>
          <w:color w:val="auto"/>
        </w:rPr>
        <w:t>, or during the second wave of the 2009 H1N1 pandemic, broad</w:t>
      </w:r>
      <w:commentRangeStart w:id="202"/>
      <w:del w:id="203" w:author="James Lloyd-Smith" w:date="2019-05-03T21:58:00Z">
        <w:r w:rsidRPr="00276EA6" w:rsidDel="00460482">
          <w:rPr>
            <w:color w:val="auto"/>
          </w:rPr>
          <w:delText>,</w:delText>
        </w:r>
      </w:del>
      <w:commentRangeEnd w:id="202"/>
      <w:r w:rsidR="00460482">
        <w:rPr>
          <w:rStyle w:val="CommentReference"/>
        </w:rPr>
        <w:commentReference w:id="202"/>
      </w:r>
      <w:r w:rsidRPr="00276EA6">
        <w:rPr>
          <w:color w:val="auto"/>
        </w:rPr>
        <w:t xml:space="preserve"> HA group-level imprinting was </w:t>
      </w:r>
      <w:r w:rsidR="00A91633" w:rsidRPr="00276EA6">
        <w:rPr>
          <w:color w:val="auto"/>
        </w:rPr>
        <w:t>the preferred model for protection</w:t>
      </w:r>
      <w:r w:rsidRPr="00276EA6">
        <w:rPr>
          <w:color w:val="auto"/>
        </w:rPr>
        <w:t xml:space="preserve"> </w:t>
      </w:r>
      <w:r w:rsidR="00EE4535" w:rsidRPr="00276EA6">
        <w:rPr>
          <w:color w:val="auto"/>
        </w:rPr>
        <w:t xml:space="preserve">during the first </w:t>
      </w:r>
      <w:r w:rsidRPr="00276EA6">
        <w:rPr>
          <w:color w:val="auto"/>
        </w:rPr>
        <w:t>pandemic wave</w:t>
      </w:r>
      <w:r w:rsidR="003B63E9" w:rsidRPr="00276EA6">
        <w:rPr>
          <w:color w:val="auto"/>
        </w:rPr>
        <w:t xml:space="preserve">. </w:t>
      </w:r>
      <w:r w:rsidR="002F0983" w:rsidRPr="00276EA6">
        <w:rPr>
          <w:color w:val="auto"/>
        </w:rPr>
        <w:t xml:space="preserve">The </w:t>
      </w:r>
      <w:r w:rsidR="00D50243" w:rsidRPr="00276EA6">
        <w:rPr>
          <w:color w:val="auto"/>
        </w:rPr>
        <w:t xml:space="preserve">cleanest interpretation </w:t>
      </w:r>
      <w:r w:rsidR="002F0983" w:rsidRPr="00276EA6">
        <w:t xml:space="preserve">is that </w:t>
      </w:r>
      <w:r w:rsidR="003B63E9" w:rsidRPr="00276EA6">
        <w:t>population-level impacts of broadly protective</w:t>
      </w:r>
      <w:r w:rsidR="00C52709" w:rsidRPr="00276EA6">
        <w:t>, HA group-level</w:t>
      </w:r>
      <w:r w:rsidR="003B63E9" w:rsidRPr="00276EA6">
        <w:t xml:space="preserve"> immunity </w:t>
      </w:r>
      <w:r w:rsidR="002F0983" w:rsidRPr="00276EA6">
        <w:t>occur</w:t>
      </w:r>
      <w:r w:rsidR="00B26E78" w:rsidRPr="00276EA6">
        <w:t>red</w:t>
      </w:r>
      <w:r w:rsidR="002F0983" w:rsidRPr="00276EA6">
        <w:t xml:space="preserve"> transiently </w:t>
      </w:r>
      <w:r w:rsidR="00B26E78" w:rsidRPr="00276EA6">
        <w:t>at the beginning of the 2009 pandemic</w:t>
      </w:r>
      <w:r w:rsidR="002F0983" w:rsidRPr="00276EA6">
        <w:t xml:space="preserve">, but </w:t>
      </w:r>
      <w:r w:rsidR="00EE4535" w:rsidRPr="00276EA6">
        <w:t>decay</w:t>
      </w:r>
      <w:r w:rsidR="00B26E78" w:rsidRPr="00276EA6">
        <w:t>ed</w:t>
      </w:r>
      <w:r w:rsidR="00EE4535" w:rsidRPr="00276EA6">
        <w:t xml:space="preserve"> rapidly</w:t>
      </w:r>
      <w:r w:rsidR="003B63E9" w:rsidRPr="00276EA6">
        <w:t xml:space="preserve"> as </w:t>
      </w:r>
      <w:r w:rsidR="00B26E78" w:rsidRPr="00276EA6">
        <w:t>the novel, pandemic strain established</w:t>
      </w:r>
      <w:r w:rsidR="003B63E9" w:rsidRPr="00276EA6">
        <w:t xml:space="preserve"> in humans and </w:t>
      </w:r>
      <w:r w:rsidR="00B26E78" w:rsidRPr="00276EA6">
        <w:t>became</w:t>
      </w:r>
      <w:r w:rsidR="003B63E9" w:rsidRPr="00276EA6">
        <w:t xml:space="preserve"> familiar to our immune systems.</w:t>
      </w:r>
      <w:r w:rsidR="001F6718" w:rsidRPr="00276EA6">
        <w:t xml:space="preserve"> </w:t>
      </w:r>
      <w:r w:rsidR="00E77AEE" w:rsidRPr="00276EA6">
        <w:t>Recent i</w:t>
      </w:r>
      <w:r w:rsidR="002F0983" w:rsidRPr="00276EA6">
        <w:t xml:space="preserve">mmunological </w:t>
      </w:r>
      <w:r w:rsidR="00E77AEE" w:rsidRPr="00276EA6">
        <w:t>findings</w:t>
      </w:r>
      <w:r w:rsidR="002F0983" w:rsidRPr="00276EA6">
        <w:t xml:space="preserve"> show similar patterns at the within-host scale</w:t>
      </w:r>
      <w:r w:rsidR="00B26E78" w:rsidRPr="00276EA6">
        <w:t xml:space="preserve">, and highlight that narrow immunity is not an intrinsic property of the influenza virus, but an emergent property of within-host competition between broadly and narrowly neutralizing </w:t>
      </w:r>
      <w:r w:rsidR="00A74679">
        <w:t>B cell</w:t>
      </w:r>
      <w:r w:rsidR="00B26E78" w:rsidRPr="00276EA6">
        <w:t xml:space="preserve"> clones. Due to structural properties of the hemagglutinin antigen, whose variable epitopes are </w:t>
      </w:r>
      <w:proofErr w:type="gramStart"/>
      <w:r w:rsidR="00B26E78" w:rsidRPr="00276EA6">
        <w:t>exposed</w:t>
      </w:r>
      <w:proofErr w:type="gramEnd"/>
      <w:r w:rsidR="00B26E78" w:rsidRPr="00276EA6">
        <w:t xml:space="preserve"> and highly immunogenic, narrowly neutralizing antibodies can exclude their less-fit, broadly neutralizing competitors </w:t>
      </w:r>
      <w:r w:rsidR="00AC40CF" w:rsidRPr="00276EA6">
        <w:t>in most cases</w:t>
      </w:r>
      <w:r w:rsidR="00B26E78" w:rsidRPr="00276EA6">
        <w:t>. But primary exposure to novel avian or pandemic strains</w:t>
      </w:r>
      <w:ins w:id="204" w:author="James Lloyd-Smith" w:date="2019-05-03T22:01:00Z">
        <w:r w:rsidR="00F23E77">
          <w:t>,</w:t>
        </w:r>
      </w:ins>
      <w:r w:rsidR="00B26E78" w:rsidRPr="00276EA6">
        <w:t xml:space="preserve"> </w:t>
      </w:r>
      <w:ins w:id="205" w:author="James Lloyd-Smith" w:date="2019-05-03T22:00:00Z">
        <w:r w:rsidR="00F23E77">
          <w:t xml:space="preserve">whose </w:t>
        </w:r>
      </w:ins>
      <w:ins w:id="206" w:author="James Lloyd-Smith" w:date="2019-05-03T22:01:00Z">
        <w:r w:rsidR="00F23E77">
          <w:t xml:space="preserve">immunodominant variable regions are unfamiliar, </w:t>
        </w:r>
      </w:ins>
      <w:r w:rsidR="00B26E78" w:rsidRPr="00276EA6">
        <w:t>can release broadly protective antibodies from competition</w:t>
      </w:r>
      <w:del w:id="207" w:author="James Lloyd-Smith" w:date="2019-05-03T22:01:00Z">
        <w:r w:rsidR="00B26E78" w:rsidRPr="00276EA6" w:rsidDel="00B05A46">
          <w:delText>,</w:delText>
        </w:r>
      </w:del>
      <w:r w:rsidR="00B26E78" w:rsidRPr="00276EA6">
        <w:t xml:space="preserve"> and facilitate transient, broadly protective </w:t>
      </w:r>
      <w:r w:rsidR="00A74679">
        <w:t>responses</w:t>
      </w:r>
      <w:r w:rsidR="00E77AEE" w:rsidRPr="00276EA6">
        <w:t xml:space="preserve"> </w:t>
      </w:r>
      <w:r w:rsidR="00E77AEE" w:rsidRPr="00276EA6">
        <w:fldChar w:fldCharType="begin"/>
      </w:r>
      <w:r w:rsidR="00E77AEE" w:rsidRPr="00276EA6">
        <w:instrText xml:space="preserve"> ADDIN ZOTERO_ITEM CSL_CITATION {"citationID":"EF0kh7O5","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E77AEE" w:rsidRPr="00276EA6">
        <w:fldChar w:fldCharType="separate"/>
      </w:r>
      <w:r w:rsidR="00E77AEE" w:rsidRPr="00276EA6">
        <w:rPr>
          <w:noProof/>
        </w:rPr>
        <w:t>(13)</w:t>
      </w:r>
      <w:r w:rsidR="00E77AEE" w:rsidRPr="00276EA6">
        <w:fldChar w:fldCharType="end"/>
      </w:r>
      <w:r w:rsidR="00B26E78" w:rsidRPr="00276EA6">
        <w:t xml:space="preserve">. These </w:t>
      </w:r>
      <w:r w:rsidR="00955C83">
        <w:t xml:space="preserve">immunodominance </w:t>
      </w:r>
      <w:r w:rsidR="00B26E78" w:rsidRPr="00276EA6">
        <w:t>patterns, which now form the conceptual basis for stalk-based universal influenza vaccines</w:t>
      </w:r>
      <w:r w:rsidR="00E77AEE" w:rsidRPr="00276EA6">
        <w:t xml:space="preserve"> </w:t>
      </w:r>
      <w:r w:rsidR="00E77AEE" w:rsidRPr="00276EA6">
        <w:fldChar w:fldCharType="begin"/>
      </w:r>
      <w:r w:rsidR="00E77AEE" w:rsidRPr="00276EA6">
        <w:instrText xml:space="preserve"> ADDIN ZOTERO_ITEM CSL_CITATION {"citationID":"0LKF2HZf","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E77AEE" w:rsidRPr="00276EA6">
        <w:fldChar w:fldCharType="separate"/>
      </w:r>
      <w:r w:rsidR="00E77AEE" w:rsidRPr="00276EA6">
        <w:rPr>
          <w:noProof/>
        </w:rPr>
        <w:t>(14)</w:t>
      </w:r>
      <w:r w:rsidR="00E77AEE" w:rsidRPr="00276EA6">
        <w:fldChar w:fldCharType="end"/>
      </w:r>
      <w:r w:rsidR="00B26E78" w:rsidRPr="00276EA6">
        <w:t xml:space="preserve">, were first observed during the 2009 pandemic. </w:t>
      </w:r>
      <w:r w:rsidR="005F5F36" w:rsidRPr="00276EA6">
        <w:t xml:space="preserve">Individuals </w:t>
      </w:r>
      <w:r w:rsidR="001F6718" w:rsidRPr="00276EA6">
        <w:t xml:space="preserve">who lacked pre-existing titers against the 2009 pandemic strain initially </w:t>
      </w:r>
      <w:r w:rsidR="002F0983" w:rsidRPr="00276EA6">
        <w:t>mounted broadly protective antibody responses, targeting</w:t>
      </w:r>
      <w:r w:rsidR="001F6718" w:rsidRPr="00276EA6">
        <w:t xml:space="preserve"> conserved epitopes on the HA stalk</w:t>
      </w:r>
      <w:r w:rsidR="00C52709" w:rsidRPr="00276EA6">
        <w:t xml:space="preserve"> (initially the only recognizable immune targets), but on secondary exposure to the </w:t>
      </w:r>
      <w:r w:rsidR="00BB3F5B" w:rsidRPr="00276EA6">
        <w:t xml:space="preserve">pandemic </w:t>
      </w:r>
      <w:r w:rsidR="00C52709" w:rsidRPr="00276EA6">
        <w:t xml:space="preserve">strain, </w:t>
      </w:r>
      <w:r w:rsidR="00BB3F5B" w:rsidRPr="00276EA6">
        <w:lastRenderedPageBreak/>
        <w:t xml:space="preserve">the same individuals </w:t>
      </w:r>
      <w:r w:rsidR="001A7DA9" w:rsidRPr="00276EA6">
        <w:t>had developed some immune memory of more variable</w:t>
      </w:r>
      <w:r w:rsidR="00BB3F5B" w:rsidRPr="00276EA6">
        <w:t xml:space="preserve"> </w:t>
      </w:r>
      <w:r w:rsidR="001A7DA9" w:rsidRPr="00276EA6">
        <w:t>epitopes</w:t>
      </w:r>
      <w:r w:rsidR="00BB3F5B" w:rsidRPr="00276EA6">
        <w:t xml:space="preserve">, and reverted to expressing immunodominant, narrowly protective antibodies </w:t>
      </w:r>
      <w:r w:rsidR="00C52709" w:rsidRPr="00276EA6">
        <w:fldChar w:fldCharType="begin"/>
      </w:r>
      <w:r w:rsidR="00C52709" w:rsidRPr="00276EA6">
        <w:instrText xml:space="preserve"> ADDIN ZOTERO_ITEM CSL_CITATION {"citationID":"xxjYhzjZ","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C52709" w:rsidRPr="00276EA6">
        <w:fldChar w:fldCharType="separate"/>
      </w:r>
      <w:r w:rsidR="00C52709" w:rsidRPr="00276EA6">
        <w:rPr>
          <w:noProof/>
        </w:rPr>
        <w:t>(13)</w:t>
      </w:r>
      <w:r w:rsidR="00C52709" w:rsidRPr="00276EA6">
        <w:fldChar w:fldCharType="end"/>
      </w:r>
      <w:r w:rsidR="00C52709" w:rsidRPr="00276EA6">
        <w:t>.</w:t>
      </w:r>
      <w:r w:rsidR="001F6718" w:rsidRPr="00276EA6">
        <w:t xml:space="preserve"> </w:t>
      </w:r>
    </w:p>
    <w:p w14:paraId="2EFD0021" w14:textId="200EC006" w:rsidR="00B26E78" w:rsidRPr="00276EA6" w:rsidRDefault="00B26E78" w:rsidP="00276EA6">
      <w:pPr>
        <w:shd w:val="clear" w:color="auto" w:fill="auto"/>
      </w:pPr>
      <w:commentRangeStart w:id="208"/>
      <w:r w:rsidRPr="00276EA6">
        <w:t xml:space="preserve">It is tempting to interpret our results as </w:t>
      </w:r>
      <w:r w:rsidR="00955C83">
        <w:t xml:space="preserve">a population-level manifestation of </w:t>
      </w:r>
      <w:r w:rsidRPr="00276EA6">
        <w:t>well-documented within</w:t>
      </w:r>
      <w:r w:rsidR="00955C83">
        <w:t>-</w:t>
      </w:r>
      <w:r w:rsidRPr="00276EA6">
        <w:t xml:space="preserve">host patterns, </w:t>
      </w:r>
      <w:r w:rsidR="00AC40CF" w:rsidRPr="00276EA6">
        <w:t xml:space="preserve">where the pandemic strain was initially novel enough to elicit a signal of broadly protective immunity, </w:t>
      </w:r>
      <w:r w:rsidR="00955C83">
        <w:t>and where</w:t>
      </w:r>
      <w:r w:rsidR="00AC40CF" w:rsidRPr="00276EA6">
        <w:t xml:space="preserve"> </w:t>
      </w:r>
      <w:r w:rsidR="00E77AEE" w:rsidRPr="00276EA6">
        <w:t xml:space="preserve">that signal </w:t>
      </w:r>
      <w:r w:rsidR="00955C83">
        <w:t xml:space="preserve">of broadly protective immunity </w:t>
      </w:r>
      <w:r w:rsidR="00E77AEE" w:rsidRPr="00276EA6">
        <w:t>quickly disappeared as the pandemic strain became established in humans</w:t>
      </w:r>
      <w:r w:rsidR="00AC40CF" w:rsidRPr="00276EA6">
        <w:t>.</w:t>
      </w:r>
      <w:commentRangeEnd w:id="208"/>
      <w:r w:rsidR="006573A8">
        <w:rPr>
          <w:rStyle w:val="CommentReference"/>
        </w:rPr>
        <w:commentReference w:id="208"/>
      </w:r>
      <w:r w:rsidR="00AC40CF" w:rsidRPr="00276EA6">
        <w:t xml:space="preserve"> B</w:t>
      </w:r>
      <w:r w:rsidRPr="00276EA6">
        <w:t xml:space="preserve">ut </w:t>
      </w:r>
      <w:r w:rsidR="00955C83">
        <w:t xml:space="preserve">for now, </w:t>
      </w:r>
      <w:r w:rsidRPr="00276EA6">
        <w:t xml:space="preserve">other explanations cannot be definitively ruled out. </w:t>
      </w:r>
      <w:r w:rsidR="00E77AEE" w:rsidRPr="00276EA6">
        <w:t>During the first pandemic wave, the model containing broad, group-level imprinting performed best</w:t>
      </w:r>
      <w:r w:rsidR="00AC40CF" w:rsidRPr="00276EA6">
        <w:t xml:space="preserve"> primarily because it predicted few cases in cohorts born between 1957 and 1968</w:t>
      </w:r>
      <w:r w:rsidR="00E77AEE" w:rsidRPr="00276EA6">
        <w:t>. B</w:t>
      </w:r>
      <w:r w:rsidR="00AC40CF" w:rsidRPr="00276EA6">
        <w:t xml:space="preserve">ut the model still failed to fit the data well in cohorts born between </w:t>
      </w:r>
      <w:r w:rsidR="00447193" w:rsidRPr="00276EA6">
        <w:t>1968 and 1977</w:t>
      </w:r>
      <w:r w:rsidR="00AC40CF" w:rsidRPr="00276EA6">
        <w:t>, and during the 1990s (</w:t>
      </w:r>
      <w:r w:rsidRPr="00276EA6">
        <w:rPr>
          <w:rStyle w:val="SubtitleChar"/>
        </w:rPr>
        <w:t>Fig. 5B</w:t>
      </w:r>
      <w:r w:rsidRPr="00276EA6">
        <w:t xml:space="preserve">). </w:t>
      </w:r>
      <w:r w:rsidR="00447193" w:rsidRPr="00276EA6">
        <w:t xml:space="preserve">These residual patterns </w:t>
      </w:r>
      <w:r w:rsidR="00E77AEE" w:rsidRPr="00276EA6">
        <w:t xml:space="preserve">suggest our set of tested hypotheses </w:t>
      </w:r>
      <w:r w:rsidR="00955C83">
        <w:t>may</w:t>
      </w:r>
      <w:r w:rsidR="00E77AEE" w:rsidRPr="00276EA6">
        <w:t xml:space="preserve"> not</w:t>
      </w:r>
      <w:r w:rsidR="00955C83">
        <w:t xml:space="preserve"> have</w:t>
      </w:r>
      <w:r w:rsidR="00E77AEE" w:rsidRPr="00276EA6">
        <w:t xml:space="preserve"> contain</w:t>
      </w:r>
      <w:r w:rsidR="00955C83">
        <w:t>ed</w:t>
      </w:r>
      <w:r w:rsidR="00E77AEE" w:rsidRPr="00276EA6">
        <w:t xml:space="preserve"> all influential factors</w:t>
      </w:r>
      <w:r w:rsidR="00447193" w:rsidRPr="00276EA6">
        <w:t xml:space="preserve">. </w:t>
      </w:r>
      <w:commentRangeStart w:id="209"/>
      <w:commentRangeStart w:id="210"/>
      <w:r w:rsidR="00447193" w:rsidRPr="00276EA6">
        <w:t xml:space="preserve">Visually, the low number of first-wave cases in cohorts born before c.1976 </w:t>
      </w:r>
      <w:r w:rsidR="00AC40CF" w:rsidRPr="00276EA6">
        <w:t>(</w:t>
      </w:r>
      <w:r w:rsidR="00AC40CF" w:rsidRPr="00276EA6">
        <w:rPr>
          <w:rStyle w:val="SubtitleChar"/>
        </w:rPr>
        <w:t>Fig. 5B</w:t>
      </w:r>
      <w:r w:rsidR="00AC40CF" w:rsidRPr="00276EA6">
        <w:t xml:space="preserve">) </w:t>
      </w:r>
      <w:r w:rsidR="00955C83">
        <w:t>is consistent with</w:t>
      </w:r>
      <w:r w:rsidR="00AC40CF" w:rsidRPr="00276EA6">
        <w:t xml:space="preserve"> </w:t>
      </w:r>
      <w:r w:rsidR="00955C83">
        <w:t>the</w:t>
      </w:r>
      <w:r w:rsidR="00AC40CF" w:rsidRPr="00276EA6">
        <w:t xml:space="preserve"> hypothesis</w:t>
      </w:r>
      <w:r w:rsidR="00447193" w:rsidRPr="00276EA6">
        <w:t xml:space="preserve"> that </w:t>
      </w:r>
      <w:r w:rsidR="00CD0116" w:rsidRPr="00276EA6">
        <w:t xml:space="preserve">widespread vaccination against </w:t>
      </w:r>
      <w:r w:rsidR="00F075FF" w:rsidRPr="00276EA6">
        <w:t xml:space="preserve">1976 </w:t>
      </w:r>
      <w:r w:rsidR="00955C83">
        <w:t xml:space="preserve">strain of </w:t>
      </w:r>
      <w:r w:rsidR="00F075FF" w:rsidRPr="00276EA6">
        <w:t>swine influenza provided cross-protection against the 2009 pandemic strain.</w:t>
      </w:r>
      <w:commentRangeEnd w:id="209"/>
      <w:r w:rsidR="00955C83">
        <w:rPr>
          <w:rStyle w:val="CommentReference"/>
        </w:rPr>
        <w:commentReference w:id="209"/>
      </w:r>
      <w:commentRangeEnd w:id="210"/>
      <w:r w:rsidR="00B94AB5">
        <w:rPr>
          <w:rStyle w:val="CommentReference"/>
        </w:rPr>
        <w:commentReference w:id="210"/>
      </w:r>
    </w:p>
    <w:p w14:paraId="10F8E27A" w14:textId="66681287" w:rsidR="00F075FF" w:rsidRPr="00276EA6" w:rsidRDefault="00FD481E" w:rsidP="00276EA6">
      <w:pPr>
        <w:shd w:val="clear" w:color="auto" w:fill="auto"/>
      </w:pPr>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del w:id="211" w:author="James Lloyd-Smith" w:date="2019-05-03T22:16:00Z">
        <w:r w:rsidR="00404084" w:rsidRPr="00276EA6" w:rsidDel="00D11EF1">
          <w:delText xml:space="preserve">was </w:delText>
        </w:r>
      </w:del>
      <w:ins w:id="212" w:author="James Lloyd-Smith" w:date="2019-05-03T22:16:00Z">
        <w:r w:rsidR="00D11EF1" w:rsidRPr="00276EA6">
          <w:t>w</w:t>
        </w:r>
        <w:r w:rsidR="00D11EF1">
          <w:t>ere</w:t>
        </w:r>
        <w:r w:rsidR="00D11EF1" w:rsidRPr="00276EA6">
          <w:t xml:space="preserve"> </w:t>
        </w:r>
      </w:ins>
      <w:r w:rsidR="00404084" w:rsidRPr="00276EA6">
        <w:t xml:space="preserve">collected across </w:t>
      </w:r>
      <w:r w:rsidR="008F1F78" w:rsidRPr="00276EA6">
        <w:t>five</w:t>
      </w:r>
      <w:r w:rsidR="00404084" w:rsidRPr="00276EA6">
        <w:t xml:space="preserve"> continents, whereas all the AZDHS data </w:t>
      </w:r>
      <w:del w:id="213" w:author="James Lloyd-Smith" w:date="2019-05-03T22:17:00Z">
        <w:r w:rsidR="00404084" w:rsidRPr="00276EA6" w:rsidDel="00230C94">
          <w:delText xml:space="preserve">all </w:delText>
        </w:r>
      </w:del>
      <w:r w:rsidR="00404084" w:rsidRPr="00276EA6">
        <w:t xml:space="preserve">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10345F">
        <w:instrText xml:space="preserve"> ADDIN ZOTERO_ITEM CSL_CITATION {"citationID":"OOK6eo2H","properties":{"formattedCitation":"(32,33)","plainCitation":"(32,33)","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1157,"uris":["http://zotero.org/groups/2313999/items/5HIH89XW"],"uri":["http://zotero.org/groups/2313999/items/5HIH89XW"],"itemData":{"id":1157,"type":"article-journal","title":"Influenza vaccination in 2000: recommendations and vaccine use in 50 developed and rapidly developing countries","container-title":"Vaccine","collection-title":"Influenza Vaccine","page":"1780-1785","volume":"21","issue":"16","source":"ScienceDirect","abstract":"Influenza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influenza vaccinations occurred in countries outside North America, western Europe and Australia and New Zealand. With increasing vaccine use, all countries will be better prepared for the next pandemic. Nonetheless, those countries that use but do not produce influenza vaccine will find it difficult to obtain supplies of pandemic vaccine.","DOI":"10.1016/S0264-410X(03)00072-0","ISSN":"0264-410X","title-short":"Influenza vaccination in 2000","journalAbbreviation":"Vaccine","author":[{"family":"Essen","given":"G. A.","non-dropping-particle":"van"},{"family":"Palache","given":"A. M."},{"family":"Forleo","given":"E."},{"family":"Fedson","given":"D. S."}],"issued":{"date-parts":[["2003",5,1]]}}}],"schema":"https://github.com/citation-style-language/schema/raw/master/csl-citation.json"} </w:instrText>
      </w:r>
      <w:r w:rsidR="005E69EB" w:rsidRPr="00276EA6">
        <w:fldChar w:fldCharType="separate"/>
      </w:r>
      <w:r w:rsidR="0010345F">
        <w:rPr>
          <w:noProof/>
        </w:rPr>
        <w:t>(32,33)</w:t>
      </w:r>
      <w:r w:rsidR="005E69EB" w:rsidRPr="00276EA6">
        <w:fldChar w:fldCharType="end"/>
      </w:r>
      <w:r w:rsidR="00F075FF" w:rsidRPr="00276EA6">
        <w:t xml:space="preserve">, may magnify subtype-specific differences in age distribution within the United States. </w:t>
      </w:r>
      <w:del w:id="214" w:author="James Lloyd-Smith" w:date="2019-05-03T22:17:00Z">
        <w:r w:rsidR="00404084" w:rsidRPr="00276EA6" w:rsidDel="006932DF">
          <w:delText xml:space="preserve">Within </w:delText>
        </w:r>
      </w:del>
      <w:ins w:id="215" w:author="James Lloyd-Smith" w:date="2019-05-03T22:17:00Z">
        <w:r w:rsidR="006932DF">
          <w:t>It is noteworthy that w</w:t>
        </w:r>
        <w:r w:rsidR="006932DF" w:rsidRPr="00276EA6">
          <w:t xml:space="preserve">ithin </w:t>
        </w:r>
      </w:ins>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A225FF" w:rsidRPr="00276EA6">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A225FF" w:rsidRPr="00276EA6">
        <w:rPr>
          <w:noProof/>
        </w:rPr>
        <w:t>(17)</w:t>
      </w:r>
      <w:r w:rsidR="00C436B3" w:rsidRPr="00276EA6">
        <w:fldChar w:fldCharType="end"/>
      </w:r>
      <w:r w:rsidR="00404084" w:rsidRPr="00276EA6">
        <w:t xml:space="preserve">. </w:t>
      </w:r>
    </w:p>
    <w:p w14:paraId="1BB39579" w14:textId="0CC022DB"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 xml:space="preserve">in the youngest and oldest included age </w:t>
      </w:r>
      <w:r w:rsidR="005E69EB" w:rsidRPr="00276EA6">
        <w:lastRenderedPageBreak/>
        <w:t>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the impact of uneven sampling across age groups</w:t>
      </w:r>
      <w:r w:rsidR="005F29DF" w:rsidRPr="00276EA6">
        <w:t xml:space="preserve">, we </w:t>
      </w:r>
      <w:r w:rsidR="00AC40CF" w:rsidRPr="00276EA6">
        <w:t>subset</w:t>
      </w:r>
      <w:r w:rsidR="00AF06AA" w:rsidRPr="00276EA6">
        <w:t xml:space="preserve"> the AZDHS data to match the </w:t>
      </w:r>
      <w:r w:rsidR="008826B3" w:rsidRPr="00276EA6">
        <w:t xml:space="preserve">sample size and </w:t>
      </w:r>
      <w:r w:rsidR="00AF06AA" w:rsidRPr="00276EA6">
        <w:t xml:space="preserve">age distribution of all </w:t>
      </w:r>
      <w:r w:rsidR="008826B3" w:rsidRPr="00276EA6">
        <w:t>confirmed cases</w:t>
      </w:r>
      <w:r w:rsidR="00AF06AA" w:rsidRPr="00276EA6">
        <w:t xml:space="preserve"> from the INSIGHT study</w:t>
      </w:r>
      <w:r w:rsidR="008826B3" w:rsidRPr="00276EA6">
        <w:t>. Filtering the AZDHS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 xml:space="preserve">Fig. </w:t>
      </w:r>
      <w:commentRangeStart w:id="216"/>
      <w:r w:rsidR="00AF06AA" w:rsidRPr="00276EA6">
        <w:rPr>
          <w:rStyle w:val="SubtitleChar"/>
        </w:rPr>
        <w:t>S</w:t>
      </w:r>
      <w:r w:rsidR="005E69EB" w:rsidRPr="00276EA6">
        <w:rPr>
          <w:rStyle w:val="SubtitleChar"/>
        </w:rPr>
        <w:t>1</w:t>
      </w:r>
      <w:commentRangeEnd w:id="216"/>
      <w:r w:rsidR="0004108C">
        <w:rPr>
          <w:rStyle w:val="CommentReference"/>
        </w:rPr>
        <w:commentReference w:id="216"/>
      </w:r>
      <w:ins w:id="217" w:author="James Lloyd-Smith" w:date="2019-05-03T22:18:00Z">
        <w:r w:rsidR="0004108C">
          <w:rPr>
            <w:rStyle w:val="SubtitleChar"/>
          </w:rPr>
          <w:t>D</w:t>
        </w:r>
      </w:ins>
      <w:r w:rsidR="00AF06AA" w:rsidRPr="00276EA6">
        <w:t>).</w:t>
      </w:r>
    </w:p>
    <w:p w14:paraId="7D382703" w14:textId="75F223C3"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r w:rsidR="0010345F">
        <w:instrText xml:space="preserve"> ADDIN ZOTERO_ITEM CSL_CITATION {"citationID":"movzAnP6","properties":{"formattedCitation":"(34)","plainCitation":"(34)","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006248A3" w:rsidRPr="00276EA6">
        <w:fldChar w:fldCharType="separate"/>
      </w:r>
      <w:r w:rsidR="0010345F">
        <w:rPr>
          <w:noProof/>
        </w:rPr>
        <w:t>(34)</w:t>
      </w:r>
      <w:r w:rsidR="006248A3" w:rsidRPr="00276EA6">
        <w:fldChar w:fldCharType="end"/>
      </w:r>
      <w:r w:rsidR="00AD1DAF" w:rsidRPr="00276EA6">
        <w:t>, and by the US CDC</w:t>
      </w:r>
      <w:r w:rsidR="006248A3" w:rsidRPr="00276EA6">
        <w:t xml:space="preserve"> </w:t>
      </w:r>
      <w:r w:rsidR="006248A3" w:rsidRPr="00276EA6">
        <w:fldChar w:fldCharType="begin"/>
      </w:r>
      <w:r w:rsidR="0010345F">
        <w:instrText xml:space="preserve"> ADDIN ZOTERO_ITEM CSL_CITATION {"citationID":"V4WaCHGl","properties":{"formattedCitation":"(35)","plainCitation":"(35)","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6248A3" w:rsidRPr="00276EA6">
        <w:fldChar w:fldCharType="separate"/>
      </w:r>
      <w:r w:rsidR="0010345F">
        <w:rPr>
          <w:noProof/>
        </w:rPr>
        <w:t>(35)</w:t>
      </w:r>
      <w:r w:rsidR="006248A3" w:rsidRPr="00276EA6">
        <w:fldChar w:fldCharType="end"/>
      </w:r>
      <w:r w:rsidR="00AD1DAF" w:rsidRPr="00276EA6">
        <w:t>, data on patient ages is not currently reported, or is obscured by aggregation into broad age categories</w:t>
      </w:r>
      <w:commentRangeStart w:id="218"/>
      <w:r w:rsidR="00AD1DAF" w:rsidRPr="00276EA6">
        <w:t>.</w:t>
      </w:r>
      <w:commentRangeEnd w:id="218"/>
      <w:r w:rsidR="009E4150">
        <w:rPr>
          <w:rStyle w:val="CommentReference"/>
        </w:rPr>
        <w:commentReference w:id="218"/>
      </w:r>
    </w:p>
    <w:p w14:paraId="74ADEADD" w14:textId="68B35C53" w:rsidR="00FD481E" w:rsidRPr="00276EA6" w:rsidRDefault="000134F2" w:rsidP="00276EA6">
      <w:pPr>
        <w:shd w:val="clear" w:color="auto" w:fill="auto"/>
      </w:pPr>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season-specific attack rates</w:t>
      </w:r>
      <w:r w:rsidRPr="00276EA6">
        <w:t xml:space="preserve">. </w:t>
      </w:r>
      <w:r w:rsidR="00600C36" w:rsidRPr="00276EA6">
        <w:t>Thanks to ambitious and well-funded open science initiatives like the GISAID genetic database</w:t>
      </w:r>
      <w:r w:rsidR="00DF544D">
        <w:t xml:space="preserve"> </w:t>
      </w:r>
      <w:r w:rsidR="00DF544D">
        <w:fldChar w:fldCharType="begin"/>
      </w:r>
      <w:r w:rsidR="0010345F">
        <w:instrText xml:space="preserve"> ADDIN ZOTERO_ITEM CSL_CITATION {"citationID":"Rx7jQKwi","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44D">
        <w:fldChar w:fldCharType="separate"/>
      </w:r>
      <w:r w:rsidR="0010345F">
        <w:rPr>
          <w:noProof/>
        </w:rPr>
        <w:t>(36)</w:t>
      </w:r>
      <w:r w:rsidR="00DF544D">
        <w:fldChar w:fldCharType="end"/>
      </w:r>
      <w:r w:rsidR="00600C36" w:rsidRPr="00276EA6">
        <w:t>,</w:t>
      </w:r>
      <w:commentRangeStart w:id="219"/>
      <w:r w:rsidR="00600C36" w:rsidRPr="00276EA6">
        <w:t xml:space="preserve"> a</w:t>
      </w:r>
      <w:commentRangeEnd w:id="219"/>
      <w:r w:rsidR="00847094">
        <w:rPr>
          <w:rStyle w:val="CommentReference"/>
        </w:rPr>
        <w:commentReference w:id="219"/>
      </w:r>
      <w:r w:rsidR="00600C36" w:rsidRPr="00276EA6">
        <w:t xml:space="preserve">nd the </w:t>
      </w:r>
      <w:proofErr w:type="spellStart"/>
      <w:r w:rsidR="00600C36" w:rsidRPr="00276EA6">
        <w:rPr>
          <w:i/>
        </w:rPr>
        <w:t>Nextstrain</w:t>
      </w:r>
      <w:proofErr w:type="spellEnd"/>
      <w:r w:rsidR="00600C36" w:rsidRPr="00276EA6">
        <w:t xml:space="preserve"> project</w:t>
      </w:r>
      <w:r w:rsidR="00DF544D">
        <w:t xml:space="preserve"> </w:t>
      </w:r>
      <w:r w:rsidR="00DF544D">
        <w:fldChar w:fldCharType="begin"/>
      </w:r>
      <w:r w:rsidR="0010345F">
        <w:instrText xml:space="preserve"> ADDIN ZOTERO_ITEM CSL_CITATION {"citationID":"EeKzfdqZ","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10345F">
        <w:rPr>
          <w:noProof/>
        </w:rPr>
        <w:t>(25,37)</w:t>
      </w:r>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 block.</w:t>
      </w:r>
      <w:r w:rsidR="009037CC" w:rsidRPr="00276EA6">
        <w:t xml:space="preserve"> </w:t>
      </w:r>
      <w:commentRangeStart w:id="220"/>
      <w:r w:rsidR="00057D81" w:rsidRPr="00276EA6">
        <w:t>The expense and difficulty of maintaining large, public databases should not be taken for granted, and those responsible for collecting and curating high-quality data deserve more professional credit for their work.</w:t>
      </w:r>
      <w:commentRangeEnd w:id="220"/>
      <w:r w:rsidR="00B26135">
        <w:rPr>
          <w:rStyle w:val="CommentReference"/>
        </w:rPr>
        <w:commentReference w:id="220"/>
      </w:r>
      <w:r w:rsidR="00057D81" w:rsidRPr="00276EA6">
        <w:t xml:space="preserve"> </w:t>
      </w:r>
      <w:del w:id="221" w:author="James Lloyd-Smith" w:date="2019-05-03T22:22:00Z">
        <w:r w:rsidR="00057D81" w:rsidRPr="00276EA6" w:rsidDel="00B82166">
          <w:delText xml:space="preserve">But </w:delText>
        </w:r>
        <w:r w:rsidR="00053092" w:rsidRPr="00276EA6" w:rsidDel="00B82166">
          <w:delText>w</w:delText>
        </w:r>
      </w:del>
      <w:ins w:id="222" w:author="James Lloyd-Smith" w:date="2019-05-03T22:22:00Z">
        <w:r w:rsidR="00B82166">
          <w:t>W</w:t>
        </w:r>
      </w:ins>
      <w:r w:rsidR="00053092" w:rsidRPr="00276EA6">
        <w:t xml:space="preserve">e </w:t>
      </w:r>
      <w:ins w:id="223" w:author="James Lloyd-Smith" w:date="2019-05-03T22:22:00Z">
        <w:r w:rsidR="00B82166">
          <w:t xml:space="preserve">emphatically echo earlier calls </w:t>
        </w:r>
      </w:ins>
      <w:del w:id="224" w:author="James Lloyd-Smith" w:date="2019-05-03T22:22:00Z">
        <w:r w:rsidR="00053092" w:rsidRPr="00276EA6" w:rsidDel="00B82166">
          <w:delText xml:space="preserve">are not the first to advocate </w:delText>
        </w:r>
      </w:del>
      <w:r w:rsidR="006248A3" w:rsidRPr="00276EA6">
        <w:fldChar w:fldCharType="begin"/>
      </w:r>
      <w:r w:rsidR="0010345F">
        <w:instrText xml:space="preserve"> ADDIN ZOTERO_ITEM CSL_CITATION {"citationID":"HVWtnKkU","properties":{"formattedCitation":"(38)","plainCitation":"(38)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10345F">
        <w:rPr>
          <w:noProof/>
        </w:rPr>
        <w:t>(38)</w:t>
      </w:r>
      <w:r w:rsidR="006248A3" w:rsidRPr="00276EA6">
        <w:fldChar w:fldCharType="end"/>
      </w:r>
      <w:r w:rsidR="00053092" w:rsidRPr="00276EA6">
        <w:t xml:space="preserve"> </w:t>
      </w:r>
      <w:del w:id="225" w:author="James Lloyd-Smith" w:date="2019-05-03T22:23:00Z">
        <w:r w:rsidR="00053092" w:rsidRPr="00276EA6" w:rsidDel="00B82166">
          <w:delText xml:space="preserve">that </w:delText>
        </w:r>
      </w:del>
      <w:ins w:id="226" w:author="James Lloyd-Smith" w:date="2019-05-03T22:23:00Z">
        <w:r w:rsidR="00B82166">
          <w:t xml:space="preserve">for </w:t>
        </w:r>
      </w:ins>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ins w:id="227" w:author="James Lloyd-Smith" w:date="2019-05-03T22:23:00Z">
        <w:r w:rsidR="00B82166">
          <w:t>, which</w:t>
        </w:r>
      </w:ins>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6D8DD2DD" w:rsidR="00375762" w:rsidRPr="00276EA6" w:rsidRDefault="00053092" w:rsidP="00276EA6">
      <w:pPr>
        <w:shd w:val="clear" w:color="auto" w:fill="auto"/>
      </w:pPr>
      <w:r w:rsidRPr="00276EA6">
        <w:lastRenderedPageBreak/>
        <w:t xml:space="preserve">From an epidemiological standpoint, our results imply </w:t>
      </w:r>
      <w:r w:rsidR="00263E35" w:rsidRPr="00276EA6">
        <w:t xml:space="preserve">that the incidence and mortality </w:t>
      </w:r>
      <w:proofErr w:type="gramStart"/>
      <w:r w:rsidR="00263E35" w:rsidRPr="00276EA6">
        <w:t>impacts</w:t>
      </w:r>
      <w:proofErr w:type="gramEnd"/>
      <w:r w:rsidR="00263E35" w:rsidRPr="00276EA6">
        <w:t xml:space="preserve"> of H1N1 may increase </w:t>
      </w:r>
      <w:r w:rsidRPr="00276EA6">
        <w:t>in the future as the imprinting status of elderly cohorts shifts</w:t>
      </w:r>
      <w:r w:rsidR="00263E35" w:rsidRPr="00276EA6">
        <w:t xml:space="preserve">. </w:t>
      </w:r>
      <w:r w:rsidR="007A08D5" w:rsidRPr="00276EA6">
        <w:t xml:space="preserve">Currently, H3N2 causes </w:t>
      </w:r>
      <w:r w:rsidR="004B727D" w:rsidRPr="00276EA6">
        <w:t>the vast majority</w:t>
      </w:r>
      <w:r w:rsidR="007A08D5" w:rsidRPr="00276EA6">
        <w:t xml:space="preserve"> of influenza-related deaths</w:t>
      </w:r>
      <w:r w:rsidR="004B727D" w:rsidRPr="00276EA6">
        <w:t xml:space="preserve">, whereas H1N1 causes relatively little mortality </w:t>
      </w:r>
      <w:r w:rsidR="004B727D" w:rsidRPr="00276EA6">
        <w:fldChar w:fldCharType="begin"/>
      </w:r>
      <w:r w:rsidR="0010345F">
        <w:instrText xml:space="preserve"> ADDIN ZOTERO_ITEM CSL_CITATION {"citationID":"rcztIPQx","properties":{"formattedCitation":"(20,39)","plainCitation":"(20,39)","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10345F">
        <w:rPr>
          <w:noProof/>
        </w:rPr>
        <w:t>(20,39)</w:t>
      </w:r>
      <w:r w:rsidR="004B727D" w:rsidRPr="00276EA6">
        <w:fldChar w:fldCharType="end"/>
      </w:r>
      <w:r w:rsidR="007A08D5" w:rsidRPr="00276EA6">
        <w:t xml:space="preserve">. These patterns may reflect intrinsic differences in virulence, but we speculate that </w:t>
      </w:r>
      <w:r w:rsidR="00E7753C" w:rsidRPr="00276EA6">
        <w:t xml:space="preserve">population-level imprinting patterns </w:t>
      </w:r>
      <w:r w:rsidR="007A08D5" w:rsidRPr="00276EA6">
        <w:t xml:space="preserve">may also </w:t>
      </w:r>
      <w:r w:rsidR="00E7753C" w:rsidRPr="00276EA6">
        <w:t>shape</w:t>
      </w:r>
      <w:r w:rsidR="007A08D5" w:rsidRPr="00276EA6">
        <w:t xml:space="preserve"> H3N2’s greater mortality impact. T</w:t>
      </w:r>
      <w:r w:rsidR="00FD481E" w:rsidRPr="00276EA6">
        <w:t xml:space="preserve">he vast majority of influenza-related deaths occur in adults over age </w:t>
      </w:r>
      <w:r w:rsidR="00263E35" w:rsidRPr="00276EA6">
        <w:t>65,</w:t>
      </w:r>
      <w:r w:rsidR="00FD481E" w:rsidRPr="00276EA6">
        <w:t xml:space="preserve"> </w:t>
      </w:r>
      <w:r w:rsidR="007A08D5" w:rsidRPr="00276EA6">
        <w:t xml:space="preserve">cohorts whose imprinting protection currently limits the incidence of </w:t>
      </w:r>
      <w:r w:rsidR="00E7753C" w:rsidRPr="00276EA6">
        <w:t>clinically</w:t>
      </w:r>
      <w:r w:rsidR="007A08D5" w:rsidRPr="00276EA6">
        <w:t>-attended H1N1 infection</w:t>
      </w:r>
      <w:r w:rsidR="00FD481E" w:rsidRPr="00276EA6">
        <w:t xml:space="preserve">. </w:t>
      </w:r>
      <w:r w:rsidR="007A08D5" w:rsidRPr="00276EA6">
        <w:t xml:space="preserve">In the future, </w:t>
      </w:r>
      <w:r w:rsidR="00FD481E" w:rsidRPr="00276EA6">
        <w:t xml:space="preserve">H2N2 imprinted cohorts (born c. 1950-1968) will </w:t>
      </w:r>
      <w:del w:id="228" w:author="James Lloyd-Smith" w:date="2019-05-03T23:27:00Z">
        <w:r w:rsidR="00FD481E" w:rsidRPr="00276EA6" w:rsidDel="002D0DE7">
          <w:delText xml:space="preserve">eventually </w:delText>
        </w:r>
      </w:del>
      <w:r w:rsidR="00263E35" w:rsidRPr="00276EA6">
        <w:t xml:space="preserve">become elderly, </w:t>
      </w:r>
      <w:r w:rsidR="007A08D5" w:rsidRPr="00276EA6">
        <w:t xml:space="preserve">and </w:t>
      </w:r>
      <w:del w:id="229" w:author="James Lloyd-Smith" w:date="2019-05-03T23:28:00Z">
        <w:r w:rsidR="007A08D5" w:rsidRPr="00276EA6" w:rsidDel="002D0DE7">
          <w:delText>will instead have</w:delText>
        </w:r>
      </w:del>
      <w:ins w:id="230" w:author="James Lloyd-Smith" w:date="2019-05-03T23:28:00Z">
        <w:r w:rsidR="002D0DE7">
          <w:t>their</w:t>
        </w:r>
      </w:ins>
      <w:r w:rsidR="007A08D5" w:rsidRPr="00276EA6">
        <w:t xml:space="preserve"> imprinting protection </w:t>
      </w:r>
      <w:ins w:id="231" w:author="James Lloyd-Smith" w:date="2019-05-03T23:28:00Z">
        <w:r w:rsidR="002D0DE7">
          <w:t xml:space="preserve">will act </w:t>
        </w:r>
      </w:ins>
      <w:r w:rsidR="007A08D5" w:rsidRPr="00276EA6">
        <w:t xml:space="preserve">against </w:t>
      </w:r>
      <w:ins w:id="232" w:author="James Lloyd-Smith" w:date="2019-05-03T23:28:00Z">
        <w:r w:rsidR="002D0DE7">
          <w:t xml:space="preserve">seasonal </w:t>
        </w:r>
      </w:ins>
      <w:r w:rsidR="007A08D5" w:rsidRPr="00276EA6">
        <w:t>H3N2 (</w:t>
      </w:r>
      <w:ins w:id="233" w:author="James Lloyd-Smith" w:date="2019-05-03T23:28:00Z">
        <w:r w:rsidR="002D0DE7">
          <w:t xml:space="preserve">via </w:t>
        </w:r>
      </w:ins>
      <w:r w:rsidR="007A08D5" w:rsidRPr="00276EA6">
        <w:t>NA subtype-level</w:t>
      </w:r>
      <w:ins w:id="234" w:author="James Lloyd-Smith" w:date="2019-05-03T23:28:00Z">
        <w:r w:rsidR="002D0DE7">
          <w:t xml:space="preserve"> imprinting</w:t>
        </w:r>
      </w:ins>
      <w:r w:rsidR="007A08D5" w:rsidRPr="00276EA6">
        <w:t xml:space="preserve">), or </w:t>
      </w:r>
      <w:ins w:id="235" w:author="James Lloyd-Smith" w:date="2019-05-03T23:28:00Z">
        <w:r w:rsidR="002D0DE7">
          <w:t>against no se</w:t>
        </w:r>
      </w:ins>
      <w:ins w:id="236" w:author="James Lloyd-Smith" w:date="2019-05-03T23:29:00Z">
        <w:r w:rsidR="002D0DE7">
          <w:t xml:space="preserve">asonal strains </w:t>
        </w:r>
      </w:ins>
      <w:del w:id="237" w:author="James Lloyd-Smith" w:date="2019-05-03T23:29:00Z">
        <w:r w:rsidR="00E7753C" w:rsidRPr="00276EA6" w:rsidDel="002D0DE7">
          <w:delText>may</w:delText>
        </w:r>
        <w:r w:rsidR="007A08D5" w:rsidRPr="00276EA6" w:rsidDel="002D0DE7">
          <w:delText xml:space="preserve"> lack imprinting protection against either seasonal subtype </w:delText>
        </w:r>
      </w:del>
      <w:r w:rsidR="007A08D5" w:rsidRPr="00276EA6">
        <w:t>(</w:t>
      </w:r>
      <w:ins w:id="238" w:author="James Lloyd-Smith" w:date="2019-05-03T23:29:00Z">
        <w:r w:rsidR="002D0DE7">
          <w:t xml:space="preserve">via </w:t>
        </w:r>
      </w:ins>
      <w:r w:rsidR="007A08D5" w:rsidRPr="00276EA6">
        <w:t>HA subtype-level</w:t>
      </w:r>
      <w:ins w:id="239" w:author="James Lloyd-Smith" w:date="2019-05-03T23:29:00Z">
        <w:r w:rsidR="002D0DE7">
          <w:t xml:space="preserve"> imprinting</w:t>
        </w:r>
      </w:ins>
      <w:r w:rsidR="007A08D5" w:rsidRPr="00276EA6">
        <w:t xml:space="preserve">). </w:t>
      </w:r>
      <w:r w:rsidR="00CE5C17" w:rsidRPr="00276EA6">
        <w:t xml:space="preserve">In </w:t>
      </w:r>
      <w:del w:id="240" w:author="James Lloyd-Smith" w:date="2019-05-03T23:29:00Z">
        <w:r w:rsidR="00CE5C17" w:rsidRPr="00276EA6" w:rsidDel="00FD43FB">
          <w:delText xml:space="preserve">either </w:delText>
        </w:r>
      </w:del>
      <w:ins w:id="241" w:author="James Lloyd-Smith" w:date="2019-05-03T23:29:00Z">
        <w:r w:rsidR="00FD43FB">
          <w:t xml:space="preserve">this </w:t>
        </w:r>
      </w:ins>
      <w:r w:rsidR="00CE5C17" w:rsidRPr="00276EA6">
        <w:t>scenario, the mortality burden of H1N1 is predicted to increase</w:t>
      </w:r>
      <w:r w:rsidR="00E7753C" w:rsidRPr="00276EA6">
        <w:t>, while the mortality burden of H3N2 may decrease</w:t>
      </w:r>
      <w:r w:rsidRPr="00276EA6">
        <w:t xml:space="preserve"> due to generational shifts in imprinted immunity.</w:t>
      </w:r>
    </w:p>
    <w:p w14:paraId="3C303F4F" w14:textId="304CC51F" w:rsidR="00C32268" w:rsidRPr="00276EA6" w:rsidRDefault="00D6036B" w:rsidP="00276EA6">
      <w:pPr>
        <w:shd w:val="clear" w:color="auto" w:fill="auto"/>
        <w:ind w:firstLine="0"/>
        <w:rPr>
          <w:b/>
          <w:sz w:val="28"/>
          <w:szCs w:val="28"/>
        </w:rPr>
      </w:pPr>
      <w:r w:rsidRPr="00276EA6">
        <w:tab/>
        <w:t xml:space="preserve">On one hand, this study’s </w:t>
      </w:r>
      <w:commentRangeStart w:id="242"/>
      <w:r w:rsidRPr="00276EA6">
        <w:t xml:space="preserve">failure </w:t>
      </w:r>
      <w:commentRangeEnd w:id="242"/>
      <w:r w:rsidR="00EA660B">
        <w:rPr>
          <w:rStyle w:val="CommentReference"/>
        </w:rPr>
        <w:commentReference w:id="242"/>
      </w:r>
      <w:r w:rsidRPr="00276EA6">
        <w:t>to detect any signal of broadly protective imprinting in seasonal influenza surveillance data is unsurprising</w:t>
      </w:r>
      <w:r w:rsidR="002604A9" w:rsidRPr="00276EA6">
        <w:t xml:space="preserve">. Narrow, homologous immunity is a hallmark of seasonal influenza’s evolutionary and epidemic dynamics. But on the other hand, </w:t>
      </w:r>
      <w:commentRangeStart w:id="243"/>
      <w:r w:rsidR="002604A9" w:rsidRPr="00276EA6">
        <w:t xml:space="preserve">these results raise new questions about the longevity </w:t>
      </w:r>
      <w:commentRangeEnd w:id="243"/>
      <w:r w:rsidR="00EA660B">
        <w:rPr>
          <w:rStyle w:val="CommentReference"/>
        </w:rPr>
        <w:commentReference w:id="243"/>
      </w:r>
      <w:r w:rsidR="002604A9" w:rsidRPr="00276EA6">
        <w:t xml:space="preserve">of apparent protection from narrow, homologous immune responses primed in childhood, and about the underlying within-host dynamics of B cell repertoire development. </w:t>
      </w:r>
      <w:commentRangeStart w:id="244"/>
      <w:r w:rsidR="00F634D8" w:rsidRPr="00276EA6">
        <w:t>With implications for universal influenza vaccine development</w:t>
      </w:r>
      <w:commentRangeEnd w:id="244"/>
      <w:r w:rsidR="00A55AAF">
        <w:rPr>
          <w:rStyle w:val="CommentReference"/>
        </w:rPr>
        <w:commentReference w:id="244"/>
      </w:r>
      <w:r w:rsidR="00F634D8" w:rsidRPr="00276EA6">
        <w:t>, t</w:t>
      </w:r>
      <w:r w:rsidR="00C32268" w:rsidRPr="00276EA6">
        <w:t xml:space="preserve">hese results also highlight the difficulty of inducing broadly protective antibody responses against </w:t>
      </w:r>
      <w:r w:rsidR="00053092" w:rsidRPr="00276EA6">
        <w:t xml:space="preserve">immunologically </w:t>
      </w:r>
      <w:r w:rsidR="00C32268" w:rsidRPr="00276EA6">
        <w:t>familiar, seasonal influenza strains</w:t>
      </w:r>
      <w:commentRangeStart w:id="245"/>
      <w:r w:rsidR="00C32268" w:rsidRPr="00276EA6">
        <w:t xml:space="preserve">. </w:t>
      </w:r>
      <w:commentRangeEnd w:id="245"/>
      <w:r w:rsidR="003F19DC">
        <w:rPr>
          <w:rStyle w:val="CommentReference"/>
        </w:rPr>
        <w:commentReference w:id="245"/>
      </w:r>
      <w:r w:rsidR="00C32268" w:rsidRPr="00276EA6">
        <w:br w:type="page"/>
      </w:r>
    </w:p>
    <w:p w14:paraId="11C79C1E" w14:textId="5EBE0E1C" w:rsidR="00C012F4" w:rsidRPr="00276EA6" w:rsidRDefault="00C012F4" w:rsidP="00276EA6">
      <w:pPr>
        <w:pStyle w:val="Heading1"/>
        <w:shd w:val="clear" w:color="auto" w:fill="auto"/>
        <w:ind w:firstLine="0"/>
      </w:pPr>
      <w:r w:rsidRPr="00276EA6">
        <w:lastRenderedPageBreak/>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7C72F691" w14:textId="77777777" w:rsidR="00CC4B5E" w:rsidRPr="00276EA6" w:rsidRDefault="00CC4B5E" w:rsidP="00276EA6">
      <w:pPr>
        <w:shd w:val="clear" w:color="auto" w:fill="auto"/>
      </w:pPr>
    </w:p>
    <w:p w14:paraId="757D8D79" w14:textId="3DDE690B" w:rsidR="00C012F4" w:rsidRPr="00276EA6" w:rsidRDefault="00C012F4" w:rsidP="00276EA6">
      <w:pPr>
        <w:pStyle w:val="Heading2"/>
        <w:shd w:val="clear" w:color="auto" w:fill="auto"/>
      </w:pPr>
      <w:r w:rsidRPr="00276EA6">
        <w:t>Classification of pandemic cases</w:t>
      </w:r>
    </w:p>
    <w:p w14:paraId="187092EE" w14:textId="1E367FDD" w:rsidR="0054347A" w:rsidRPr="00276EA6" w:rsidRDefault="00134CED" w:rsidP="00276EA6">
      <w:pPr>
        <w:shd w:val="clear" w:color="auto" w:fill="auto"/>
      </w:pPr>
      <w:r w:rsidRPr="00276EA6">
        <w:t xml:space="preserve">The AZDHS data contained a large number of H1N1 cases observed during the 2009 pandemic. Because </w:t>
      </w:r>
      <w:r w:rsidR="00DF544D">
        <w:t>the data did not explicitly differentiate between pre-2009 and post-2009 H1N1 lineages</w:t>
      </w:r>
      <w:r w:rsidRPr="00276EA6">
        <w:t xml:space="preserve">, we used the best available information on season of circulation to separate pandemic cases form normal, seasonal H1N1 cases. </w:t>
      </w:r>
      <w:r w:rsidR="008365EC" w:rsidRPr="00276EA6">
        <w:t>In the United States, the</w:t>
      </w:r>
      <w:r w:rsidR="0054347A" w:rsidRPr="00276EA6">
        <w:t xml:space="preserve"> first wave of the 2009 H1N1 pandemic occurred during the </w:t>
      </w:r>
      <w:r w:rsidR="008365EC" w:rsidRPr="00276EA6">
        <w:t xml:space="preserve">spring and </w:t>
      </w:r>
      <w:r w:rsidR="0054347A" w:rsidRPr="00276EA6">
        <w:t xml:space="preserve">summer of 2009, </w:t>
      </w:r>
      <w:r w:rsidRPr="00276EA6">
        <w:t xml:space="preserve">falling within </w:t>
      </w:r>
      <w:r w:rsidR="0054347A" w:rsidRPr="00276EA6">
        <w:t>the 2008-2009 AZDHS influenza season</w:t>
      </w:r>
      <w:r w:rsidRPr="00276EA6">
        <w:t xml:space="preserve">, and </w:t>
      </w:r>
      <w:r w:rsidR="008365EC" w:rsidRPr="00276EA6">
        <w:t>the</w:t>
      </w:r>
      <w:r w:rsidR="0054347A" w:rsidRPr="00276EA6">
        <w:t xml:space="preserve"> second </w:t>
      </w:r>
      <w:r w:rsidRPr="00276EA6">
        <w:t>pandemic wave occurred during</w:t>
      </w:r>
      <w:r w:rsidR="0054347A" w:rsidRPr="00276EA6">
        <w:t xml:space="preserve"> the </w:t>
      </w:r>
      <w:r w:rsidR="008365EC" w:rsidRPr="00276EA6">
        <w:t xml:space="preserve">fall and early winter of the </w:t>
      </w:r>
      <w:r w:rsidR="0054347A" w:rsidRPr="00276EA6">
        <w:t>2009-2010 AZDHS season</w:t>
      </w:r>
      <w:r w:rsidR="008365EC" w:rsidRPr="00276EA6">
        <w:t xml:space="preserve"> </w:t>
      </w:r>
      <w:r w:rsidR="008365EC" w:rsidRPr="00276EA6">
        <w:fldChar w:fldCharType="begin"/>
      </w:r>
      <w:r w:rsidR="0010345F">
        <w:instrText xml:space="preserve"> ADDIN ZOTERO_ITEM CSL_CITATION {"citationID":"P6F2iUio","properties":{"formattedCitation":"(40)","plainCitation":"(40)","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rsidR="008365EC" w:rsidRPr="00276EA6">
        <w:fldChar w:fldCharType="separate"/>
      </w:r>
      <w:r w:rsidR="0010345F">
        <w:rPr>
          <w:noProof/>
        </w:rPr>
        <w:t>(40)</w:t>
      </w:r>
      <w:r w:rsidR="008365EC" w:rsidRPr="00276EA6">
        <w:fldChar w:fldCharType="end"/>
      </w:r>
      <w:r w:rsidR="00DF544D">
        <w:t xml:space="preserve">, so we assumed that all H1N1 cases observed in </w:t>
      </w:r>
      <w:del w:id="246" w:author="James Lloyd-Smith" w:date="2019-05-03T23:42:00Z">
        <w:r w:rsidR="00DF544D" w:rsidDel="008260A7">
          <w:delText xml:space="preserve">either </w:delText>
        </w:r>
      </w:del>
      <w:ins w:id="247" w:author="James Lloyd-Smith" w:date="2019-05-03T23:42:00Z">
        <w:r w:rsidR="008260A7">
          <w:t xml:space="preserve">these two </w:t>
        </w:r>
      </w:ins>
      <w:r w:rsidR="00DF544D">
        <w:t>season</w:t>
      </w:r>
      <w:ins w:id="248" w:author="James Lloyd-Smith" w:date="2019-05-03T23:42:00Z">
        <w:r w:rsidR="008260A7">
          <w:t>s</w:t>
        </w:r>
      </w:ins>
      <w:r w:rsidR="00DF544D">
        <w:t xml:space="preserve"> were part of the first or second pandemic waves</w:t>
      </w:r>
      <w:ins w:id="249" w:author="James Lloyd-Smith" w:date="2019-05-03T23:42:00Z">
        <w:r w:rsidR="008260A7">
          <w:t>, respectively</w:t>
        </w:r>
      </w:ins>
      <w:r w:rsidR="00204C88" w:rsidRPr="00276EA6">
        <w:t xml:space="preserve">. </w:t>
      </w:r>
      <w:r w:rsidRPr="00276EA6">
        <w:t>It is possible that some</w:t>
      </w:r>
      <w:r w:rsidR="00204C88" w:rsidRPr="00276EA6">
        <w:t xml:space="preserve"> pre-pandemic H1N1 c</w:t>
      </w:r>
      <w:r w:rsidRPr="00276EA6">
        <w:t>ases</w:t>
      </w:r>
      <w:r w:rsidR="00204C88" w:rsidRPr="00276EA6">
        <w:t xml:space="preserve"> occurring early in the 2008-2009 season</w:t>
      </w:r>
      <w:r w:rsidRPr="00276EA6">
        <w:t xml:space="preserve"> were</w:t>
      </w:r>
      <w:r w:rsidR="00204C88" w:rsidRPr="00276EA6">
        <w:t xml:space="preserve"> mis-classified</w:t>
      </w:r>
      <w:r w:rsidRPr="00276EA6">
        <w:t xml:space="preserve"> as pandemic cases</w:t>
      </w:r>
      <w:r w:rsidR="00204C88" w:rsidRPr="00276EA6">
        <w:t>. But due to the dramatic increase in the number of recorded H1N1 cases during the first pandemic wave (</w:t>
      </w:r>
      <w:r w:rsidR="00204C88" w:rsidRPr="00276EA6">
        <w:rPr>
          <w:rStyle w:val="SubtitleChar"/>
        </w:rPr>
        <w:t xml:space="preserve">Table </w:t>
      </w:r>
      <w:del w:id="250" w:author="James Lloyd-Smith" w:date="2019-05-03T23:43:00Z">
        <w:r w:rsidR="002D7D40" w:rsidDel="002A0B88">
          <w:rPr>
            <w:rStyle w:val="SubtitleChar"/>
          </w:rPr>
          <w:delText>\</w:delText>
        </w:r>
      </w:del>
      <w:r w:rsidR="002D7D40">
        <w:rPr>
          <w:rStyle w:val="SubtitleChar"/>
        </w:rPr>
        <w:t>1</w:t>
      </w:r>
      <w:r w:rsidR="00204C88" w:rsidRPr="00276EA6">
        <w:t xml:space="preserve">), and due to the distinct age distribution of </w:t>
      </w:r>
      <w:r w:rsidR="00DF544D">
        <w:t xml:space="preserve">H1N1 </w:t>
      </w:r>
      <w:r w:rsidR="00204C88" w:rsidRPr="00276EA6">
        <w:t xml:space="preserve">incidence </w:t>
      </w:r>
      <w:r w:rsidR="00DF544D">
        <w:t>shown in the data during the</w:t>
      </w:r>
      <w:r w:rsidR="00A05ACC" w:rsidRPr="00276EA6">
        <w:t xml:space="preserve"> </w:t>
      </w:r>
      <w:r w:rsidR="00204C88" w:rsidRPr="00276EA6">
        <w:t>2008-2009 season (</w:t>
      </w:r>
      <w:r w:rsidR="00204C88" w:rsidRPr="00276EA6">
        <w:rPr>
          <w:rStyle w:val="SubtitleChar"/>
        </w:rPr>
        <w:t xml:space="preserve">Fig. </w:t>
      </w:r>
      <w:r w:rsidRPr="00276EA6">
        <w:rPr>
          <w:rStyle w:val="SubtitleChar"/>
        </w:rPr>
        <w:t>5B</w:t>
      </w:r>
      <w:r w:rsidR="00204C88" w:rsidRPr="00276EA6">
        <w:t xml:space="preserve">), we are confident that the majority of 2008-2009 season </w:t>
      </w:r>
      <w:r w:rsidR="00A05ACC" w:rsidRPr="00276EA6">
        <w:t xml:space="preserve">H1N1 cases </w:t>
      </w:r>
      <w:r w:rsidR="00204C88" w:rsidRPr="00276EA6">
        <w:t xml:space="preserve">were indeed part of the first pandemic wave. </w:t>
      </w:r>
    </w:p>
    <w:p w14:paraId="12B6DF37" w14:textId="727D7020" w:rsidR="00204C88" w:rsidRDefault="00204C88" w:rsidP="00276EA6">
      <w:pPr>
        <w:shd w:val="clear" w:color="auto" w:fill="auto"/>
      </w:pPr>
      <w:r w:rsidRPr="00276EA6">
        <w:t xml:space="preserve">The INSIGHT study began collecting data in response to the 2009 </w:t>
      </w:r>
      <w:proofErr w:type="gramStart"/>
      <w:r w:rsidRPr="00276EA6">
        <w:t>pandemic, and</w:t>
      </w:r>
      <w:proofErr w:type="gramEnd"/>
      <w:r w:rsidRPr="00276EA6">
        <w:t xml:space="preserve"> did not capture the first pandemic wave. </w:t>
      </w:r>
      <w:r w:rsidR="00CC4B5E" w:rsidRPr="00276EA6">
        <w:t>F</w:t>
      </w:r>
      <w:r w:rsidRPr="00276EA6">
        <w:t>ew H1N1 cases were recorded during the second pandemic wave in the Northern and Southern Hemispheres (</w:t>
      </w:r>
      <w:r w:rsidRPr="002D7D40">
        <w:rPr>
          <w:rStyle w:val="SubtitleChar"/>
        </w:rPr>
        <w:t xml:space="preserve">Table </w:t>
      </w:r>
      <w:r w:rsidR="002D7D40" w:rsidRPr="002D7D40">
        <w:rPr>
          <w:rStyle w:val="SubtitleChar"/>
        </w:rPr>
        <w:t>2</w:t>
      </w:r>
      <w:r w:rsidRPr="00276EA6">
        <w:t xml:space="preserve">, 2009-2010 </w:t>
      </w:r>
      <w:r w:rsidR="00D83A50">
        <w:t>Northern Hemisphere</w:t>
      </w:r>
      <w:r w:rsidRPr="00276EA6">
        <w:t xml:space="preserve"> season, 2010 S</w:t>
      </w:r>
      <w:r w:rsidR="00D83A50">
        <w:t xml:space="preserve">outhern </w:t>
      </w:r>
      <w:r w:rsidRPr="00276EA6">
        <w:lastRenderedPageBreak/>
        <w:t>H</w:t>
      </w:r>
      <w:r w:rsidR="00D83A50">
        <w:t>emisphere</w:t>
      </w:r>
      <w:r w:rsidRPr="00276EA6">
        <w:t xml:space="preserve"> season), and signals in the INSIGHT data were inherently weak, </w:t>
      </w:r>
      <w:r w:rsidR="00CC4B5E" w:rsidRPr="00276EA6">
        <w:t xml:space="preserve">so </w:t>
      </w:r>
      <w:r w:rsidRPr="00276EA6">
        <w:t>we did not analyze these pandemic data.</w:t>
      </w:r>
    </w:p>
    <w:p w14:paraId="4313C83F" w14:textId="77777777" w:rsidR="00DF544D" w:rsidRPr="00276EA6" w:rsidRDefault="00DF544D" w:rsidP="00276EA6">
      <w:pPr>
        <w:shd w:val="clear" w:color="auto" w:fill="auto"/>
      </w:pPr>
    </w:p>
    <w:p w14:paraId="31BCEA5D" w14:textId="77777777" w:rsidR="00C012F4" w:rsidRPr="00276EA6" w:rsidRDefault="00C012F4" w:rsidP="00276EA6">
      <w:pPr>
        <w:pStyle w:val="Heading2"/>
        <w:shd w:val="clear" w:color="auto" w:fill="auto"/>
      </w:pPr>
      <w:r w:rsidRPr="00276EA6">
        <w:t xml:space="preserve">Estimation of </w:t>
      </w:r>
      <w:commentRangeStart w:id="251"/>
      <w:r w:rsidRPr="00276EA6">
        <w:t xml:space="preserve">age from </w:t>
      </w:r>
      <w:commentRangeEnd w:id="251"/>
      <w:r w:rsidR="002A0B88">
        <w:rPr>
          <w:rStyle w:val="CommentReference"/>
          <w:b w:val="0"/>
        </w:rPr>
        <w:commentReference w:id="251"/>
      </w:r>
      <w:r w:rsidRPr="00276EA6">
        <w:t>birth year from age in AZDHS data</w:t>
      </w:r>
    </w:p>
    <w:p w14:paraId="08EE34C2" w14:textId="451164A6" w:rsidR="00C012F4" w:rsidRPr="00276EA6" w:rsidRDefault="00C012F4" w:rsidP="00276EA6">
      <w:pPr>
        <w:shd w:val="clear" w:color="auto" w:fill="auto"/>
      </w:pPr>
      <w:r w:rsidRPr="00276EA6">
        <w:t>The AZDHS data contained three variables, influenza season, birth year and confirmed subtype. For most cases, birth year was extracted directly from the reported date of birth in patient medical records. To fit age-specific risk curves to the AZDHS data, we estimated patient age at the time case observation using the formula [year of observation]</w:t>
      </w:r>
      <w:proofErr w:type="gramStart"/>
      <w:r w:rsidRPr="00276EA6">
        <w:t>-[</w:t>
      </w:r>
      <w:proofErr w:type="gramEnd"/>
      <w:r w:rsidRPr="00276EA6">
        <w:t xml:space="preserve">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lastRenderedPageBreak/>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416481D9"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proofErr w:type="spellStart"/>
      <w:proofErr w:type="gramStart"/>
      <w:r w:rsidRPr="00276EA6">
        <w:rPr>
          <w:i/>
        </w:rPr>
        <w:t>smooth.spline</w:t>
      </w:r>
      <w:proofErr w:type="spellEnd"/>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the </w:t>
      </w:r>
      <w:commentRangeStart w:id="252"/>
      <w:r w:rsidRPr="00276EA6">
        <w:t xml:space="preserve">exact shape of fitted splines changed was sensitive to </w:t>
      </w:r>
      <w:commentRangeEnd w:id="252"/>
      <w:r w:rsidR="00635F86">
        <w:rPr>
          <w:rStyle w:val="CommentReference"/>
        </w:rPr>
        <w:commentReference w:id="252"/>
      </w:r>
      <w:r w:rsidRPr="00276EA6">
        <w:t>our choice of smoothing parameter, qualitative differences between H1N1 and H3N2’s age distributions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lastRenderedPageBreak/>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5D7ED5CB"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w:t>
      </w:r>
      <w:r w:rsidRPr="009F0AD0">
        <w:rPr>
          <w:i/>
          <w:rPrChange w:id="253" w:author="James Lloyd-Smith" w:date="2019-05-03T23:48:00Z">
            <w:rPr/>
          </w:rPrChange>
        </w:rPr>
        <w:t>z</w:t>
      </w:r>
      <w:r w:rsidRPr="00276EA6">
        <w:t>-1 free parameters</w:t>
      </w:r>
      <w:ins w:id="254" w:author="James Lloyd-Smith" w:date="2019-05-03T23:51:00Z">
        <w:r w:rsidR="00C779D5">
          <w:t xml:space="preserve">, denoted </w:t>
        </w:r>
        <w:r w:rsidR="00C779D5" w:rsidRPr="00C779D5">
          <w:rPr>
            <w:i/>
            <w:rPrChange w:id="255" w:author="James Lloyd-Smith" w:date="2019-05-03T23:51:00Z">
              <w:rPr/>
            </w:rPrChange>
          </w:rPr>
          <w:t>r</w:t>
        </w:r>
        <w:r w:rsidR="00C779D5" w:rsidRPr="00C779D5">
          <w:rPr>
            <w:vertAlign w:val="subscript"/>
            <w:rPrChange w:id="256" w:author="James Lloyd-Smith" w:date="2019-05-03T23:51:00Z">
              <w:rPr/>
            </w:rPrChange>
          </w:rPr>
          <w:t>2</w:t>
        </w:r>
        <w:r w:rsidR="00C779D5">
          <w:t xml:space="preserve"> to </w:t>
        </w:r>
        <w:proofErr w:type="spellStart"/>
        <w:r w:rsidR="00C779D5" w:rsidRPr="00C779D5">
          <w:rPr>
            <w:i/>
            <w:rPrChange w:id="257" w:author="James Lloyd-Smith" w:date="2019-05-03T23:51:00Z">
              <w:rPr/>
            </w:rPrChange>
          </w:rPr>
          <w:t>r</w:t>
        </w:r>
        <w:r w:rsidR="00C779D5" w:rsidRPr="00C779D5">
          <w:rPr>
            <w:i/>
            <w:vertAlign w:val="subscript"/>
            <w:rPrChange w:id="258" w:author="James Lloyd-Smith" w:date="2019-05-03T23:51:00Z">
              <w:rPr/>
            </w:rPrChange>
          </w:rPr>
          <w:t>z</w:t>
        </w:r>
        <w:proofErr w:type="spellEnd"/>
        <w:r w:rsidR="00C779D5">
          <w:t>,</w:t>
        </w:r>
      </w:ins>
      <w:r w:rsidRPr="00276EA6">
        <w:t xml:space="preserve">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proofErr w:type="spellStart"/>
      <w:r w:rsidRPr="00276EA6">
        <w:rPr>
          <w:i/>
        </w:rPr>
        <w:t>i</w:t>
      </w:r>
      <w:proofErr w:type="spellEnd"/>
      <w:r w:rsidRPr="00276EA6">
        <w:rPr>
          <w:i/>
        </w:rPr>
        <w:t>.</w:t>
      </w:r>
      <w:r w:rsidRPr="00276EA6">
        <w:t xml:space="preserve"> To obtain the predicted fraction of cases observed in each single year of age, we normalized </w:t>
      </w:r>
      <w:ins w:id="259" w:author="James Lloyd-Smith" w:date="2019-05-03T23:49:00Z">
        <w:r w:rsidR="00354678">
          <w:t xml:space="preserve">the </w:t>
        </w:r>
      </w:ins>
      <w:r w:rsidRPr="00276EA6">
        <w:t xml:space="preserve">risk distribution given by </w:t>
      </w:r>
      <w:commentRangeStart w:id="260"/>
      <w:r w:rsidRPr="00276EA6">
        <w:t>equation 2</w:t>
      </w:r>
      <w:commentRangeEnd w:id="260"/>
      <w:r w:rsidR="009F0AD0">
        <w:rPr>
          <w:rStyle w:val="CommentReference"/>
        </w:rPr>
        <w:commentReference w:id="260"/>
      </w:r>
      <w:r w:rsidRPr="00276EA6">
        <w:t xml:space="preserve"> 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proofErr w:type="spellStart"/>
      <w:r w:rsidRPr="00276EA6">
        <w:rPr>
          <w:i/>
        </w:rPr>
        <w:t>f</w:t>
      </w:r>
      <w:r w:rsidRPr="00276EA6">
        <w:rPr>
          <w:i/>
          <w:vertAlign w:val="subscript"/>
        </w:rPr>
        <w:t>T</w:t>
      </w:r>
      <w:proofErr w:type="spellEnd"/>
      <w:r w:rsidRPr="00276EA6">
        <w:t xml:space="preserve"> defined a vector whose entries describe the fraction of tested cases of a given age that had received antiviral treatment. Free parameter </w:t>
      </w:r>
      <w:proofErr w:type="spellStart"/>
      <w:r w:rsidRPr="00276EA6">
        <w:rPr>
          <w:i/>
        </w:rPr>
        <w:t>r</w:t>
      </w:r>
      <w:r w:rsidRPr="00276EA6">
        <w:rPr>
          <w:i/>
          <w:vertAlign w:val="subscript"/>
        </w:rPr>
        <w:t>T</w:t>
      </w:r>
      <w:proofErr w:type="spellEnd"/>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pPr>
        <w:shd w:val="clear" w:color="auto" w:fill="auto"/>
        <w:ind w:firstLine="0"/>
        <w:pPrChange w:id="261" w:author="James Lloyd-Smith" w:date="2019-05-03T23:49:00Z">
          <w:pPr>
            <w:shd w:val="clear" w:color="auto" w:fill="auto"/>
          </w:pPr>
        </w:pPrChange>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0910A3ED"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proofErr w:type="spellStart"/>
      <w:r w:rsidRPr="00276EA6">
        <w:rPr>
          <w:i/>
        </w:rPr>
        <w:t>f</w:t>
      </w:r>
      <w:r w:rsidRPr="00276EA6">
        <w:rPr>
          <w:i/>
          <w:vertAlign w:val="subscript"/>
        </w:rPr>
        <w:t>V</w:t>
      </w:r>
      <w:proofErr w:type="spellEnd"/>
      <w:r w:rsidRPr="00276EA6">
        <w:rPr>
          <w:i/>
        </w:rPr>
        <w:t xml:space="preserve"> </w:t>
      </w:r>
      <w:r w:rsidRPr="00276EA6">
        <w:t xml:space="preserve">and </w:t>
      </w:r>
      <w:proofErr w:type="spellStart"/>
      <w:r w:rsidRPr="00276EA6">
        <w:rPr>
          <w:i/>
        </w:rPr>
        <w:t>f</w:t>
      </w:r>
      <w:r w:rsidRPr="00276EA6">
        <w:rPr>
          <w:i/>
          <w:vertAlign w:val="subscript"/>
        </w:rPr>
        <w:t>I</w:t>
      </w:r>
      <w:proofErr w:type="spellEnd"/>
      <w:r w:rsidRPr="00276EA6">
        <w:rPr>
          <w:i/>
        </w:rPr>
        <w:t xml:space="preserve"> </w:t>
      </w:r>
      <w:r w:rsidRPr="00276EA6">
        <w:t xml:space="preserve">be vectors describing the fraction of </w:t>
      </w:r>
      <w:r w:rsidRPr="00276EA6">
        <w:lastRenderedPageBreak/>
        <w:t xml:space="preserve">cases of each age that were vaccinated against influenza, or that were protected against strain </w:t>
      </w:r>
      <w:proofErr w:type="spellStart"/>
      <w:r w:rsidRPr="00276EA6">
        <w:rPr>
          <w:i/>
        </w:rPr>
        <w:t>HxNy</w:t>
      </w:r>
      <w:proofErr w:type="spellEnd"/>
      <w:r w:rsidRPr="00276EA6">
        <w:t xml:space="preserve"> by their childhood imprintin</w:t>
      </w:r>
      <w:commentRangeStart w:id="262"/>
      <w:r w:rsidRPr="00276EA6">
        <w:t>g</w:t>
      </w:r>
      <w:commentRangeEnd w:id="262"/>
      <w:r w:rsidR="00C779D5">
        <w:rPr>
          <w:rStyle w:val="CommentReference"/>
        </w:rPr>
        <w:commentReference w:id="262"/>
      </w:r>
    </w:p>
    <w:p w14:paraId="1AD4F8B2" w14:textId="7A5DE919" w:rsidR="00C012F4" w:rsidRPr="00276EA6" w:rsidRDefault="002A0830"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D264732" w:rsidR="00C012F4" w:rsidRPr="00276EA6" w:rsidRDefault="002A0830"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5279D27" w14:textId="77777777" w:rsidR="00C012F4" w:rsidRPr="00276EA6" w:rsidRDefault="00C012F4" w:rsidP="00276EA6">
      <w:pPr>
        <w:pStyle w:val="Heading2"/>
        <w:shd w:val="clear" w:color="auto" w:fill="auto"/>
      </w:pPr>
      <w:r w:rsidRPr="00276EA6">
        <w:t>Model fitting and model comparison</w:t>
      </w:r>
    </w:p>
    <w:p w14:paraId="1BC4B0AB" w14:textId="6CC14AEC" w:rsidR="00C012F4" w:rsidRPr="00276EA6" w:rsidRDefault="00C012F4" w:rsidP="00276EA6">
      <w:pPr>
        <w:shd w:val="clear" w:color="auto" w:fill="auto"/>
      </w:pPr>
      <w:r w:rsidRPr="00276EA6">
        <w:t xml:space="preserve">We simultaneously estimated all free parameter values using the </w:t>
      </w:r>
      <w:proofErr w:type="spellStart"/>
      <w:proofErr w:type="gramStart"/>
      <w:r w:rsidRPr="00276EA6">
        <w:t>optim</w:t>
      </w:r>
      <w:proofErr w:type="spellEnd"/>
      <w:r w:rsidRPr="00276EA6">
        <w:t>(</w:t>
      </w:r>
      <w:proofErr w:type="gramEnd"/>
      <w:r w:rsidRPr="00276EA6">
        <w:t>)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10345F">
        <w:instrText xml:space="preserve"> ADDIN ZOTERO_ITEM CSL_CITATION {"citationID":"CtEoK6UA","properties":{"formattedCitation":"(41)","plainCitation":"(41)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10345F">
        <w:rPr>
          <w:noProof/>
        </w:rPr>
        <w:t>(41)</w:t>
      </w:r>
      <w:r w:rsidR="00EC67F1" w:rsidRPr="00276EA6">
        <w:fldChar w:fldCharType="end"/>
      </w:r>
      <w:r w:rsidR="00EC67F1" w:rsidRPr="00276EA6">
        <w:t>.</w:t>
      </w:r>
    </w:p>
    <w:p w14:paraId="075D494E" w14:textId="77777777" w:rsidR="001A1404" w:rsidRPr="00276EA6" w:rsidRDefault="001A1404" w:rsidP="00276EA6">
      <w:pPr>
        <w:shd w:val="clear" w:color="auto" w:fill="auto"/>
        <w:ind w:firstLine="0"/>
      </w:pPr>
    </w:p>
    <w:p w14:paraId="0938D119" w14:textId="5C037266" w:rsidR="00CC4B5E" w:rsidRPr="00276EA6" w:rsidRDefault="00CC4B5E" w:rsidP="00276EA6">
      <w:pPr>
        <w:pStyle w:val="Heading2"/>
        <w:shd w:val="clear" w:color="auto" w:fill="auto"/>
      </w:pPr>
      <w:r w:rsidRPr="00276EA6">
        <w:t>Antigenic advance</w:t>
      </w:r>
    </w:p>
    <w:p w14:paraId="366D51D8" w14:textId="3006F97C" w:rsidR="00DF5F35" w:rsidRPr="00276EA6" w:rsidRDefault="00C36A19" w:rsidP="00276EA6">
      <w:pPr>
        <w:shd w:val="clear" w:color="auto" w:fill="auto"/>
      </w:pPr>
      <w:r w:rsidRPr="00276EA6">
        <w:t xml:space="preserve">We obtained antigenic distance estimates from </w:t>
      </w:r>
      <w:proofErr w:type="spellStart"/>
      <w:r w:rsidRPr="00276EA6">
        <w:rPr>
          <w:i/>
        </w:rPr>
        <w:t>Nextstrain</w:t>
      </w:r>
      <w:proofErr w:type="spellEnd"/>
      <w:r w:rsidR="00020923" w:rsidRPr="00276EA6">
        <w:rPr>
          <w:i/>
        </w:rPr>
        <w:t xml:space="preserve"> (nextstrain.org)</w:t>
      </w:r>
      <w:r w:rsidRPr="00276EA6">
        <w:rPr>
          <w:i/>
        </w:rPr>
        <w:t xml:space="preserve"> </w:t>
      </w:r>
      <w:r w:rsidRPr="00276EA6">
        <w:rPr>
          <w:i/>
        </w:rPr>
        <w:fldChar w:fldCharType="begin"/>
      </w:r>
      <w:r w:rsidR="0010345F">
        <w:rPr>
          <w:i/>
        </w:rPr>
        <w:instrText xml:space="preserve"> ADDIN ZOTERO_ITEM CSL_CITATION {"citationID":"MaDTAuB5","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276EA6">
        <w:rPr>
          <w:i/>
        </w:rPr>
        <w:fldChar w:fldCharType="separate"/>
      </w:r>
      <w:r w:rsidR="0010345F">
        <w:rPr>
          <w:i/>
          <w:noProof/>
        </w:rPr>
        <w:t>(25,37)</w:t>
      </w:r>
      <w:r w:rsidRPr="00276EA6">
        <w:rPr>
          <w:i/>
        </w:rPr>
        <w:fldChar w:fldCharType="end"/>
      </w:r>
      <w:r w:rsidRPr="00276EA6">
        <w:rPr>
          <w:i/>
        </w:rPr>
        <w:t xml:space="preserve">, </w:t>
      </w:r>
      <w:r w:rsidRPr="00276EA6">
        <w:t xml:space="preserve">and from source data associated with Figure 3 in Bedford et al. </w:t>
      </w:r>
      <w:r w:rsidRPr="00276EA6">
        <w:fldChar w:fldCharType="begin"/>
      </w:r>
      <w:r w:rsidR="00931ADB">
        <w:instrText xml:space="preserve"> ADDIN ZOTERO_ITEM CSL_CITATION {"citationID":"kafcQChY","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931ADB">
        <w:rPr>
          <w:noProof/>
        </w:rPr>
        <w:t>(27)</w:t>
      </w:r>
      <w:r w:rsidRPr="00276EA6">
        <w:fldChar w:fldCharType="end"/>
      </w:r>
      <w:r w:rsidRPr="00276EA6">
        <w:t xml:space="preserve">. </w:t>
      </w:r>
      <w:proofErr w:type="spellStart"/>
      <w:r w:rsidR="00DF5F35" w:rsidRPr="00276EA6">
        <w:rPr>
          <w:i/>
        </w:rPr>
        <w:t>Nextstrain</w:t>
      </w:r>
      <w:proofErr w:type="spellEnd"/>
      <w:r w:rsidR="00DF5F35" w:rsidRPr="00276EA6">
        <w:rPr>
          <w:i/>
        </w:rPr>
        <w:t xml:space="preserve"> </w:t>
      </w:r>
      <w:r w:rsidR="00DF5F35" w:rsidRPr="00276EA6">
        <w:t xml:space="preserve">calculates antigenic distance using genetic data from GISAID </w:t>
      </w:r>
      <w:r w:rsidR="00DF5F35" w:rsidRPr="00276EA6">
        <w:fldChar w:fldCharType="begin"/>
      </w:r>
      <w:r w:rsidR="0010345F">
        <w:instrText xml:space="preserve"> ADDIN ZOTERO_ITEM CSL_CITATION {"citationID":"JiKVmrhx","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10345F">
        <w:rPr>
          <w:noProof/>
        </w:rPr>
        <w:t>(36)</w:t>
      </w:r>
      <w:r w:rsidR="00DF5F35" w:rsidRPr="00276EA6">
        <w:fldChar w:fldCharType="end"/>
      </w:r>
      <w:r w:rsidR="00020923" w:rsidRPr="00276EA6">
        <w:t>, and using methods</w:t>
      </w:r>
      <w:r w:rsidR="00DF5F35" w:rsidRPr="00276EA6">
        <w:t xml:space="preserve"> described by </w:t>
      </w:r>
      <w:proofErr w:type="spellStart"/>
      <w:r w:rsidR="00DF5F35" w:rsidRPr="00276EA6">
        <w:t>Neher</w:t>
      </w:r>
      <w:proofErr w:type="spellEnd"/>
      <w:r w:rsidR="00DF5F35" w:rsidRPr="00276EA6">
        <w:t xml:space="preserve"> et al. </w:t>
      </w:r>
      <w:r w:rsidR="00DF5F35" w:rsidRPr="00276EA6">
        <w:fldChar w:fldCharType="begin"/>
      </w:r>
      <w:r w:rsidR="00931ADB">
        <w:instrText xml:space="preserve"> ADDIN ZOTERO_ITEM CSL_CITATION {"citationID":"ikAdC3KF","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r w:rsidR="00020923" w:rsidRPr="00276EA6">
        <w:t>. We analyzed “</w:t>
      </w:r>
      <w:proofErr w:type="spellStart"/>
      <w:r w:rsidR="00020923" w:rsidRPr="00276EA6">
        <w:t>CTiter</w:t>
      </w:r>
      <w:proofErr w:type="spellEnd"/>
      <w:r w:rsidR="00020923" w:rsidRPr="00276EA6">
        <w:t xml:space="preserve">” estimates from </w:t>
      </w:r>
      <w:proofErr w:type="spellStart"/>
      <w:r w:rsidR="00020923" w:rsidRPr="00276EA6">
        <w:rPr>
          <w:i/>
        </w:rPr>
        <w:t>Nextstrain</w:t>
      </w:r>
      <w:proofErr w:type="spellEnd"/>
      <w:r w:rsidR="00020923" w:rsidRPr="00276EA6">
        <w:t xml:space="preserve">, which correspond to </w:t>
      </w:r>
      <w:proofErr w:type="spellStart"/>
      <w:r w:rsidR="00020923" w:rsidRPr="00276EA6">
        <w:t>Neher</w:t>
      </w:r>
      <w:proofErr w:type="spellEnd"/>
      <w:r w:rsidR="00020923" w:rsidRPr="00276EA6">
        <w:t xml:space="preserve"> et al.’s “tree model” method</w:t>
      </w:r>
      <w:r w:rsidR="00DF5F35" w:rsidRPr="00276EA6">
        <w:t xml:space="preserve">. </w:t>
      </w:r>
      <w:r w:rsidR="00020923" w:rsidRPr="00276EA6">
        <w:t>Datasets from</w:t>
      </w:r>
      <w:r w:rsidRPr="00276EA6">
        <w:t xml:space="preserve"> </w:t>
      </w:r>
      <w:proofErr w:type="spellStart"/>
      <w:r w:rsidR="00020923" w:rsidRPr="00276EA6">
        <w:rPr>
          <w:i/>
        </w:rPr>
        <w:t>Nextstrain</w:t>
      </w:r>
      <w:proofErr w:type="spellEnd"/>
      <w:r w:rsidR="00020923" w:rsidRPr="00276EA6">
        <w:rPr>
          <w:i/>
        </w:rPr>
        <w:t xml:space="preserve">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proofErr w:type="spellStart"/>
      <w:r w:rsidRPr="00276EA6">
        <w:rPr>
          <w:i/>
        </w:rPr>
        <w:t>Nextstrain</w:t>
      </w:r>
      <w:proofErr w:type="spellEnd"/>
      <w:r w:rsidRPr="00276EA6">
        <w:rPr>
          <w:i/>
        </w:rPr>
        <w:t xml:space="preserve"> </w:t>
      </w:r>
      <w:r w:rsidRPr="00276EA6">
        <w:t xml:space="preserve">data analyzed the post-2009 H1N1 lineage. </w:t>
      </w:r>
      <w:r w:rsidR="00DF5F35" w:rsidRPr="00276EA6">
        <w:t>The antigenic distance estimates reported by Bedford et al.</w:t>
      </w:r>
      <w:del w:id="263" w:author="James Lloyd-Smith" w:date="2019-05-03T23:53:00Z">
        <w:r w:rsidR="00DF5F35" w:rsidRPr="00276EA6" w:rsidDel="00E508B7">
          <w:delText>,</w:delText>
        </w:r>
      </w:del>
      <w:r w:rsidR="00DF5F35" w:rsidRPr="00276EA6">
        <w:t xml:space="preserve"> were </w:t>
      </w:r>
      <w:r w:rsidR="00020923" w:rsidRPr="00276EA6">
        <w:t xml:space="preserve">roughly </w:t>
      </w:r>
      <w:r w:rsidR="00DF5F35" w:rsidRPr="00276EA6">
        <w:t xml:space="preserve">proportional to those reported on </w:t>
      </w:r>
      <w:proofErr w:type="spellStart"/>
      <w:r w:rsidR="00DF5F35" w:rsidRPr="00276EA6">
        <w:rPr>
          <w:i/>
        </w:rPr>
        <w:t>Nextstrain</w:t>
      </w:r>
      <w:proofErr w:type="spellEnd"/>
      <w:r w:rsidR="00DF5F35" w:rsidRPr="00276EA6">
        <w:t xml:space="preserve">, but greater in absolute magnitude </w:t>
      </w:r>
      <w:r w:rsidR="00DF5F35" w:rsidRPr="00276EA6">
        <w:fldChar w:fldCharType="begin"/>
      </w:r>
      <w:r w:rsidR="00931ADB">
        <w:instrText xml:space="preserve"> ADDIN ZOTERO_ITEM CSL_CITATION {"citationID":"VykWZIyl","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ins w:id="264" w:author="Katelyn Gostic" w:date="2019-05-04T07:44:00Z">
        <w:r w:rsidR="00671B6D">
          <w:t xml:space="preserve">. We analyzed each lineage separately, so </w:t>
        </w:r>
      </w:ins>
      <w:del w:id="265" w:author="Katelyn Gostic" w:date="2019-05-04T07:44:00Z">
        <w:r w:rsidR="00DF5F35" w:rsidRPr="00276EA6" w:rsidDel="00671B6D">
          <w:delText xml:space="preserve">, so to </w:delText>
        </w:r>
      </w:del>
      <w:r w:rsidR="00DF5F35" w:rsidRPr="00276EA6">
        <w:t>enable direct comparison among all three lineages</w:t>
      </w:r>
      <w:ins w:id="266" w:author="Katelyn Gostic" w:date="2019-05-04T07:44:00Z">
        <w:r w:rsidR="00671B6D">
          <w:t xml:space="preserve"> within a single plot</w:t>
        </w:r>
      </w:ins>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proofErr w:type="spellStart"/>
      <w:r w:rsidR="00020923" w:rsidRPr="00276EA6">
        <w:rPr>
          <w:i/>
        </w:rPr>
        <w:t>d</w:t>
      </w:r>
      <w:r w:rsidR="00020923" w:rsidRPr="00276EA6">
        <w:rPr>
          <w:i/>
          <w:vertAlign w:val="subscript"/>
        </w:rPr>
        <w:t>Nexst</w:t>
      </w:r>
      <w:del w:id="267" w:author="James Lloyd-Smith" w:date="2019-05-03T23:53:00Z">
        <w:r w:rsidR="00020923" w:rsidRPr="00276EA6" w:rsidDel="00E508B7">
          <w:rPr>
            <w:i/>
            <w:vertAlign w:val="subscript"/>
          </w:rPr>
          <w:delText>r</w:delText>
        </w:r>
      </w:del>
      <w:r w:rsidR="00020923" w:rsidRPr="00276EA6">
        <w:rPr>
          <w:i/>
          <w:vertAlign w:val="subscript"/>
        </w:rPr>
        <w:t>t</w:t>
      </w:r>
      <w:ins w:id="268" w:author="James Lloyd-Smith" w:date="2019-05-03T23:53:00Z">
        <w:r w:rsidR="00E508B7">
          <w:rPr>
            <w:i/>
            <w:vertAlign w:val="subscript"/>
          </w:rPr>
          <w:t>r</w:t>
        </w:r>
      </w:ins>
      <w:r w:rsidR="00020923" w:rsidRPr="00276EA6">
        <w:rPr>
          <w:i/>
          <w:vertAlign w:val="subscript"/>
        </w:rPr>
        <w:t>ain</w:t>
      </w:r>
      <w:proofErr w:type="spellEnd"/>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w:t>
      </w:r>
      <w:commentRangeStart w:id="269"/>
      <w:r w:rsidR="00020923" w:rsidRPr="00276EA6">
        <w:t>d</w:t>
      </w:r>
      <w:commentRangeEnd w:id="269"/>
      <w:r w:rsidR="00E508B7">
        <w:rPr>
          <w:rStyle w:val="CommentReference"/>
        </w:rPr>
        <w:commentReference w:id="269"/>
      </w:r>
      <w:r w:rsidR="00DF5F35" w:rsidRPr="00276EA6">
        <w:t xml:space="preserve"> (</w:t>
      </w:r>
      <w:r w:rsidR="00DF5F35" w:rsidRPr="00C02E9F">
        <w:rPr>
          <w:rStyle w:val="SubtitleChar"/>
        </w:rPr>
        <w:t>Fig. S9</w:t>
      </w:r>
      <w:r w:rsidR="00DF5F35" w:rsidRPr="00276EA6">
        <w:t xml:space="preserve">). The </w:t>
      </w:r>
      <w:proofErr w:type="spellStart"/>
      <w:r w:rsidR="00DF5F35" w:rsidRPr="00276EA6">
        <w:rPr>
          <w:i/>
        </w:rPr>
        <w:t>Nextstrain</w:t>
      </w:r>
      <w:proofErr w:type="spellEnd"/>
      <w:r w:rsidR="00DF5F35" w:rsidRPr="00276EA6">
        <w:rPr>
          <w:i/>
        </w:rPr>
        <w:t xml:space="preserve">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lastRenderedPageBreak/>
        <w:t>Code and data availability</w:t>
      </w:r>
    </w:p>
    <w:p w14:paraId="22143C83" w14:textId="6F5A3099" w:rsidR="00C012F4" w:rsidRDefault="00C012F4" w:rsidP="00276EA6">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270"/>
      <w:r w:rsidRPr="00276EA6">
        <w:t>as a supplementary data file</w:t>
      </w:r>
      <w:commentRangeEnd w:id="270"/>
      <w:r w:rsidRPr="00276EA6">
        <w:rPr>
          <w:rStyle w:val="CommentReference"/>
        </w:rPr>
        <w:commentReference w:id="270"/>
      </w:r>
      <w:r w:rsidRPr="00276EA6">
        <w:t xml:space="preserve">. </w:t>
      </w:r>
      <w:commentRangeStart w:id="271"/>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ins w:id="272" w:author="James Lloyd-Smith" w:date="2019-05-03T23:54:00Z">
        <w:r w:rsidR="00DC356B">
          <w:t xml:space="preserve"> dummy</w:t>
        </w:r>
      </w:ins>
      <w:del w:id="273" w:author="James Lloyd-Smith" w:date="2019-05-03T23:54:00Z">
        <w:r w:rsidRPr="00276EA6" w:rsidDel="00DC356B">
          <w:delText>n</w:delText>
        </w:r>
      </w:del>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271"/>
      <w:r w:rsidR="00FC0982">
        <w:rPr>
          <w:rStyle w:val="CommentReference"/>
        </w:rPr>
        <w:commentReference w:id="271"/>
      </w:r>
    </w:p>
    <w:p w14:paraId="5D99FC47" w14:textId="342BD54F" w:rsidR="00276EA6" w:rsidRDefault="00276EA6">
      <w:pPr>
        <w:shd w:val="clear" w:color="auto" w:fill="auto"/>
        <w:spacing w:line="240" w:lineRule="auto"/>
        <w:ind w:firstLine="0"/>
      </w:pPr>
      <w:r>
        <w:br w:type="page"/>
      </w:r>
    </w:p>
    <w:p w14:paraId="10A2FE49" w14:textId="26C8619A" w:rsidR="00374483" w:rsidRDefault="00276EA6" w:rsidP="00276EA6">
      <w:pPr>
        <w:pStyle w:val="Heading1"/>
      </w:pPr>
      <w:r>
        <w:lastRenderedPageBreak/>
        <w:t>References</w:t>
      </w:r>
    </w:p>
    <w:p w14:paraId="70551F78" w14:textId="4EEEAAC7" w:rsidR="00276EA6" w:rsidRDefault="00276EA6" w:rsidP="00276EA6"/>
    <w:p w14:paraId="15BCDC29" w14:textId="77777777" w:rsidR="0010345F" w:rsidRPr="0010345F" w:rsidRDefault="00276EA6" w:rsidP="0010345F">
      <w:pPr>
        <w:pStyle w:val="Bibliography"/>
        <w:rPr>
          <w:color w:val="000000"/>
        </w:rPr>
      </w:pPr>
      <w:r>
        <w:fldChar w:fldCharType="begin"/>
      </w:r>
      <w:r>
        <w:instrText xml:space="preserve"> ADDIN ZOTERO_BIBL {"uncited":[],"omitted":[],"custom":[]} CSL_BIBLIOGRAPHY </w:instrText>
      </w:r>
      <w:r>
        <w:fldChar w:fldCharType="separate"/>
      </w:r>
      <w:r w:rsidR="0010345F" w:rsidRPr="0010345F">
        <w:rPr>
          <w:color w:val="000000"/>
        </w:rPr>
        <w:t xml:space="preserve">1. </w:t>
      </w:r>
      <w:r w:rsidR="0010345F" w:rsidRPr="0010345F">
        <w:rPr>
          <w:color w:val="000000"/>
        </w:rPr>
        <w:tab/>
        <w:t xml:space="preserve">Francis T. On the Doctrine of Original Antigenic Sin. Proc Am Philos Soc. 1960;104(6):572–8. </w:t>
      </w:r>
    </w:p>
    <w:p w14:paraId="0956BB62" w14:textId="77777777" w:rsidR="0010345F" w:rsidRPr="0010345F" w:rsidRDefault="0010345F" w:rsidP="0010345F">
      <w:pPr>
        <w:pStyle w:val="Bibliography"/>
        <w:rPr>
          <w:color w:val="000000"/>
        </w:rPr>
      </w:pPr>
      <w:r w:rsidRPr="0010345F">
        <w:rPr>
          <w:color w:val="000000"/>
        </w:rPr>
        <w:t xml:space="preserve">2. </w:t>
      </w:r>
      <w:r w:rsidRPr="0010345F">
        <w:rPr>
          <w:color w:val="000000"/>
        </w:rPr>
        <w:tab/>
        <w:t xml:space="preserve">Lessler J, Riley S, Read JM, Wang S, Zhu H, Smith GJD, et al. Evidence for Antigenic Seniority in Influenza A (H3N2) Antibody Responses in Southern China. PLOS Pathog. 2012 Jul 19;8(7):e1002802. </w:t>
      </w:r>
    </w:p>
    <w:p w14:paraId="5F5F51B3" w14:textId="77777777" w:rsidR="0010345F" w:rsidRPr="0010345F" w:rsidRDefault="0010345F" w:rsidP="0010345F">
      <w:pPr>
        <w:pStyle w:val="Bibliography"/>
        <w:rPr>
          <w:color w:val="000000"/>
        </w:rPr>
      </w:pPr>
      <w:r w:rsidRPr="0010345F">
        <w:rPr>
          <w:color w:val="000000"/>
        </w:rPr>
        <w:t xml:space="preserve">3. </w:t>
      </w:r>
      <w:r w:rsidRPr="0010345F">
        <w:rPr>
          <w:color w:val="000000"/>
        </w:rPr>
        <w:tab/>
        <w:t xml:space="preserve">Monto AS, Malosh RE, Petrie JG, Martin ET. The Doctrine of Original Antigenic Sin: Separating Good From Evil. J Infect Dis. 2017 Jun 15;215(12):1782–8. </w:t>
      </w:r>
    </w:p>
    <w:p w14:paraId="66CE3B95" w14:textId="77777777" w:rsidR="0010345F" w:rsidRPr="0010345F" w:rsidRDefault="0010345F" w:rsidP="0010345F">
      <w:pPr>
        <w:pStyle w:val="Bibliography"/>
        <w:rPr>
          <w:color w:val="000000"/>
        </w:rPr>
      </w:pPr>
      <w:r w:rsidRPr="0010345F">
        <w:rPr>
          <w:color w:val="000000"/>
        </w:rPr>
        <w:t xml:space="preserve">4. </w:t>
      </w:r>
      <w:r w:rsidRPr="0010345F">
        <w:rPr>
          <w:color w:val="000000"/>
        </w:rPr>
        <w:tab/>
        <w:t xml:space="preserve">Zhang A, Stacey HD, Mullarkey CE, Miller MS. Original Antigenic Sin: How First Exposure Shapes Lifelong Anti–Influenza Virus Immune Responses. J Immunol. 2019 Jan 15;202(2):335–40. </w:t>
      </w:r>
    </w:p>
    <w:p w14:paraId="10D0B120" w14:textId="77777777" w:rsidR="0010345F" w:rsidRPr="0010345F" w:rsidRDefault="0010345F" w:rsidP="0010345F">
      <w:pPr>
        <w:pStyle w:val="Bibliography"/>
        <w:rPr>
          <w:color w:val="000000"/>
        </w:rPr>
      </w:pPr>
      <w:r w:rsidRPr="0010345F">
        <w:rPr>
          <w:color w:val="000000"/>
        </w:rPr>
        <w:t xml:space="preserve">5. </w:t>
      </w:r>
      <w:r w:rsidRPr="0010345F">
        <w:rPr>
          <w:color w:val="000000"/>
        </w:rPr>
        <w:tab/>
        <w:t xml:space="preserve">Xu R, Ekiert DC, Krause JC, Hai R, Crowe JE, Wilson IA. Structural Basis of Preexisting Immunity to the 2009 H1N1 Pandemic Influenza Virus. Science. 2010 Apr 16;328(5976):357–60. </w:t>
      </w:r>
    </w:p>
    <w:p w14:paraId="3127E4FA" w14:textId="77777777" w:rsidR="0010345F" w:rsidRPr="0010345F" w:rsidRDefault="0010345F" w:rsidP="0010345F">
      <w:pPr>
        <w:pStyle w:val="Bibliography"/>
        <w:rPr>
          <w:color w:val="000000"/>
        </w:rPr>
      </w:pPr>
      <w:r w:rsidRPr="0010345F">
        <w:rPr>
          <w:color w:val="000000"/>
        </w:rPr>
        <w:t xml:space="preserve">6. </w:t>
      </w:r>
      <w:r w:rsidRPr="0010345F">
        <w:rPr>
          <w:color w:val="000000"/>
        </w:rPr>
        <w:tab/>
        <w:t xml:space="preserve">Hancock K, Veguilla V, Lu X, Zhong W, Butler EN, Sun H, et al. Cross-Reactive Antibody Responses to the 2009 Pandemic H1N1 Influenza Virus. N Engl J Med Boston. 2009 Nov 12;361(20):1945–52. </w:t>
      </w:r>
    </w:p>
    <w:p w14:paraId="6288282E" w14:textId="77777777" w:rsidR="0010345F" w:rsidRPr="0010345F" w:rsidRDefault="0010345F" w:rsidP="0010345F">
      <w:pPr>
        <w:pStyle w:val="Bibliography"/>
        <w:rPr>
          <w:color w:val="000000"/>
        </w:rPr>
      </w:pPr>
      <w:r w:rsidRPr="0010345F">
        <w:rPr>
          <w:color w:val="000000"/>
        </w:rPr>
        <w:t xml:space="preserve">7. </w:t>
      </w:r>
      <w:r w:rsidRPr="0010345F">
        <w:rPr>
          <w:color w:val="000000"/>
        </w:rPr>
        <w:tab/>
        <w:t xml:space="preserve">Simonsen L, Spreeuwenberg P, Lustig R, Taylor RJ, Fleming DM, Kroneman M, et al. Global Mortality Estimates for the 2009 Influenza Pandemic from the GLaMOR Project: A Modeling Study. PLOS Med. 2013 Nov 26;10(11):e1001558. </w:t>
      </w:r>
    </w:p>
    <w:p w14:paraId="1C7A52FE" w14:textId="77777777" w:rsidR="0010345F" w:rsidRPr="0010345F" w:rsidRDefault="0010345F" w:rsidP="0010345F">
      <w:pPr>
        <w:pStyle w:val="Bibliography"/>
        <w:rPr>
          <w:color w:val="000000"/>
        </w:rPr>
      </w:pPr>
      <w:r w:rsidRPr="0010345F">
        <w:rPr>
          <w:color w:val="000000"/>
        </w:rPr>
        <w:t xml:space="preserve">8. </w:t>
      </w:r>
      <w:r w:rsidRPr="0010345F">
        <w:rPr>
          <w:color w:val="000000"/>
        </w:rPr>
        <w:tab/>
        <w:t xml:space="preserve">Simonsen L, Reichert TA, Miller MA. The virtues of antigenic sin: consequences of pandemic recycling on influenza-associated mortality. Int Congr Ser. 2004 Jun 1;1263:791–4. </w:t>
      </w:r>
    </w:p>
    <w:p w14:paraId="1BCE8B6E" w14:textId="77777777" w:rsidR="0010345F" w:rsidRPr="0010345F" w:rsidRDefault="0010345F" w:rsidP="0010345F">
      <w:pPr>
        <w:pStyle w:val="Bibliography"/>
        <w:rPr>
          <w:color w:val="000000"/>
        </w:rPr>
      </w:pPr>
      <w:r w:rsidRPr="0010345F">
        <w:rPr>
          <w:color w:val="000000"/>
        </w:rPr>
        <w:t xml:space="preserve">9. </w:t>
      </w:r>
      <w:r w:rsidRPr="0010345F">
        <w:rPr>
          <w:color w:val="000000"/>
        </w:rPr>
        <w:tab/>
        <w:t xml:space="preserve">Ma J, Dushoff J, Earn DJD. Age-specific mortality risk from pandemic influenza. J Theor Biol. 2011 Nov 7;288:29–34. </w:t>
      </w:r>
    </w:p>
    <w:p w14:paraId="5DC7B46E" w14:textId="77777777" w:rsidR="0010345F" w:rsidRPr="0010345F" w:rsidRDefault="0010345F" w:rsidP="0010345F">
      <w:pPr>
        <w:pStyle w:val="Bibliography"/>
        <w:rPr>
          <w:color w:val="000000"/>
        </w:rPr>
      </w:pPr>
      <w:r w:rsidRPr="0010345F">
        <w:rPr>
          <w:color w:val="000000"/>
        </w:rPr>
        <w:t xml:space="preserve">10. </w:t>
      </w:r>
      <w:r w:rsidRPr="0010345F">
        <w:rPr>
          <w:color w:val="000000"/>
        </w:rPr>
        <w:tab/>
        <w:t xml:space="preserve">Worobey M, Han G-Z, Rambaut A. Genesis and pathogenesis of the 1918 pandemic H1N1 influenza A virus. Proc Natl Acad Sci. 2014 Jun 3;111(22):8107–12. </w:t>
      </w:r>
    </w:p>
    <w:p w14:paraId="5161C603" w14:textId="77777777" w:rsidR="0010345F" w:rsidRPr="0010345F" w:rsidRDefault="0010345F" w:rsidP="0010345F">
      <w:pPr>
        <w:pStyle w:val="Bibliography"/>
        <w:rPr>
          <w:color w:val="000000"/>
        </w:rPr>
      </w:pPr>
      <w:r w:rsidRPr="0010345F">
        <w:rPr>
          <w:color w:val="000000"/>
        </w:rPr>
        <w:t xml:space="preserve">11. </w:t>
      </w:r>
      <w:r w:rsidRPr="0010345F">
        <w:rPr>
          <w:color w:val="000000"/>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2EF64A11" w14:textId="77777777" w:rsidR="0010345F" w:rsidRPr="0010345F" w:rsidRDefault="0010345F" w:rsidP="0010345F">
      <w:pPr>
        <w:pStyle w:val="Bibliography"/>
        <w:rPr>
          <w:color w:val="000000"/>
        </w:rPr>
      </w:pPr>
      <w:r w:rsidRPr="0010345F">
        <w:rPr>
          <w:color w:val="000000"/>
        </w:rPr>
        <w:t xml:space="preserve">12. </w:t>
      </w:r>
      <w:r w:rsidRPr="0010345F">
        <w:rPr>
          <w:color w:val="000000"/>
        </w:rPr>
        <w:tab/>
        <w:t xml:space="preserve">Gostic KM, Ambrose M, Worobey M, Lloyd-Smith JO. Potent protection against H5N1 and H7N9 influenza via childhood hemagglutinin imprinting. Science. 2016 Nov 11;354(6313):722–6. </w:t>
      </w:r>
    </w:p>
    <w:p w14:paraId="39843402" w14:textId="77777777" w:rsidR="0010345F" w:rsidRPr="0010345F" w:rsidRDefault="0010345F" w:rsidP="0010345F">
      <w:pPr>
        <w:pStyle w:val="Bibliography"/>
        <w:rPr>
          <w:color w:val="000000"/>
        </w:rPr>
      </w:pPr>
      <w:r w:rsidRPr="0010345F">
        <w:rPr>
          <w:color w:val="000000"/>
        </w:rPr>
        <w:t xml:space="preserve">13. </w:t>
      </w:r>
      <w:r w:rsidRPr="0010345F">
        <w:rPr>
          <w:color w:val="000000"/>
        </w:rPr>
        <w:tab/>
        <w:t xml:space="preserve">Andrews SF, Huang Y, Kaur K, Popova LI, Ho IY, Pauli NT, et al. Immune history profoundly affects broadly protective B cell responses to influenza. Sci Transl Med. 2015 Dec 2;7(316):316ra192-316ra192. </w:t>
      </w:r>
    </w:p>
    <w:p w14:paraId="1FCC15A8" w14:textId="77777777" w:rsidR="0010345F" w:rsidRPr="0010345F" w:rsidRDefault="0010345F" w:rsidP="0010345F">
      <w:pPr>
        <w:pStyle w:val="Bibliography"/>
        <w:rPr>
          <w:color w:val="000000"/>
        </w:rPr>
      </w:pPr>
      <w:r w:rsidRPr="0010345F">
        <w:rPr>
          <w:color w:val="000000"/>
        </w:rPr>
        <w:t xml:space="preserve">14. </w:t>
      </w:r>
      <w:r w:rsidRPr="0010345F">
        <w:rPr>
          <w:color w:val="000000"/>
        </w:rPr>
        <w:tab/>
        <w:t xml:space="preserve">Krammer F. Novel universal influenza virus vaccine approaches. Curr Opin Virol. 2016 Apr;17:95–103. </w:t>
      </w:r>
    </w:p>
    <w:p w14:paraId="73679B34" w14:textId="77777777" w:rsidR="0010345F" w:rsidRPr="0010345F" w:rsidRDefault="0010345F" w:rsidP="0010345F">
      <w:pPr>
        <w:pStyle w:val="Bibliography"/>
        <w:rPr>
          <w:color w:val="000000"/>
        </w:rPr>
      </w:pPr>
      <w:r w:rsidRPr="0010345F">
        <w:rPr>
          <w:color w:val="000000"/>
        </w:rPr>
        <w:lastRenderedPageBreak/>
        <w:t xml:space="preserve">15. </w:t>
      </w:r>
      <w:r w:rsidRPr="0010345F">
        <w:rPr>
          <w:color w:val="000000"/>
        </w:rPr>
        <w:tab/>
        <w:t xml:space="preserve">Wrammert J, Koutsonanos D, Li G-M, Edupuganti S, Sui J, Morrissey M, et al. Broadly cross-reactive antibodies dominate the human B cell response against 2009 pandemic H1N1 influenza virus infection. J Exp Med. 2011 Jan 17;208(1):181–93. </w:t>
      </w:r>
    </w:p>
    <w:p w14:paraId="68BA1D8A" w14:textId="77777777" w:rsidR="0010345F" w:rsidRPr="0010345F" w:rsidRDefault="0010345F" w:rsidP="0010345F">
      <w:pPr>
        <w:pStyle w:val="Bibliography"/>
        <w:rPr>
          <w:color w:val="000000"/>
        </w:rPr>
      </w:pPr>
      <w:r w:rsidRPr="0010345F">
        <w:rPr>
          <w:color w:val="000000"/>
        </w:rPr>
        <w:t xml:space="preserve">16. </w:t>
      </w:r>
      <w:r w:rsidRPr="0010345F">
        <w:rPr>
          <w:color w:val="000000"/>
        </w:rPr>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470C1684" w14:textId="77777777" w:rsidR="0010345F" w:rsidRPr="0010345F" w:rsidRDefault="0010345F" w:rsidP="0010345F">
      <w:pPr>
        <w:pStyle w:val="Bibliography"/>
        <w:rPr>
          <w:color w:val="000000"/>
        </w:rPr>
      </w:pPr>
      <w:r w:rsidRPr="0010345F">
        <w:rPr>
          <w:color w:val="000000"/>
        </w:rPr>
        <w:t xml:space="preserve">17. </w:t>
      </w:r>
      <w:r w:rsidRPr="0010345F">
        <w:rPr>
          <w:color w:val="000000"/>
        </w:rPr>
        <w:tab/>
        <w:t xml:space="preserve">Lemaitre M, Carrat F. Comparative age distribution of influenza morbidity and mortality during seasonal influenza epidemics and the 2009 H1N1 pandemic. BMC Infect Dis. 2010 Jun 9;10(1):162. </w:t>
      </w:r>
    </w:p>
    <w:p w14:paraId="35C8A88F" w14:textId="77777777" w:rsidR="0010345F" w:rsidRPr="0010345F" w:rsidRDefault="0010345F" w:rsidP="0010345F">
      <w:pPr>
        <w:pStyle w:val="Bibliography"/>
        <w:rPr>
          <w:color w:val="000000"/>
        </w:rPr>
      </w:pPr>
      <w:r w:rsidRPr="0010345F">
        <w:rPr>
          <w:color w:val="000000"/>
        </w:rPr>
        <w:t xml:space="preserve">18. </w:t>
      </w:r>
      <w:r w:rsidRPr="0010345F">
        <w:rPr>
          <w:color w:val="000000"/>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6DF75149" w14:textId="77777777" w:rsidR="0010345F" w:rsidRPr="0010345F" w:rsidRDefault="0010345F" w:rsidP="0010345F">
      <w:pPr>
        <w:pStyle w:val="Bibliography"/>
        <w:rPr>
          <w:color w:val="000000"/>
        </w:rPr>
      </w:pPr>
      <w:r w:rsidRPr="0010345F">
        <w:rPr>
          <w:color w:val="000000"/>
        </w:rPr>
        <w:t xml:space="preserve">19. </w:t>
      </w:r>
      <w:r w:rsidRPr="0010345F">
        <w:rPr>
          <w:color w:val="000000"/>
        </w:rPr>
        <w:tab/>
        <w:t xml:space="preserve">Khiabanian H, Farrell GM, George KS, Rabadan R. Differences in Patient Age Distribution between Influenza A Subtypes. PLOS ONE. 2009 Aug 31;4(8):e6832. </w:t>
      </w:r>
    </w:p>
    <w:p w14:paraId="43F64778" w14:textId="77777777" w:rsidR="0010345F" w:rsidRPr="0010345F" w:rsidRDefault="0010345F" w:rsidP="0010345F">
      <w:pPr>
        <w:pStyle w:val="Bibliography"/>
        <w:rPr>
          <w:color w:val="000000"/>
        </w:rPr>
      </w:pPr>
      <w:r w:rsidRPr="0010345F">
        <w:rPr>
          <w:color w:val="000000"/>
        </w:rPr>
        <w:t xml:space="preserve">20. </w:t>
      </w:r>
      <w:r w:rsidRPr="0010345F">
        <w:rPr>
          <w:color w:val="000000"/>
        </w:rPr>
        <w:tab/>
        <w:t xml:space="preserve">Thompson WW, Shay DK, Weintraub E, Brammer L, Cox N, Anderson LJ, et al. Mortality associated with influenza and respiratory syncytial virus in the United States. JAMA. 2003 Jan 8;289(2):179–86. </w:t>
      </w:r>
    </w:p>
    <w:p w14:paraId="5A209A70" w14:textId="77777777" w:rsidR="0010345F" w:rsidRPr="0010345F" w:rsidRDefault="0010345F" w:rsidP="0010345F">
      <w:pPr>
        <w:pStyle w:val="Bibliography"/>
        <w:rPr>
          <w:color w:val="000000"/>
        </w:rPr>
      </w:pPr>
      <w:r w:rsidRPr="0010345F">
        <w:rPr>
          <w:color w:val="000000"/>
        </w:rPr>
        <w:t xml:space="preserve">21. </w:t>
      </w:r>
      <w:r w:rsidRPr="0010345F">
        <w:rPr>
          <w:color w:val="000000"/>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p>
    <w:p w14:paraId="2FD19E58" w14:textId="77777777" w:rsidR="0010345F" w:rsidRPr="0010345F" w:rsidRDefault="0010345F" w:rsidP="0010345F">
      <w:pPr>
        <w:pStyle w:val="Bibliography"/>
        <w:rPr>
          <w:color w:val="000000"/>
        </w:rPr>
      </w:pPr>
      <w:r w:rsidRPr="0010345F">
        <w:rPr>
          <w:color w:val="000000"/>
        </w:rPr>
        <w:t xml:space="preserve">22. </w:t>
      </w:r>
      <w:r w:rsidRPr="0010345F">
        <w:rPr>
          <w:color w:val="000000"/>
        </w:rPr>
        <w:tab/>
        <w:t xml:space="preserve">Bedford T, Riley S, Barr IG, Broor S, Chadha M, Cox NJ, et al. Global circulation patterns of seasonal influenza viruses vary with antigenic drift. Nature. 2015 Jul;523(7559):217–20. </w:t>
      </w:r>
    </w:p>
    <w:p w14:paraId="17B45FC7" w14:textId="77777777" w:rsidR="0010345F" w:rsidRPr="0010345F" w:rsidRDefault="0010345F" w:rsidP="0010345F">
      <w:pPr>
        <w:pStyle w:val="Bibliography"/>
        <w:rPr>
          <w:color w:val="000000"/>
        </w:rPr>
      </w:pPr>
      <w:r w:rsidRPr="0010345F">
        <w:rPr>
          <w:color w:val="000000"/>
        </w:rPr>
        <w:t xml:space="preserve">23. </w:t>
      </w:r>
      <w:r w:rsidRPr="0010345F">
        <w:rPr>
          <w:color w:val="000000"/>
        </w:rPr>
        <w:tab/>
        <w:t>Arizona Department of Health Services. Case Definitions for Communicable Morbidities [Internet]. 2019. Available from: https://www.azdhs.gov/documents/preparedness/epidemiology-disease-control/disease-investigation-resources/case-definitions.pdf</w:t>
      </w:r>
    </w:p>
    <w:p w14:paraId="7DCB058B" w14:textId="77777777" w:rsidR="0010345F" w:rsidRPr="0010345F" w:rsidRDefault="0010345F" w:rsidP="0010345F">
      <w:pPr>
        <w:pStyle w:val="Bibliography"/>
        <w:rPr>
          <w:color w:val="000000"/>
        </w:rPr>
      </w:pPr>
      <w:r w:rsidRPr="0010345F">
        <w:rPr>
          <w:color w:val="000000"/>
        </w:rPr>
        <w:t xml:space="preserve">24. </w:t>
      </w:r>
      <w:r w:rsidRPr="0010345F">
        <w:rPr>
          <w:color w:val="000000"/>
        </w:rPr>
        <w:tab/>
        <w:t>Burnham KP, Anderson DR. Model Selection and Multimodel Inference: A Practical Information-Theoretic Approach [Internet]. 2nd ed. New York: Springer-Verlag; 2002 [cited 2019 Apr 16]. Available from: https://www.springer.com/us/book/9780387953649</w:t>
      </w:r>
    </w:p>
    <w:p w14:paraId="70A0A4CC" w14:textId="77777777" w:rsidR="0010345F" w:rsidRPr="0010345F" w:rsidRDefault="0010345F" w:rsidP="0010345F">
      <w:pPr>
        <w:pStyle w:val="Bibliography"/>
        <w:rPr>
          <w:color w:val="000000"/>
        </w:rPr>
      </w:pPr>
      <w:r w:rsidRPr="0010345F">
        <w:rPr>
          <w:color w:val="000000"/>
        </w:rPr>
        <w:t xml:space="preserve">25. </w:t>
      </w:r>
      <w:r w:rsidRPr="0010345F">
        <w:rPr>
          <w:color w:val="000000"/>
        </w:rPr>
        <w:tab/>
        <w:t xml:space="preserve">Hadfield J, Megill C, Bell SM, Huddleston J, Potter B, Callender C, et al. Nextstrain: real-time tracking of pathogen evolution. Bioinformatics. 2018 Dec 1;34(23):4121–3. </w:t>
      </w:r>
    </w:p>
    <w:p w14:paraId="5DDF1753" w14:textId="77777777" w:rsidR="0010345F" w:rsidRPr="0010345F" w:rsidRDefault="0010345F" w:rsidP="0010345F">
      <w:pPr>
        <w:pStyle w:val="Bibliography"/>
        <w:rPr>
          <w:color w:val="000000"/>
        </w:rPr>
      </w:pPr>
      <w:r w:rsidRPr="0010345F">
        <w:rPr>
          <w:color w:val="000000"/>
        </w:rPr>
        <w:t xml:space="preserve">26. </w:t>
      </w:r>
      <w:r w:rsidRPr="0010345F">
        <w:rPr>
          <w:color w:val="000000"/>
        </w:rPr>
        <w:tab/>
        <w:t xml:space="preserve">Neher RA, Bedford T, Daniels RS, Russell CA, Shraiman BI. Prediction, dynamics, and visualization of antigenic phenotypes of seasonal influenza viruses. Proc Natl Acad Sci. 2016 Mar 22;113(12):E1701–9. </w:t>
      </w:r>
    </w:p>
    <w:p w14:paraId="528EB6AC" w14:textId="77777777" w:rsidR="0010345F" w:rsidRPr="0010345F" w:rsidRDefault="0010345F" w:rsidP="0010345F">
      <w:pPr>
        <w:pStyle w:val="Bibliography"/>
        <w:rPr>
          <w:color w:val="000000"/>
        </w:rPr>
      </w:pPr>
      <w:r w:rsidRPr="0010345F">
        <w:rPr>
          <w:color w:val="000000"/>
        </w:rPr>
        <w:t xml:space="preserve">27. </w:t>
      </w:r>
      <w:r w:rsidRPr="0010345F">
        <w:rPr>
          <w:color w:val="000000"/>
        </w:rPr>
        <w:tab/>
        <w:t xml:space="preserve">Bedford T, Suchard MA, Lemey P, Dudas G, Gregory V, Hay AJ, et al. Integrating influenza antigenic dynamics with molecular evolution. Losick R, editor. eLife. 2014 Feb 4;3:e01914. </w:t>
      </w:r>
    </w:p>
    <w:p w14:paraId="4802D76D" w14:textId="77777777" w:rsidR="0010345F" w:rsidRPr="0010345F" w:rsidRDefault="0010345F" w:rsidP="0010345F">
      <w:pPr>
        <w:pStyle w:val="Bibliography"/>
        <w:rPr>
          <w:color w:val="000000"/>
        </w:rPr>
      </w:pPr>
      <w:r w:rsidRPr="0010345F">
        <w:rPr>
          <w:color w:val="000000"/>
        </w:rPr>
        <w:lastRenderedPageBreak/>
        <w:t xml:space="preserve">28. </w:t>
      </w:r>
      <w:r w:rsidRPr="0010345F">
        <w:rPr>
          <w:color w:val="000000"/>
        </w:rPr>
        <w:tab/>
        <w:t>RFA-AI-18-010: Impact of Initial Influenza Exposure on Immunity in Infants (U01 Clinical Trial Not Allowed) [Internet]. [cited 2019 Apr 15]. Available from: https://grants.nih.gov/grants/guide/rfa-files/RFA-AI-18-010.html</w:t>
      </w:r>
    </w:p>
    <w:p w14:paraId="300F3C80" w14:textId="77777777" w:rsidR="0010345F" w:rsidRPr="0010345F" w:rsidRDefault="0010345F" w:rsidP="0010345F">
      <w:pPr>
        <w:pStyle w:val="Bibliography"/>
        <w:rPr>
          <w:color w:val="000000"/>
        </w:rPr>
      </w:pPr>
      <w:r w:rsidRPr="0010345F">
        <w:rPr>
          <w:color w:val="000000"/>
        </w:rPr>
        <w:t xml:space="preserve">29. </w:t>
      </w:r>
      <w:r w:rsidRPr="0010345F">
        <w:rPr>
          <w:color w:val="000000"/>
        </w:rPr>
        <w:tab/>
        <w:t xml:space="preserve">Grenfell BT, Pybus OG, Gog JR, Wood JLN, Daly JM, Mumford JA, et al. Unifying the Epidemiological and Evolutionary Dynamics of Pathogens. Science. 2004 Jan 16;303(5656):327–32. </w:t>
      </w:r>
    </w:p>
    <w:p w14:paraId="5390D46A" w14:textId="77777777" w:rsidR="0010345F" w:rsidRPr="0010345F" w:rsidRDefault="0010345F" w:rsidP="0010345F">
      <w:pPr>
        <w:pStyle w:val="Bibliography"/>
        <w:rPr>
          <w:color w:val="000000"/>
        </w:rPr>
      </w:pPr>
      <w:r w:rsidRPr="0010345F">
        <w:rPr>
          <w:color w:val="000000"/>
        </w:rPr>
        <w:t xml:space="preserve">30. </w:t>
      </w:r>
      <w:r w:rsidRPr="0010345F">
        <w:rPr>
          <w:color w:val="000000"/>
        </w:rPr>
        <w:tab/>
        <w:t xml:space="preserve">Rozo M, Gronvall GK. The Reemergent 1977 H1N1 Strain and the Gain-of-Function Debate. mBio. 2015 Sep 1;6(4):e01013-15. </w:t>
      </w:r>
    </w:p>
    <w:p w14:paraId="7631BF25" w14:textId="77777777" w:rsidR="0010345F" w:rsidRPr="0010345F" w:rsidRDefault="0010345F" w:rsidP="0010345F">
      <w:pPr>
        <w:pStyle w:val="Bibliography"/>
        <w:rPr>
          <w:color w:val="000000"/>
        </w:rPr>
      </w:pPr>
      <w:r w:rsidRPr="0010345F">
        <w:rPr>
          <w:color w:val="000000"/>
        </w:rPr>
        <w:t xml:space="preserve">31. </w:t>
      </w:r>
      <w:r w:rsidRPr="0010345F">
        <w:rPr>
          <w:color w:val="000000"/>
        </w:rPr>
        <w:tab/>
        <w:t xml:space="preserve">Nakajima K, Desselberger U, Palese P. Recent human influenza A (H1N1) viruses are closely related genetically to strains isolated in 1950. Nature. 1978 Jul;274(5669):334. </w:t>
      </w:r>
    </w:p>
    <w:p w14:paraId="6D7EEA12" w14:textId="77777777" w:rsidR="0010345F" w:rsidRPr="0010345F" w:rsidRDefault="0010345F" w:rsidP="0010345F">
      <w:pPr>
        <w:pStyle w:val="Bibliography"/>
        <w:rPr>
          <w:color w:val="000000"/>
        </w:rPr>
      </w:pPr>
      <w:r w:rsidRPr="0010345F">
        <w:rPr>
          <w:color w:val="000000"/>
        </w:rPr>
        <w:t xml:space="preserve">32. </w:t>
      </w:r>
      <w:r w:rsidRPr="0010345F">
        <w:rPr>
          <w:color w:val="000000"/>
        </w:rPr>
        <w:tab/>
        <w:t xml:space="preserve">Palache A, Oriol-Mathieu V, Fino M, Xydia-Charmanta M. Seasonal influenza vaccine dose distribution in 195 countries (2004–2013): Little progress in estimated global vaccination coverage. Vaccine. 2015 Oct 13;33(42):5598–605. </w:t>
      </w:r>
    </w:p>
    <w:p w14:paraId="38E6A9A7" w14:textId="77777777" w:rsidR="0010345F" w:rsidRPr="0010345F" w:rsidRDefault="0010345F" w:rsidP="0010345F">
      <w:pPr>
        <w:pStyle w:val="Bibliography"/>
        <w:rPr>
          <w:color w:val="000000"/>
        </w:rPr>
      </w:pPr>
      <w:r w:rsidRPr="0010345F">
        <w:rPr>
          <w:color w:val="000000"/>
        </w:rPr>
        <w:t xml:space="preserve">33. </w:t>
      </w:r>
      <w:r w:rsidRPr="0010345F">
        <w:rPr>
          <w:color w:val="000000"/>
        </w:rPr>
        <w:tab/>
        <w:t xml:space="preserve">van Essen GA, Palache AM, Forleo E, Fedson DS. Influenza vaccination in 2000: recommendations and vaccine use in 50 developed and rapidly developing countries. Vaccine. 2003 May 1;21(16):1780–5. </w:t>
      </w:r>
    </w:p>
    <w:p w14:paraId="040741EA" w14:textId="77777777" w:rsidR="0010345F" w:rsidRPr="0010345F" w:rsidRDefault="0010345F" w:rsidP="0010345F">
      <w:pPr>
        <w:pStyle w:val="Bibliography"/>
        <w:rPr>
          <w:color w:val="000000"/>
        </w:rPr>
      </w:pPr>
      <w:r w:rsidRPr="0010345F">
        <w:rPr>
          <w:color w:val="000000"/>
        </w:rPr>
        <w:t xml:space="preserve">34. </w:t>
      </w:r>
      <w:r w:rsidRPr="0010345F">
        <w:rPr>
          <w:color w:val="000000"/>
        </w:rPr>
        <w:tab/>
        <w:t>WHO | FluNet [Internet]. WHO. [cited 2019 Apr 15]. Available from: http://www.who.int/influenza/gisrs_laboratory/flunet/en/</w:t>
      </w:r>
    </w:p>
    <w:p w14:paraId="2578641C" w14:textId="77777777" w:rsidR="0010345F" w:rsidRPr="0010345F" w:rsidRDefault="0010345F" w:rsidP="0010345F">
      <w:pPr>
        <w:pStyle w:val="Bibliography"/>
        <w:rPr>
          <w:color w:val="000000"/>
        </w:rPr>
      </w:pPr>
      <w:r w:rsidRPr="0010345F">
        <w:rPr>
          <w:color w:val="000000"/>
        </w:rPr>
        <w:t xml:space="preserve">35. </w:t>
      </w:r>
      <w:r w:rsidRPr="0010345F">
        <w:rPr>
          <w:color w:val="000000"/>
        </w:rPr>
        <w:tab/>
        <w:t>FluView Interactive | CDC [Internet]. 2018 [cited 2019 Apr 15]. Available from: https://www.cdc.gov/flu/weekly/fluviewinteractive.htm</w:t>
      </w:r>
    </w:p>
    <w:p w14:paraId="16A53F32" w14:textId="77777777" w:rsidR="0010345F" w:rsidRPr="0010345F" w:rsidRDefault="0010345F" w:rsidP="0010345F">
      <w:pPr>
        <w:pStyle w:val="Bibliography"/>
        <w:rPr>
          <w:color w:val="000000"/>
        </w:rPr>
      </w:pPr>
      <w:r w:rsidRPr="0010345F">
        <w:rPr>
          <w:color w:val="000000"/>
        </w:rPr>
        <w:t xml:space="preserve">36. </w:t>
      </w:r>
      <w:r w:rsidRPr="0010345F">
        <w:rPr>
          <w:color w:val="000000"/>
        </w:rPr>
        <w:tab/>
        <w:t xml:space="preserve">Bogner P, Capua I, Lipman DJ, Cox NJ. A global initiative on sharing avian flu data. Nature. 2006 Aug;442(7106):981. </w:t>
      </w:r>
    </w:p>
    <w:p w14:paraId="5C761D68" w14:textId="77777777" w:rsidR="0010345F" w:rsidRPr="0010345F" w:rsidRDefault="0010345F" w:rsidP="0010345F">
      <w:pPr>
        <w:pStyle w:val="Bibliography"/>
        <w:rPr>
          <w:color w:val="000000"/>
        </w:rPr>
      </w:pPr>
      <w:r w:rsidRPr="0010345F">
        <w:rPr>
          <w:color w:val="000000"/>
        </w:rPr>
        <w:t xml:space="preserve">37. </w:t>
      </w:r>
      <w:r w:rsidRPr="0010345F">
        <w:rPr>
          <w:color w:val="000000"/>
        </w:rPr>
        <w:tab/>
        <w:t>Sagulenko P, Puller V, Neher RA. TreeTime: Maximum-likelihood phylodynamic analysis. Virus Evol [Internet]. 2018 Jan 8 [cited 2019 Apr 12];4(1). Available from: https://www.ncbi.nlm.nih.gov/pmc/articles/PMC5758920/</w:t>
      </w:r>
    </w:p>
    <w:p w14:paraId="3A52FA1F" w14:textId="77777777" w:rsidR="0010345F" w:rsidRPr="0010345F" w:rsidRDefault="0010345F" w:rsidP="0010345F">
      <w:pPr>
        <w:pStyle w:val="Bibliography"/>
        <w:rPr>
          <w:color w:val="000000"/>
        </w:rPr>
      </w:pPr>
      <w:r w:rsidRPr="0010345F">
        <w:rPr>
          <w:color w:val="000000"/>
        </w:rPr>
        <w:t xml:space="preserve">38. </w:t>
      </w:r>
      <w:r w:rsidRPr="0010345F">
        <w:rPr>
          <w:color w:val="000000"/>
        </w:rPr>
        <w:tab/>
        <w:t xml:space="preserve">Gagnon A, Acosta E, Miller MS. Reporting and evaluating influenza virus surveillance data: An argument for incidence by single year of age. Vaccine. 2018 Oct 8;36(42):6249–52. </w:t>
      </w:r>
    </w:p>
    <w:p w14:paraId="1C523AD9" w14:textId="77777777" w:rsidR="0010345F" w:rsidRPr="0010345F" w:rsidRDefault="0010345F" w:rsidP="0010345F">
      <w:pPr>
        <w:pStyle w:val="Bibliography"/>
        <w:rPr>
          <w:color w:val="000000"/>
        </w:rPr>
      </w:pPr>
      <w:r w:rsidRPr="0010345F">
        <w:rPr>
          <w:color w:val="000000"/>
        </w:rPr>
        <w:t xml:space="preserve">39. </w:t>
      </w:r>
      <w:r w:rsidRPr="0010345F">
        <w:rPr>
          <w:color w:val="000000"/>
        </w:rPr>
        <w:tab/>
        <w:t xml:space="preserve">Dushoff J, Plotkin JB, Viboud C, Earn DJD, Simonsen L. Mortality due to Influenza in the United States—An Annualized Regression Approach Using Multiple-Cause Mortality Data. Am J Epidemiol. 2006 Jan 15;163(2):181–7. </w:t>
      </w:r>
    </w:p>
    <w:p w14:paraId="19A86A88" w14:textId="77777777" w:rsidR="0010345F" w:rsidRPr="0010345F" w:rsidRDefault="0010345F" w:rsidP="0010345F">
      <w:pPr>
        <w:pStyle w:val="Bibliography"/>
        <w:rPr>
          <w:color w:val="000000"/>
        </w:rPr>
      </w:pPr>
      <w:r w:rsidRPr="0010345F">
        <w:rPr>
          <w:color w:val="000000"/>
        </w:rPr>
        <w:t xml:space="preserve">40. </w:t>
      </w:r>
      <w:r w:rsidRPr="0010345F">
        <w:rPr>
          <w:color w:val="000000"/>
        </w:rPr>
        <w:tab/>
        <w:t xml:space="preserve">Jhung MA, Swerdlow D, Olsen SJ, Jernigan D, Biggerstaff M, Kamimoto L, et al. Epidemiology of 2009 Pandemic Influenza A (H1N1) in the United States. Clin Infect Dis. 2011 Jan 1;52(suppl_1):S13–26. </w:t>
      </w:r>
    </w:p>
    <w:p w14:paraId="6D0B92C2" w14:textId="77777777" w:rsidR="0010345F" w:rsidRPr="0010345F" w:rsidRDefault="0010345F" w:rsidP="0010345F">
      <w:pPr>
        <w:pStyle w:val="Bibliography"/>
        <w:rPr>
          <w:color w:val="000000"/>
        </w:rPr>
      </w:pPr>
      <w:r w:rsidRPr="0010345F">
        <w:rPr>
          <w:color w:val="000000"/>
        </w:rPr>
        <w:t xml:space="preserve">41. </w:t>
      </w:r>
      <w:r w:rsidRPr="0010345F">
        <w:rPr>
          <w:color w:val="000000"/>
        </w:rPr>
        <w:tab/>
        <w:t xml:space="preserve">Bolker BM. Ecological Models and Data in R. Princeton University Press; 2008. 409 p. </w:t>
      </w:r>
    </w:p>
    <w:p w14:paraId="351A7CF8" w14:textId="03C0D910" w:rsidR="00276EA6" w:rsidRPr="00276EA6" w:rsidRDefault="00276EA6" w:rsidP="00D90ADD">
      <w:pPr>
        <w:ind w:firstLine="0"/>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Lloyd-Smith" w:date="2019-05-03T14:16:00Z" w:initials="JL">
    <w:p w14:paraId="7EC836B7" w14:textId="04B7E62E" w:rsidR="002A0830" w:rsidRDefault="002A0830">
      <w:pPr>
        <w:pStyle w:val="CommentText"/>
      </w:pPr>
      <w:r>
        <w:rPr>
          <w:rStyle w:val="CommentReference"/>
        </w:rPr>
        <w:t>‘</w:t>
      </w:r>
      <w:r>
        <w:rPr>
          <w:rStyle w:val="CommentReference"/>
        </w:rPr>
        <w:annotationRef/>
      </w:r>
      <w:r>
        <w:rPr>
          <w:rStyle w:val="CommentReference"/>
        </w:rPr>
        <w:t>Simultaneous’ was a bit awkward</w:t>
      </w:r>
    </w:p>
  </w:comment>
  <w:comment w:id="38" w:author="Katelyn Gostic" w:date="2019-04-12T10:36:00Z" w:initials="KG">
    <w:p w14:paraId="27D01E2B" w14:textId="0BA9DD15" w:rsidR="002A0830" w:rsidRDefault="002A0830" w:rsidP="00467547">
      <w:pPr>
        <w:pStyle w:val="CommentText"/>
      </w:pPr>
      <w:r>
        <w:rPr>
          <w:rStyle w:val="CommentReference"/>
        </w:rPr>
        <w:annotationRef/>
      </w:r>
      <w:r>
        <w:rPr>
          <w:rStyle w:val="CommentReference"/>
        </w:rPr>
        <w:t xml:space="preserve">I’m not actually sure how hard we want to lean on this. Another possible approach would be to focus on the seasonal results and then talk about the need for better data collection/sharing. For </w:t>
      </w:r>
      <w:proofErr w:type="gramStart"/>
      <w:r>
        <w:rPr>
          <w:rStyle w:val="CommentReference"/>
        </w:rPr>
        <w:t>now</w:t>
      </w:r>
      <w:proofErr w:type="gramEnd"/>
      <w:r>
        <w:rPr>
          <w:rStyle w:val="CommentReference"/>
        </w:rPr>
        <w:t xml:space="preserve"> I’m putting some emphasis on pandemic results, but I’m open to feedback!</w:t>
      </w:r>
    </w:p>
  </w:comment>
  <w:comment w:id="39" w:author="James Lloyd-Smith" w:date="2019-05-03T14:15:00Z" w:initials="JL">
    <w:p w14:paraId="3DA5572D" w14:textId="371D0946" w:rsidR="002A0830" w:rsidRDefault="002A0830">
      <w:pPr>
        <w:pStyle w:val="CommentText"/>
      </w:pPr>
      <w:r>
        <w:rPr>
          <w:rStyle w:val="CommentReference"/>
        </w:rPr>
        <w:annotationRef/>
      </w:r>
      <w:r>
        <w:t>I think it’s a cool result, and worth highlighting (with appropriate care about how strong the language should be).</w:t>
      </w:r>
    </w:p>
    <w:p w14:paraId="7EB9A555" w14:textId="2FD6504A" w:rsidR="002A0830" w:rsidRDefault="002A0830">
      <w:pPr>
        <w:pStyle w:val="CommentText"/>
      </w:pPr>
      <w:r>
        <w:t>I suggested the edit to the second sentence to avoid absolute statements about ‘only’.</w:t>
      </w:r>
    </w:p>
  </w:comment>
  <w:comment w:id="83" w:author="James Lloyd-Smith" w:date="2019-05-03T21:16:00Z" w:initials="JL">
    <w:p w14:paraId="13BD10BB" w14:textId="785C538C" w:rsidR="002A0830" w:rsidRDefault="002A0830">
      <w:pPr>
        <w:pStyle w:val="CommentText"/>
      </w:pPr>
      <w:r>
        <w:rPr>
          <w:rStyle w:val="CommentReference"/>
        </w:rPr>
        <w:annotationRef/>
      </w:r>
      <w:r>
        <w:t xml:space="preserve">Trying to make language simpler and more consistent with what comes below.  But on second reading I see that the concept of subtype hasn’t come up yet.  Maybe just say ‘broader’ here, and then explain HA, NA, subtypes </w:t>
      </w:r>
      <w:proofErr w:type="spellStart"/>
      <w:r>
        <w:t>etc</w:t>
      </w:r>
      <w:proofErr w:type="spellEnd"/>
      <w:r>
        <w:t xml:space="preserve"> below.</w:t>
      </w:r>
    </w:p>
  </w:comment>
  <w:comment w:id="89" w:author="James Lloyd-Smith" w:date="2019-05-03T21:17:00Z" w:initials="JL">
    <w:p w14:paraId="51750F3F" w14:textId="5E86D1BE" w:rsidR="002A0830" w:rsidRDefault="002A0830">
      <w:pPr>
        <w:pStyle w:val="CommentText"/>
      </w:pPr>
      <w:r>
        <w:rPr>
          <w:rStyle w:val="CommentReference"/>
        </w:rPr>
        <w:annotationRef/>
      </w:r>
      <w:r>
        <w:t>Below I have noted that you need to introduce HA. NA, subtypes, HA groups, etc.  This might be a logical place to add a couple sentences.  Then you could even move the next sentence to the top of the next paragraph.</w:t>
      </w:r>
    </w:p>
  </w:comment>
  <w:comment w:id="91" w:author="James Lloyd-Smith" w:date="2019-05-03T14:37:00Z" w:initials="JL">
    <w:p w14:paraId="6FA1AC3D" w14:textId="396DED6C" w:rsidR="002A0830" w:rsidRDefault="002A0830">
      <w:pPr>
        <w:pStyle w:val="CommentText"/>
      </w:pPr>
      <w:r>
        <w:rPr>
          <w:rStyle w:val="CommentReference"/>
        </w:rPr>
        <w:annotationRef/>
      </w:r>
      <w:r>
        <w:t>You used ‘heterologous (cross-subtype)’ in the last paragraph.  I see why you’re doing it this way here… maybe simplify above?</w:t>
      </w:r>
    </w:p>
  </w:comment>
  <w:comment w:id="97" w:author="James Lloyd-Smith" w:date="2019-05-03T14:42:00Z" w:initials="JL">
    <w:p w14:paraId="6A57762A" w14:textId="3C9AAA16" w:rsidR="002A0830" w:rsidRDefault="002A0830">
      <w:pPr>
        <w:pStyle w:val="CommentText"/>
      </w:pPr>
      <w:r>
        <w:rPr>
          <w:rStyle w:val="CommentReference"/>
        </w:rPr>
        <w:annotationRef/>
      </w:r>
      <w:r>
        <w:t>First mention of HA!  Need to explain.</w:t>
      </w:r>
    </w:p>
  </w:comment>
  <w:comment w:id="99" w:author="James Lloyd-Smith" w:date="2019-05-03T14:45:00Z" w:initials="JL">
    <w:p w14:paraId="1E8AA34C" w14:textId="518AA9C1" w:rsidR="002A0830" w:rsidRDefault="002A0830">
      <w:pPr>
        <w:pStyle w:val="CommentText"/>
      </w:pPr>
      <w:r>
        <w:rPr>
          <w:rStyle w:val="CommentReference"/>
        </w:rPr>
        <w:annotationRef/>
      </w:r>
      <w:r>
        <w:t>This is a very oblique way of introducing an idea that will be central to the study.</w:t>
      </w:r>
    </w:p>
  </w:comment>
  <w:comment w:id="100" w:author="James Lloyd-Smith" w:date="2019-05-03T14:47:00Z" w:initials="JL">
    <w:p w14:paraId="3C1AF570" w14:textId="5AE9ED0D" w:rsidR="002A0830" w:rsidRDefault="002A0830">
      <w:pPr>
        <w:pStyle w:val="CommentText"/>
      </w:pPr>
      <w:r>
        <w:rPr>
          <w:rStyle w:val="CommentReference"/>
        </w:rPr>
        <w:annotationRef/>
      </w:r>
      <w:r>
        <w:t>I struggle with this phrasing, for two reasons:</w:t>
      </w:r>
    </w:p>
    <w:p w14:paraId="6FF66768" w14:textId="5E8FFD60" w:rsidR="002A0830" w:rsidRDefault="002A0830" w:rsidP="00E4315B">
      <w:pPr>
        <w:pStyle w:val="CommentText"/>
        <w:numPr>
          <w:ilvl w:val="0"/>
          <w:numId w:val="2"/>
        </w:numPr>
      </w:pPr>
      <w:r>
        <w:t xml:space="preserve"> It implies that we know this effect comes from antibodies (and hints that we know these are antibodies targeting stalk epitopes)</w:t>
      </w:r>
    </w:p>
    <w:p w14:paraId="54F82CC2" w14:textId="05F5301A" w:rsidR="002A0830" w:rsidRDefault="002A0830" w:rsidP="00E4315B">
      <w:pPr>
        <w:pStyle w:val="CommentText"/>
        <w:numPr>
          <w:ilvl w:val="0"/>
          <w:numId w:val="2"/>
        </w:numPr>
      </w:pPr>
      <w:r>
        <w:t xml:space="preserve"> The logic feels a bit scrambled: imprinting shapes the impacts of the broadly protective responses.  Isn’t it more that we detected population impacts that are consistent with broadly protective responses induced by childhood imprinting?</w:t>
      </w:r>
    </w:p>
  </w:comment>
  <w:comment w:id="102" w:author="James Lloyd-Smith" w:date="2019-05-03T14:50:00Z" w:initials="JL">
    <w:p w14:paraId="664495AA" w14:textId="7966D571" w:rsidR="002A0830" w:rsidRDefault="002A0830">
      <w:pPr>
        <w:pStyle w:val="CommentText"/>
      </w:pPr>
      <w:r>
        <w:rPr>
          <w:rStyle w:val="CommentReference"/>
        </w:rPr>
        <w:annotationRef/>
      </w:r>
      <w:r>
        <w:t xml:space="preserve">Here and above, you call these consistent.  If they are truly consistent over 40 years since 1977, that’s a strong argument against imprinting being an important driver. </w:t>
      </w:r>
    </w:p>
  </w:comment>
  <w:comment w:id="104" w:author="James Lloyd-Smith" w:date="2019-05-03T14:54:00Z" w:initials="JL">
    <w:p w14:paraId="271CE349" w14:textId="1D6B3436" w:rsidR="002A0830" w:rsidRDefault="002A0830">
      <w:pPr>
        <w:pStyle w:val="CommentText"/>
      </w:pPr>
      <w:r>
        <w:rPr>
          <w:rStyle w:val="CommentReference"/>
        </w:rPr>
        <w:annotationRef/>
      </w:r>
      <w:proofErr w:type="gramStart"/>
      <w:r>
        <w:t>First mention,</w:t>
      </w:r>
      <w:proofErr w:type="gramEnd"/>
      <w:r>
        <w:t xml:space="preserve"> need to define.  I suggest a strong short paragraph earlier in the intro where you explain HA, NA, subtypes vs group, etc.</w:t>
      </w:r>
    </w:p>
  </w:comment>
  <w:comment w:id="108" w:author="James Lloyd-Smith" w:date="2019-05-03T14:55:00Z" w:initials="JL">
    <w:p w14:paraId="3050C04E" w14:textId="5E39D04F" w:rsidR="002A0830" w:rsidRDefault="002A0830">
      <w:pPr>
        <w:pStyle w:val="CommentText"/>
      </w:pPr>
      <w:r>
        <w:rPr>
          <w:rStyle w:val="CommentReference"/>
        </w:rPr>
        <w:annotationRef/>
      </w:r>
      <w:r>
        <w:t xml:space="preserve">We clearly have different habits </w:t>
      </w:r>
      <w:proofErr w:type="spellStart"/>
      <w:r>
        <w:t>wrt</w:t>
      </w:r>
      <w:proofErr w:type="spellEnd"/>
      <w:r>
        <w:t xml:space="preserve"> commas.  I see no need for a comma after a single adjective, and sometimes I think you don’t need a comma when there are two adjectives (</w:t>
      </w:r>
      <w:proofErr w:type="spellStart"/>
      <w:r>
        <w:t>esp</w:t>
      </w:r>
      <w:proofErr w:type="spellEnd"/>
      <w:r>
        <w:t xml:space="preserve"> if one of them is effectively part of the noun, as in ‘avian flu’).  Our other source of comma conflict has to do with ‘parenthetical phrases’, which in my view need to be bracketed with commas.  </w:t>
      </w:r>
      <w:proofErr w:type="gramStart"/>
      <w:r>
        <w:t>Anyway</w:t>
      </w:r>
      <w:proofErr w:type="gramEnd"/>
      <w:r>
        <w:t xml:space="preserve"> ultimately you can do what you want, but this may explain some of my edits.</w:t>
      </w:r>
    </w:p>
  </w:comment>
  <w:comment w:id="110" w:author="James Lloyd-Smith" w:date="2019-05-03T16:14:00Z" w:initials="JL">
    <w:p w14:paraId="55BB04F6" w14:textId="0DE157FB" w:rsidR="002A0830" w:rsidRDefault="002A0830">
      <w:pPr>
        <w:pStyle w:val="CommentText"/>
      </w:pPr>
      <w:r>
        <w:rPr>
          <w:rStyle w:val="CommentReference"/>
        </w:rPr>
        <w:annotationRef/>
      </w:r>
      <w:r>
        <w:t xml:space="preserve">Are you confident speaking as though we know these are antibody responses?  Maybe the literature backs this up enough.  </w:t>
      </w:r>
    </w:p>
  </w:comment>
  <w:comment w:id="111" w:author="James Lloyd-Smith" w:date="2019-05-03T16:15:00Z" w:initials="JL">
    <w:p w14:paraId="2E4F84F2" w14:textId="1067ADAD" w:rsidR="002A0830" w:rsidRDefault="002A0830">
      <w:pPr>
        <w:pStyle w:val="CommentText"/>
      </w:pPr>
      <w:r>
        <w:rPr>
          <w:rStyle w:val="CommentReference"/>
        </w:rPr>
        <w:annotationRef/>
      </w:r>
      <w:r>
        <w:rPr>
          <w:rStyle w:val="CommentReference"/>
        </w:rPr>
        <w:t>Would it be more accurate to talk about B cells here?  Or do you think this is equivalent?</w:t>
      </w:r>
    </w:p>
  </w:comment>
  <w:comment w:id="112" w:author="James Lloyd-Smith" w:date="2019-05-03T16:30:00Z" w:initials="JL">
    <w:p w14:paraId="4238D6DD" w14:textId="65521B75" w:rsidR="002A0830" w:rsidRDefault="002A0830">
      <w:pPr>
        <w:pStyle w:val="CommentText"/>
      </w:pPr>
      <w:r>
        <w:rPr>
          <w:rStyle w:val="CommentReference"/>
        </w:rPr>
        <w:annotationRef/>
      </w:r>
      <w:r>
        <w:t>Specify 1B, or 1A-B?</w:t>
      </w:r>
    </w:p>
  </w:comment>
  <w:comment w:id="113" w:author="James Lloyd-Smith" w:date="2019-05-03T16:18:00Z" w:initials="JL">
    <w:p w14:paraId="1C8E311B" w14:textId="7F66D142" w:rsidR="002A0830" w:rsidRDefault="002A0830">
      <w:pPr>
        <w:pStyle w:val="CommentText"/>
      </w:pPr>
      <w:r>
        <w:rPr>
          <w:rStyle w:val="CommentReference"/>
        </w:rPr>
        <w:annotationRef/>
      </w:r>
      <w:r>
        <w:t>This is another new term, which people may not interpret as you intend.  Or they may be confused, since you don’t specify which antigens are novel. Why not phrase in the same terms as above, about the variable immunodominant epitopes.  (I assume you’re avoiding the HA head vs stem language deliberately…)</w:t>
      </w:r>
    </w:p>
  </w:comment>
  <w:comment w:id="114" w:author="James Lloyd-Smith" w:date="2019-05-03T16:21:00Z" w:initials="JL">
    <w:p w14:paraId="7B245550" w14:textId="7E8FDDBC" w:rsidR="002A0830" w:rsidRDefault="002A0830">
      <w:pPr>
        <w:pStyle w:val="CommentText"/>
      </w:pPr>
      <w:r>
        <w:rPr>
          <w:rStyle w:val="CommentReference"/>
        </w:rPr>
        <w:annotationRef/>
      </w:r>
      <w:r>
        <w:rPr>
          <w:rStyle w:val="CommentReference"/>
        </w:rPr>
        <w:t>Maybe</w:t>
      </w:r>
      <w:r>
        <w:t xml:space="preserve"> frame as H3 faster than H1, to match the second half of the sentence.</w:t>
      </w:r>
    </w:p>
  </w:comment>
  <w:comment w:id="115" w:author="James Lloyd-Smith" w:date="2019-05-03T16:27:00Z" w:initials="JL">
    <w:p w14:paraId="43A3433A" w14:textId="4A45F48E" w:rsidR="002A0830" w:rsidRDefault="002A0830">
      <w:pPr>
        <w:pStyle w:val="CommentText"/>
      </w:pPr>
      <w:r>
        <w:rPr>
          <w:rStyle w:val="CommentReference"/>
        </w:rPr>
        <w:annotationRef/>
      </w:r>
      <w:r>
        <w:t>What are you trying to say here?  Are you stating a result, that imprinting was found to matter?  Or a general statement echoing what you said at the beginning of the intro?  Is this needed?  Could this whole sentence be dropped?</w:t>
      </w:r>
    </w:p>
  </w:comment>
  <w:comment w:id="116" w:author="Katelyn Gostic" w:date="2019-04-16T14:28:00Z" w:initials="KG">
    <w:p w14:paraId="7873E082" w14:textId="2A758361" w:rsidR="002A0830" w:rsidRDefault="002A0830">
      <w:pPr>
        <w:pStyle w:val="CommentText"/>
      </w:pPr>
      <w:r>
        <w:rPr>
          <w:rStyle w:val="CommentReference"/>
        </w:rPr>
        <w:annotationRef/>
      </w:r>
      <w:r>
        <w:t xml:space="preserve">The </w:t>
      </w:r>
      <w:proofErr w:type="spellStart"/>
      <w:r>
        <w:t>PLoS</w:t>
      </w:r>
      <w:proofErr w:type="spellEnd"/>
      <w:r>
        <w:t xml:space="preserve"> recommended format is the standard:</w:t>
      </w:r>
    </w:p>
    <w:p w14:paraId="0F310210" w14:textId="77777777" w:rsidR="002A0830" w:rsidRDefault="002A0830">
      <w:pPr>
        <w:pStyle w:val="CommentText"/>
      </w:pPr>
    </w:p>
    <w:p w14:paraId="1204EE43" w14:textId="77777777" w:rsidR="002A0830" w:rsidRDefault="002A0830">
      <w:pPr>
        <w:pStyle w:val="CommentText"/>
      </w:pPr>
      <w:r>
        <w:t>Abstract</w:t>
      </w:r>
    </w:p>
    <w:p w14:paraId="4DA0F9CB" w14:textId="77777777" w:rsidR="002A0830" w:rsidRDefault="002A0830">
      <w:pPr>
        <w:pStyle w:val="CommentText"/>
      </w:pPr>
      <w:r>
        <w:t>Intro</w:t>
      </w:r>
    </w:p>
    <w:p w14:paraId="011EF81F" w14:textId="77777777" w:rsidR="002A0830" w:rsidRDefault="002A0830">
      <w:pPr>
        <w:pStyle w:val="CommentText"/>
      </w:pPr>
      <w:r>
        <w:t>Results</w:t>
      </w:r>
    </w:p>
    <w:p w14:paraId="4410FDF9" w14:textId="77777777" w:rsidR="002A0830" w:rsidRDefault="002A0830">
      <w:pPr>
        <w:pStyle w:val="CommentText"/>
      </w:pPr>
      <w:r>
        <w:t>Discussion</w:t>
      </w:r>
    </w:p>
    <w:p w14:paraId="51FE453B" w14:textId="77777777" w:rsidR="002A0830" w:rsidRDefault="002A0830">
      <w:pPr>
        <w:pStyle w:val="CommentText"/>
      </w:pPr>
      <w:r>
        <w:t>Methods</w:t>
      </w:r>
    </w:p>
    <w:p w14:paraId="3D32FBDB" w14:textId="77777777" w:rsidR="002A0830" w:rsidRDefault="002A0830">
      <w:pPr>
        <w:pStyle w:val="CommentText"/>
      </w:pPr>
    </w:p>
    <w:p w14:paraId="34EA4991" w14:textId="77777777" w:rsidR="002A0830" w:rsidRDefault="002A0830">
      <w:pPr>
        <w:pStyle w:val="CommentText"/>
      </w:pPr>
    </w:p>
    <w:p w14:paraId="71AE1041" w14:textId="77777777" w:rsidR="002A0830" w:rsidRDefault="002A0830">
      <w:pPr>
        <w:pStyle w:val="CommentText"/>
      </w:pPr>
      <w:r>
        <w:t xml:space="preserve">I was having trouble explaining what we found without putting half the methods section in the results. </w:t>
      </w:r>
      <w:proofErr w:type="gramStart"/>
      <w:r>
        <w:t>So</w:t>
      </w:r>
      <w:proofErr w:type="gramEnd"/>
      <w:r>
        <w:t xml:space="preserve"> Jamie suggested I add these two non-standard sections, “The Data” and “The Model”</w:t>
      </w:r>
    </w:p>
    <w:p w14:paraId="069575A3" w14:textId="77777777" w:rsidR="002A0830" w:rsidRDefault="002A0830">
      <w:pPr>
        <w:pStyle w:val="CommentText"/>
      </w:pPr>
    </w:p>
    <w:p w14:paraId="15AE6F96" w14:textId="5B0021AB" w:rsidR="002A0830" w:rsidRDefault="002A0830">
      <w:pPr>
        <w:pStyle w:val="CommentText"/>
      </w:pPr>
      <w:r>
        <w:t>I’m open to feedback on structure, but after a great deal of rearranging, I think this is the best approach I’ve tried.</w:t>
      </w:r>
    </w:p>
  </w:comment>
  <w:comment w:id="117" w:author="Katelyn Gostic" w:date="2019-04-12T10:48:00Z" w:initials="KG">
    <w:p w14:paraId="1F2B4AF2" w14:textId="10AF1DBD" w:rsidR="002A0830" w:rsidRDefault="002A0830">
      <w:pPr>
        <w:pStyle w:val="CommentText"/>
      </w:pPr>
      <w:r>
        <w:rPr>
          <w:rStyle w:val="CommentReference"/>
        </w:rPr>
        <w:annotationRef/>
      </w:r>
      <w:r>
        <w:t>Detail needed?</w:t>
      </w:r>
    </w:p>
  </w:comment>
  <w:comment w:id="118" w:author="Katelyn Gostic" w:date="2019-04-16T14:27:00Z" w:initials="KG">
    <w:p w14:paraId="1EED67F6" w14:textId="77777777" w:rsidR="002A0830" w:rsidRDefault="002A0830">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2A0830" w:rsidRDefault="002A0830">
      <w:pPr>
        <w:pStyle w:val="CommentText"/>
      </w:pPr>
    </w:p>
    <w:p w14:paraId="75FD9209" w14:textId="77777777" w:rsidR="002A0830" w:rsidRDefault="002A0830">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2A0830" w:rsidRDefault="002A0830">
      <w:pPr>
        <w:pStyle w:val="CommentText"/>
      </w:pPr>
    </w:p>
    <w:p w14:paraId="6BB57410" w14:textId="77777777" w:rsidR="002A0830" w:rsidRDefault="002A0830">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2A0830" w:rsidRDefault="002A0830">
      <w:pPr>
        <w:pStyle w:val="CommentText"/>
      </w:pPr>
    </w:p>
    <w:p w14:paraId="484A41BA" w14:textId="53B7C142" w:rsidR="002A0830" w:rsidRDefault="002A0830">
      <w:pPr>
        <w:pStyle w:val="CommentText"/>
      </w:pPr>
      <w:r>
        <w:t xml:space="preserve">Please let me know if anyone has strong opinions. I could re-do this before </w:t>
      </w:r>
      <w:proofErr w:type="gramStart"/>
      <w:r>
        <w:t>submission .</w:t>
      </w:r>
      <w:proofErr w:type="gramEnd"/>
    </w:p>
  </w:comment>
  <w:comment w:id="119" w:author="James Lloyd-Smith" w:date="2019-05-03T16:33:00Z" w:initials="JL">
    <w:p w14:paraId="26C95EBA" w14:textId="712132CF" w:rsidR="002A0830" w:rsidRDefault="002A0830">
      <w:pPr>
        <w:pStyle w:val="CommentText"/>
      </w:pPr>
      <w:r>
        <w:rPr>
          <w:rStyle w:val="CommentReference"/>
        </w:rPr>
        <w:annotationRef/>
      </w:r>
      <w:r>
        <w:t>I’m happy to wait and see if a reviewer asks for a different approach.  I don’t see this as very important, and it’s unlikely to lead to lethal critiques.</w:t>
      </w:r>
    </w:p>
  </w:comment>
  <w:comment w:id="120" w:author="James Lloyd-Smith" w:date="2019-05-03T16:35:00Z" w:initials="JL">
    <w:p w14:paraId="1C660ABB" w14:textId="26F1787D" w:rsidR="002A0830" w:rsidRDefault="002A0830">
      <w:pPr>
        <w:pStyle w:val="CommentText"/>
      </w:pPr>
      <w:r>
        <w:rPr>
          <w:rStyle w:val="CommentReference"/>
        </w:rPr>
        <w:annotationRef/>
      </w:r>
      <w:r>
        <w:t>I would add a brief parenthetical caveat that some people born in the years leading into pandemics don’t get imprinted until after the pandemics.</w:t>
      </w:r>
    </w:p>
  </w:comment>
  <w:comment w:id="124" w:author="James Lloyd-Smith" w:date="2019-05-03T16:40:00Z" w:initials="JL">
    <w:p w14:paraId="49B30E9D" w14:textId="7D1E2435" w:rsidR="002A0830" w:rsidRDefault="002A0830">
      <w:pPr>
        <w:pStyle w:val="CommentText"/>
      </w:pPr>
      <w:r>
        <w:rPr>
          <w:rStyle w:val="CommentReference"/>
        </w:rPr>
        <w:annotationRef/>
      </w:r>
      <w:r>
        <w:t>I would reframe as ‘These H2N2 cohorts are crucial because they are the only source of leverage...’</w:t>
      </w:r>
    </w:p>
  </w:comment>
  <w:comment w:id="139" w:author="James Lloyd-Smith" w:date="2019-05-03T16:47:00Z" w:initials="JL">
    <w:p w14:paraId="34BCDEF9" w14:textId="2BD7B3A9" w:rsidR="002A0830" w:rsidRDefault="002A0830">
      <w:pPr>
        <w:pStyle w:val="CommentText"/>
      </w:pPr>
      <w:r>
        <w:rPr>
          <w:rStyle w:val="CommentReference"/>
        </w:rPr>
        <w:annotationRef/>
      </w:r>
      <w:r>
        <w:t>Maybe add “We did not account for differences in vaccine effectiveness across study years.”</w:t>
      </w:r>
    </w:p>
  </w:comment>
  <w:comment w:id="140" w:author="Katelyn Gostic" w:date="2019-04-15T10:04:00Z" w:initials="KG">
    <w:p w14:paraId="78F32AF1" w14:textId="6443C781" w:rsidR="002A0830" w:rsidRDefault="002A0830">
      <w:pPr>
        <w:pStyle w:val="CommentText"/>
      </w:pPr>
      <w:r>
        <w:rPr>
          <w:rStyle w:val="CommentReference"/>
        </w:rPr>
        <w:annotationRef/>
      </w:r>
      <w:r>
        <w:t>Should I ditch Figs. S6-S7 (alternate smoothing parameters, INSIGHT data)? They are kind of redundant. Fig. S3 shows alt. smoothing of AZ data.</w:t>
      </w:r>
    </w:p>
  </w:comment>
  <w:comment w:id="141" w:author="James Lloyd-Smith" w:date="2019-05-03T17:01:00Z" w:initials="JL">
    <w:p w14:paraId="2F5E6228" w14:textId="1426F9DA" w:rsidR="002A0830" w:rsidRDefault="002A0830">
      <w:pPr>
        <w:pStyle w:val="CommentText"/>
      </w:pPr>
      <w:r>
        <w:rPr>
          <w:rStyle w:val="CommentReference"/>
        </w:rPr>
        <w:annotationRef/>
      </w:r>
      <w:r>
        <w:t>They don’t hurt.  If you only show for AZ data, then people might think you’re hiding these.</w:t>
      </w:r>
    </w:p>
  </w:comment>
  <w:comment w:id="144" w:author="James Lloyd-Smith" w:date="2019-05-03T17:04:00Z" w:initials="JL">
    <w:p w14:paraId="44705C0C" w14:textId="76FF5BEC" w:rsidR="002A0830" w:rsidRDefault="002A0830">
      <w:pPr>
        <w:pStyle w:val="CommentText"/>
      </w:pPr>
      <w:r>
        <w:rPr>
          <w:rStyle w:val="CommentReference"/>
        </w:rPr>
        <w:annotationRef/>
      </w:r>
      <w:r>
        <w:t>Rule of thumb: add a comma if you want the phrase to stick together as an adjective.  E.g. it is density-dependent, but density dependence.</w:t>
      </w:r>
    </w:p>
  </w:comment>
  <w:comment w:id="147" w:author="James Lloyd-Smith" w:date="2019-05-03T21:20:00Z" w:initials="JL">
    <w:p w14:paraId="6B1B89E1" w14:textId="585216B7" w:rsidR="002A0830" w:rsidRDefault="002A0830">
      <w:pPr>
        <w:pStyle w:val="CommentText"/>
      </w:pPr>
      <w:r>
        <w:rPr>
          <w:rStyle w:val="CommentReference"/>
        </w:rPr>
        <w:annotationRef/>
      </w:r>
      <w:r>
        <w:t>I like this compact Fig 4.  It gets the point across, and we don’t miss the details.</w:t>
      </w:r>
    </w:p>
  </w:comment>
  <w:comment w:id="148" w:author="James Lloyd-Smith" w:date="2019-05-03T17:08:00Z" w:initials="JL">
    <w:p w14:paraId="75FC10CD" w14:textId="5E9346F2" w:rsidR="002A0830" w:rsidRDefault="002A0830">
      <w:pPr>
        <w:pStyle w:val="CommentText"/>
      </w:pPr>
      <w:r>
        <w:rPr>
          <w:rStyle w:val="CommentReference"/>
        </w:rPr>
        <w:annotationRef/>
      </w:r>
      <w:r>
        <w:t>Could add ‘and some other minor differences arising from normalization across the birth-year distributions.’</w:t>
      </w:r>
    </w:p>
  </w:comment>
  <w:comment w:id="149" w:author="Katelyn Gostic" w:date="2019-04-11T08:19:00Z" w:initials="KG">
    <w:p w14:paraId="2B82AF28" w14:textId="77777777" w:rsidR="002A0830" w:rsidRDefault="002A0830">
      <w:pPr>
        <w:pStyle w:val="CommentText"/>
      </w:pPr>
      <w:r>
        <w:rPr>
          <w:rStyle w:val="CommentReference"/>
        </w:rPr>
        <w:annotationRef/>
      </w:r>
      <w:r>
        <w:t xml:space="preserve">Could delete this </w:t>
      </w:r>
      <w:proofErr w:type="gramStart"/>
      <w:r>
        <w:t>chunk, and</w:t>
      </w:r>
      <w:proofErr w:type="gramEnd"/>
      <w:r>
        <w:t xml:space="preserve"> shorten this paragraph if we need to cut length.</w:t>
      </w:r>
    </w:p>
    <w:p w14:paraId="71E357EA" w14:textId="77777777" w:rsidR="002A0830" w:rsidRDefault="002A0830">
      <w:pPr>
        <w:pStyle w:val="CommentText"/>
      </w:pPr>
    </w:p>
    <w:p w14:paraId="562C8080" w14:textId="77524555" w:rsidR="002A0830" w:rsidRDefault="002A0830">
      <w:pPr>
        <w:pStyle w:val="CommentText"/>
      </w:pPr>
      <w:r>
        <w:t>I don’t think these within-model patterns are the core message.</w:t>
      </w:r>
    </w:p>
  </w:comment>
  <w:comment w:id="150" w:author="James Lloyd-Smith" w:date="2019-05-03T17:17:00Z" w:initials="JL">
    <w:p w14:paraId="5DFD785A" w14:textId="3593AE62" w:rsidR="002A0830" w:rsidRDefault="002A0830">
      <w:pPr>
        <w:pStyle w:val="CommentText"/>
      </w:pPr>
      <w:r>
        <w:rPr>
          <w:rStyle w:val="CommentReference"/>
        </w:rPr>
        <w:annotationRef/>
      </w:r>
      <w:r>
        <w:t>I agree they’re not the core message, but I’d err on the side of leaving them in for now. Then you’ve got something to cut if they ask you to…</w:t>
      </w:r>
    </w:p>
  </w:comment>
  <w:comment w:id="151" w:author="Katelyn Gostic" w:date="2019-04-11T08:37:00Z" w:initials="KG">
    <w:p w14:paraId="730DD570" w14:textId="244F8E30" w:rsidR="002A0830" w:rsidRDefault="002A0830">
      <w:pPr>
        <w:pStyle w:val="CommentText"/>
      </w:pPr>
      <w:r>
        <w:rPr>
          <w:rStyle w:val="CommentReference"/>
        </w:rPr>
        <w:annotationRef/>
      </w:r>
      <w:r>
        <w:t>Methods?</w:t>
      </w:r>
    </w:p>
  </w:comment>
  <w:comment w:id="152" w:author="James Lloyd-Smith" w:date="2019-05-03T17:19:00Z" w:initials="JL">
    <w:p w14:paraId="3338761B" w14:textId="3ABDE91C" w:rsidR="002A0830" w:rsidRDefault="002A0830">
      <w:pPr>
        <w:pStyle w:val="CommentText"/>
      </w:pPr>
      <w:r>
        <w:rPr>
          <w:rStyle w:val="CommentReference"/>
        </w:rPr>
        <w:annotationRef/>
      </w:r>
      <w:proofErr w:type="gramStart"/>
      <w:r>
        <w:t>Yes</w:t>
      </w:r>
      <w:proofErr w:type="gramEnd"/>
      <w:r>
        <w:t xml:space="preserve"> I would move this to methods.</w:t>
      </w:r>
    </w:p>
  </w:comment>
  <w:comment w:id="154" w:author="James Lloyd-Smith" w:date="2019-05-03T17:22:00Z" w:initials="JL">
    <w:p w14:paraId="34D60690" w14:textId="4E7AC8E7" w:rsidR="002A0830" w:rsidRDefault="002A0830">
      <w:pPr>
        <w:pStyle w:val="CommentText"/>
      </w:pPr>
      <w:r>
        <w:rPr>
          <w:rStyle w:val="CommentReference"/>
        </w:rPr>
        <w:annotationRef/>
      </w:r>
      <w:r>
        <w:t>I love this result.  It’s sad that the model fits don’t look nicer.  I’m debating whether we should acknowledge that, with a brief phrase.</w:t>
      </w:r>
    </w:p>
  </w:comment>
  <w:comment w:id="157" w:author="Katelyn Gostic" w:date="2019-04-15T10:34:00Z" w:initials="KG">
    <w:p w14:paraId="5AF6C0E0" w14:textId="2B44070C" w:rsidR="002A0830" w:rsidRDefault="002A0830">
      <w:pPr>
        <w:pStyle w:val="CommentText"/>
      </w:pPr>
      <w:r>
        <w:rPr>
          <w:rStyle w:val="CommentReference"/>
        </w:rPr>
        <w:annotationRef/>
      </w:r>
      <w:r>
        <w:t xml:space="preserve">Do I need to define </w:t>
      </w:r>
      <w:proofErr w:type="gramStart"/>
      <w:r>
        <w:t>this?:</w:t>
      </w:r>
      <w:proofErr w:type="gramEnd"/>
    </w:p>
    <w:p w14:paraId="37C09E19" w14:textId="77777777" w:rsidR="002A0830" w:rsidRDefault="002A0830">
      <w:pPr>
        <w:pStyle w:val="CommentText"/>
      </w:pPr>
    </w:p>
    <w:p w14:paraId="4FD80541" w14:textId="737E080F" w:rsidR="002A0830" w:rsidRDefault="002A0830">
      <w:pPr>
        <w:pStyle w:val="CommentText"/>
      </w:pPr>
      <w:r>
        <w:t>The “antigenic distance” between two strains, as mapped in Euclidian space, or on a phylogenetic tree, can be used as a proxy for immune cross-reactivity.</w:t>
      </w:r>
    </w:p>
  </w:comment>
  <w:comment w:id="158" w:author="James Lloyd-Smith" w:date="2019-05-03T17:23:00Z" w:initials="JL">
    <w:p w14:paraId="1C18F122" w14:textId="0AA02629" w:rsidR="002A0830" w:rsidRDefault="002A0830">
      <w:pPr>
        <w:pStyle w:val="CommentText"/>
      </w:pPr>
      <w:r>
        <w:rPr>
          <w:rStyle w:val="CommentReference"/>
        </w:rPr>
        <w:annotationRef/>
      </w:r>
      <w:r>
        <w:t>Wouldn’t hurt.</w:t>
      </w:r>
    </w:p>
  </w:comment>
  <w:comment w:id="159" w:author="James Lloyd-Smith" w:date="2019-05-03T17:24:00Z" w:initials="JL">
    <w:p w14:paraId="69A822F0" w14:textId="497833BA" w:rsidR="002A0830" w:rsidRDefault="002A0830">
      <w:pPr>
        <w:pStyle w:val="CommentText"/>
      </w:pPr>
      <w:r>
        <w:rPr>
          <w:rStyle w:val="CommentReference"/>
        </w:rPr>
        <w:annotationRef/>
      </w:r>
      <w:r>
        <w:t xml:space="preserve">Maybe add ‘; strains that have changed substantially (i.e. those exhibiting higher antigenic advance) will be less restricted to children’.  Just to close the loop for people. </w:t>
      </w:r>
    </w:p>
  </w:comment>
  <w:comment w:id="164" w:author="James Lloyd-Smith" w:date="2019-05-03T17:28:00Z" w:initials="JL">
    <w:p w14:paraId="2F337BE5" w14:textId="4273B683" w:rsidR="002A0830" w:rsidRDefault="002A0830">
      <w:pPr>
        <w:pStyle w:val="CommentText"/>
      </w:pPr>
      <w:r>
        <w:rPr>
          <w:rStyle w:val="CommentReference"/>
        </w:rPr>
        <w:annotationRef/>
      </w:r>
      <w:r>
        <w:t xml:space="preserve">Maybe say ‘is the dominant driver of’ since otherwise you’d expect differences due to imprinting.  </w:t>
      </w:r>
    </w:p>
  </w:comment>
  <w:comment w:id="165" w:author="James Lloyd-Smith" w:date="2019-05-03T17:30:00Z" w:initials="JL">
    <w:p w14:paraId="7D6EC650" w14:textId="12FA9E1A" w:rsidR="002A0830" w:rsidRDefault="002A0830">
      <w:pPr>
        <w:pStyle w:val="CommentText"/>
      </w:pPr>
      <w:r>
        <w:t>Would ‘s</w:t>
      </w:r>
      <w:r>
        <w:rPr>
          <w:rStyle w:val="CommentReference"/>
        </w:rPr>
        <w:annotationRef/>
      </w:r>
      <w:r>
        <w:t>peed’ be better?</w:t>
      </w:r>
    </w:p>
  </w:comment>
  <w:comment w:id="166" w:author="James Lloyd-Smith" w:date="2019-05-03T21:24:00Z" w:initials="JL">
    <w:p w14:paraId="4208F846" w14:textId="33CED72A" w:rsidR="002A0830" w:rsidRDefault="002A0830">
      <w:pPr>
        <w:pStyle w:val="CommentText"/>
      </w:pPr>
      <w:r>
        <w:rPr>
          <w:rStyle w:val="CommentReference"/>
        </w:rPr>
        <w:annotationRef/>
      </w:r>
      <w:r>
        <w:t xml:space="preserve">Maybe aim for a stronger opening that gives a bit more context.  Also ‘results showed’ is kind of a throwaway phrase, so not great to open the discussion.  Think about something like ‘Our analyses of two large datasets of influenza cases confirmed a difference in age-specific impacts of seasonal H1 and H3, which was consistent across multiple countries and influenza seasons. We analyzed several possible drivers of these </w:t>
      </w:r>
      <w:proofErr w:type="gramStart"/>
      <w:r>
        <w:t>differences, and</w:t>
      </w:r>
      <w:proofErr w:type="gramEnd"/>
      <w:r>
        <w:t xml:space="preserve"> found greatest support for the hypothesis that immunological imprinting leads to lasting protection against the NA or HA subtype of the first influenza strain encountered in childhood.’  Then carry on.</w:t>
      </w:r>
    </w:p>
    <w:p w14:paraId="32B9A9F1" w14:textId="77777777" w:rsidR="002A0830" w:rsidRDefault="002A0830">
      <w:pPr>
        <w:pStyle w:val="CommentText"/>
      </w:pPr>
    </w:p>
    <w:p w14:paraId="49ADB300" w14:textId="4AC342E5" w:rsidR="002A0830" w:rsidRDefault="002A0830">
      <w:pPr>
        <w:pStyle w:val="CommentText"/>
      </w:pPr>
      <w:r>
        <w:t>Note that I wrote that in a very hedge-y way, echoing your ‘tested driver’ comment.  This is always true of model selection results, but we could be bolder in our general language about it, and then make the point explicitly somewhere.  I note that you use stronger language below anyway.</w:t>
      </w:r>
    </w:p>
  </w:comment>
  <w:comment w:id="169" w:author="James Lloyd-Smith" w:date="2019-05-03T21:22:00Z" w:initials="JL">
    <w:p w14:paraId="1F04B5B3" w14:textId="77E4F40B" w:rsidR="002A0830" w:rsidRDefault="002A0830">
      <w:pPr>
        <w:pStyle w:val="CommentText"/>
      </w:pPr>
      <w:r>
        <w:rPr>
          <w:rStyle w:val="CommentReference"/>
        </w:rPr>
        <w:annotationRef/>
      </w:r>
      <w:r>
        <w:t>I would switch to ‘evolution’ or ‘drift’.  Best to use accessible language here, since some people skip to this paragraph to get the take-home story.</w:t>
      </w:r>
    </w:p>
    <w:p w14:paraId="2E2F6965" w14:textId="77777777" w:rsidR="002A0830" w:rsidRDefault="002A0830">
      <w:pPr>
        <w:pStyle w:val="CommentText"/>
      </w:pPr>
    </w:p>
    <w:p w14:paraId="0E1E09DC" w14:textId="4E82F39B" w:rsidR="002A0830" w:rsidRDefault="002A0830">
      <w:pPr>
        <w:pStyle w:val="CommentText"/>
      </w:pPr>
      <w:r>
        <w:t>On that note, I would be tempted to mention the pandemic results in this paragraph.</w:t>
      </w:r>
    </w:p>
  </w:comment>
  <w:comment w:id="170" w:author="James Lloyd-Smith" w:date="2019-05-03T21:34:00Z" w:initials="JL">
    <w:p w14:paraId="5A89AEA7" w14:textId="6205644A" w:rsidR="002A0830" w:rsidRDefault="002A0830">
      <w:pPr>
        <w:pStyle w:val="CommentText"/>
      </w:pPr>
      <w:r>
        <w:rPr>
          <w:rStyle w:val="CommentReference"/>
        </w:rPr>
        <w:annotationRef/>
      </w:r>
      <w:r>
        <w:t>Try to lead with a sentence about the biology, before getting into these AIC weeds.  Something about how the analysis gave equivocal results about the relative importance of HA subtype imprinting.</w:t>
      </w:r>
    </w:p>
  </w:comment>
  <w:comment w:id="175" w:author="Katelyn Gostic" w:date="2019-04-12T12:16:00Z" w:initials="KG">
    <w:p w14:paraId="390B8387" w14:textId="77777777" w:rsidR="002A0830" w:rsidRDefault="002A0830" w:rsidP="007D766D">
      <w:pPr>
        <w:pStyle w:val="CommentText"/>
        <w:ind w:firstLine="0"/>
      </w:pPr>
      <w:r>
        <w:rPr>
          <w:rStyle w:val="CommentReference"/>
        </w:rPr>
        <w:annotationRef/>
      </w:r>
      <w:r>
        <w:t>Does this paragraph seem out of place?</w:t>
      </w:r>
    </w:p>
    <w:p w14:paraId="76B99F49" w14:textId="77777777" w:rsidR="002A0830" w:rsidRDefault="002A0830" w:rsidP="007D766D">
      <w:pPr>
        <w:pStyle w:val="CommentText"/>
        <w:ind w:firstLine="0"/>
      </w:pPr>
    </w:p>
    <w:p w14:paraId="0EB5F6D4" w14:textId="6BF40E1B" w:rsidR="002A0830" w:rsidRDefault="002A0830" w:rsidP="007D766D">
      <w:pPr>
        <w:pStyle w:val="CommentText"/>
        <w:ind w:firstLine="0"/>
      </w:pPr>
      <w:r>
        <w:t>Not sure if these statements are essential.</w:t>
      </w:r>
    </w:p>
  </w:comment>
  <w:comment w:id="176" w:author="James Lloyd-Smith" w:date="2019-05-03T21:38:00Z" w:initials="JL">
    <w:p w14:paraId="0D41B114" w14:textId="244546A7" w:rsidR="002A0830" w:rsidRDefault="002A0830">
      <w:pPr>
        <w:pStyle w:val="CommentText"/>
      </w:pPr>
      <w:r>
        <w:rPr>
          <w:rStyle w:val="CommentReference"/>
        </w:rPr>
        <w:annotationRef/>
      </w:r>
      <w:r>
        <w:t xml:space="preserve">It feels a bit early in the discussion.  Usually you spend the first half talking up your results and their implications, before getting into limitations and suggestions for future work. </w:t>
      </w:r>
    </w:p>
  </w:comment>
  <w:comment w:id="179" w:author="James Lloyd-Smith" w:date="2019-05-03T21:43:00Z" w:initials="JL">
    <w:p w14:paraId="3F6B8F66" w14:textId="1131B708" w:rsidR="002A0830" w:rsidRDefault="002A0830">
      <w:pPr>
        <w:pStyle w:val="CommentText"/>
      </w:pPr>
      <w:r>
        <w:rPr>
          <w:rStyle w:val="CommentReference"/>
        </w:rPr>
        <w:annotationRef/>
      </w:r>
      <w:r>
        <w:t>I like the overall point you’re making here, but this phrase is a bit weak.  How about ‘it is striking’?</w:t>
      </w:r>
    </w:p>
  </w:comment>
  <w:comment w:id="180" w:author="James Lloyd-Smith" w:date="2019-05-03T21:43:00Z" w:initials="JL">
    <w:p w14:paraId="0822FF3E" w14:textId="70373920" w:rsidR="002A0830" w:rsidRDefault="002A0830">
      <w:pPr>
        <w:pStyle w:val="CommentText"/>
      </w:pPr>
      <w:r>
        <w:rPr>
          <w:rStyle w:val="CommentReference"/>
        </w:rPr>
        <w:annotationRef/>
      </w:r>
      <w:r>
        <w:t>State what kind of titer.  Are these all for HI titers? Or is antigenic space ever constructed with neutralization titers?</w:t>
      </w:r>
    </w:p>
  </w:comment>
  <w:comment w:id="188" w:author="Katelyn Gostic" w:date="2019-04-12T11:45:00Z" w:initials="KG">
    <w:p w14:paraId="292693FC" w14:textId="7BED2CE4" w:rsidR="002A0830" w:rsidRDefault="002A0830" w:rsidP="008F1F78">
      <w:r>
        <w:rPr>
          <w:rStyle w:val="CommentReference"/>
        </w:rPr>
        <w:annotationRef/>
      </w:r>
      <w:r>
        <w:t>I cut this paragraph, because it seemed too in the weeds, but could add some or all of it back in if you all think these ideas are important.</w:t>
      </w:r>
    </w:p>
    <w:p w14:paraId="7187A514" w14:textId="77777777" w:rsidR="002A0830" w:rsidRDefault="002A0830" w:rsidP="008F1F78"/>
    <w:p w14:paraId="510323B2" w14:textId="4DA9434C" w:rsidR="002A0830" w:rsidRPr="008F1F78" w:rsidRDefault="002A0830" w:rsidP="008F1F78">
      <w:r>
        <w:t xml:space="preserve">On the one hand, the serological assays used to inform antigenic drift estimates may systematically underestimate the breadth of cross-protection between strains. The hemagglutination inhibition (HI) assay specifically measures antibody responses against variable epitopes near the receptor binding </w:t>
      </w:r>
      <w:proofErr w:type="gramStart"/>
      <w:r>
        <w:t>site, but</w:t>
      </w:r>
      <w:proofErr w:type="gramEnd"/>
      <w:r>
        <w:t xml:space="preserve"> does not measure broadly protective antibodies specific to more conserved epitopes [CITE]. The neutralization assay is somewhat more comprehensive, but still fails to capture in-vivo effects of T cell help and cellular </w:t>
      </w:r>
      <w:proofErr w:type="gramStart"/>
      <w:r>
        <w:t>immunity, and</w:t>
      </w:r>
      <w:proofErr w:type="gramEnd"/>
      <w:r>
        <w:t xml:space="preserve"> is known to underestimate </w:t>
      </w:r>
      <w:r>
        <w:rPr>
          <w:i/>
        </w:rPr>
        <w:t xml:space="preserve">in-vivo </w:t>
      </w:r>
      <w:r>
        <w:t>protection in some cases.</w:t>
      </w:r>
    </w:p>
    <w:p w14:paraId="019B2D8F" w14:textId="392F66B8" w:rsidR="002A0830" w:rsidRDefault="002A0830">
      <w:pPr>
        <w:pStyle w:val="CommentText"/>
      </w:pPr>
    </w:p>
  </w:comment>
  <w:comment w:id="189" w:author="James Lloyd-Smith" w:date="2019-05-03T21:46:00Z" w:initials="JL">
    <w:p w14:paraId="21ACD16E" w14:textId="6A6AA7F2" w:rsidR="002A0830" w:rsidRDefault="002A0830">
      <w:pPr>
        <w:pStyle w:val="CommentText"/>
      </w:pPr>
      <w:r>
        <w:rPr>
          <w:rStyle w:val="CommentReference"/>
        </w:rPr>
        <w:annotationRef/>
      </w:r>
      <w:r>
        <w:t>As I read, I was already thinking about some of this.  I think one sentence of it, at least, would be good.   I took a stab at it.</w:t>
      </w:r>
    </w:p>
  </w:comment>
  <w:comment w:id="190" w:author="James Lloyd-Smith" w:date="2019-05-03T21:51:00Z" w:initials="JL">
    <w:p w14:paraId="1CE76855" w14:textId="5993D454" w:rsidR="002A0830" w:rsidRDefault="002A0830">
      <w:pPr>
        <w:pStyle w:val="CommentText"/>
      </w:pPr>
      <w:r>
        <w:rPr>
          <w:rStyle w:val="CommentReference"/>
        </w:rPr>
        <w:annotationRef/>
      </w:r>
      <w:r>
        <w:t xml:space="preserve">If you keep the above text about the assays, maybe set this paragraph up with a sentence about how there are possible biological explanations as well. </w:t>
      </w:r>
    </w:p>
  </w:comment>
  <w:comment w:id="191" w:author="Katelyn Gostic" w:date="2019-04-16T15:26:00Z" w:initials="KG">
    <w:p w14:paraId="0941B910" w14:textId="08D983A3" w:rsidR="002A0830" w:rsidRDefault="002A0830">
      <w:pPr>
        <w:pStyle w:val="CommentText"/>
      </w:pPr>
      <w:r>
        <w:rPr>
          <w:rStyle w:val="CommentReference"/>
        </w:rPr>
        <w:annotationRef/>
      </w:r>
      <w:r>
        <w:t>Is this clear?</w:t>
      </w:r>
    </w:p>
  </w:comment>
  <w:comment w:id="192" w:author="James Lloyd-Smith" w:date="2019-05-03T21:53:00Z" w:initials="JL">
    <w:p w14:paraId="4E44111F" w14:textId="6E070150" w:rsidR="002A0830" w:rsidRDefault="002A0830">
      <w:pPr>
        <w:pStyle w:val="CommentText"/>
      </w:pPr>
      <w:r>
        <w:rPr>
          <w:rStyle w:val="CommentReference"/>
        </w:rPr>
        <w:annotationRef/>
      </w:r>
      <w:r>
        <w:t>I think I got it.  Cool idea.</w:t>
      </w:r>
    </w:p>
  </w:comment>
  <w:comment w:id="194" w:author="James Lloyd-Smith" w:date="2019-05-03T21:56:00Z" w:initials="JL">
    <w:p w14:paraId="1D995292" w14:textId="36366864" w:rsidR="002A0830" w:rsidRDefault="002A0830">
      <w:pPr>
        <w:pStyle w:val="CommentText"/>
      </w:pPr>
      <w:r>
        <w:rPr>
          <w:rStyle w:val="CommentReference"/>
        </w:rPr>
        <w:annotationRef/>
      </w:r>
      <w:r>
        <w:t>Not sure this is great phrasing, but I didn’t like ‘somewhat unsurprising’.  ‘somewhat’ is a waffle word and should be used very sparingly.</w:t>
      </w:r>
    </w:p>
  </w:comment>
  <w:comment w:id="202" w:author="James Lloyd-Smith" w:date="2019-05-03T21:58:00Z" w:initials="JL">
    <w:p w14:paraId="3BD79DF2" w14:textId="464F5B8C" w:rsidR="002A0830" w:rsidRDefault="002A0830">
      <w:pPr>
        <w:pStyle w:val="CommentText"/>
      </w:pPr>
      <w:r>
        <w:rPr>
          <w:rStyle w:val="CommentReference"/>
        </w:rPr>
        <w:annotationRef/>
      </w:r>
      <w:r>
        <w:t xml:space="preserve">These commas aren’t </w:t>
      </w:r>
      <w:proofErr w:type="gramStart"/>
      <w:r>
        <w:t>needed</w:t>
      </w:r>
      <w:proofErr w:type="gramEnd"/>
      <w:r>
        <w:t xml:space="preserve"> and they mix up the sentence structure. Save your commas to demarcate phrases. </w:t>
      </w:r>
    </w:p>
  </w:comment>
  <w:comment w:id="208" w:author="James Lloyd-Smith" w:date="2019-05-03T22:03:00Z" w:initials="JL">
    <w:p w14:paraId="56DBDA56" w14:textId="6ED28512" w:rsidR="002A0830" w:rsidRDefault="002A0830">
      <w:pPr>
        <w:pStyle w:val="CommentText"/>
      </w:pPr>
      <w:r>
        <w:rPr>
          <w:rStyle w:val="CommentReference"/>
        </w:rPr>
        <w:annotationRef/>
      </w:r>
      <w:r>
        <w:t>This feels a bit repetitive after just reading a whole paragraph on these ideas.  Maybe condense and merge with the next sentence.</w:t>
      </w:r>
    </w:p>
  </w:comment>
  <w:comment w:id="209" w:author="Katelyn Gostic" w:date="2019-04-16T15:36:00Z" w:initials="KG">
    <w:p w14:paraId="3EE3EC95" w14:textId="612F84C7" w:rsidR="002A0830" w:rsidRDefault="002A0830">
      <w:pPr>
        <w:pStyle w:val="CommentText"/>
      </w:pPr>
      <w:r>
        <w:rPr>
          <w:rStyle w:val="CommentReference"/>
        </w:rPr>
        <w:annotationRef/>
      </w:r>
      <w:r>
        <w:t>As I’m doing a final read…was the 1976 swine flu vaccine a big deal outside the US? If so, we’d expect the see different pandemic age distributions in Europe if the 1976 vaccine had a big impact, which I don’t think is supported by the data.</w:t>
      </w:r>
    </w:p>
  </w:comment>
  <w:comment w:id="210" w:author="James Lloyd-Smith" w:date="2019-05-03T22:04:00Z" w:initials="JL">
    <w:p w14:paraId="080D08ED" w14:textId="5D3CCBA3" w:rsidR="002A0830" w:rsidRDefault="002A0830">
      <w:pPr>
        <w:pStyle w:val="CommentText"/>
      </w:pPr>
      <w:r>
        <w:rPr>
          <w:rStyle w:val="CommentReference"/>
        </w:rPr>
        <w:annotationRef/>
      </w:r>
      <w:proofErr w:type="gramStart"/>
      <w:r>
        <w:t>Yeah</w:t>
      </w:r>
      <w:proofErr w:type="gramEnd"/>
      <w:r>
        <w:t xml:space="preserve"> I asked you about this in some recent conversation.  Are the INSIGHT data usable or do they start too late? To my understanding, the 1976 vaccination was a US decision since the swine flu cases were at a US base (and Carter got hammered for it, due to adverse events and the fact that no pandemic arose).  </w:t>
      </w:r>
      <w:proofErr w:type="gramStart"/>
      <w:r>
        <w:t>So</w:t>
      </w:r>
      <w:proofErr w:type="gramEnd"/>
      <w:r>
        <w:t xml:space="preserve"> there’s a clear prediction to make here… not sure if anyone has looked at the age distributions in sufficient detail, but at minimum you could frame the question.  This would help anyway because this idea seems a bit fleeting as is.</w:t>
      </w:r>
    </w:p>
  </w:comment>
  <w:comment w:id="216" w:author="James Lloyd-Smith" w:date="2019-05-03T22:19:00Z" w:initials="JL">
    <w:p w14:paraId="74CD0D79" w14:textId="37BB0F92" w:rsidR="002A0830" w:rsidRDefault="002A0830">
      <w:pPr>
        <w:pStyle w:val="CommentText"/>
      </w:pPr>
      <w:r>
        <w:rPr>
          <w:rStyle w:val="CommentReference"/>
        </w:rPr>
        <w:annotationRef/>
      </w:r>
      <w:r>
        <w:t>I like this result.</w:t>
      </w:r>
    </w:p>
  </w:comment>
  <w:comment w:id="218" w:author="James Lloyd-Smith" w:date="2019-05-03T22:19:00Z" w:initials="JL">
    <w:p w14:paraId="71C49C6C" w14:textId="579165D7" w:rsidR="002A0830" w:rsidRDefault="002A0830">
      <w:pPr>
        <w:pStyle w:val="CommentText"/>
      </w:pPr>
      <w:r>
        <w:rPr>
          <w:rStyle w:val="CommentReference"/>
        </w:rPr>
        <w:annotationRef/>
      </w:r>
      <w:r>
        <w:t>I think somewhere around here would be a better place to put the paragraph from above about the need for biomarkers, and limitations of doing this inference from cross-sectional data.</w:t>
      </w:r>
    </w:p>
  </w:comment>
  <w:comment w:id="219" w:author="James Lloyd-Smith" w:date="2019-05-03T22:21:00Z" w:initials="JL">
    <w:p w14:paraId="23FFB6CF" w14:textId="6AB7AF54" w:rsidR="002A0830" w:rsidRDefault="002A0830">
      <w:pPr>
        <w:pStyle w:val="CommentText"/>
      </w:pPr>
      <w:r>
        <w:rPr>
          <w:rStyle w:val="CommentReference"/>
        </w:rPr>
        <w:annotationRef/>
      </w:r>
      <w:r>
        <w:t>Could add the Influenza Research Database</w:t>
      </w:r>
    </w:p>
    <w:p w14:paraId="3F098171" w14:textId="37124D70" w:rsidR="002A0830" w:rsidRDefault="002A0830">
      <w:pPr>
        <w:pStyle w:val="CommentText"/>
      </w:pPr>
      <w:hyperlink r:id="rId1" w:history="1">
        <w:r>
          <w:rPr>
            <w:rStyle w:val="Hyperlink"/>
          </w:rPr>
          <w:t>https://www.fludb.org/</w:t>
        </w:r>
      </w:hyperlink>
    </w:p>
    <w:p w14:paraId="03E8F0AD" w14:textId="41F7BCE1" w:rsidR="002A0830" w:rsidRDefault="002A0830">
      <w:pPr>
        <w:pStyle w:val="CommentText"/>
      </w:pPr>
      <w:r>
        <w:t>The JCVI guys were plugging it to me.</w:t>
      </w:r>
    </w:p>
  </w:comment>
  <w:comment w:id="220" w:author="James Lloyd-Smith" w:date="2019-05-03T22:23:00Z" w:initials="JL">
    <w:p w14:paraId="51131667" w14:textId="63E1CBD7" w:rsidR="002A0830" w:rsidRDefault="002A0830">
      <w:pPr>
        <w:pStyle w:val="CommentText"/>
      </w:pPr>
      <w:r>
        <w:rPr>
          <w:rStyle w:val="CommentReference"/>
        </w:rPr>
        <w:annotationRef/>
      </w:r>
      <w:r>
        <w:t xml:space="preserve">This is a fair </w:t>
      </w:r>
      <w:proofErr w:type="gramStart"/>
      <w:r>
        <w:t>point, but</w:t>
      </w:r>
      <w:proofErr w:type="gramEnd"/>
      <w:r>
        <w:t xml:space="preserve"> feels a bit weird in the discussion of a research paper.</w:t>
      </w:r>
    </w:p>
  </w:comment>
  <w:comment w:id="242" w:author="James Lloyd-Smith" w:date="2019-05-03T23:35:00Z" w:initials="JL">
    <w:p w14:paraId="1F1670CE" w14:textId="543F0FCB" w:rsidR="002A0830" w:rsidRDefault="002A0830">
      <w:pPr>
        <w:pStyle w:val="CommentText"/>
      </w:pPr>
      <w:r>
        <w:rPr>
          <w:rStyle w:val="CommentReference"/>
        </w:rPr>
        <w:annotationRef/>
      </w:r>
      <w:r>
        <w:t>Don’t like the optics of emphasizing failure at this point of the paper.  Maybe frame as our finding of narrow imprinting, rather than broadly protective imprinting…</w:t>
      </w:r>
    </w:p>
  </w:comment>
  <w:comment w:id="243" w:author="James Lloyd-Smith" w:date="2019-05-03T23:36:00Z" w:initials="JL">
    <w:p w14:paraId="15B08B96" w14:textId="5972135B" w:rsidR="002A0830" w:rsidRDefault="002A0830">
      <w:pPr>
        <w:pStyle w:val="CommentText"/>
      </w:pPr>
      <w:r>
        <w:rPr>
          <w:rStyle w:val="CommentReference"/>
        </w:rPr>
        <w:annotationRef/>
      </w:r>
      <w:r>
        <w:t>As phrased, it sounds like we’re questioning the longevity (i.e. as though we think it’s actually not as long-lived).  Rephrase to ‘revealing the surprising longevity’ or similar?</w:t>
      </w:r>
    </w:p>
  </w:comment>
  <w:comment w:id="244" w:author="James Lloyd-Smith" w:date="2019-05-03T23:35:00Z" w:initials="JL">
    <w:p w14:paraId="05DC1E13" w14:textId="5888CF77" w:rsidR="002A0830" w:rsidRDefault="002A0830">
      <w:pPr>
        <w:pStyle w:val="CommentText"/>
      </w:pPr>
      <w:r>
        <w:rPr>
          <w:rStyle w:val="CommentReference"/>
        </w:rPr>
        <w:annotationRef/>
      </w:r>
      <w:r>
        <w:t>I would move this to the end of the sentence, and maybe add ‘potential implications’</w:t>
      </w:r>
    </w:p>
  </w:comment>
  <w:comment w:id="245" w:author="James Lloyd-Smith" w:date="2019-05-03T23:38:00Z" w:initials="JL">
    <w:p w14:paraId="28D7E705" w14:textId="32EABA2E" w:rsidR="002A0830" w:rsidRDefault="002A0830">
      <w:pPr>
        <w:pStyle w:val="CommentText"/>
      </w:pPr>
      <w:r>
        <w:rPr>
          <w:rStyle w:val="CommentReference"/>
        </w:rPr>
        <w:annotationRef/>
      </w:r>
      <w:r>
        <w:t xml:space="preserve">This Discussion is long, and a tiny bit repetitive </w:t>
      </w:r>
      <w:proofErr w:type="spellStart"/>
      <w:r>
        <w:t>ord</w:t>
      </w:r>
      <w:proofErr w:type="spellEnd"/>
      <w:r>
        <w:t xml:space="preserve"> wordy at times.  I think it’s close to </w:t>
      </w:r>
      <w:proofErr w:type="spellStart"/>
      <w:r>
        <w:t>submittable</w:t>
      </w:r>
      <w:proofErr w:type="spellEnd"/>
      <w:r>
        <w:t>, but any snips and trims you can make in final read-through would be good.  But the key thing is to make sure your ideas come through, and are highlighted appropriately, so the editors and reviewers can appreciate them.  Then they may ask for the length to be trimmed, but that’s do-able if necessary.</w:t>
      </w:r>
    </w:p>
  </w:comment>
  <w:comment w:id="251" w:author="James Lloyd-Smith" w:date="2019-05-03T23:44:00Z" w:initials="JL">
    <w:p w14:paraId="4C51F78D" w14:textId="589B2E94" w:rsidR="002A0830" w:rsidRDefault="002A0830">
      <w:pPr>
        <w:pStyle w:val="CommentText"/>
      </w:pPr>
      <w:r>
        <w:rPr>
          <w:rStyle w:val="CommentReference"/>
        </w:rPr>
        <w:annotationRef/>
      </w:r>
      <w:r>
        <w:t>Delete?</w:t>
      </w:r>
    </w:p>
  </w:comment>
  <w:comment w:id="252" w:author="James Lloyd-Smith" w:date="2019-05-03T23:46:00Z" w:initials="JL">
    <w:p w14:paraId="6099F1F7" w14:textId="398BCEA0" w:rsidR="002A0830" w:rsidRDefault="002A0830">
      <w:pPr>
        <w:pStyle w:val="CommentText"/>
      </w:pPr>
      <w:r>
        <w:rPr>
          <w:rStyle w:val="CommentReference"/>
        </w:rPr>
        <w:annotationRef/>
      </w:r>
      <w:r>
        <w:t>This text seems a bit garbled.</w:t>
      </w:r>
    </w:p>
  </w:comment>
  <w:comment w:id="260" w:author="James Lloyd-Smith" w:date="2019-05-03T23:49:00Z" w:initials="JL">
    <w:p w14:paraId="517F7AF0" w14:textId="45077077" w:rsidR="002A0830" w:rsidRDefault="002A0830">
      <w:pPr>
        <w:pStyle w:val="CommentText"/>
      </w:pPr>
      <w:r>
        <w:rPr>
          <w:rStyle w:val="CommentReference"/>
        </w:rPr>
        <w:annotationRef/>
      </w:r>
      <w:r>
        <w:t>Check this – seems wrong</w:t>
      </w:r>
    </w:p>
  </w:comment>
  <w:comment w:id="262" w:author="James Lloyd-Smith" w:date="2019-05-03T23:51:00Z" w:initials="JL">
    <w:p w14:paraId="3EFB8849" w14:textId="4B0C8826" w:rsidR="002A0830" w:rsidRDefault="002A0830">
      <w:pPr>
        <w:pStyle w:val="CommentText"/>
      </w:pPr>
      <w:r>
        <w:rPr>
          <w:rStyle w:val="CommentReference"/>
        </w:rPr>
        <w:annotationRef/>
      </w:r>
      <w:r>
        <w:t xml:space="preserve">Need to define </w:t>
      </w:r>
      <w:proofErr w:type="spellStart"/>
      <w:r>
        <w:t>r_V</w:t>
      </w:r>
      <w:proofErr w:type="spellEnd"/>
      <w:r>
        <w:t xml:space="preserve">, </w:t>
      </w:r>
      <w:proofErr w:type="spellStart"/>
      <w:r>
        <w:t>r_I</w:t>
      </w:r>
      <w:proofErr w:type="spellEnd"/>
    </w:p>
  </w:comment>
  <w:comment w:id="269" w:author="James Lloyd-Smith" w:date="2019-05-03T23:53:00Z" w:initials="JL">
    <w:p w14:paraId="31143EAC" w14:textId="160C3ABD" w:rsidR="002A0830" w:rsidRDefault="002A0830">
      <w:pPr>
        <w:pStyle w:val="CommentText"/>
      </w:pPr>
      <w:r>
        <w:rPr>
          <w:rStyle w:val="CommentReference"/>
        </w:rPr>
        <w:annotationRef/>
      </w:r>
      <w:r>
        <w:t xml:space="preserve">Maybe make the point that the H1 data were analyzed separately anyway, so this doesn’t have a quantitative impact on any results. </w:t>
      </w:r>
    </w:p>
  </w:comment>
  <w:comment w:id="270" w:author="Katelyn Gostic" w:date="2019-04-10T16:41:00Z" w:initials="KG">
    <w:p w14:paraId="7D622A0E" w14:textId="77777777" w:rsidR="002A0830" w:rsidRDefault="002A0830" w:rsidP="00C012F4">
      <w:pPr>
        <w:pStyle w:val="CommentText"/>
      </w:pPr>
      <w:r>
        <w:rPr>
          <w:rStyle w:val="CommentReference"/>
        </w:rPr>
        <w:annotationRef/>
      </w:r>
      <w:r>
        <w:t xml:space="preserve">Need to check that this is </w:t>
      </w:r>
      <w:proofErr w:type="spellStart"/>
      <w:r>
        <w:t>oK</w:t>
      </w:r>
      <w:proofErr w:type="spellEnd"/>
    </w:p>
  </w:comment>
  <w:comment w:id="271" w:author="Katelyn Gostic" w:date="2019-04-16T16:07:00Z" w:initials="KG">
    <w:p w14:paraId="3718DE7A" w14:textId="12C6E247" w:rsidR="002A0830" w:rsidRDefault="002A0830">
      <w:pPr>
        <w:pStyle w:val="CommentText"/>
      </w:pPr>
      <w:r>
        <w:rPr>
          <w:rStyle w:val="CommentReference"/>
        </w:rPr>
        <w:annotationRef/>
      </w:r>
      <w:proofErr w:type="spellStart"/>
      <w:r>
        <w:t>PLoS</w:t>
      </w:r>
      <w:proofErr w:type="spellEnd"/>
      <w:r>
        <w:t xml:space="preserve"> requires deposition of all datasets, so this might be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836B7" w15:done="0"/>
  <w15:commentEx w15:paraId="27D01E2B" w15:done="0"/>
  <w15:commentEx w15:paraId="7EB9A555" w15:paraIdParent="27D01E2B" w15:done="0"/>
  <w15:commentEx w15:paraId="13BD10BB" w15:done="0"/>
  <w15:commentEx w15:paraId="51750F3F" w15:done="0"/>
  <w15:commentEx w15:paraId="6FA1AC3D" w15:done="0"/>
  <w15:commentEx w15:paraId="6A57762A" w15:done="0"/>
  <w15:commentEx w15:paraId="1E8AA34C" w15:done="0"/>
  <w15:commentEx w15:paraId="54F82CC2" w15:done="0"/>
  <w15:commentEx w15:paraId="664495AA" w15:done="0"/>
  <w15:commentEx w15:paraId="271CE349" w15:done="0"/>
  <w15:commentEx w15:paraId="3050C04E" w15:done="0"/>
  <w15:commentEx w15:paraId="55BB04F6" w15:done="0"/>
  <w15:commentEx w15:paraId="2E4F84F2" w15:done="0"/>
  <w15:commentEx w15:paraId="4238D6DD" w15:done="0"/>
  <w15:commentEx w15:paraId="1C8E311B" w15:done="0"/>
  <w15:commentEx w15:paraId="7B245550" w15:done="0"/>
  <w15:commentEx w15:paraId="43A3433A" w15:done="0"/>
  <w15:commentEx w15:paraId="15AE6F96" w15:done="0"/>
  <w15:commentEx w15:paraId="1F2B4AF2" w15:done="0"/>
  <w15:commentEx w15:paraId="484A41BA" w15:done="0"/>
  <w15:commentEx w15:paraId="26C95EBA" w15:paraIdParent="484A41BA" w15:done="0"/>
  <w15:commentEx w15:paraId="1C660ABB" w15:done="0"/>
  <w15:commentEx w15:paraId="49B30E9D" w15:done="0"/>
  <w15:commentEx w15:paraId="34BCDEF9" w15:done="0"/>
  <w15:commentEx w15:paraId="78F32AF1" w15:done="0"/>
  <w15:commentEx w15:paraId="2F5E6228" w15:paraIdParent="78F32AF1" w15:done="0"/>
  <w15:commentEx w15:paraId="44705C0C" w15:done="0"/>
  <w15:commentEx w15:paraId="6B1B89E1" w15:done="0"/>
  <w15:commentEx w15:paraId="75FC10CD" w15:done="0"/>
  <w15:commentEx w15:paraId="562C8080" w15:done="0"/>
  <w15:commentEx w15:paraId="5DFD785A" w15:paraIdParent="562C8080" w15:done="0"/>
  <w15:commentEx w15:paraId="730DD570" w15:done="0"/>
  <w15:commentEx w15:paraId="3338761B" w15:paraIdParent="730DD570" w15:done="0"/>
  <w15:commentEx w15:paraId="34D60690" w15:done="0"/>
  <w15:commentEx w15:paraId="4FD80541" w15:done="0"/>
  <w15:commentEx w15:paraId="1C18F122" w15:paraIdParent="4FD80541" w15:done="0"/>
  <w15:commentEx w15:paraId="69A822F0" w15:done="0"/>
  <w15:commentEx w15:paraId="2F337BE5" w15:done="0"/>
  <w15:commentEx w15:paraId="7D6EC650" w15:done="0"/>
  <w15:commentEx w15:paraId="49ADB300" w15:done="0"/>
  <w15:commentEx w15:paraId="0E1E09DC" w15:done="0"/>
  <w15:commentEx w15:paraId="5A89AEA7" w15:done="0"/>
  <w15:commentEx w15:paraId="0EB5F6D4" w15:done="0"/>
  <w15:commentEx w15:paraId="0D41B114" w15:paraIdParent="0EB5F6D4" w15:done="0"/>
  <w15:commentEx w15:paraId="3F6B8F66" w15:done="0"/>
  <w15:commentEx w15:paraId="0822FF3E" w15:done="0"/>
  <w15:commentEx w15:paraId="019B2D8F" w15:done="0"/>
  <w15:commentEx w15:paraId="21ACD16E" w15:paraIdParent="019B2D8F" w15:done="0"/>
  <w15:commentEx w15:paraId="1CE76855" w15:done="0"/>
  <w15:commentEx w15:paraId="0941B910" w15:done="0"/>
  <w15:commentEx w15:paraId="4E44111F" w15:paraIdParent="0941B910" w15:done="0"/>
  <w15:commentEx w15:paraId="1D995292" w15:done="0"/>
  <w15:commentEx w15:paraId="3BD79DF2" w15:done="0"/>
  <w15:commentEx w15:paraId="56DBDA56" w15:done="0"/>
  <w15:commentEx w15:paraId="3EE3EC95" w15:done="0"/>
  <w15:commentEx w15:paraId="080D08ED" w15:paraIdParent="3EE3EC95" w15:done="0"/>
  <w15:commentEx w15:paraId="74CD0D79" w15:done="0"/>
  <w15:commentEx w15:paraId="71C49C6C" w15:done="0"/>
  <w15:commentEx w15:paraId="03E8F0AD" w15:done="0"/>
  <w15:commentEx w15:paraId="51131667" w15:done="0"/>
  <w15:commentEx w15:paraId="1F1670CE" w15:done="0"/>
  <w15:commentEx w15:paraId="15B08B96" w15:done="0"/>
  <w15:commentEx w15:paraId="05DC1E13" w15:done="0"/>
  <w15:commentEx w15:paraId="28D7E705" w15:done="0"/>
  <w15:commentEx w15:paraId="4C51F78D" w15:done="0"/>
  <w15:commentEx w15:paraId="6099F1F7" w15:done="0"/>
  <w15:commentEx w15:paraId="517F7AF0" w15:done="0"/>
  <w15:commentEx w15:paraId="3EFB8849" w15:done="0"/>
  <w15:commentEx w15:paraId="31143EAC"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836B7" w16cid:durableId="2077BEA0"/>
  <w16cid:commentId w16cid:paraId="27D01E2B" w16cid:durableId="205AE899"/>
  <w16cid:commentId w16cid:paraId="7EB9A555" w16cid:durableId="2077BEA3"/>
  <w16cid:commentId w16cid:paraId="13BD10BB" w16cid:durableId="2077BEA5"/>
  <w16cid:commentId w16cid:paraId="51750F3F" w16cid:durableId="2077BEA6"/>
  <w16cid:commentId w16cid:paraId="6FA1AC3D" w16cid:durableId="2077BEA7"/>
  <w16cid:commentId w16cid:paraId="6A57762A" w16cid:durableId="2077BEA8"/>
  <w16cid:commentId w16cid:paraId="1E8AA34C" w16cid:durableId="2077BEA9"/>
  <w16cid:commentId w16cid:paraId="54F82CC2" w16cid:durableId="2077BEAA"/>
  <w16cid:commentId w16cid:paraId="664495AA" w16cid:durableId="2077BEAB"/>
  <w16cid:commentId w16cid:paraId="271CE349" w16cid:durableId="2077BEAC"/>
  <w16cid:commentId w16cid:paraId="3050C04E" w16cid:durableId="2077BEAD"/>
  <w16cid:commentId w16cid:paraId="55BB04F6" w16cid:durableId="2077BEAE"/>
  <w16cid:commentId w16cid:paraId="2E4F84F2" w16cid:durableId="2077BEAF"/>
  <w16cid:commentId w16cid:paraId="4238D6DD" w16cid:durableId="2077BEB0"/>
  <w16cid:commentId w16cid:paraId="1C8E311B" w16cid:durableId="2077BEB1"/>
  <w16cid:commentId w16cid:paraId="7B245550" w16cid:durableId="2077BEB2"/>
  <w16cid:commentId w16cid:paraId="43A3433A" w16cid:durableId="2077BEB3"/>
  <w16cid:commentId w16cid:paraId="15AE6F96" w16cid:durableId="206064F6"/>
  <w16cid:commentId w16cid:paraId="1F2B4AF2" w16cid:durableId="205AEB62"/>
  <w16cid:commentId w16cid:paraId="484A41BA" w16cid:durableId="206064DC"/>
  <w16cid:commentId w16cid:paraId="26C95EBA" w16cid:durableId="2077BEB7"/>
  <w16cid:commentId w16cid:paraId="1C660ABB" w16cid:durableId="2077BEB8"/>
  <w16cid:commentId w16cid:paraId="49B30E9D" w16cid:durableId="2077BEB9"/>
  <w16cid:commentId w16cid:paraId="34BCDEF9" w16cid:durableId="2077BEBA"/>
  <w16cid:commentId w16cid:paraId="78F32AF1" w16cid:durableId="205ED5C6"/>
  <w16cid:commentId w16cid:paraId="2F5E6228" w16cid:durableId="2077BEBC"/>
  <w16cid:commentId w16cid:paraId="44705C0C" w16cid:durableId="2077BEBD"/>
  <w16cid:commentId w16cid:paraId="6B1B89E1" w16cid:durableId="2077BEBE"/>
  <w16cid:commentId w16cid:paraId="75FC10CD" w16cid:durableId="2077BEBF"/>
  <w16cid:commentId w16cid:paraId="562C8080" w16cid:durableId="20597717"/>
  <w16cid:commentId w16cid:paraId="5DFD785A" w16cid:durableId="2077BEC1"/>
  <w16cid:commentId w16cid:paraId="730DD570" w16cid:durableId="20597B5F"/>
  <w16cid:commentId w16cid:paraId="3338761B" w16cid:durableId="2077BEC3"/>
  <w16cid:commentId w16cid:paraId="34D60690" w16cid:durableId="2077BEC4"/>
  <w16cid:commentId w16cid:paraId="4FD80541" w16cid:durableId="205EDCAD"/>
  <w16cid:commentId w16cid:paraId="1C18F122" w16cid:durableId="2077BEC6"/>
  <w16cid:commentId w16cid:paraId="69A822F0" w16cid:durableId="2077BEC7"/>
  <w16cid:commentId w16cid:paraId="2F337BE5" w16cid:durableId="2077BEC8"/>
  <w16cid:commentId w16cid:paraId="7D6EC650" w16cid:durableId="2077BEC9"/>
  <w16cid:commentId w16cid:paraId="49ADB300" w16cid:durableId="2077BECA"/>
  <w16cid:commentId w16cid:paraId="0E1E09DC" w16cid:durableId="2077BECB"/>
  <w16cid:commentId w16cid:paraId="5A89AEA7" w16cid:durableId="2077BECC"/>
  <w16cid:commentId w16cid:paraId="0EB5F6D4" w16cid:durableId="205B0032"/>
  <w16cid:commentId w16cid:paraId="0D41B114" w16cid:durableId="2077BECE"/>
  <w16cid:commentId w16cid:paraId="3F6B8F66" w16cid:durableId="2077BECF"/>
  <w16cid:commentId w16cid:paraId="0822FF3E" w16cid:durableId="2077BED0"/>
  <w16cid:commentId w16cid:paraId="019B2D8F" w16cid:durableId="205AF8E1"/>
  <w16cid:commentId w16cid:paraId="21ACD16E" w16cid:durableId="2077BED2"/>
  <w16cid:commentId w16cid:paraId="1CE76855" w16cid:durableId="2077BED3"/>
  <w16cid:commentId w16cid:paraId="0941B910" w16cid:durableId="20607288"/>
  <w16cid:commentId w16cid:paraId="4E44111F" w16cid:durableId="2077BED5"/>
  <w16cid:commentId w16cid:paraId="1D995292" w16cid:durableId="2077BED6"/>
  <w16cid:commentId w16cid:paraId="3BD79DF2" w16cid:durableId="2077BED7"/>
  <w16cid:commentId w16cid:paraId="56DBDA56" w16cid:durableId="2077BED8"/>
  <w16cid:commentId w16cid:paraId="3EE3EC95" w16cid:durableId="2060750E"/>
  <w16cid:commentId w16cid:paraId="080D08ED" w16cid:durableId="2077BEDA"/>
  <w16cid:commentId w16cid:paraId="74CD0D79" w16cid:durableId="2077BEDB"/>
  <w16cid:commentId w16cid:paraId="71C49C6C" w16cid:durableId="2077BEDC"/>
  <w16cid:commentId w16cid:paraId="03E8F0AD" w16cid:durableId="2077BEDD"/>
  <w16cid:commentId w16cid:paraId="51131667" w16cid:durableId="2077BEDE"/>
  <w16cid:commentId w16cid:paraId="1F1670CE" w16cid:durableId="2077BEDF"/>
  <w16cid:commentId w16cid:paraId="15B08B96" w16cid:durableId="2077BEE0"/>
  <w16cid:commentId w16cid:paraId="05DC1E13" w16cid:durableId="2077BEE1"/>
  <w16cid:commentId w16cid:paraId="28D7E705" w16cid:durableId="2077BEE2"/>
  <w16cid:commentId w16cid:paraId="4C51F78D" w16cid:durableId="2077BEE3"/>
  <w16cid:commentId w16cid:paraId="6099F1F7" w16cid:durableId="2077BEE4"/>
  <w16cid:commentId w16cid:paraId="517F7AF0" w16cid:durableId="2077BEE5"/>
  <w16cid:commentId w16cid:paraId="3EFB8849" w16cid:durableId="2077BEE6"/>
  <w16cid:commentId w16cid:paraId="31143EAC" w16cid:durableId="2077BEE7"/>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52E87" w14:textId="77777777" w:rsidR="007B0B68" w:rsidRDefault="007B0B68" w:rsidP="00657DC4">
      <w:pPr>
        <w:spacing w:line="240" w:lineRule="auto"/>
      </w:pPr>
      <w:r>
        <w:separator/>
      </w:r>
    </w:p>
  </w:endnote>
  <w:endnote w:type="continuationSeparator" w:id="0">
    <w:p w14:paraId="12AADCE6" w14:textId="77777777" w:rsidR="007B0B68" w:rsidRDefault="007B0B68"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B0FC7" w14:textId="77777777" w:rsidR="007B0B68" w:rsidRDefault="007B0B68" w:rsidP="00657DC4">
      <w:pPr>
        <w:spacing w:line="240" w:lineRule="auto"/>
      </w:pPr>
      <w:r>
        <w:separator/>
      </w:r>
    </w:p>
  </w:footnote>
  <w:footnote w:type="continuationSeparator" w:id="0">
    <w:p w14:paraId="353D7CCD" w14:textId="77777777" w:rsidR="007B0B68" w:rsidRDefault="007B0B68"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DB3"/>
    <w:rsid w:val="000134F2"/>
    <w:rsid w:val="00020923"/>
    <w:rsid w:val="0002311C"/>
    <w:rsid w:val="000249D2"/>
    <w:rsid w:val="00025920"/>
    <w:rsid w:val="000279CC"/>
    <w:rsid w:val="00027C8C"/>
    <w:rsid w:val="0004108C"/>
    <w:rsid w:val="00043B30"/>
    <w:rsid w:val="00044271"/>
    <w:rsid w:val="00052985"/>
    <w:rsid w:val="00053092"/>
    <w:rsid w:val="00057D81"/>
    <w:rsid w:val="0006047B"/>
    <w:rsid w:val="00080DF5"/>
    <w:rsid w:val="00090E68"/>
    <w:rsid w:val="0009422F"/>
    <w:rsid w:val="000A1CBD"/>
    <w:rsid w:val="000A58C5"/>
    <w:rsid w:val="000A60EF"/>
    <w:rsid w:val="000A7C38"/>
    <w:rsid w:val="000B1313"/>
    <w:rsid w:val="000B6E54"/>
    <w:rsid w:val="000B7405"/>
    <w:rsid w:val="000C5BA0"/>
    <w:rsid w:val="000F6F65"/>
    <w:rsid w:val="001006F3"/>
    <w:rsid w:val="00101D12"/>
    <w:rsid w:val="0010345F"/>
    <w:rsid w:val="00115228"/>
    <w:rsid w:val="001156DE"/>
    <w:rsid w:val="00116A67"/>
    <w:rsid w:val="001243A4"/>
    <w:rsid w:val="00130F28"/>
    <w:rsid w:val="00132A72"/>
    <w:rsid w:val="00134CED"/>
    <w:rsid w:val="00135F7B"/>
    <w:rsid w:val="00141A74"/>
    <w:rsid w:val="00141DDB"/>
    <w:rsid w:val="001446BC"/>
    <w:rsid w:val="00145904"/>
    <w:rsid w:val="001533AF"/>
    <w:rsid w:val="0016048C"/>
    <w:rsid w:val="00165DB6"/>
    <w:rsid w:val="001717DC"/>
    <w:rsid w:val="001857FE"/>
    <w:rsid w:val="00191293"/>
    <w:rsid w:val="0019181F"/>
    <w:rsid w:val="001929DE"/>
    <w:rsid w:val="001953D9"/>
    <w:rsid w:val="00197158"/>
    <w:rsid w:val="001A1404"/>
    <w:rsid w:val="001A202D"/>
    <w:rsid w:val="001A7DA9"/>
    <w:rsid w:val="001B0E3E"/>
    <w:rsid w:val="001B5155"/>
    <w:rsid w:val="001B612B"/>
    <w:rsid w:val="001C10EE"/>
    <w:rsid w:val="001C744D"/>
    <w:rsid w:val="001D4FC6"/>
    <w:rsid w:val="001E2BD5"/>
    <w:rsid w:val="001E5BD8"/>
    <w:rsid w:val="001F6718"/>
    <w:rsid w:val="00201103"/>
    <w:rsid w:val="00204C88"/>
    <w:rsid w:val="0021176C"/>
    <w:rsid w:val="0022392F"/>
    <w:rsid w:val="00230C94"/>
    <w:rsid w:val="002511E6"/>
    <w:rsid w:val="0025230C"/>
    <w:rsid w:val="00254C2E"/>
    <w:rsid w:val="002604A9"/>
    <w:rsid w:val="0026097F"/>
    <w:rsid w:val="00263E35"/>
    <w:rsid w:val="0026439E"/>
    <w:rsid w:val="00264636"/>
    <w:rsid w:val="00267632"/>
    <w:rsid w:val="00271B5A"/>
    <w:rsid w:val="00273D9F"/>
    <w:rsid w:val="00274F1C"/>
    <w:rsid w:val="00276EA6"/>
    <w:rsid w:val="002971D6"/>
    <w:rsid w:val="002A02BA"/>
    <w:rsid w:val="002A0830"/>
    <w:rsid w:val="002A0B88"/>
    <w:rsid w:val="002A0C29"/>
    <w:rsid w:val="002B6E69"/>
    <w:rsid w:val="002B7093"/>
    <w:rsid w:val="002C0019"/>
    <w:rsid w:val="002C7B9D"/>
    <w:rsid w:val="002D0DE7"/>
    <w:rsid w:val="002D7D40"/>
    <w:rsid w:val="002E2793"/>
    <w:rsid w:val="002F0983"/>
    <w:rsid w:val="0030589E"/>
    <w:rsid w:val="00311582"/>
    <w:rsid w:val="0031494E"/>
    <w:rsid w:val="003175A4"/>
    <w:rsid w:val="00317856"/>
    <w:rsid w:val="00333BD4"/>
    <w:rsid w:val="0033762F"/>
    <w:rsid w:val="0034104C"/>
    <w:rsid w:val="00341827"/>
    <w:rsid w:val="00354678"/>
    <w:rsid w:val="00354A5C"/>
    <w:rsid w:val="00356284"/>
    <w:rsid w:val="00370270"/>
    <w:rsid w:val="00370439"/>
    <w:rsid w:val="0037226F"/>
    <w:rsid w:val="00374483"/>
    <w:rsid w:val="00375762"/>
    <w:rsid w:val="00375FB7"/>
    <w:rsid w:val="003861AD"/>
    <w:rsid w:val="003A0592"/>
    <w:rsid w:val="003A18BB"/>
    <w:rsid w:val="003B1129"/>
    <w:rsid w:val="003B229C"/>
    <w:rsid w:val="003B4553"/>
    <w:rsid w:val="003B63E9"/>
    <w:rsid w:val="003E7319"/>
    <w:rsid w:val="003F19DC"/>
    <w:rsid w:val="003F3450"/>
    <w:rsid w:val="00404084"/>
    <w:rsid w:val="00415A75"/>
    <w:rsid w:val="00424A99"/>
    <w:rsid w:val="00434B26"/>
    <w:rsid w:val="00436E33"/>
    <w:rsid w:val="00447193"/>
    <w:rsid w:val="004568B5"/>
    <w:rsid w:val="00460482"/>
    <w:rsid w:val="00463D56"/>
    <w:rsid w:val="00467547"/>
    <w:rsid w:val="00470AC4"/>
    <w:rsid w:val="00472895"/>
    <w:rsid w:val="004840A3"/>
    <w:rsid w:val="004918B3"/>
    <w:rsid w:val="004938D7"/>
    <w:rsid w:val="004A488E"/>
    <w:rsid w:val="004B4050"/>
    <w:rsid w:val="004B4E62"/>
    <w:rsid w:val="004B7167"/>
    <w:rsid w:val="004B727D"/>
    <w:rsid w:val="004C2AB7"/>
    <w:rsid w:val="004C6DE0"/>
    <w:rsid w:val="004C7478"/>
    <w:rsid w:val="004E52C4"/>
    <w:rsid w:val="004E6708"/>
    <w:rsid w:val="004F5A58"/>
    <w:rsid w:val="004F644E"/>
    <w:rsid w:val="005008B8"/>
    <w:rsid w:val="0050423B"/>
    <w:rsid w:val="005376A4"/>
    <w:rsid w:val="00540462"/>
    <w:rsid w:val="0054138E"/>
    <w:rsid w:val="00542B73"/>
    <w:rsid w:val="0054347A"/>
    <w:rsid w:val="00551516"/>
    <w:rsid w:val="0055245D"/>
    <w:rsid w:val="00552A46"/>
    <w:rsid w:val="00563A7C"/>
    <w:rsid w:val="00572094"/>
    <w:rsid w:val="005738F7"/>
    <w:rsid w:val="005869F2"/>
    <w:rsid w:val="00587E40"/>
    <w:rsid w:val="00597E18"/>
    <w:rsid w:val="005A436E"/>
    <w:rsid w:val="005B01EB"/>
    <w:rsid w:val="005C2BF3"/>
    <w:rsid w:val="005C5CDD"/>
    <w:rsid w:val="005C6797"/>
    <w:rsid w:val="005D38D0"/>
    <w:rsid w:val="005E69EB"/>
    <w:rsid w:val="005E7CCE"/>
    <w:rsid w:val="005F29DF"/>
    <w:rsid w:val="005F3FC5"/>
    <w:rsid w:val="005F4A47"/>
    <w:rsid w:val="005F5F36"/>
    <w:rsid w:val="00600C36"/>
    <w:rsid w:val="006078C7"/>
    <w:rsid w:val="006158C9"/>
    <w:rsid w:val="00620CF7"/>
    <w:rsid w:val="00622512"/>
    <w:rsid w:val="006248A3"/>
    <w:rsid w:val="00631C1E"/>
    <w:rsid w:val="00635F86"/>
    <w:rsid w:val="00643BE7"/>
    <w:rsid w:val="006546BE"/>
    <w:rsid w:val="006573A8"/>
    <w:rsid w:val="00657DC4"/>
    <w:rsid w:val="00664F70"/>
    <w:rsid w:val="00671B6D"/>
    <w:rsid w:val="00680139"/>
    <w:rsid w:val="006932DF"/>
    <w:rsid w:val="00697A38"/>
    <w:rsid w:val="006A52F7"/>
    <w:rsid w:val="006A6DA3"/>
    <w:rsid w:val="006B1D0B"/>
    <w:rsid w:val="006C54C9"/>
    <w:rsid w:val="006C5593"/>
    <w:rsid w:val="006E0BF9"/>
    <w:rsid w:val="006E4B7E"/>
    <w:rsid w:val="006F10B0"/>
    <w:rsid w:val="007026BE"/>
    <w:rsid w:val="007061B4"/>
    <w:rsid w:val="00707DCA"/>
    <w:rsid w:val="00720C60"/>
    <w:rsid w:val="007304EA"/>
    <w:rsid w:val="00734EAB"/>
    <w:rsid w:val="00750183"/>
    <w:rsid w:val="00750A62"/>
    <w:rsid w:val="00770F6B"/>
    <w:rsid w:val="007841D5"/>
    <w:rsid w:val="00787FCB"/>
    <w:rsid w:val="00794B7F"/>
    <w:rsid w:val="007A08D5"/>
    <w:rsid w:val="007B0B68"/>
    <w:rsid w:val="007C1F6F"/>
    <w:rsid w:val="007D0420"/>
    <w:rsid w:val="007D2374"/>
    <w:rsid w:val="007D766D"/>
    <w:rsid w:val="007F4DFF"/>
    <w:rsid w:val="007F6295"/>
    <w:rsid w:val="00802B48"/>
    <w:rsid w:val="00804002"/>
    <w:rsid w:val="00812530"/>
    <w:rsid w:val="00812FA4"/>
    <w:rsid w:val="008170EE"/>
    <w:rsid w:val="008260A7"/>
    <w:rsid w:val="008346CD"/>
    <w:rsid w:val="00834A71"/>
    <w:rsid w:val="008365EC"/>
    <w:rsid w:val="00847094"/>
    <w:rsid w:val="00847C4E"/>
    <w:rsid w:val="008518D2"/>
    <w:rsid w:val="008524BA"/>
    <w:rsid w:val="00857387"/>
    <w:rsid w:val="00857DEF"/>
    <w:rsid w:val="00871899"/>
    <w:rsid w:val="00871931"/>
    <w:rsid w:val="00872C2F"/>
    <w:rsid w:val="0087491A"/>
    <w:rsid w:val="008826B3"/>
    <w:rsid w:val="00886856"/>
    <w:rsid w:val="00890F08"/>
    <w:rsid w:val="008A5EA6"/>
    <w:rsid w:val="008B7DF2"/>
    <w:rsid w:val="008C04AA"/>
    <w:rsid w:val="008E271A"/>
    <w:rsid w:val="008F1F78"/>
    <w:rsid w:val="008F224C"/>
    <w:rsid w:val="008F4B08"/>
    <w:rsid w:val="008F6480"/>
    <w:rsid w:val="009037CC"/>
    <w:rsid w:val="0091293E"/>
    <w:rsid w:val="009154A6"/>
    <w:rsid w:val="00921028"/>
    <w:rsid w:val="009217E5"/>
    <w:rsid w:val="00923C67"/>
    <w:rsid w:val="00926A9C"/>
    <w:rsid w:val="00927D2E"/>
    <w:rsid w:val="00930D53"/>
    <w:rsid w:val="00931ADB"/>
    <w:rsid w:val="0093627B"/>
    <w:rsid w:val="009410F9"/>
    <w:rsid w:val="009555CB"/>
    <w:rsid w:val="00955C83"/>
    <w:rsid w:val="00966788"/>
    <w:rsid w:val="009724A4"/>
    <w:rsid w:val="00982FC6"/>
    <w:rsid w:val="00984A6F"/>
    <w:rsid w:val="00985FB5"/>
    <w:rsid w:val="00986CDC"/>
    <w:rsid w:val="00995CFD"/>
    <w:rsid w:val="009A0B87"/>
    <w:rsid w:val="009A0E3E"/>
    <w:rsid w:val="009A3824"/>
    <w:rsid w:val="009B4937"/>
    <w:rsid w:val="009B5ACC"/>
    <w:rsid w:val="009D0923"/>
    <w:rsid w:val="009D19F9"/>
    <w:rsid w:val="009E4150"/>
    <w:rsid w:val="009E4ACD"/>
    <w:rsid w:val="009E7961"/>
    <w:rsid w:val="009E7B69"/>
    <w:rsid w:val="009F0AD0"/>
    <w:rsid w:val="009F0C16"/>
    <w:rsid w:val="00A00944"/>
    <w:rsid w:val="00A05ACC"/>
    <w:rsid w:val="00A070B6"/>
    <w:rsid w:val="00A12E9F"/>
    <w:rsid w:val="00A15A6A"/>
    <w:rsid w:val="00A225FF"/>
    <w:rsid w:val="00A22713"/>
    <w:rsid w:val="00A40146"/>
    <w:rsid w:val="00A4473E"/>
    <w:rsid w:val="00A44D3D"/>
    <w:rsid w:val="00A55AAF"/>
    <w:rsid w:val="00A6279B"/>
    <w:rsid w:val="00A66228"/>
    <w:rsid w:val="00A70842"/>
    <w:rsid w:val="00A74679"/>
    <w:rsid w:val="00A806B4"/>
    <w:rsid w:val="00A82F33"/>
    <w:rsid w:val="00A91633"/>
    <w:rsid w:val="00A93740"/>
    <w:rsid w:val="00A93E8E"/>
    <w:rsid w:val="00A94BB8"/>
    <w:rsid w:val="00A96AB5"/>
    <w:rsid w:val="00AA1584"/>
    <w:rsid w:val="00AA276D"/>
    <w:rsid w:val="00AA5A95"/>
    <w:rsid w:val="00AB4854"/>
    <w:rsid w:val="00AB71DA"/>
    <w:rsid w:val="00AC40CF"/>
    <w:rsid w:val="00AC7D23"/>
    <w:rsid w:val="00AC7F4B"/>
    <w:rsid w:val="00AD1DAF"/>
    <w:rsid w:val="00AF06AA"/>
    <w:rsid w:val="00AF6BE1"/>
    <w:rsid w:val="00AF71F6"/>
    <w:rsid w:val="00AF7F25"/>
    <w:rsid w:val="00B05A46"/>
    <w:rsid w:val="00B05FF2"/>
    <w:rsid w:val="00B11042"/>
    <w:rsid w:val="00B15E4C"/>
    <w:rsid w:val="00B20431"/>
    <w:rsid w:val="00B26135"/>
    <w:rsid w:val="00B268BB"/>
    <w:rsid w:val="00B26E78"/>
    <w:rsid w:val="00B32311"/>
    <w:rsid w:val="00B42541"/>
    <w:rsid w:val="00B47D8A"/>
    <w:rsid w:val="00B52FEA"/>
    <w:rsid w:val="00B7003C"/>
    <w:rsid w:val="00B80B72"/>
    <w:rsid w:val="00B80F80"/>
    <w:rsid w:val="00B81D4B"/>
    <w:rsid w:val="00B82166"/>
    <w:rsid w:val="00B93295"/>
    <w:rsid w:val="00B93BD9"/>
    <w:rsid w:val="00B94AB5"/>
    <w:rsid w:val="00B972D9"/>
    <w:rsid w:val="00BA4AC4"/>
    <w:rsid w:val="00BB3160"/>
    <w:rsid w:val="00BB3F5B"/>
    <w:rsid w:val="00BB5BA8"/>
    <w:rsid w:val="00BB6F82"/>
    <w:rsid w:val="00BC3936"/>
    <w:rsid w:val="00BC46A0"/>
    <w:rsid w:val="00BD546B"/>
    <w:rsid w:val="00BE634D"/>
    <w:rsid w:val="00BF2E00"/>
    <w:rsid w:val="00C012F4"/>
    <w:rsid w:val="00C02DB8"/>
    <w:rsid w:val="00C02E9F"/>
    <w:rsid w:val="00C04A4E"/>
    <w:rsid w:val="00C141BD"/>
    <w:rsid w:val="00C32268"/>
    <w:rsid w:val="00C34550"/>
    <w:rsid w:val="00C36A19"/>
    <w:rsid w:val="00C4098A"/>
    <w:rsid w:val="00C436B3"/>
    <w:rsid w:val="00C52709"/>
    <w:rsid w:val="00C559A8"/>
    <w:rsid w:val="00C57590"/>
    <w:rsid w:val="00C63E96"/>
    <w:rsid w:val="00C66B46"/>
    <w:rsid w:val="00C678EA"/>
    <w:rsid w:val="00C7659A"/>
    <w:rsid w:val="00C779D5"/>
    <w:rsid w:val="00C853A5"/>
    <w:rsid w:val="00C9194E"/>
    <w:rsid w:val="00C94DC4"/>
    <w:rsid w:val="00C96919"/>
    <w:rsid w:val="00C972AF"/>
    <w:rsid w:val="00CB0303"/>
    <w:rsid w:val="00CC4B5E"/>
    <w:rsid w:val="00CC4C59"/>
    <w:rsid w:val="00CD0116"/>
    <w:rsid w:val="00CD076F"/>
    <w:rsid w:val="00CD07ED"/>
    <w:rsid w:val="00CD3039"/>
    <w:rsid w:val="00CD3D54"/>
    <w:rsid w:val="00CE3037"/>
    <w:rsid w:val="00CE5C17"/>
    <w:rsid w:val="00CF035D"/>
    <w:rsid w:val="00CF1678"/>
    <w:rsid w:val="00CF3874"/>
    <w:rsid w:val="00CF38C7"/>
    <w:rsid w:val="00CF38D4"/>
    <w:rsid w:val="00CF59BD"/>
    <w:rsid w:val="00D00DD4"/>
    <w:rsid w:val="00D03D67"/>
    <w:rsid w:val="00D040F5"/>
    <w:rsid w:val="00D06CC9"/>
    <w:rsid w:val="00D11C38"/>
    <w:rsid w:val="00D11EF1"/>
    <w:rsid w:val="00D129C8"/>
    <w:rsid w:val="00D1530D"/>
    <w:rsid w:val="00D157B3"/>
    <w:rsid w:val="00D21298"/>
    <w:rsid w:val="00D271E1"/>
    <w:rsid w:val="00D304F6"/>
    <w:rsid w:val="00D3077B"/>
    <w:rsid w:val="00D456A4"/>
    <w:rsid w:val="00D50243"/>
    <w:rsid w:val="00D547EF"/>
    <w:rsid w:val="00D6036B"/>
    <w:rsid w:val="00D753F9"/>
    <w:rsid w:val="00D83A50"/>
    <w:rsid w:val="00D90ADD"/>
    <w:rsid w:val="00D94A3E"/>
    <w:rsid w:val="00D96178"/>
    <w:rsid w:val="00DA78F3"/>
    <w:rsid w:val="00DB642D"/>
    <w:rsid w:val="00DB69DF"/>
    <w:rsid w:val="00DC0C78"/>
    <w:rsid w:val="00DC1B53"/>
    <w:rsid w:val="00DC356B"/>
    <w:rsid w:val="00DC593C"/>
    <w:rsid w:val="00DC6E9D"/>
    <w:rsid w:val="00DD464D"/>
    <w:rsid w:val="00DF448B"/>
    <w:rsid w:val="00DF544D"/>
    <w:rsid w:val="00DF55B3"/>
    <w:rsid w:val="00DF5F35"/>
    <w:rsid w:val="00E04A79"/>
    <w:rsid w:val="00E1338D"/>
    <w:rsid w:val="00E4315B"/>
    <w:rsid w:val="00E46C15"/>
    <w:rsid w:val="00E47429"/>
    <w:rsid w:val="00E50262"/>
    <w:rsid w:val="00E508B7"/>
    <w:rsid w:val="00E51433"/>
    <w:rsid w:val="00E74BFD"/>
    <w:rsid w:val="00E7753C"/>
    <w:rsid w:val="00E77AEE"/>
    <w:rsid w:val="00E81B5D"/>
    <w:rsid w:val="00E87F7D"/>
    <w:rsid w:val="00E927DF"/>
    <w:rsid w:val="00E97AB8"/>
    <w:rsid w:val="00EA660B"/>
    <w:rsid w:val="00EB0A82"/>
    <w:rsid w:val="00EB51E4"/>
    <w:rsid w:val="00EC13ED"/>
    <w:rsid w:val="00EC2156"/>
    <w:rsid w:val="00EC67F1"/>
    <w:rsid w:val="00EE35FB"/>
    <w:rsid w:val="00EE4535"/>
    <w:rsid w:val="00EF4342"/>
    <w:rsid w:val="00F00013"/>
    <w:rsid w:val="00F02268"/>
    <w:rsid w:val="00F02B0F"/>
    <w:rsid w:val="00F0421E"/>
    <w:rsid w:val="00F075FF"/>
    <w:rsid w:val="00F11B85"/>
    <w:rsid w:val="00F23E77"/>
    <w:rsid w:val="00F50FDC"/>
    <w:rsid w:val="00F51E45"/>
    <w:rsid w:val="00F57CDD"/>
    <w:rsid w:val="00F634D8"/>
    <w:rsid w:val="00F76193"/>
    <w:rsid w:val="00F80CC0"/>
    <w:rsid w:val="00F8249F"/>
    <w:rsid w:val="00F91774"/>
    <w:rsid w:val="00FA24F3"/>
    <w:rsid w:val="00FA3F08"/>
    <w:rsid w:val="00FA4853"/>
    <w:rsid w:val="00FA6504"/>
    <w:rsid w:val="00FC0982"/>
    <w:rsid w:val="00FC0E5A"/>
    <w:rsid w:val="00FD3DBB"/>
    <w:rsid w:val="00FD43FB"/>
    <w:rsid w:val="00FD481E"/>
    <w:rsid w:val="00FD62D5"/>
    <w:rsid w:val="00FF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ludb.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27</Pages>
  <Words>28911</Words>
  <Characters>164798</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4</cp:revision>
  <dcterms:created xsi:type="dcterms:W3CDTF">2019-05-06T01:16:00Z</dcterms:created>
  <dcterms:modified xsi:type="dcterms:W3CDTF">2019-05-06T02:07:00Z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id="ZTQWDW3w"/&gt;&lt;style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