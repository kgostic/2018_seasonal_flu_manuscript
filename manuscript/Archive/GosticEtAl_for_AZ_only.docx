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9B1B56" w:rsidRDefault="00FD481E" w:rsidP="00276EA6">
      <w:pPr>
        <w:pStyle w:val="Title"/>
        <w:spacing w:line="240" w:lineRule="auto"/>
      </w:pPr>
      <w:r w:rsidRPr="009B1B56">
        <w:t>Birth year, immune history and differences in risk from seasonal influenza H1N1 and H3N2</w:t>
      </w:r>
    </w:p>
    <w:p w14:paraId="4261AA8B" w14:textId="77777777" w:rsidR="00FD481E" w:rsidRPr="009B1B56" w:rsidRDefault="00FD481E" w:rsidP="00276EA6">
      <w:pPr>
        <w:spacing w:line="240" w:lineRule="auto"/>
      </w:pPr>
    </w:p>
    <w:p w14:paraId="139910DF" w14:textId="4EECE222" w:rsidR="0053253B" w:rsidRPr="009B1B56" w:rsidRDefault="0053253B" w:rsidP="0053253B">
      <w:pPr>
        <w:spacing w:line="240" w:lineRule="auto"/>
        <w:jc w:val="center"/>
      </w:pPr>
      <w:r w:rsidRPr="009B1B56">
        <w:t>Katelyn M Gostic</w:t>
      </w:r>
      <w:r w:rsidRPr="009B1B56">
        <w:rPr>
          <w:rStyle w:val="SubtleEmphasis"/>
        </w:rPr>
        <w:t>1</w:t>
      </w:r>
      <w:r w:rsidRPr="009B1B56">
        <w:t xml:space="preserve">, </w:t>
      </w:r>
      <w:del w:id="0" w:author="Katelyn Gostic" w:date="2019-06-20T08:27:00Z">
        <w:r w:rsidRPr="009B1B56" w:rsidDel="00007E37">
          <w:delText xml:space="preserve">Jennifer </w:delText>
        </w:r>
        <w:r w:rsidR="002209DF" w:rsidRPr="009B1B56" w:rsidDel="00007E37">
          <w:delText xml:space="preserve">A. </w:delText>
        </w:r>
        <w:r w:rsidRPr="009B1B56" w:rsidDel="00007E37">
          <w:delText>Whitaker</w:delText>
        </w:r>
        <w:r w:rsidRPr="009B1B56" w:rsidDel="00007E37">
          <w:rPr>
            <w:rStyle w:val="SubtleEmphasis"/>
          </w:rPr>
          <w:delText>2</w:delText>
        </w:r>
        <w:r w:rsidRPr="009B1B56" w:rsidDel="00007E37">
          <w:delText xml:space="preserve">, Tristan </w:delText>
        </w:r>
        <w:r w:rsidR="00D87E32" w:rsidRPr="009B1B56" w:rsidDel="00007E37">
          <w:delText xml:space="preserve">W. </w:delText>
        </w:r>
        <w:r w:rsidRPr="009B1B56" w:rsidDel="00007E37">
          <w:delText>Clark</w:delText>
        </w:r>
        <w:r w:rsidRPr="009B1B56" w:rsidDel="00007E37">
          <w:rPr>
            <w:rStyle w:val="SubtleEmphasis"/>
          </w:rPr>
          <w:delText>3</w:delText>
        </w:r>
        <w:r w:rsidRPr="009B1B56" w:rsidDel="00007E37">
          <w:delText>, Lars Østergaard</w:delText>
        </w:r>
        <w:r w:rsidRPr="009B1B56" w:rsidDel="00007E37">
          <w:rPr>
            <w:rStyle w:val="SubtleEmphasis"/>
          </w:rPr>
          <w:delText>4</w:delText>
        </w:r>
        <w:r w:rsidRPr="009B1B56" w:rsidDel="00007E37">
          <w:delText xml:space="preserve">, </w:delText>
        </w:r>
      </w:del>
      <w:r w:rsidRPr="009B1B56">
        <w:t>Rebecca Bridge</w:t>
      </w:r>
      <w:ins w:id="1" w:author="Katelyn Gostic" w:date="2019-06-20T08:28:00Z">
        <w:r w:rsidR="00007E37">
          <w:rPr>
            <w:rStyle w:val="SubtleEmphasis"/>
          </w:rPr>
          <w:t>2</w:t>
        </w:r>
      </w:ins>
      <w:del w:id="2" w:author="Katelyn Gostic" w:date="2019-06-20T08:28:00Z">
        <w:r w:rsidRPr="009B1B56" w:rsidDel="00007E37">
          <w:rPr>
            <w:rStyle w:val="SubtleEmphasis"/>
          </w:rPr>
          <w:delText>6</w:delText>
        </w:r>
      </w:del>
      <w:r w:rsidRPr="009B1B56">
        <w:t>, Shane Brady</w:t>
      </w:r>
      <w:ins w:id="3" w:author="Katelyn Gostic" w:date="2019-06-20T08:28:00Z">
        <w:r w:rsidR="00007E37">
          <w:rPr>
            <w:rStyle w:val="SubtleEmphasis"/>
          </w:rPr>
          <w:t>2</w:t>
        </w:r>
      </w:ins>
      <w:del w:id="4" w:author="Katelyn Gostic" w:date="2019-06-20T08:28:00Z">
        <w:r w:rsidRPr="009B1B56" w:rsidDel="00007E37">
          <w:rPr>
            <w:rStyle w:val="SubtleEmphasis"/>
          </w:rPr>
          <w:delText>6</w:delText>
        </w:r>
      </w:del>
      <w:r w:rsidRPr="009B1B56">
        <w:t>, Cecile Viboud</w:t>
      </w:r>
      <w:ins w:id="5" w:author="Katelyn Gostic" w:date="2019-06-20T08:28:00Z">
        <w:r w:rsidR="00007E37">
          <w:rPr>
            <w:rStyle w:val="SubtleEmphasis"/>
          </w:rPr>
          <w:t>3</w:t>
        </w:r>
      </w:ins>
      <w:del w:id="6" w:author="Katelyn Gostic" w:date="2019-06-20T08:28:00Z">
        <w:r w:rsidRPr="009B1B56" w:rsidDel="00007E37">
          <w:rPr>
            <w:rStyle w:val="SubtleEmphasis"/>
          </w:rPr>
          <w:delText>7</w:delText>
        </w:r>
      </w:del>
      <w:r w:rsidRPr="009B1B56">
        <w:t>, Michael Worobey</w:t>
      </w:r>
      <w:ins w:id="7" w:author="Katelyn Gostic" w:date="2019-06-20T08:28:00Z">
        <w:r w:rsidR="00007E37">
          <w:rPr>
            <w:rStyle w:val="SubtleEmphasis"/>
          </w:rPr>
          <w:t>4</w:t>
        </w:r>
      </w:ins>
      <w:del w:id="8" w:author="Katelyn Gostic" w:date="2019-06-20T08:28:00Z">
        <w:r w:rsidRPr="009B1B56" w:rsidDel="00007E37">
          <w:rPr>
            <w:rStyle w:val="SubtleEmphasis"/>
          </w:rPr>
          <w:delText>8</w:delText>
        </w:r>
      </w:del>
      <w:r w:rsidRPr="009B1B56">
        <w:t>, and James O Lloyd-Smith</w:t>
      </w:r>
      <w:r w:rsidRPr="009B1B56">
        <w:rPr>
          <w:rStyle w:val="SubtleEmphasis"/>
        </w:rPr>
        <w:t>1,</w:t>
      </w:r>
      <w:ins w:id="9" w:author="Katelyn Gostic" w:date="2019-06-20T08:28:00Z">
        <w:r w:rsidR="00007E37">
          <w:rPr>
            <w:rStyle w:val="SubtleEmphasis"/>
          </w:rPr>
          <w:t>3</w:t>
        </w:r>
      </w:ins>
      <w:del w:id="10" w:author="Katelyn Gostic" w:date="2019-06-20T08:28:00Z">
        <w:r w:rsidRPr="009B1B56" w:rsidDel="00007E37">
          <w:rPr>
            <w:rStyle w:val="SubtleEmphasis"/>
          </w:rPr>
          <w:delText>7</w:delText>
        </w:r>
      </w:del>
      <w:r w:rsidRPr="009B1B56">
        <w:rPr>
          <w:rStyle w:val="SubtleEmphasis"/>
        </w:rPr>
        <w:t>*</w:t>
      </w:r>
    </w:p>
    <w:p w14:paraId="7228E784" w14:textId="77777777" w:rsidR="0053253B" w:rsidRPr="009B1B56" w:rsidRDefault="0053253B" w:rsidP="0053253B">
      <w:pPr>
        <w:spacing w:line="240" w:lineRule="auto"/>
      </w:pPr>
    </w:p>
    <w:p w14:paraId="2646AF1C" w14:textId="77777777" w:rsidR="0053253B" w:rsidRPr="009B1B56" w:rsidRDefault="0053253B" w:rsidP="0053253B">
      <w:pPr>
        <w:spacing w:line="240" w:lineRule="auto"/>
      </w:pPr>
    </w:p>
    <w:p w14:paraId="00B89E44" w14:textId="5221F44B" w:rsidR="0053253B" w:rsidRPr="009B1B56" w:rsidRDefault="0053253B" w:rsidP="009B1B56">
      <w:pPr>
        <w:spacing w:line="240" w:lineRule="auto"/>
        <w:ind w:left="720" w:firstLine="0"/>
      </w:pPr>
      <w:r w:rsidRPr="009B1B56">
        <w:rPr>
          <w:rStyle w:val="SubtleEmphasis"/>
        </w:rPr>
        <w:t>1</w:t>
      </w:r>
      <w:r w:rsidRPr="009B1B56">
        <w:t>Dept. of Ecology and Evolutionary Biology, University of California, Los Angeles, Los Angeles, CA</w:t>
      </w:r>
    </w:p>
    <w:p w14:paraId="3BF6B469" w14:textId="7359368E" w:rsidR="002209DF" w:rsidRPr="009B1B56" w:rsidDel="00007E37" w:rsidRDefault="0053253B" w:rsidP="009B1B56">
      <w:pPr>
        <w:spacing w:line="240" w:lineRule="auto"/>
        <w:ind w:left="720" w:firstLine="0"/>
        <w:rPr>
          <w:del w:id="11" w:author="Katelyn Gostic" w:date="2019-06-20T08:28:00Z"/>
        </w:rPr>
      </w:pPr>
      <w:del w:id="12" w:author="Katelyn Gostic" w:date="2019-06-20T08:28:00Z">
        <w:r w:rsidRPr="009B1B56" w:rsidDel="00007E37">
          <w:rPr>
            <w:rStyle w:val="SubtleEmphasis"/>
          </w:rPr>
          <w:delText>2</w:delText>
        </w:r>
        <w:r w:rsidR="002209DF" w:rsidRPr="009B1B56" w:rsidDel="00007E37">
          <w:delText xml:space="preserve"> Molecular Virology and Microbiology; Section of Infectious Diseases, Baylor College of Medicine, Houston, TX  </w:delText>
        </w:r>
      </w:del>
    </w:p>
    <w:p w14:paraId="08A1513F" w14:textId="02A71E08" w:rsidR="00D87E32" w:rsidRPr="009B1B56" w:rsidDel="00007E37" w:rsidRDefault="00D87E32" w:rsidP="009B1B56">
      <w:pPr>
        <w:spacing w:line="240" w:lineRule="auto"/>
        <w:ind w:left="720" w:firstLine="0"/>
        <w:rPr>
          <w:del w:id="13" w:author="Katelyn Gostic" w:date="2019-06-20T08:28:00Z"/>
        </w:rPr>
      </w:pPr>
      <w:del w:id="14" w:author="Katelyn Gostic" w:date="2019-06-20T08:28:00Z">
        <w:r w:rsidRPr="009B1B56" w:rsidDel="00007E37">
          <w:rPr>
            <w:rStyle w:val="SubtleEmphasis"/>
          </w:rPr>
          <w:delText xml:space="preserve">3 </w:delText>
        </w:r>
        <w:r w:rsidRPr="009B1B56" w:rsidDel="00007E37">
          <w:delText xml:space="preserve">School of Clinical and Experimental Sciences, University of Southampton, Southampton, UK </w:delText>
        </w:r>
      </w:del>
    </w:p>
    <w:p w14:paraId="0E651602" w14:textId="003C05E9" w:rsidR="00F43F85" w:rsidRPr="009B1B56" w:rsidDel="00007E37" w:rsidRDefault="0053253B" w:rsidP="009B1B56">
      <w:pPr>
        <w:spacing w:line="240" w:lineRule="auto"/>
        <w:ind w:left="720" w:firstLine="0"/>
        <w:rPr>
          <w:del w:id="15" w:author="Katelyn Gostic" w:date="2019-06-20T08:28:00Z"/>
        </w:rPr>
      </w:pPr>
      <w:del w:id="16" w:author="Katelyn Gostic" w:date="2019-06-20T08:28:00Z">
        <w:r w:rsidRPr="009B1B56" w:rsidDel="00007E37">
          <w:rPr>
            <w:rStyle w:val="SubtleEmphasis"/>
          </w:rPr>
          <w:delText>4</w:delText>
        </w:r>
        <w:r w:rsidR="00F43F85" w:rsidRPr="009B1B56" w:rsidDel="00007E37">
          <w:rPr>
            <w:color w:val="222222"/>
            <w:sz w:val="20"/>
            <w:szCs w:val="20"/>
            <w:shd w:val="clear" w:color="auto" w:fill="FFFFFF"/>
          </w:rPr>
          <w:delText>Dept. of Infectious Diseases, Aarhus University Hospital, 8200 Aarhus N, Denmark</w:delText>
        </w:r>
      </w:del>
    </w:p>
    <w:p w14:paraId="082E0AFE" w14:textId="7D28287C" w:rsidR="0053253B" w:rsidRPr="009B1B56" w:rsidRDefault="00F43F85" w:rsidP="009B1B56">
      <w:pPr>
        <w:spacing w:line="240" w:lineRule="auto"/>
        <w:ind w:left="720" w:firstLine="0"/>
      </w:pPr>
      <w:del w:id="17" w:author="Katelyn Gostic" w:date="2019-06-20T08:28:00Z">
        <w:r w:rsidRPr="009B1B56" w:rsidDel="00007E37">
          <w:rPr>
            <w:rStyle w:val="SubtleEmphasis"/>
          </w:rPr>
          <w:delText xml:space="preserve"> </w:delText>
        </w:r>
        <w:r w:rsidR="00A406CA" w:rsidRPr="009B1B56" w:rsidDel="00007E37">
          <w:rPr>
            <w:rStyle w:val="SubtleEmphasis"/>
          </w:rPr>
          <w:delText xml:space="preserve"> </w:delText>
        </w:r>
      </w:del>
      <w:ins w:id="18" w:author="Katelyn Gostic" w:date="2019-06-20T08:28:00Z">
        <w:r w:rsidR="00007E37">
          <w:rPr>
            <w:rStyle w:val="SubtleEmphasis"/>
          </w:rPr>
          <w:t>2</w:t>
        </w:r>
      </w:ins>
      <w:del w:id="19" w:author="Katelyn Gostic" w:date="2019-06-20T08:28:00Z">
        <w:r w:rsidR="0053253B" w:rsidRPr="009B1B56" w:rsidDel="00007E37">
          <w:rPr>
            <w:rStyle w:val="SubtleEmphasis"/>
          </w:rPr>
          <w:delText>6</w:delText>
        </w:r>
      </w:del>
      <w:r w:rsidR="0053253B" w:rsidRPr="009B1B56">
        <w:rPr>
          <w:rStyle w:val="SubtleEmphasis"/>
          <w:vertAlign w:val="baseline"/>
        </w:rPr>
        <w:t>Arizona Department of Health Services, Phoenix Arizona, USA</w:t>
      </w:r>
    </w:p>
    <w:p w14:paraId="69686D04" w14:textId="51CB7E9F" w:rsidR="0053253B" w:rsidRPr="009B1B56" w:rsidRDefault="00007E37" w:rsidP="009B1B56">
      <w:pPr>
        <w:spacing w:line="240" w:lineRule="auto"/>
        <w:ind w:left="720" w:firstLine="0"/>
      </w:pPr>
      <w:ins w:id="20" w:author="Katelyn Gostic" w:date="2019-06-20T08:28:00Z">
        <w:r>
          <w:rPr>
            <w:rStyle w:val="SubtleEmphasis"/>
          </w:rPr>
          <w:t>3</w:t>
        </w:r>
      </w:ins>
      <w:del w:id="21" w:author="Katelyn Gostic" w:date="2019-06-20T08:28:00Z">
        <w:r w:rsidR="0053253B" w:rsidRPr="009B1B56" w:rsidDel="00007E37">
          <w:rPr>
            <w:rStyle w:val="SubtleEmphasis"/>
          </w:rPr>
          <w:delText>6</w:delText>
        </w:r>
      </w:del>
      <w:r w:rsidR="0053253B" w:rsidRPr="009B1B56">
        <w:t>Fogarty International Center, National Institutes of Health, Bethesda, MD, USA</w:t>
      </w:r>
    </w:p>
    <w:p w14:paraId="662B1BE0" w14:textId="48F57B62" w:rsidR="0053253B" w:rsidRPr="009B1B56" w:rsidRDefault="00007E37" w:rsidP="009B1B56">
      <w:pPr>
        <w:spacing w:line="240" w:lineRule="auto"/>
        <w:ind w:left="720" w:firstLine="0"/>
      </w:pPr>
      <w:ins w:id="22" w:author="Katelyn Gostic" w:date="2019-06-20T08:28:00Z">
        <w:r>
          <w:rPr>
            <w:rStyle w:val="SubtleEmphasis"/>
          </w:rPr>
          <w:t>4</w:t>
        </w:r>
      </w:ins>
      <w:del w:id="23" w:author="Katelyn Gostic" w:date="2019-06-20T08:28:00Z">
        <w:r w:rsidR="0053253B" w:rsidRPr="009B1B56" w:rsidDel="00007E37">
          <w:rPr>
            <w:rStyle w:val="SubtleEmphasis"/>
          </w:rPr>
          <w:delText>7</w:delText>
        </w:r>
      </w:del>
      <w:r w:rsidR="0053253B" w:rsidRPr="009B1B56">
        <w:t>Dept. of Ecology and Evolutionary Biology, University of Arizona, Tucson, AZ, USA</w:t>
      </w:r>
    </w:p>
    <w:p w14:paraId="1ED95005" w14:textId="382CA507" w:rsidR="0053253B" w:rsidRPr="009B1B56" w:rsidRDefault="0053253B" w:rsidP="009B1B56">
      <w:pPr>
        <w:spacing w:line="240" w:lineRule="auto"/>
        <w:ind w:left="720" w:firstLine="0"/>
      </w:pPr>
      <w:r w:rsidRPr="009B1B56">
        <w:t xml:space="preserve">* </w:t>
      </w:r>
      <w:del w:id="24" w:author="Katelyn Gostic" w:date="2019-06-20T08:28:00Z">
        <w:r w:rsidR="008B4D4B" w:rsidRPr="009B1B56" w:rsidDel="00007E37">
          <w:fldChar w:fldCharType="begin"/>
        </w:r>
        <w:r w:rsidR="008B4D4B" w:rsidRPr="009B1B56" w:rsidDel="00007E37">
          <w:delInstrText xml:space="preserve"> HYPERLINK "mailto:jlloydsmith@ucla.edu" </w:delInstrText>
        </w:r>
        <w:r w:rsidR="008B4D4B" w:rsidRPr="009B1B56" w:rsidDel="00007E37">
          <w:fldChar w:fldCharType="separate"/>
        </w:r>
        <w:r w:rsidRPr="009B1B56" w:rsidDel="00007E37">
          <w:rPr>
            <w:rStyle w:val="Hyperlink"/>
          </w:rPr>
          <w:delText>jlloydsmith@ucla.edu</w:delText>
        </w:r>
        <w:r w:rsidR="008B4D4B" w:rsidRPr="009B1B56" w:rsidDel="00007E37">
          <w:rPr>
            <w:rStyle w:val="Hyperlink"/>
          </w:rPr>
          <w:fldChar w:fldCharType="end"/>
        </w:r>
      </w:del>
      <w:ins w:id="25" w:author="Katelyn Gostic" w:date="2019-06-20T08:28:00Z">
        <w:r w:rsidR="00007E37" w:rsidRPr="009B1B56">
          <w:fldChar w:fldCharType="begin"/>
        </w:r>
        <w:r w:rsidR="00007E37" w:rsidRPr="009B1B56">
          <w:instrText xml:space="preserve"> HYPERLINK "mailto:jlloydsmith@ucla.edu" </w:instrText>
        </w:r>
        <w:r w:rsidR="00007E37" w:rsidRPr="009B1B56">
          <w:fldChar w:fldCharType="separate"/>
        </w:r>
        <w:r w:rsidR="00007E37">
          <w:rPr>
            <w:rStyle w:val="Hyperlink"/>
          </w:rPr>
          <w:t>kgostic@ucla.ed</w:t>
        </w:r>
      </w:ins>
      <w:ins w:id="26" w:author="Katelyn Gostic" w:date="2019-06-20T08:29:00Z">
        <w:r w:rsidR="00007E37">
          <w:rPr>
            <w:rStyle w:val="Hyperlink"/>
          </w:rPr>
          <w:t>u</w:t>
        </w:r>
      </w:ins>
      <w:ins w:id="27" w:author="Katelyn Gostic" w:date="2019-06-20T08:28:00Z">
        <w:r w:rsidR="00007E37" w:rsidRPr="009B1B56">
          <w:rPr>
            <w:rStyle w:val="Hyperlink"/>
          </w:rPr>
          <w:fldChar w:fldCharType="end"/>
        </w:r>
      </w:ins>
    </w:p>
    <w:p w14:paraId="0B7CE950" w14:textId="77777777" w:rsidR="0030589E" w:rsidRPr="009B1B56" w:rsidRDefault="0030589E" w:rsidP="00276EA6">
      <w:pPr>
        <w:spacing w:line="240" w:lineRule="auto"/>
      </w:pPr>
    </w:p>
    <w:p w14:paraId="59F5CEAD" w14:textId="77777777" w:rsidR="00FD481E" w:rsidRPr="009B1B56" w:rsidRDefault="00FD481E" w:rsidP="00276EA6">
      <w:pPr>
        <w:spacing w:line="240" w:lineRule="auto"/>
      </w:pPr>
    </w:p>
    <w:p w14:paraId="1E847C1A" w14:textId="77777777" w:rsidR="003D712F" w:rsidRPr="009B1B56" w:rsidRDefault="003D712F" w:rsidP="003D712F">
      <w:pPr>
        <w:pStyle w:val="Heading1"/>
        <w:spacing w:line="240" w:lineRule="auto"/>
        <w:rPr>
          <w:color w:val="000000" w:themeColor="text1"/>
        </w:rPr>
      </w:pPr>
      <w:r w:rsidRPr="009B1B56">
        <w:rPr>
          <w:color w:val="000000" w:themeColor="text1"/>
        </w:rPr>
        <w:t>Abstract</w:t>
      </w:r>
    </w:p>
    <w:p w14:paraId="44C61808" w14:textId="5ABCC7A9" w:rsidR="00FD481E" w:rsidRPr="009B1B56" w:rsidRDefault="003D712F" w:rsidP="003D712F">
      <w:pPr>
        <w:spacing w:line="240" w:lineRule="auto"/>
      </w:pPr>
      <w:r w:rsidRPr="009B1B56">
        <w:t>Across decades of co-circulation in humans, influenza A subtype</w:t>
      </w:r>
      <w:r w:rsidR="008B4D4B" w:rsidRPr="009B1B56">
        <w:t>s</w:t>
      </w:r>
      <w:r w:rsidRPr="009B1B56">
        <w:t xml:space="preserve"> H1N1 and H3N2 have caused </w:t>
      </w:r>
      <w:r w:rsidRPr="009B1B56">
        <w:rPr>
          <w:szCs w:val="22"/>
        </w:rPr>
        <w:t>seasonal epidemics characterized by different age distributions of infection and mortality. H3N2 causes the majority of cases in high-risk elderly cohorts, and the majority of overall deaths, whereas H1N1 causes incidence shifted towards young and middle-aged adults, and fewer deaths. These contrasting age profiles may result from differences in childhood exposure to H1N1 and H3N2 or differences in evolutionary rate between subtypes. Here we analyze</w:t>
      </w:r>
      <w:r w:rsidRPr="009B1B56">
        <w:rPr>
          <w:rStyle w:val="CommentReference"/>
          <w:sz w:val="22"/>
          <w:szCs w:val="22"/>
        </w:rPr>
        <w:t xml:space="preserve"> </w:t>
      </w:r>
      <w:del w:id="28" w:author="Katelyn Gostic" w:date="2019-06-19T16:39:00Z">
        <w:r w:rsidRPr="009B1B56" w:rsidDel="00D21EC4">
          <w:rPr>
            <w:rStyle w:val="CommentReference"/>
            <w:sz w:val="22"/>
            <w:szCs w:val="22"/>
          </w:rPr>
          <w:delText>two detailed epidemiological data s</w:delText>
        </w:r>
      </w:del>
      <w:ins w:id="29" w:author="Katelyn Gostic" w:date="2019-06-19T16:39:00Z">
        <w:r w:rsidR="00D21EC4">
          <w:rPr>
            <w:rStyle w:val="CommentReference"/>
            <w:sz w:val="22"/>
            <w:szCs w:val="22"/>
          </w:rPr>
          <w:t xml:space="preserve">a large </w:t>
        </w:r>
      </w:ins>
      <w:del w:id="30" w:author="Katelyn Gostic" w:date="2019-06-19T16:39:00Z">
        <w:r w:rsidRPr="009B1B56" w:rsidDel="00D21EC4">
          <w:rPr>
            <w:rStyle w:val="CommentReference"/>
            <w:sz w:val="22"/>
            <w:szCs w:val="22"/>
          </w:rPr>
          <w:delText xml:space="preserve">ets </w:delText>
        </w:r>
      </w:del>
      <w:ins w:id="31" w:author="Katelyn Gostic" w:date="2019-06-19T16:39:00Z">
        <w:r w:rsidR="00D21EC4">
          <w:rPr>
            <w:rStyle w:val="CommentReference"/>
            <w:sz w:val="22"/>
            <w:szCs w:val="22"/>
          </w:rPr>
          <w:t>epidemiological surveillance dataset</w:t>
        </w:r>
        <w:r w:rsidR="00D21EC4" w:rsidRPr="009B1B56">
          <w:rPr>
            <w:rStyle w:val="CommentReference"/>
            <w:sz w:val="22"/>
            <w:szCs w:val="22"/>
          </w:rPr>
          <w:t xml:space="preserve"> </w:t>
        </w:r>
      </w:ins>
      <w:r w:rsidRPr="009B1B56">
        <w:rPr>
          <w:rStyle w:val="CommentReference"/>
          <w:sz w:val="22"/>
          <w:szCs w:val="22"/>
        </w:rPr>
        <w:t xml:space="preserve">to test whether childhood immune imprinting shapes seasonal </w:t>
      </w:r>
      <w:r w:rsidR="00B279F4">
        <w:rPr>
          <w:rStyle w:val="CommentReference"/>
          <w:sz w:val="22"/>
          <w:szCs w:val="22"/>
        </w:rPr>
        <w:t>influenza</w:t>
      </w:r>
      <w:r w:rsidRPr="009B1B56">
        <w:rPr>
          <w:rStyle w:val="CommentReference"/>
          <w:sz w:val="22"/>
          <w:szCs w:val="22"/>
        </w:rPr>
        <w:t xml:space="preserve"> epidemiology</w:t>
      </w:r>
      <w:r w:rsidR="00155E20" w:rsidRPr="009B1B56">
        <w:rPr>
          <w:rStyle w:val="CommentReference"/>
          <w:sz w:val="22"/>
          <w:szCs w:val="22"/>
        </w:rPr>
        <w:t>, and if so, whether it acts</w:t>
      </w:r>
      <w:r w:rsidRPr="009B1B56">
        <w:rPr>
          <w:rStyle w:val="CommentReference"/>
          <w:sz w:val="22"/>
          <w:szCs w:val="22"/>
        </w:rPr>
        <w:t xml:space="preserve"> primarily via narrow immune memory to a particular antigenic subtype of influenza or via broader immune memory that protects across subtypes. We also test the impact of evolutionary differences </w:t>
      </w:r>
      <w:r w:rsidR="00314283" w:rsidRPr="009B1B56">
        <w:rPr>
          <w:rStyle w:val="CommentReference"/>
          <w:sz w:val="22"/>
          <w:szCs w:val="22"/>
        </w:rPr>
        <w:t xml:space="preserve">between influenza subtypes </w:t>
      </w:r>
      <w:r w:rsidRPr="009B1B56">
        <w:rPr>
          <w:rStyle w:val="CommentReference"/>
          <w:sz w:val="22"/>
          <w:szCs w:val="22"/>
        </w:rPr>
        <w:t xml:space="preserve">on the age </w:t>
      </w:r>
      <w:r w:rsidR="00314283" w:rsidRPr="009B1B56">
        <w:rPr>
          <w:rStyle w:val="CommentReference"/>
          <w:sz w:val="22"/>
          <w:szCs w:val="22"/>
        </w:rPr>
        <w:t xml:space="preserve">distributions </w:t>
      </w:r>
      <w:r w:rsidRPr="009B1B56">
        <w:rPr>
          <w:rStyle w:val="CommentReference"/>
          <w:sz w:val="22"/>
          <w:szCs w:val="22"/>
        </w:rPr>
        <w:t xml:space="preserve">of </w:t>
      </w:r>
      <w:r w:rsidR="00314283" w:rsidRPr="009B1B56">
        <w:rPr>
          <w:rStyle w:val="CommentReference"/>
          <w:sz w:val="22"/>
          <w:szCs w:val="22"/>
        </w:rPr>
        <w:t>cases they cause</w:t>
      </w:r>
      <w:r w:rsidRPr="009B1B56">
        <w:rPr>
          <w:rStyle w:val="CommentReference"/>
          <w:sz w:val="22"/>
          <w:szCs w:val="22"/>
        </w:rPr>
        <w:t>.</w:t>
      </w:r>
      <w:r w:rsidRPr="009B1B56">
        <w:rPr>
          <w:szCs w:val="22"/>
        </w:rPr>
        <w:t xml:space="preserve"> Likelihood-based model comparison showed that narrow, within-subtype imprinting is the strongest driver of seasonal influenza risk. The data did not support a strong effect of evolutionary rate, or of broadly protective imprinting. Our findings emphasize that childhood exposures can imprint a lifelong immunological bias toward particular influenza subtypes, and that these cohort-specific biases shape epidemic age distributions. As a result, less “senior” antibody responses acquired later in life do not provide the same strength of protection as responses imprinted in childhood.  Finally, we project that H1N1’s mortality burden (currently low) may increase in the coming decades, as cohorts that lack H1N1-specific imprinting eventually reach old age.</w:t>
      </w:r>
      <w:r w:rsidR="00FD481E" w:rsidRPr="009B1B56">
        <w:br w:type="page"/>
      </w:r>
    </w:p>
    <w:p w14:paraId="2619A099" w14:textId="4D905306" w:rsidR="00FD481E" w:rsidRPr="009B1B56" w:rsidRDefault="00FD481E" w:rsidP="00276EA6">
      <w:pPr>
        <w:pStyle w:val="Heading1"/>
      </w:pPr>
      <w:r w:rsidRPr="009B1B56">
        <w:lastRenderedPageBreak/>
        <w:t>Introduction</w:t>
      </w:r>
    </w:p>
    <w:p w14:paraId="2C64444D" w14:textId="7909CA92" w:rsidR="00766109" w:rsidRPr="009B1B56" w:rsidRDefault="00AD3787" w:rsidP="005D633D">
      <w:pPr>
        <w:rPr>
          <w:szCs w:val="22"/>
        </w:rPr>
      </w:pPr>
      <w:r w:rsidRPr="009B1B56">
        <w:rPr>
          <w:szCs w:val="22"/>
        </w:rPr>
        <w:t xml:space="preserve">Childhood </w:t>
      </w:r>
      <w:r w:rsidR="00385338" w:rsidRPr="009B1B56">
        <w:rPr>
          <w:szCs w:val="22"/>
        </w:rPr>
        <w:t>influenza exposures</w:t>
      </w:r>
      <w:r w:rsidRPr="009B1B56">
        <w:rPr>
          <w:szCs w:val="22"/>
        </w:rPr>
        <w:t xml:space="preserve"> leave an immunological imprint, which has reverberating, lifelong impacts on immune memory. Foundational work on original antigenic sin </w:t>
      </w:r>
      <w:r w:rsidRPr="009B1B56">
        <w:rPr>
          <w:szCs w:val="22"/>
        </w:rPr>
        <w:fldChar w:fldCharType="begin"/>
      </w:r>
      <w:r w:rsidR="00143E5A" w:rsidRPr="009B1B56">
        <w:rPr>
          <w:szCs w:val="22"/>
        </w:rPr>
        <w:instrText xml:space="preserve"> ADDIN ZOTERO_ITEM CSL_CITATION {"citationID":"a1507iaco8j","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Pr="009B1B56">
        <w:rPr>
          <w:szCs w:val="22"/>
        </w:rPr>
        <w:fldChar w:fldCharType="separate"/>
      </w:r>
      <w:r w:rsidR="00E978E6" w:rsidRPr="009B1B56">
        <w:rPr>
          <w:szCs w:val="22"/>
        </w:rPr>
        <w:t>(1)</w:t>
      </w:r>
      <w:r w:rsidRPr="009B1B56">
        <w:rPr>
          <w:szCs w:val="22"/>
        </w:rPr>
        <w:fldChar w:fldCharType="end"/>
      </w:r>
      <w:r w:rsidRPr="009B1B56">
        <w:rPr>
          <w:szCs w:val="22"/>
        </w:rPr>
        <w:t xml:space="preserve"> and antigenic seniority </w:t>
      </w:r>
      <w:r w:rsidRPr="009B1B56">
        <w:rPr>
          <w:szCs w:val="22"/>
        </w:rPr>
        <w:fldChar w:fldCharType="begin"/>
      </w:r>
      <w:r w:rsidRPr="009B1B56">
        <w:rPr>
          <w:szCs w:val="22"/>
        </w:rPr>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Pr="009B1B56">
        <w:rPr>
          <w:rFonts w:ascii="Cambria Math" w:hAnsi="Cambria Math" w:cs="Cambria Math"/>
          <w:szCs w:val="22"/>
        </w:rPr>
        <w:instrText>∶</w:instrText>
      </w:r>
      <w:r w:rsidRPr="009B1B56">
        <w:rPr>
          <w:szCs w:val="22"/>
        </w:rPr>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Pr="009B1B56">
        <w:rPr>
          <w:szCs w:val="22"/>
        </w:rPr>
        <w:fldChar w:fldCharType="separate"/>
      </w:r>
      <w:r w:rsidR="00E978E6" w:rsidRPr="009B1B56">
        <w:rPr>
          <w:noProof/>
          <w:szCs w:val="22"/>
        </w:rPr>
        <w:t>(2)</w:t>
      </w:r>
      <w:r w:rsidRPr="009B1B56">
        <w:rPr>
          <w:szCs w:val="22"/>
        </w:rPr>
        <w:fldChar w:fldCharType="end"/>
      </w:r>
      <w:r w:rsidRPr="009B1B56">
        <w:rPr>
          <w:szCs w:val="22"/>
        </w:rPr>
        <w:t xml:space="preserve"> showed, using serological data, that individuals maintain the highest </w:t>
      </w:r>
      <w:r w:rsidR="00B368C0" w:rsidRPr="009B1B56">
        <w:rPr>
          <w:szCs w:val="22"/>
        </w:rPr>
        <w:t xml:space="preserve">antibody </w:t>
      </w:r>
      <w:r w:rsidRPr="009B1B56">
        <w:rPr>
          <w:szCs w:val="22"/>
        </w:rPr>
        <w:t xml:space="preserve">titers against influenza strains encountered in childhood. But how these serological patterns map to functional immune protection, and shape birth year-specific risk during outbreaks, remains an active </w:t>
      </w:r>
      <w:r w:rsidR="00B368C0" w:rsidRPr="009B1B56">
        <w:rPr>
          <w:szCs w:val="22"/>
        </w:rPr>
        <w:t>area of inquiry</w:t>
      </w:r>
      <w:r w:rsidRPr="009B1B56">
        <w:rPr>
          <w:szCs w:val="22"/>
        </w:rPr>
        <w:t>. One open question</w:t>
      </w:r>
      <w:r w:rsidR="00766109" w:rsidRPr="009B1B56">
        <w:rPr>
          <w:szCs w:val="22"/>
        </w:rPr>
        <w:t xml:space="preserve"> is the breadth of cross-protection provided by immune memory imprinted in childhood, and the extent to which immune breadth depends on the antigenic familiarity of the challenge strain. </w:t>
      </w:r>
    </w:p>
    <w:p w14:paraId="574B8285" w14:textId="2F3F3C0E" w:rsidR="007F0193" w:rsidRPr="009B1B56" w:rsidRDefault="00E00AC7" w:rsidP="005D633D">
      <w:pPr>
        <w:rPr>
          <w:szCs w:val="22"/>
        </w:rPr>
      </w:pPr>
      <w:r w:rsidRPr="009B1B56">
        <w:rPr>
          <w:szCs w:val="22"/>
        </w:rPr>
        <w:t xml:space="preserve">Many epidemiological examples highlight benefits from </w:t>
      </w:r>
      <w:r w:rsidR="009311CF" w:rsidRPr="009B1B56">
        <w:rPr>
          <w:szCs w:val="22"/>
        </w:rPr>
        <w:t>imprinting protection</w:t>
      </w:r>
      <w:r w:rsidR="003D712F" w:rsidRPr="009B1B56">
        <w:rPr>
          <w:szCs w:val="22"/>
        </w:rPr>
        <w:t>; every modern influenza pandemic has spared certain birth cohorts</w:t>
      </w:r>
      <w:r w:rsidR="009311CF" w:rsidRPr="009B1B56">
        <w:rPr>
          <w:szCs w:val="22"/>
        </w:rPr>
        <w:t xml:space="preserve">, presumably due to </w:t>
      </w:r>
      <w:r w:rsidR="00B81F0A" w:rsidRPr="009B1B56">
        <w:rPr>
          <w:szCs w:val="22"/>
        </w:rPr>
        <w:t>cross-protective memory</w:t>
      </w:r>
      <w:r w:rsidR="00AD3787" w:rsidRPr="009B1B56">
        <w:rPr>
          <w:szCs w:val="22"/>
        </w:rPr>
        <w:t xml:space="preserve"> primed </w:t>
      </w:r>
      <w:r w:rsidR="003D712F" w:rsidRPr="009B1B56">
        <w:rPr>
          <w:szCs w:val="22"/>
        </w:rPr>
        <w:t>in childhood</w:t>
      </w:r>
      <w:r w:rsidR="00AD3787" w:rsidRPr="009B1B56">
        <w:rPr>
          <w:szCs w:val="22"/>
        </w:rPr>
        <w:t xml:space="preserve"> </w:t>
      </w:r>
      <w:r w:rsidR="00AD3787" w:rsidRPr="009B1B56">
        <w:rPr>
          <w:szCs w:val="22"/>
        </w:rPr>
        <w:fldChar w:fldCharType="begin"/>
      </w:r>
      <w:r w:rsidR="00C21CB5" w:rsidRPr="009B1B56">
        <w:rPr>
          <w:szCs w:val="22"/>
        </w:rPr>
        <w:instrText xml:space="preserve"> ADDIN ZOTERO_ITEM CSL_CITATION {"citationID":"vTaTiNeI","properties":{"formattedCitation":"(3\\uc0\\u8211{}9)","plainCitation":"(3–9)","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AD3787" w:rsidRPr="009B1B56">
        <w:rPr>
          <w:szCs w:val="22"/>
        </w:rPr>
        <w:fldChar w:fldCharType="separate"/>
      </w:r>
      <w:r w:rsidR="00C21CB5" w:rsidRPr="009B1B56">
        <w:rPr>
          <w:color w:val="000000"/>
          <w:szCs w:val="22"/>
        </w:rPr>
        <w:t>(3–9)</w:t>
      </w:r>
      <w:r w:rsidR="00AD3787" w:rsidRPr="009B1B56">
        <w:rPr>
          <w:szCs w:val="22"/>
        </w:rPr>
        <w:fldChar w:fldCharType="end"/>
      </w:r>
      <w:r w:rsidR="00AD3787" w:rsidRPr="009B1B56">
        <w:rPr>
          <w:szCs w:val="22"/>
        </w:rPr>
        <w:t xml:space="preserve">. </w:t>
      </w:r>
      <w:r w:rsidR="005D633D" w:rsidRPr="009B1B56">
        <w:rPr>
          <w:szCs w:val="22"/>
        </w:rPr>
        <w:t>Recently</w:t>
      </w:r>
      <w:r w:rsidR="009311CF" w:rsidRPr="009B1B56">
        <w:rPr>
          <w:szCs w:val="22"/>
        </w:rPr>
        <w:t>, we showed that</w:t>
      </w:r>
      <w:r w:rsidR="00E96D34" w:rsidRPr="009B1B56">
        <w:rPr>
          <w:szCs w:val="22"/>
        </w:rPr>
        <w:t xml:space="preserve"> </w:t>
      </w:r>
      <w:r w:rsidR="003D712F" w:rsidRPr="009B1B56">
        <w:rPr>
          <w:szCs w:val="22"/>
        </w:rPr>
        <w:t xml:space="preserve">childhood </w:t>
      </w:r>
      <w:r w:rsidR="00B81F0A" w:rsidRPr="009B1B56">
        <w:rPr>
          <w:szCs w:val="22"/>
        </w:rPr>
        <w:t xml:space="preserve">imprinting </w:t>
      </w:r>
      <w:r w:rsidR="00C21CB5" w:rsidRPr="009B1B56">
        <w:rPr>
          <w:szCs w:val="22"/>
        </w:rPr>
        <w:t xml:space="preserve">also </w:t>
      </w:r>
      <w:r w:rsidR="003D712F" w:rsidRPr="009B1B56">
        <w:rPr>
          <w:szCs w:val="22"/>
        </w:rPr>
        <w:t xml:space="preserve">protects </w:t>
      </w:r>
      <w:r w:rsidR="00B81F0A" w:rsidRPr="009B1B56">
        <w:rPr>
          <w:szCs w:val="22"/>
        </w:rPr>
        <w:t>against</w:t>
      </w:r>
      <w:r w:rsidR="00AD3787" w:rsidRPr="009B1B56">
        <w:rPr>
          <w:szCs w:val="22"/>
        </w:rPr>
        <w:t xml:space="preserve"> </w:t>
      </w:r>
      <w:r w:rsidR="003D712F" w:rsidRPr="009B1B56">
        <w:rPr>
          <w:szCs w:val="22"/>
        </w:rPr>
        <w:t xml:space="preserve">novel, </w:t>
      </w:r>
      <w:r w:rsidR="00AD3787" w:rsidRPr="009B1B56">
        <w:rPr>
          <w:szCs w:val="22"/>
        </w:rPr>
        <w:t xml:space="preserve">emerging avian influenza viruses </w:t>
      </w:r>
      <w:r w:rsidR="00AD3787" w:rsidRPr="009B1B56">
        <w:rPr>
          <w:szCs w:val="22"/>
        </w:rPr>
        <w:fldChar w:fldCharType="begin"/>
      </w:r>
      <w:r w:rsidR="00C21CB5" w:rsidRPr="009B1B56">
        <w:rPr>
          <w:szCs w:val="22"/>
        </w:rPr>
        <w:instrText xml:space="preserve"> ADDIN ZOTERO_ITEM CSL_CITATION {"citationID":"LW8z34Q3","properties":{"formattedCitation":"(8,10)","plainCitation":"(8,10)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AD3787" w:rsidRPr="009B1B56">
        <w:rPr>
          <w:szCs w:val="22"/>
        </w:rPr>
        <w:fldChar w:fldCharType="separate"/>
      </w:r>
      <w:r w:rsidR="00C21CB5" w:rsidRPr="009B1B56">
        <w:rPr>
          <w:noProof/>
          <w:szCs w:val="22"/>
        </w:rPr>
        <w:t>(8,10)</w:t>
      </w:r>
      <w:r w:rsidR="00AD3787" w:rsidRPr="009B1B56">
        <w:rPr>
          <w:szCs w:val="22"/>
        </w:rPr>
        <w:fldChar w:fldCharType="end"/>
      </w:r>
      <w:r w:rsidR="00AD3787" w:rsidRPr="009B1B56">
        <w:rPr>
          <w:szCs w:val="22"/>
        </w:rPr>
        <w:t>.</w:t>
      </w:r>
      <w:r w:rsidR="005D633D" w:rsidRPr="009B1B56">
        <w:rPr>
          <w:szCs w:val="22"/>
        </w:rPr>
        <w:t xml:space="preserve"> </w:t>
      </w:r>
      <w:r w:rsidR="003D712F" w:rsidRPr="009B1B56">
        <w:rPr>
          <w:szCs w:val="22"/>
        </w:rPr>
        <w:t>Childhood imprinting may</w:t>
      </w:r>
      <w:r w:rsidR="00C21CB5" w:rsidRPr="009B1B56">
        <w:rPr>
          <w:szCs w:val="22"/>
        </w:rPr>
        <w:t xml:space="preserve"> additionally</w:t>
      </w:r>
      <w:r w:rsidR="003D712F" w:rsidRPr="009B1B56">
        <w:rPr>
          <w:szCs w:val="22"/>
        </w:rPr>
        <w:t xml:space="preserve"> shape birth year-specific risk from</w:t>
      </w:r>
      <w:r w:rsidR="005D633D" w:rsidRPr="009B1B56">
        <w:rPr>
          <w:szCs w:val="22"/>
        </w:rPr>
        <w:t xml:space="preserve"> </w:t>
      </w:r>
      <w:r w:rsidR="003D712F" w:rsidRPr="009B1B56">
        <w:rPr>
          <w:szCs w:val="22"/>
        </w:rPr>
        <w:t>seasonal influenza</w:t>
      </w:r>
      <w:r w:rsidR="00C21CB5" w:rsidRPr="009B1B56">
        <w:rPr>
          <w:szCs w:val="22"/>
        </w:rPr>
        <w:t xml:space="preserve"> </w:t>
      </w:r>
      <w:r w:rsidR="00C21CB5" w:rsidRPr="009B1B56">
        <w:rPr>
          <w:szCs w:val="22"/>
        </w:rPr>
        <w:fldChar w:fldCharType="begin"/>
      </w:r>
      <w:r w:rsidR="00573E69" w:rsidRPr="009B1B56">
        <w:rPr>
          <w:szCs w:val="22"/>
        </w:rPr>
        <w:instrText xml:space="preserve"> ADDIN ZOTERO_ITEM CSL_CITATION {"citationID":"3wvQmCfh","properties":{"formattedCitation":"(11\\uc0\\u8211{}13)","plainCitation":"(11–13)","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21CB5" w:rsidRPr="009B1B56">
        <w:rPr>
          <w:szCs w:val="22"/>
        </w:rPr>
        <w:fldChar w:fldCharType="separate"/>
      </w:r>
      <w:r w:rsidR="00573E69" w:rsidRPr="009B1B56">
        <w:rPr>
          <w:szCs w:val="22"/>
        </w:rPr>
        <w:t>(11–13)</w:t>
      </w:r>
      <w:r w:rsidR="00C21CB5" w:rsidRPr="009B1B56">
        <w:rPr>
          <w:szCs w:val="22"/>
        </w:rPr>
        <w:fldChar w:fldCharType="end"/>
      </w:r>
      <w:r w:rsidR="003D712F" w:rsidRPr="009B1B56">
        <w:rPr>
          <w:szCs w:val="22"/>
        </w:rPr>
        <w:t>, but it is unclear what breadth of imprinting protection acts dominantly in this context.</w:t>
      </w:r>
      <w:r w:rsidR="003D712F" w:rsidRPr="009B1B56" w:rsidDel="00A616B4">
        <w:rPr>
          <w:szCs w:val="22"/>
        </w:rPr>
        <w:t xml:space="preserve"> </w:t>
      </w:r>
    </w:p>
    <w:p w14:paraId="19DDE375" w14:textId="30EBE2BE" w:rsidR="001A1306" w:rsidRPr="009B1B56" w:rsidRDefault="001A1306" w:rsidP="00A616B4">
      <w:pPr>
        <w:rPr>
          <w:szCs w:val="22"/>
        </w:rPr>
      </w:pPr>
      <w:r w:rsidRPr="009B1B56">
        <w:rPr>
          <w:szCs w:val="22"/>
        </w:rPr>
        <w:t xml:space="preserve">Recent studies have highlighted </w:t>
      </w:r>
      <w:r w:rsidR="00C01A31" w:rsidRPr="009B1B56">
        <w:rPr>
          <w:szCs w:val="22"/>
        </w:rPr>
        <w:t>childhood imprinting’s ability</w:t>
      </w:r>
      <w:r w:rsidRPr="009B1B56">
        <w:rPr>
          <w:szCs w:val="22"/>
        </w:rPr>
        <w:t xml:space="preserve"> to shape multiple layers of influenza immune memory, both broad and narrow. Until recently, </w:t>
      </w:r>
      <w:r w:rsidR="00712CDB">
        <w:rPr>
          <w:szCs w:val="22"/>
        </w:rPr>
        <w:t>narrow cross-protective immunity, which only protects against closely related variants of the same</w:t>
      </w:r>
      <w:r w:rsidR="004407D6" w:rsidRPr="009B1B56">
        <w:rPr>
          <w:szCs w:val="22"/>
        </w:rPr>
        <w:t xml:space="preserve"> </w:t>
      </w:r>
      <w:r w:rsidR="00712CDB">
        <w:rPr>
          <w:szCs w:val="22"/>
        </w:rPr>
        <w:t xml:space="preserve">hemagglutinin </w:t>
      </w:r>
      <w:r w:rsidR="004407D6" w:rsidRPr="009B1B56">
        <w:rPr>
          <w:szCs w:val="22"/>
        </w:rPr>
        <w:t>(HA) subtype</w:t>
      </w:r>
      <w:r w:rsidR="00081621" w:rsidRPr="009B1B56">
        <w:rPr>
          <w:szCs w:val="22"/>
        </w:rPr>
        <w:t>,</w:t>
      </w:r>
      <w:r w:rsidR="003D712F" w:rsidRPr="009B1B56">
        <w:rPr>
          <w:szCs w:val="22"/>
        </w:rPr>
        <w:t xml:space="preserve"> has been considered the </w:t>
      </w:r>
      <w:r w:rsidR="00777458" w:rsidRPr="009B1B56">
        <w:rPr>
          <w:szCs w:val="22"/>
        </w:rPr>
        <w:t>norm</w:t>
      </w:r>
      <w:r w:rsidR="00C01A31" w:rsidRPr="009B1B56">
        <w:rPr>
          <w:szCs w:val="22"/>
        </w:rPr>
        <w:t>.</w:t>
      </w:r>
      <w:r w:rsidR="00C21CB5" w:rsidRPr="009B1B56">
        <w:rPr>
          <w:szCs w:val="22"/>
        </w:rPr>
        <w:t xml:space="preserve"> </w:t>
      </w:r>
      <w:del w:id="32" w:author="Katelyn Gostic" w:date="2019-06-20T08:51:00Z">
        <w:r w:rsidR="00712CDB" w:rsidDel="00B1126D">
          <w:rPr>
            <w:szCs w:val="22"/>
          </w:rPr>
          <w:delText>Such narrow</w:delText>
        </w:r>
        <w:r w:rsidR="00C21CB5" w:rsidRPr="009B1B56" w:rsidDel="00B1126D">
          <w:rPr>
            <w:szCs w:val="22"/>
          </w:rPr>
          <w:delText>, within-subtype protection is primarily driven by</w:delText>
        </w:r>
      </w:del>
      <w:ins w:id="33" w:author="Katelyn Gostic" w:date="2019-06-20T08:51:00Z">
        <w:r w:rsidR="00B1126D">
          <w:rPr>
            <w:szCs w:val="22"/>
          </w:rPr>
          <w:t>Lymphocyte</w:t>
        </w:r>
      </w:ins>
      <w:r w:rsidR="00C21CB5" w:rsidRPr="009B1B56">
        <w:rPr>
          <w:szCs w:val="22"/>
        </w:rPr>
        <w:t xml:space="preserve"> memory of variable epitopes on the HA head</w:t>
      </w:r>
      <w:ins w:id="34" w:author="Katelyn Gostic" w:date="2019-06-20T08:51:00Z">
        <w:r w:rsidR="00B1126D">
          <w:rPr>
            <w:szCs w:val="22"/>
          </w:rPr>
          <w:t xml:space="preserve">, (sites at which </w:t>
        </w:r>
      </w:ins>
      <w:ins w:id="35" w:author="Katelyn Gostic" w:date="2019-06-24T09:38:00Z">
        <w:r w:rsidR="00DE166F">
          <w:rPr>
            <w:szCs w:val="22"/>
          </w:rPr>
          <w:t>hemagglutinin antigens</w:t>
        </w:r>
      </w:ins>
      <w:ins w:id="36" w:author="Katelyn Gostic" w:date="2019-06-20T08:51:00Z">
        <w:r w:rsidR="00B1126D">
          <w:rPr>
            <w:szCs w:val="22"/>
          </w:rPr>
          <w:t xml:space="preserve"> of different subtypes show limited homology), drive this narrow, within-subtype protection</w:t>
        </w:r>
      </w:ins>
      <w:r w:rsidR="00712CDB">
        <w:rPr>
          <w:szCs w:val="22"/>
        </w:rPr>
        <w:t>.</w:t>
      </w:r>
      <w:r w:rsidR="00C01A31" w:rsidRPr="009B1B56">
        <w:rPr>
          <w:szCs w:val="22"/>
        </w:rPr>
        <w:t xml:space="preserve"> But protection may </w:t>
      </w:r>
      <w:r w:rsidR="00116E3F" w:rsidRPr="009B1B56">
        <w:rPr>
          <w:szCs w:val="22"/>
        </w:rPr>
        <w:t xml:space="preserve">also </w:t>
      </w:r>
      <w:r w:rsidR="00C01A31" w:rsidRPr="009B1B56">
        <w:rPr>
          <w:szCs w:val="22"/>
        </w:rPr>
        <w:t xml:space="preserve">be driven by memory of other </w:t>
      </w:r>
      <w:r w:rsidR="003D712F" w:rsidRPr="009B1B56">
        <w:rPr>
          <w:szCs w:val="22"/>
        </w:rPr>
        <w:t xml:space="preserve">antigens </w:t>
      </w:r>
      <w:r w:rsidR="00C01A31" w:rsidRPr="009B1B56">
        <w:rPr>
          <w:szCs w:val="22"/>
        </w:rPr>
        <w:t xml:space="preserve">(e.g. </w:t>
      </w:r>
      <w:r w:rsidR="00D50D0B" w:rsidRPr="009B1B56">
        <w:rPr>
          <w:szCs w:val="22"/>
        </w:rPr>
        <w:t xml:space="preserve">neuraminidase, </w:t>
      </w:r>
      <w:r w:rsidR="00C01A31" w:rsidRPr="009B1B56">
        <w:rPr>
          <w:szCs w:val="22"/>
        </w:rPr>
        <w:t>NA)</w:t>
      </w:r>
      <w:r w:rsidR="00C21CB5" w:rsidRPr="009B1B56">
        <w:rPr>
          <w:szCs w:val="22"/>
        </w:rPr>
        <w:t xml:space="preserve"> </w:t>
      </w:r>
      <w:r w:rsidR="00C21CB5" w:rsidRPr="009B1B56">
        <w:rPr>
          <w:szCs w:val="22"/>
        </w:rPr>
        <w:fldChar w:fldCharType="begin"/>
      </w:r>
      <w:r w:rsidR="00C21CB5" w:rsidRPr="009B1B56">
        <w:rPr>
          <w:szCs w:val="22"/>
        </w:rPr>
        <w:instrText xml:space="preserve"> ADDIN ZOTERO_ITEM CSL_CITATION {"citationID":"eFEgChb7","properties":{"formattedCitation":"(14\\uc0\\u8211{}16)","plainCitation":"(14–16)","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G."}],"issued":{"date-parts":[["2019",1,9]]}}},{"id":1316,"uris":["http://zotero.org/groups/2313999/items/AGE63M8F"],"uri":["http://zotero.org/groups/2313999/items/AGE63M8F"],"itemData":{"id":1316,"type":"article-journal","title":"Evaluation of Antihemagglutinin and Antineuraminidase Antibodies as Correlates of Protection in an Influenza A/H1N1 Virus Healthy Human Challenge Model","container-title":"mBio","volume":"7","issue":"2","source":"PubMed Central","abstract":"Despite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influenza.","URL":"https://www.ncbi.nlm.nih.gov/pmc/articles/PMC4959521/","DOI":"10.1128/mBio.00417-16","ISSN":"2150-7511","note":"PMID: 27094330\nPMCID: PMC4959521","journalAbbreviation":"mBio","author":[{"family":"Memoli","given":"Matthew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K."}],"issued":{"date-parts":[["2016",4,19]]},"accessed":{"date-parts":[["2019",5,31]]}}}],"schema":"https://github.com/citation-style-language/schema/raw/master/csl-citation.json"} </w:instrText>
      </w:r>
      <w:r w:rsidR="00C21CB5" w:rsidRPr="009B1B56">
        <w:rPr>
          <w:szCs w:val="22"/>
        </w:rPr>
        <w:fldChar w:fldCharType="separate"/>
      </w:r>
      <w:r w:rsidR="00C21CB5" w:rsidRPr="009B1B56">
        <w:rPr>
          <w:szCs w:val="22"/>
        </w:rPr>
        <w:t>(14–16)</w:t>
      </w:r>
      <w:r w:rsidR="00C21CB5" w:rsidRPr="009B1B56">
        <w:rPr>
          <w:szCs w:val="22"/>
        </w:rPr>
        <w:fldChar w:fldCharType="end"/>
      </w:r>
      <w:r w:rsidR="00C01A31" w:rsidRPr="009B1B56">
        <w:rPr>
          <w:szCs w:val="22"/>
        </w:rPr>
        <w:t>, or by more broadly protective responses</w:t>
      </w:r>
      <w:r w:rsidR="003D712F" w:rsidRPr="009B1B56">
        <w:rPr>
          <w:szCs w:val="22"/>
        </w:rPr>
        <w:t xml:space="preserve"> that target conserved epitopes</w:t>
      </w:r>
      <w:r w:rsidR="00C21CB5" w:rsidRPr="009B1B56">
        <w:rPr>
          <w:szCs w:val="22"/>
        </w:rPr>
        <w:t>, particularly on the HA stalk</w:t>
      </w:r>
      <w:r w:rsidR="003D712F" w:rsidRPr="009B1B56">
        <w:rPr>
          <w:szCs w:val="22"/>
        </w:rPr>
        <w:t xml:space="preserve"> </w:t>
      </w:r>
      <w:r w:rsidR="00C21CB5" w:rsidRPr="009B1B56">
        <w:rPr>
          <w:szCs w:val="22"/>
        </w:rPr>
        <w:fldChar w:fldCharType="begin"/>
      </w:r>
      <w:r w:rsidR="00C21CB5" w:rsidRPr="009B1B56">
        <w:rPr>
          <w:szCs w:val="22"/>
        </w:rPr>
        <w:instrText xml:space="preserve"> ADDIN ZOTERO_ITEM CSL_CITATION {"citationID":"99NzmeDc","properties":{"formattedCitation":"(10,17\\uc0\\u8211{}19)","plainCitation":"(10,17–19)","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C21CB5" w:rsidRPr="009B1B56">
        <w:rPr>
          <w:szCs w:val="22"/>
        </w:rPr>
        <w:fldChar w:fldCharType="separate"/>
      </w:r>
      <w:r w:rsidR="00C21CB5" w:rsidRPr="009B1B56">
        <w:rPr>
          <w:szCs w:val="22"/>
        </w:rPr>
        <w:t>(10,17–19)</w:t>
      </w:r>
      <w:r w:rsidR="00C21CB5" w:rsidRPr="009B1B56">
        <w:rPr>
          <w:szCs w:val="22"/>
        </w:rPr>
        <w:fldChar w:fldCharType="end"/>
      </w:r>
      <w:r w:rsidR="004407D6" w:rsidRPr="009B1B56">
        <w:rPr>
          <w:szCs w:val="22"/>
        </w:rPr>
        <w:t xml:space="preserve">. </w:t>
      </w:r>
      <w:r w:rsidR="00C01A31" w:rsidRPr="009B1B56">
        <w:rPr>
          <w:szCs w:val="22"/>
        </w:rPr>
        <w:t>Antibodies</w:t>
      </w:r>
      <w:r w:rsidR="00DD31B1" w:rsidRPr="009B1B56">
        <w:rPr>
          <w:szCs w:val="22"/>
        </w:rPr>
        <w:t xml:space="preserve"> that </w:t>
      </w:r>
      <w:r w:rsidR="002B7007" w:rsidRPr="009B1B56">
        <w:rPr>
          <w:szCs w:val="22"/>
        </w:rPr>
        <w:t>target conserved HA epitopes</w:t>
      </w:r>
      <w:r w:rsidR="00C01A31" w:rsidRPr="009B1B56">
        <w:rPr>
          <w:szCs w:val="22"/>
        </w:rPr>
        <w:t xml:space="preserve"> </w:t>
      </w:r>
      <w:r w:rsidR="002B7007" w:rsidRPr="009B1B56">
        <w:rPr>
          <w:szCs w:val="22"/>
        </w:rPr>
        <w:t xml:space="preserve">can provide </w:t>
      </w:r>
      <w:r w:rsidR="001769EF" w:rsidRPr="009B1B56">
        <w:rPr>
          <w:szCs w:val="22"/>
        </w:rPr>
        <w:t>broad</w:t>
      </w:r>
      <w:r w:rsidRPr="009B1B56">
        <w:rPr>
          <w:szCs w:val="22"/>
        </w:rPr>
        <w:t xml:space="preserve"> protection across</w:t>
      </w:r>
      <w:r w:rsidR="00712CDB">
        <w:rPr>
          <w:szCs w:val="22"/>
        </w:rPr>
        <w:t xml:space="preserve"> multiple</w:t>
      </w:r>
      <w:r w:rsidRPr="009B1B56">
        <w:rPr>
          <w:szCs w:val="22"/>
        </w:rPr>
        <w:t xml:space="preserve"> </w:t>
      </w:r>
      <w:r w:rsidR="00FE079A" w:rsidRPr="009B1B56">
        <w:rPr>
          <w:szCs w:val="22"/>
        </w:rPr>
        <w:t>H</w:t>
      </w:r>
      <w:r w:rsidRPr="009B1B56">
        <w:rPr>
          <w:szCs w:val="22"/>
        </w:rPr>
        <w:t xml:space="preserve">A subtypes in the same phylogenetic group </w:t>
      </w:r>
      <w:r w:rsidRPr="009B1B56">
        <w:rPr>
          <w:szCs w:val="22"/>
        </w:rPr>
        <w:fldChar w:fldCharType="begin"/>
      </w:r>
      <w:r w:rsidR="00C21CB5" w:rsidRPr="009B1B56">
        <w:rPr>
          <w:szCs w:val="22"/>
        </w:rPr>
        <w:instrText xml:space="preserve"> ADDIN ZOTERO_ITEM CSL_CITATION {"citationID":"Vj73p2lG","properties":{"formattedCitation":"(17,19,20)","plainCitation":"(17,19,20)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Pr="009B1B56">
        <w:rPr>
          <w:szCs w:val="22"/>
        </w:rPr>
        <w:fldChar w:fldCharType="separate"/>
      </w:r>
      <w:r w:rsidR="00C21CB5" w:rsidRPr="009B1B56">
        <w:rPr>
          <w:color w:val="000000"/>
          <w:szCs w:val="22"/>
        </w:rPr>
        <w:t>(17,19,20)</w:t>
      </w:r>
      <w:r w:rsidRPr="009B1B56">
        <w:rPr>
          <w:szCs w:val="22"/>
        </w:rPr>
        <w:fldChar w:fldCharType="end"/>
      </w:r>
      <w:r w:rsidR="00116E3F" w:rsidRPr="009B1B56">
        <w:rPr>
          <w:szCs w:val="22"/>
        </w:rPr>
        <w:t xml:space="preserve">, where </w:t>
      </w:r>
      <w:r w:rsidRPr="009B1B56">
        <w:rPr>
          <w:szCs w:val="22"/>
        </w:rPr>
        <w:t xml:space="preserve">HA group 1 contains </w:t>
      </w:r>
      <w:r w:rsidR="00B279F4">
        <w:rPr>
          <w:szCs w:val="22"/>
        </w:rPr>
        <w:t>hemagglutinin</w:t>
      </w:r>
      <w:r w:rsidR="00B279F4" w:rsidRPr="009B1B56">
        <w:rPr>
          <w:szCs w:val="22"/>
        </w:rPr>
        <w:t xml:space="preserve"> </w:t>
      </w:r>
      <w:r w:rsidRPr="009B1B56">
        <w:rPr>
          <w:szCs w:val="22"/>
        </w:rPr>
        <w:t>subtypes H1 and H2, while group 2 contains H3</w:t>
      </w:r>
      <w:r w:rsidR="0055219B" w:rsidRPr="009B1B56">
        <w:rPr>
          <w:szCs w:val="22"/>
        </w:rPr>
        <w:t xml:space="preserve"> </w:t>
      </w:r>
      <w:r w:rsidR="0055219B" w:rsidRPr="009B1B56">
        <w:rPr>
          <w:szCs w:val="22"/>
        </w:rPr>
        <w:fldChar w:fldCharType="begin"/>
      </w:r>
      <w:r w:rsidR="00C21CB5" w:rsidRPr="009B1B56">
        <w:rPr>
          <w:szCs w:val="22"/>
        </w:rPr>
        <w:instrText xml:space="preserve"> ADDIN ZOTERO_ITEM CSL_CITATION {"citationID":"IbVPKf74","properties":{"formattedCitation":"(10,18,21)","plainCitation":"(10,18,21)","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B."},{"family":"García-Sastre","given":"Adolfo"},{"family":"Palese","given":"Peter"}],"issued":{"date-parts":[["2012"]]}}}],"schema":"https://github.com/citation-style-language/schema/raw/master/csl-citation.json"} </w:instrText>
      </w:r>
      <w:r w:rsidR="0055219B" w:rsidRPr="009B1B56">
        <w:rPr>
          <w:szCs w:val="22"/>
        </w:rPr>
        <w:fldChar w:fldCharType="separate"/>
      </w:r>
      <w:r w:rsidR="00C21CB5" w:rsidRPr="009B1B56">
        <w:rPr>
          <w:noProof/>
          <w:szCs w:val="22"/>
        </w:rPr>
        <w:t>(10,18,21)</w:t>
      </w:r>
      <w:r w:rsidR="0055219B" w:rsidRPr="009B1B56">
        <w:rPr>
          <w:szCs w:val="22"/>
        </w:rPr>
        <w:fldChar w:fldCharType="end"/>
      </w:r>
      <w:r w:rsidRPr="009B1B56">
        <w:rPr>
          <w:szCs w:val="22"/>
        </w:rPr>
        <w:t>.</w:t>
      </w:r>
      <w:r w:rsidR="00B279F4">
        <w:rPr>
          <w:szCs w:val="22"/>
        </w:rPr>
        <w:t xml:space="preserve"> </w:t>
      </w:r>
      <w:del w:id="37" w:author="Katelyn Gostic" w:date="2019-06-20T08:57:00Z">
        <w:r w:rsidR="00B279F4" w:rsidDel="000A7558">
          <w:rPr>
            <w:szCs w:val="22"/>
          </w:rPr>
          <w:delText xml:space="preserve">Only </w:delText>
        </w:r>
      </w:del>
      <w:ins w:id="38" w:author="Katelyn Gostic" w:date="2019-06-20T08:57:00Z">
        <w:r w:rsidR="000A7558">
          <w:rPr>
            <w:szCs w:val="22"/>
          </w:rPr>
          <w:t xml:space="preserve">Note that </w:t>
        </w:r>
      </w:ins>
      <w:del w:id="39" w:author="Katelyn Gostic" w:date="2019-06-20T08:58:00Z">
        <w:r w:rsidR="00B279F4" w:rsidDel="000A7558">
          <w:rPr>
            <w:szCs w:val="22"/>
          </w:rPr>
          <w:delText xml:space="preserve">subtypes </w:delText>
        </w:r>
      </w:del>
      <w:r w:rsidR="00B279F4">
        <w:rPr>
          <w:szCs w:val="22"/>
        </w:rPr>
        <w:t xml:space="preserve">H1, H2 and H3 </w:t>
      </w:r>
      <w:ins w:id="40" w:author="Katelyn Gostic" w:date="2019-06-20T08:58:00Z">
        <w:r w:rsidR="000A7558">
          <w:rPr>
            <w:szCs w:val="22"/>
          </w:rPr>
          <w:t xml:space="preserve">are the only HA subtypes that </w:t>
        </w:r>
      </w:ins>
      <w:r w:rsidR="00B279F4">
        <w:rPr>
          <w:szCs w:val="22"/>
        </w:rPr>
        <w:t>have circulated seasonally in humans since 1918.</w:t>
      </w:r>
      <w:r w:rsidR="00116E3F" w:rsidRPr="009B1B56">
        <w:rPr>
          <w:szCs w:val="22"/>
        </w:rPr>
        <w:t xml:space="preserve"> </w:t>
      </w:r>
    </w:p>
    <w:p w14:paraId="741E682F" w14:textId="569522A5" w:rsidR="00585BEF" w:rsidRPr="009B1B56" w:rsidRDefault="00C01A31" w:rsidP="00E277A0">
      <w:pPr>
        <w:rPr>
          <w:szCs w:val="22"/>
        </w:rPr>
      </w:pPr>
      <w:r w:rsidRPr="009B1B56">
        <w:rPr>
          <w:szCs w:val="22"/>
        </w:rPr>
        <w:lastRenderedPageBreak/>
        <w:t>N</w:t>
      </w:r>
      <w:r w:rsidR="00D33050" w:rsidRPr="009B1B56">
        <w:rPr>
          <w:szCs w:val="22"/>
        </w:rPr>
        <w:t xml:space="preserve">arrow within-subtype </w:t>
      </w:r>
      <w:r w:rsidR="00712CDB">
        <w:rPr>
          <w:szCs w:val="22"/>
        </w:rPr>
        <w:t>cross-protection is known to shape</w:t>
      </w:r>
      <w:r w:rsidR="00D50D0B" w:rsidRPr="009B1B56">
        <w:rPr>
          <w:szCs w:val="22"/>
        </w:rPr>
        <w:t xml:space="preserve"> </w:t>
      </w:r>
      <w:r w:rsidR="002C7616" w:rsidRPr="009B1B56">
        <w:rPr>
          <w:szCs w:val="22"/>
        </w:rPr>
        <w:t>seasonal influenza’s epidemiology and evolution</w:t>
      </w:r>
      <w:r w:rsidR="00712CDB">
        <w:rPr>
          <w:szCs w:val="22"/>
        </w:rPr>
        <w:t xml:space="preserve"> </w:t>
      </w:r>
      <w:r w:rsidR="00712CDB">
        <w:rPr>
          <w:szCs w:val="22"/>
        </w:rPr>
        <w:fldChar w:fldCharType="begin"/>
      </w:r>
      <w:r w:rsidR="00712CDB">
        <w:rPr>
          <w:szCs w:val="22"/>
        </w:rPr>
        <w:instrText xml:space="preserve"> ADDIN ZOTERO_ITEM CSL_CITATION {"citationID":"r1wLnDfK","properties":{"formattedCitation":"(22)","plainCitation":"(22)","noteIndex":0},"citationItems":[{"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712CDB">
        <w:rPr>
          <w:szCs w:val="22"/>
        </w:rPr>
        <w:fldChar w:fldCharType="separate"/>
      </w:r>
      <w:r w:rsidR="00712CDB">
        <w:rPr>
          <w:noProof/>
          <w:szCs w:val="22"/>
        </w:rPr>
        <w:t>(22)</w:t>
      </w:r>
      <w:r w:rsidR="00712CDB">
        <w:rPr>
          <w:szCs w:val="22"/>
        </w:rPr>
        <w:fldChar w:fldCharType="end"/>
      </w:r>
      <w:r w:rsidR="002C7616" w:rsidRPr="009B1B56">
        <w:rPr>
          <w:szCs w:val="22"/>
        </w:rPr>
        <w:t>. But because narrow, within-subtype immune memory decays rapidly in the face of antigenic drift</w:t>
      </w:r>
      <w:r w:rsidR="00712CDB">
        <w:rPr>
          <w:szCs w:val="22"/>
        </w:rPr>
        <w:t>, memory</w:t>
      </w:r>
      <w:r w:rsidR="002C7616" w:rsidRPr="009B1B56">
        <w:rPr>
          <w:szCs w:val="22"/>
        </w:rPr>
        <w:t xml:space="preserve"> imprinted in childhood</w:t>
      </w:r>
      <w:r w:rsidR="00712CDB">
        <w:rPr>
          <w:szCs w:val="22"/>
        </w:rPr>
        <w:t xml:space="preserve"> of variable HA epitopes</w:t>
      </w:r>
      <w:r w:rsidR="002C7616" w:rsidRPr="009B1B56">
        <w:rPr>
          <w:szCs w:val="22"/>
        </w:rPr>
        <w:t xml:space="preserve"> may not continue to shape cohort-specific protection across an entire human lifetime</w:t>
      </w:r>
      <w:r w:rsidR="00712CDB">
        <w:rPr>
          <w:szCs w:val="22"/>
        </w:rPr>
        <w:t xml:space="preserve"> </w:t>
      </w:r>
      <w:r w:rsidR="00712CDB">
        <w:rPr>
          <w:szCs w:val="22"/>
        </w:rPr>
        <w:fldChar w:fldCharType="begin"/>
      </w:r>
      <w:r w:rsidR="00712CDB">
        <w:rPr>
          <w:szCs w:val="22"/>
        </w:rPr>
        <w:instrText xml:space="preserve"> ADDIN ZOTERO_ITEM CSL_CITATION {"citationID":"sKD65QS2","properties":{"formattedCitation":"(23,24)","plainCitation":"(23,24)","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00712CDB">
        <w:rPr>
          <w:szCs w:val="22"/>
        </w:rPr>
        <w:fldChar w:fldCharType="separate"/>
      </w:r>
      <w:r w:rsidR="00712CDB">
        <w:rPr>
          <w:noProof/>
          <w:szCs w:val="22"/>
        </w:rPr>
        <w:t>(23,24)</w:t>
      </w:r>
      <w:r w:rsidR="00712CDB">
        <w:rPr>
          <w:szCs w:val="22"/>
        </w:rPr>
        <w:fldChar w:fldCharType="end"/>
      </w:r>
      <w:r w:rsidR="002C7616" w:rsidRPr="009B1B56">
        <w:rPr>
          <w:szCs w:val="22"/>
        </w:rPr>
        <w:t xml:space="preserve">.  </w:t>
      </w:r>
      <w:r w:rsidR="003D712F" w:rsidRPr="009B1B56">
        <w:rPr>
          <w:szCs w:val="22"/>
        </w:rPr>
        <w:t xml:space="preserve">Alternatively, </w:t>
      </w:r>
      <w:r w:rsidR="000D0D6D" w:rsidRPr="009B1B56">
        <w:rPr>
          <w:szCs w:val="22"/>
        </w:rPr>
        <w:t xml:space="preserve">broad, HA group-level immune memory can play a strong role in </w:t>
      </w:r>
      <w:r w:rsidR="00AC6B1C" w:rsidRPr="009B1B56">
        <w:rPr>
          <w:szCs w:val="22"/>
        </w:rPr>
        <w:t xml:space="preserve">immune </w:t>
      </w:r>
      <w:r w:rsidR="000D0D6D" w:rsidRPr="009B1B56">
        <w:rPr>
          <w:szCs w:val="22"/>
        </w:rPr>
        <w:t>defense against</w:t>
      </w:r>
      <w:r w:rsidR="008B4D4B" w:rsidRPr="009B1B56">
        <w:rPr>
          <w:szCs w:val="22"/>
        </w:rPr>
        <w:t xml:space="preserve"> </w:t>
      </w:r>
      <w:r w:rsidR="00AC6B1C" w:rsidRPr="009B1B56">
        <w:rPr>
          <w:szCs w:val="22"/>
        </w:rPr>
        <w:t xml:space="preserve">strains whose variable HA epitopes are unfamiliar </w:t>
      </w:r>
      <w:r w:rsidR="00C21CB5" w:rsidRPr="009B1B56">
        <w:rPr>
          <w:szCs w:val="22"/>
        </w:rPr>
        <w:fldChar w:fldCharType="begin"/>
      </w:r>
      <w:r w:rsidR="00712CDB">
        <w:rPr>
          <w:szCs w:val="22"/>
        </w:rPr>
        <w:instrText xml:space="preserve"> ADDIN ZOTERO_ITEM CSL_CITATION {"citationID":"gJUdEimH","properties":{"formattedCitation":"(17,19,20,25)","plainCitation":"(17,19,20,25)","noteIndex":0},"citationItems":[{"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C21CB5" w:rsidRPr="009B1B56">
        <w:rPr>
          <w:szCs w:val="22"/>
        </w:rPr>
        <w:fldChar w:fldCharType="separate"/>
      </w:r>
      <w:r w:rsidR="00712CDB">
        <w:rPr>
          <w:noProof/>
          <w:szCs w:val="22"/>
        </w:rPr>
        <w:t>(17,19,20,25)</w:t>
      </w:r>
      <w:r w:rsidR="00C21CB5" w:rsidRPr="009B1B56">
        <w:rPr>
          <w:szCs w:val="22"/>
        </w:rPr>
        <w:fldChar w:fldCharType="end"/>
      </w:r>
      <w:r w:rsidR="00AC6B1C" w:rsidRPr="009B1B56">
        <w:rPr>
          <w:szCs w:val="22"/>
        </w:rPr>
        <w:t xml:space="preserve">. Thus, </w:t>
      </w:r>
      <w:ins w:id="41" w:author="Katelyn Gostic" w:date="2019-06-20T08:58:00Z">
        <w:r w:rsidR="000A7558">
          <w:rPr>
            <w:szCs w:val="22"/>
          </w:rPr>
          <w:t xml:space="preserve">broader </w:t>
        </w:r>
      </w:ins>
      <w:r w:rsidR="00AC6B1C" w:rsidRPr="009B1B56">
        <w:rPr>
          <w:szCs w:val="22"/>
        </w:rPr>
        <w:t xml:space="preserve">group-level </w:t>
      </w:r>
      <w:r w:rsidR="00712CDB">
        <w:rPr>
          <w:szCs w:val="22"/>
        </w:rPr>
        <w:t>cross-protection</w:t>
      </w:r>
      <w:r w:rsidR="00712CDB" w:rsidRPr="009B1B56">
        <w:rPr>
          <w:szCs w:val="22"/>
        </w:rPr>
        <w:t xml:space="preserve"> </w:t>
      </w:r>
      <w:r w:rsidR="000D0D6D" w:rsidRPr="009B1B56">
        <w:rPr>
          <w:szCs w:val="22"/>
        </w:rPr>
        <w:t>may provide a second line of defense against drifted seasonal strains</w:t>
      </w:r>
      <w:r w:rsidR="000D0D6D" w:rsidRPr="009B1B56" w:rsidDel="000D0D6D">
        <w:rPr>
          <w:szCs w:val="22"/>
        </w:rPr>
        <w:t xml:space="preserve"> </w:t>
      </w:r>
      <w:r w:rsidR="0050451F" w:rsidRPr="009B1B56">
        <w:rPr>
          <w:szCs w:val="22"/>
        </w:rPr>
        <w:t>whose</w:t>
      </w:r>
      <w:r w:rsidR="00585BEF" w:rsidRPr="009B1B56">
        <w:rPr>
          <w:szCs w:val="22"/>
        </w:rPr>
        <w:t xml:space="preserve"> conserved epitopes provide the only recognizable immune targets</w:t>
      </w:r>
      <w:r w:rsidR="001C36CA">
        <w:rPr>
          <w:szCs w:val="22"/>
        </w:rPr>
        <w:t xml:space="preserve">, and childhood immune imprinting may determine which birth cohorts are primed for effective defense against seasonal strains with </w:t>
      </w:r>
      <w:ins w:id="42" w:author="Katelyn Gostic" w:date="2019-06-20T08:59:00Z">
        <w:r w:rsidR="000A7558">
          <w:rPr>
            <w:szCs w:val="22"/>
          </w:rPr>
          <w:t xml:space="preserve">conserved </w:t>
        </w:r>
      </w:ins>
      <w:r w:rsidR="001C36CA">
        <w:rPr>
          <w:szCs w:val="22"/>
        </w:rPr>
        <w:t xml:space="preserve">HA </w:t>
      </w:r>
      <w:del w:id="43" w:author="Katelyn Gostic" w:date="2019-06-20T08:59:00Z">
        <w:r w:rsidR="001C36CA" w:rsidDel="000A7558">
          <w:rPr>
            <w:szCs w:val="22"/>
          </w:rPr>
          <w:delText xml:space="preserve">in </w:delText>
        </w:r>
      </w:del>
      <w:ins w:id="44" w:author="Katelyn Gostic" w:date="2019-06-20T08:59:00Z">
        <w:r w:rsidR="000A7558">
          <w:rPr>
            <w:szCs w:val="22"/>
          </w:rPr>
          <w:t xml:space="preserve">epitopes characteristic of </w:t>
        </w:r>
      </w:ins>
      <w:r w:rsidR="001C36CA">
        <w:rPr>
          <w:szCs w:val="22"/>
        </w:rPr>
        <w:t>group 1 or group 2</w:t>
      </w:r>
      <w:r w:rsidR="00585BEF" w:rsidRPr="009B1B56">
        <w:rPr>
          <w:szCs w:val="22"/>
        </w:rPr>
        <w:t xml:space="preserve">. </w:t>
      </w:r>
    </w:p>
    <w:p w14:paraId="550D7520" w14:textId="506790F7" w:rsidR="00777458" w:rsidRPr="009B1B56" w:rsidRDefault="00777458" w:rsidP="00777458">
      <w:pPr>
        <w:rPr>
          <w:szCs w:val="22"/>
        </w:rPr>
      </w:pPr>
      <w:r w:rsidRPr="009B1B56">
        <w:rPr>
          <w:szCs w:val="22"/>
        </w:rPr>
        <w:t xml:space="preserve">Since 1977, two distinct subtypes of influenza A, H1N1 and H3N2, have circulated seasonally in humans, with striking but poorly understood differences in their age-specific </w:t>
      </w:r>
      <w:r w:rsidR="00573E69" w:rsidRPr="009B1B56">
        <w:rPr>
          <w:szCs w:val="22"/>
        </w:rPr>
        <w:t>impact</w:t>
      </w:r>
      <w:r w:rsidRPr="009B1B56">
        <w:rPr>
          <w:szCs w:val="22"/>
        </w:rPr>
        <w:t xml:space="preserve"> </w:t>
      </w:r>
      <w:r w:rsidRPr="009B1B56">
        <w:rPr>
          <w:szCs w:val="22"/>
        </w:rPr>
        <w:fldChar w:fldCharType="begin"/>
      </w:r>
      <w:r w:rsidR="00712CDB">
        <w:rPr>
          <w:szCs w:val="22"/>
        </w:rPr>
        <w:instrText xml:space="preserve"> ADDIN ZOTERO_ITEM CSL_CITATION {"citationID":"4onGAsPA","properties":{"formattedCitation":"(8,11\\uc0\\u8211{}13,26)","plainCitation":"(8,11–13,26)","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9B1B56">
        <w:rPr>
          <w:szCs w:val="22"/>
        </w:rPr>
        <w:fldChar w:fldCharType="separate"/>
      </w:r>
      <w:r w:rsidR="00712CDB" w:rsidRPr="001C36CA">
        <w:rPr>
          <w:color w:val="000000"/>
        </w:rPr>
        <w:t>(8,11–13,26)</w:t>
      </w:r>
      <w:r w:rsidRPr="009B1B56">
        <w:rPr>
          <w:szCs w:val="22"/>
        </w:rPr>
        <w:fldChar w:fldCharType="end"/>
      </w:r>
      <w:r w:rsidRPr="009B1B56">
        <w:rPr>
          <w:szCs w:val="22"/>
        </w:rPr>
        <w:t xml:space="preserve">. These differences could be associated with childhood </w:t>
      </w:r>
      <w:r w:rsidR="00B7417F" w:rsidRPr="009B1B56">
        <w:rPr>
          <w:szCs w:val="22"/>
        </w:rPr>
        <w:t>imprinting</w:t>
      </w:r>
      <w:r w:rsidRPr="009B1B56">
        <w:rPr>
          <w:szCs w:val="22"/>
        </w:rPr>
        <w:t xml:space="preserve">: older cohorts were almost certainly exposed to H1N1 in childhood (since it circulated from 1918-1957), and now seem to be preferentially protected against modern seasonal H1N1 variants </w:t>
      </w:r>
      <w:r w:rsidRPr="009B1B56">
        <w:rPr>
          <w:szCs w:val="22"/>
        </w:rPr>
        <w:fldChar w:fldCharType="begin"/>
      </w:r>
      <w:r w:rsidR="00573E69" w:rsidRPr="009B1B56">
        <w:rPr>
          <w:szCs w:val="22"/>
        </w:rPr>
        <w:instrText xml:space="preserve"> ADDIN ZOTERO_ITEM CSL_CITATION {"citationID":"lSenwenb","properties":{"formattedCitation":"(8,11\\uc0\\u8211{}13)","plainCitation":"(8,11–13)","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9B1B56">
        <w:rPr>
          <w:szCs w:val="22"/>
        </w:rPr>
        <w:fldChar w:fldCharType="separate"/>
      </w:r>
      <w:r w:rsidR="00573E69" w:rsidRPr="009B1B56">
        <w:rPr>
          <w:szCs w:val="22"/>
        </w:rPr>
        <w:t>(8,11–13)</w:t>
      </w:r>
      <w:r w:rsidRPr="009B1B56">
        <w:rPr>
          <w:szCs w:val="22"/>
        </w:rPr>
        <w:fldChar w:fldCharType="end"/>
      </w:r>
      <w:r w:rsidRPr="009B1B56">
        <w:rPr>
          <w:szCs w:val="22"/>
        </w:rPr>
        <w:t>. Likewise, younger adults have the highest probabilities of childhood imprinting to H3N2, which is consistent with relatively low incidence of seasonal H3N2 in these cohorts (</w:t>
      </w:r>
      <w:r w:rsidRPr="009B1B56">
        <w:rPr>
          <w:b/>
          <w:bCs/>
          <w:i/>
          <w:iCs/>
          <w:szCs w:val="22"/>
        </w:rPr>
        <w:t>Fig. 1A</w:t>
      </w:r>
      <w:r w:rsidRPr="009B1B56">
        <w:rPr>
          <w:szCs w:val="22"/>
        </w:rPr>
        <w:t xml:space="preserve">).  Alternatively, differences in the evolutionary dynamics of H1N1 and H3N2 could explain the observed age profiles. Subtype H3N2 exhibits slightly faster drift in its antigenic phenotype than H1N1, and as a result, H3N2 may be more able to </w:t>
      </w:r>
      <w:r w:rsidR="001C36CA">
        <w:rPr>
          <w:szCs w:val="22"/>
        </w:rPr>
        <w:t xml:space="preserve">escape pre-existing immunity and infect </w:t>
      </w:r>
      <w:r w:rsidRPr="009B1B56">
        <w:rPr>
          <w:szCs w:val="22"/>
        </w:rPr>
        <w:t xml:space="preserve">older, immunologically experienced </w:t>
      </w:r>
      <w:del w:id="45" w:author="Katelyn Gostic" w:date="2019-06-24T09:40:00Z">
        <w:r w:rsidRPr="009B1B56" w:rsidDel="00DE166F">
          <w:rPr>
            <w:szCs w:val="22"/>
          </w:rPr>
          <w:delText>cohorts</w:delText>
        </w:r>
      </w:del>
      <w:ins w:id="46" w:author="Katelyn Gostic" w:date="2019-06-24T09:40:00Z">
        <w:r w:rsidR="00DE166F">
          <w:rPr>
            <w:szCs w:val="22"/>
          </w:rPr>
          <w:t>adults</w:t>
        </w:r>
      </w:ins>
      <w:r w:rsidRPr="009B1B56">
        <w:rPr>
          <w:szCs w:val="22"/>
        </w:rPr>
        <w:t xml:space="preserve">, whereas H1N1 may be relatively restricted to infecting immunologically naïve children </w:t>
      </w:r>
      <w:r w:rsidRPr="009B1B56">
        <w:rPr>
          <w:szCs w:val="22"/>
        </w:rPr>
        <w:fldChar w:fldCharType="begin"/>
      </w:r>
      <w:r w:rsidR="00712CDB">
        <w:rPr>
          <w:szCs w:val="22"/>
        </w:rPr>
        <w:instrText xml:space="preserve"> ADDIN ZOTERO_ITEM CSL_CITATION {"citationID":"mPkE0W0j","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rPr>
          <w:szCs w:val="22"/>
        </w:rPr>
        <w:fldChar w:fldCharType="separate"/>
      </w:r>
      <w:r w:rsidR="00712CDB">
        <w:rPr>
          <w:noProof/>
          <w:szCs w:val="22"/>
        </w:rPr>
        <w:t>(27)</w:t>
      </w:r>
      <w:r w:rsidRPr="009B1B56">
        <w:rPr>
          <w:szCs w:val="22"/>
        </w:rPr>
        <w:fldChar w:fldCharType="end"/>
      </w:r>
      <w:r w:rsidRPr="009B1B56">
        <w:rPr>
          <w:szCs w:val="22"/>
        </w:rPr>
        <w:t xml:space="preserve">. </w:t>
      </w:r>
    </w:p>
    <w:p w14:paraId="03732787" w14:textId="7A3A9368" w:rsidR="004C3BC8" w:rsidRPr="009B1B56" w:rsidDel="007A485E" w:rsidRDefault="00777458" w:rsidP="002D6343">
      <w:pPr>
        <w:rPr>
          <w:del w:id="47" w:author="Katelyn Gostic" w:date="2019-06-19T12:42:00Z"/>
          <w:szCs w:val="22"/>
        </w:rPr>
      </w:pPr>
      <w:del w:id="48" w:author="Katelyn Gostic" w:date="2019-06-19T12:41:00Z">
        <w:r w:rsidRPr="009B1B56" w:rsidDel="007A485E">
          <w:rPr>
            <w:szCs w:val="22"/>
          </w:rPr>
          <w:delText>Using two large data sets</w:delText>
        </w:r>
      </w:del>
      <w:ins w:id="49" w:author="Katelyn Gostic" w:date="2019-06-19T12:41:00Z">
        <w:r w:rsidR="007A485E">
          <w:rPr>
            <w:szCs w:val="22"/>
          </w:rPr>
          <w:t>We analyzed a large data set</w:t>
        </w:r>
      </w:ins>
      <w:r w:rsidRPr="009B1B56">
        <w:rPr>
          <w:szCs w:val="22"/>
        </w:rPr>
        <w:t xml:space="preserve"> on seasonal influenza incidence</w:t>
      </w:r>
      <w:del w:id="50" w:author="Katelyn Gostic" w:date="2019-06-19T12:41:00Z">
        <w:r w:rsidRPr="009B1B56" w:rsidDel="007A485E">
          <w:rPr>
            <w:szCs w:val="22"/>
          </w:rPr>
          <w:delText xml:space="preserve">, which together represent 13,063 confirmed influenza A cases across </w:delText>
        </w:r>
        <w:r w:rsidR="00E058D9" w:rsidRPr="009B1B56" w:rsidDel="007A485E">
          <w:rPr>
            <w:szCs w:val="22"/>
          </w:rPr>
          <w:delText>nearly two decades</w:delText>
        </w:r>
        <w:r w:rsidRPr="009B1B56" w:rsidDel="007A485E">
          <w:rPr>
            <w:szCs w:val="22"/>
          </w:rPr>
          <w:delText xml:space="preserve"> and 15 countries, we tested</w:delText>
        </w:r>
      </w:del>
      <w:ins w:id="51" w:author="Katelyn Gostic" w:date="2019-06-19T12:41:00Z">
        <w:r w:rsidR="007A485E">
          <w:rPr>
            <w:szCs w:val="22"/>
          </w:rPr>
          <w:t xml:space="preserve"> to test</w:t>
        </w:r>
      </w:ins>
      <w:r w:rsidRPr="009B1B56">
        <w:rPr>
          <w:szCs w:val="22"/>
        </w:rPr>
        <w:t xml:space="preserve"> whether cohort effects from childhood imprinting primarily act against </w:t>
      </w:r>
      <w:r w:rsidR="00BE6F2C" w:rsidRPr="009B1B56">
        <w:rPr>
          <w:szCs w:val="22"/>
        </w:rPr>
        <w:t>variable epitopes, only providing cross-protection against closely related</w:t>
      </w:r>
      <w:r w:rsidRPr="009B1B56">
        <w:rPr>
          <w:szCs w:val="22"/>
        </w:rPr>
        <w:t xml:space="preserve"> HA or NA </w:t>
      </w:r>
      <w:r w:rsidR="00BE6F2C" w:rsidRPr="009B1B56">
        <w:rPr>
          <w:szCs w:val="22"/>
        </w:rPr>
        <w:t>variants of the same subtype</w:t>
      </w:r>
      <w:r w:rsidRPr="009B1B56">
        <w:rPr>
          <w:szCs w:val="22"/>
        </w:rPr>
        <w:t xml:space="preserve">, or </w:t>
      </w:r>
      <w:r w:rsidR="00BE6F2C" w:rsidRPr="009B1B56">
        <w:rPr>
          <w:szCs w:val="22"/>
        </w:rPr>
        <w:t xml:space="preserve">against more conserved epitopes, providing broad cross-protection across </w:t>
      </w:r>
      <w:ins w:id="52" w:author="Katelyn Gostic" w:date="2019-06-24T09:41:00Z">
        <w:r w:rsidR="00DE166F">
          <w:rPr>
            <w:szCs w:val="22"/>
          </w:rPr>
          <w:t xml:space="preserve">HA </w:t>
        </w:r>
      </w:ins>
      <w:r w:rsidR="00BE6F2C" w:rsidRPr="009B1B56">
        <w:rPr>
          <w:szCs w:val="22"/>
        </w:rPr>
        <w:t xml:space="preserve">subtypes in the same </w:t>
      </w:r>
      <w:ins w:id="53" w:author="Katelyn Gostic" w:date="2019-06-24T09:41:00Z">
        <w:r w:rsidR="00DE166F">
          <w:rPr>
            <w:szCs w:val="22"/>
          </w:rPr>
          <w:t>phylo</w:t>
        </w:r>
      </w:ins>
      <w:del w:id="54" w:author="Katelyn Gostic" w:date="2019-06-24T09:41:00Z">
        <w:r w:rsidR="00BE6F2C" w:rsidRPr="009B1B56" w:rsidDel="00DE166F">
          <w:rPr>
            <w:szCs w:val="22"/>
          </w:rPr>
          <w:delText xml:space="preserve">HA </w:delText>
        </w:r>
      </w:del>
      <w:ins w:id="55" w:author="Katelyn Gostic" w:date="2019-06-24T09:41:00Z">
        <w:r w:rsidR="00DE166F">
          <w:rPr>
            <w:szCs w:val="22"/>
          </w:rPr>
          <w:t>genetic</w:t>
        </w:r>
        <w:r w:rsidR="00DE166F" w:rsidRPr="009B1B56">
          <w:rPr>
            <w:szCs w:val="22"/>
          </w:rPr>
          <w:t xml:space="preserve"> </w:t>
        </w:r>
      </w:ins>
      <w:r w:rsidR="00BE6F2C" w:rsidRPr="009B1B56">
        <w:rPr>
          <w:szCs w:val="22"/>
        </w:rPr>
        <w:t>group</w:t>
      </w:r>
      <w:r w:rsidRPr="009B1B56">
        <w:rPr>
          <w:szCs w:val="22"/>
        </w:rPr>
        <w:t xml:space="preserve"> (</w:t>
      </w:r>
      <w:r w:rsidRPr="009B1B56">
        <w:rPr>
          <w:b/>
          <w:bCs/>
          <w:i/>
          <w:iCs/>
          <w:szCs w:val="22"/>
        </w:rPr>
        <w:t>Fig. 1A-B</w:t>
      </w:r>
      <w:r w:rsidRPr="009B1B56">
        <w:rPr>
          <w:szCs w:val="22"/>
        </w:rPr>
        <w:t>).</w:t>
      </w:r>
      <w:ins w:id="56" w:author="Katelyn Gostic" w:date="2019-06-19T12:41:00Z">
        <w:r w:rsidR="007A485E">
          <w:rPr>
            <w:szCs w:val="22"/>
          </w:rPr>
          <w:t xml:space="preserve"> We fitted a suite of models to data using maximum likelihood and </w:t>
        </w:r>
      </w:ins>
      <w:ins w:id="57" w:author="Katelyn Gostic" w:date="2019-06-19T12:42:00Z">
        <w:r w:rsidR="007A485E">
          <w:rPr>
            <w:szCs w:val="22"/>
          </w:rPr>
          <w:t>compared models using AIC.</w:t>
        </w:r>
      </w:ins>
      <w:r w:rsidRPr="009B1B56">
        <w:rPr>
          <w:szCs w:val="22"/>
        </w:rPr>
        <w:t xml:space="preserve"> </w:t>
      </w:r>
      <w:del w:id="58" w:author="Katelyn Gostic" w:date="2019-06-19T12:42:00Z">
        <w:r w:rsidRPr="009B1B56" w:rsidDel="007A485E">
          <w:rPr>
            <w:szCs w:val="22"/>
          </w:rPr>
          <w:delText>Additionally</w:delText>
        </w:r>
      </w:del>
      <w:ins w:id="59" w:author="Katelyn Gostic" w:date="2019-06-19T12:42:00Z">
        <w:r w:rsidR="007A485E">
          <w:rPr>
            <w:szCs w:val="22"/>
          </w:rPr>
          <w:t>In a separate analysis</w:t>
        </w:r>
      </w:ins>
      <w:r w:rsidRPr="009B1B56">
        <w:rPr>
          <w:szCs w:val="22"/>
        </w:rPr>
        <w:t xml:space="preserve">, we considered the hypothesis that differences in evolutionary rate of H1N1 and H3N2, rather than imprinting </w:t>
      </w:r>
      <w:r w:rsidRPr="009B1B56">
        <w:rPr>
          <w:szCs w:val="22"/>
        </w:rPr>
        <w:lastRenderedPageBreak/>
        <w:t>effects, shape differences in age distribution. Our results have implications for long-term projections of seasonal influenza risk in elderly cohorts</w:t>
      </w:r>
      <w:r w:rsidR="00BE6F2C" w:rsidRPr="009B1B56">
        <w:rPr>
          <w:szCs w:val="22"/>
        </w:rPr>
        <w:t xml:space="preserve"> </w:t>
      </w:r>
      <w:r w:rsidR="00BE6F2C" w:rsidRPr="009B1B56">
        <w:rPr>
          <w:szCs w:val="22"/>
        </w:rPr>
        <w:fldChar w:fldCharType="begin"/>
      </w:r>
      <w:r w:rsidR="00BE6F2C" w:rsidRPr="009B1B56">
        <w:rPr>
          <w:szCs w:val="22"/>
        </w:rPr>
        <w:instrText xml:space="preserve"> ADDIN ZOTERO_ITEM CSL_CITATION {"citationID":"fkz0aAcL","properties":{"formattedCitation":"(12)","plainCitation":"(12)","noteIndex":0},"citationItems":[{"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BE6F2C" w:rsidRPr="009B1B56">
        <w:rPr>
          <w:szCs w:val="22"/>
        </w:rPr>
        <w:fldChar w:fldCharType="separate"/>
      </w:r>
      <w:r w:rsidR="00BE6F2C" w:rsidRPr="009B1B56">
        <w:rPr>
          <w:noProof/>
          <w:szCs w:val="22"/>
        </w:rPr>
        <w:t>(12)</w:t>
      </w:r>
      <w:r w:rsidR="00BE6F2C" w:rsidRPr="009B1B56">
        <w:rPr>
          <w:szCs w:val="22"/>
        </w:rPr>
        <w:fldChar w:fldCharType="end"/>
      </w:r>
      <w:r w:rsidRPr="009B1B56">
        <w:rPr>
          <w:szCs w:val="22"/>
        </w:rPr>
        <w:t>, who suffer the heaviest burdens of influenza-related morbidity and mortality</w:t>
      </w:r>
      <w:r w:rsidR="00B7417F" w:rsidRPr="009B1B56">
        <w:rPr>
          <w:szCs w:val="22"/>
        </w:rPr>
        <w:t>, and whose imprinting status will shift through time as cohorts born during different inter-pandemic eras grow older</w:t>
      </w:r>
      <w:r w:rsidRPr="009B1B56">
        <w:rPr>
          <w:szCs w:val="22"/>
        </w:rPr>
        <w:t>.</w:t>
      </w:r>
    </w:p>
    <w:p w14:paraId="71A96F1D" w14:textId="77777777" w:rsidR="001C36CA" w:rsidDel="007A485E" w:rsidRDefault="001C36CA" w:rsidP="001C36CA">
      <w:pPr>
        <w:pStyle w:val="Heading1"/>
        <w:jc w:val="left"/>
        <w:rPr>
          <w:del w:id="60" w:author="Katelyn Gostic" w:date="2019-06-19T12:42:00Z"/>
        </w:rPr>
      </w:pPr>
    </w:p>
    <w:p w14:paraId="15DB89C1" w14:textId="77777777" w:rsidR="001C36CA" w:rsidRDefault="001C36CA" w:rsidP="007A485E">
      <w:pPr>
        <w:pPrChange w:id="61" w:author="Katelyn Gostic" w:date="2019-06-19T12:42:00Z">
          <w:pPr>
            <w:pStyle w:val="Heading1"/>
            <w:jc w:val="left"/>
          </w:pPr>
        </w:pPrChange>
      </w:pPr>
    </w:p>
    <w:p w14:paraId="1C8FF345" w14:textId="4670B0D7" w:rsidR="004836EE" w:rsidRPr="009B1B56" w:rsidRDefault="004836EE" w:rsidP="001C36CA">
      <w:pPr>
        <w:pStyle w:val="Heading1"/>
      </w:pPr>
      <w:r w:rsidRPr="009B1B56">
        <w:t>The Data</w:t>
      </w:r>
    </w:p>
    <w:p w14:paraId="59746925" w14:textId="79A90372" w:rsidR="004836EE" w:rsidDel="00421667" w:rsidRDefault="004836EE" w:rsidP="00421667">
      <w:pPr>
        <w:rPr>
          <w:del w:id="62" w:author="Katelyn Gostic" w:date="2019-06-19T12:29:00Z"/>
          <w:szCs w:val="22"/>
        </w:rPr>
      </w:pPr>
      <w:del w:id="63" w:author="Katelyn Gostic" w:date="2019-06-19T12:28:00Z">
        <w:r w:rsidRPr="009B1B56" w:rsidDel="00421667">
          <w:rPr>
            <w:szCs w:val="22"/>
          </w:rPr>
          <w:delText>We analyzed two large epidemiological data sets. First, t</w:delText>
        </w:r>
      </w:del>
      <w:ins w:id="64" w:author="Katelyn Gostic" w:date="2019-06-19T12:28:00Z">
        <w:r w:rsidR="00421667">
          <w:rPr>
            <w:szCs w:val="22"/>
          </w:rPr>
          <w:t>T</w:t>
        </w:r>
      </w:ins>
      <w:r w:rsidRPr="009B1B56">
        <w:rPr>
          <w:szCs w:val="22"/>
        </w:rPr>
        <w:t>he Arizona Department of Health Services (ADHS) provided a dataset containing 9,451 seasonal H1N1 and H3N2 cases from their statewide surveillance system. Cases of all ages were confirmed to subtype by PCR and/or culture, primarily from virologic testing at the Arizona State Public Health Laboratory</w:t>
      </w:r>
      <w:ins w:id="65" w:author="Katelyn Gostic" w:date="2019-06-19T12:49:00Z">
        <w:r w:rsidR="00FA4207">
          <w:rPr>
            <w:szCs w:val="22"/>
          </w:rPr>
          <w:t>. A</w:t>
        </w:r>
      </w:ins>
      <w:del w:id="66" w:author="Katelyn Gostic" w:date="2019-06-19T12:49:00Z">
        <w:r w:rsidRPr="009B1B56" w:rsidDel="00FA4207">
          <w:rPr>
            <w:szCs w:val="22"/>
          </w:rPr>
          <w:delText>, with a</w:delText>
        </w:r>
      </w:del>
      <w:r w:rsidRPr="009B1B56">
        <w:rPr>
          <w:szCs w:val="22"/>
        </w:rPr>
        <w:t xml:space="preserve"> smaller number</w:t>
      </w:r>
      <w:r w:rsidR="00BE6F2C" w:rsidRPr="009B1B56">
        <w:rPr>
          <w:szCs w:val="22"/>
        </w:rPr>
        <w:t xml:space="preserve"> of</w:t>
      </w:r>
      <w:r w:rsidRPr="009B1B56">
        <w:rPr>
          <w:szCs w:val="22"/>
        </w:rPr>
        <w:t xml:space="preserve"> positive influenza tests </w:t>
      </w:r>
      <w:ins w:id="67" w:author="Katelyn Gostic" w:date="2019-06-19T12:49:00Z">
        <w:r w:rsidR="00FA4207">
          <w:rPr>
            <w:szCs w:val="22"/>
          </w:rPr>
          <w:t xml:space="preserve">were </w:t>
        </w:r>
      </w:ins>
      <w:r w:rsidRPr="009B1B56">
        <w:rPr>
          <w:szCs w:val="22"/>
        </w:rPr>
        <w:t xml:space="preserve">obtained through </w:t>
      </w:r>
      <w:del w:id="68" w:author="Katelyn Gostic" w:date="2019-06-19T12:50:00Z">
        <w:r w:rsidRPr="009B1B56" w:rsidDel="00FA4207">
          <w:rPr>
            <w:szCs w:val="22"/>
          </w:rPr>
          <w:delText xml:space="preserve">mandatory </w:delText>
        </w:r>
      </w:del>
      <w:r w:rsidRPr="009B1B56">
        <w:rPr>
          <w:szCs w:val="22"/>
        </w:rPr>
        <w:t>reporting by other clinical labs</w:t>
      </w:r>
      <w:ins w:id="69" w:author="Katelyn Gostic" w:date="2019-06-19T12:50:00Z">
        <w:r w:rsidR="00FA4207">
          <w:rPr>
            <w:szCs w:val="22"/>
          </w:rPr>
          <w:t>, which has been mandatory in Arizona since 2014</w:t>
        </w:r>
      </w:ins>
      <w:r w:rsidR="00421667">
        <w:rPr>
          <w:szCs w:val="22"/>
        </w:rPr>
        <w:t xml:space="preserve"> </w:t>
      </w:r>
      <w:r w:rsidR="00421667">
        <w:rPr>
          <w:szCs w:val="22"/>
        </w:rPr>
        <w:fldChar w:fldCharType="begin"/>
      </w:r>
      <w:r w:rsidR="00421667">
        <w:rPr>
          <w:szCs w:val="22"/>
        </w:rPr>
        <w:instrText xml:space="preserve"> ADDIN ZOTERO_ITEM CSL_CITATION {"citationID":"chigQnIM","properties":{"formattedCitation":"(28)","plainCitation":"(28)","noteIndex":0},"citationItems":[{"id":1311,"uris":["http://zotero.org/groups/2313999/items/NNVF32WU"],"uri":["http://zotero.org/groups/2313999/items/NNVF32WU"],"itemData":{"id":1311,"type":"article","title":"Arizona Department of Health Services. 2015–2016 Influenza Summary","URL":"https://www.azdhs.gov/documents/preparedness/epidemiology-disease-control/flu/surveillance/2015-2016-influenza-summary.pdf","accessed":{"date-parts":[["2019",5,23]]}}}],"schema":"https://github.com/citation-style-language/schema/raw/master/csl-citation.json"} </w:instrText>
      </w:r>
      <w:r w:rsidR="00421667">
        <w:rPr>
          <w:szCs w:val="22"/>
        </w:rPr>
        <w:fldChar w:fldCharType="separate"/>
      </w:r>
      <w:r w:rsidR="00421667">
        <w:rPr>
          <w:noProof/>
          <w:szCs w:val="22"/>
        </w:rPr>
        <w:t>(28)</w:t>
      </w:r>
      <w:r w:rsidR="00421667">
        <w:rPr>
          <w:szCs w:val="22"/>
        </w:rPr>
        <w:fldChar w:fldCharType="end"/>
      </w:r>
      <w:r w:rsidRPr="009B1B56">
        <w:rPr>
          <w:szCs w:val="22"/>
        </w:rPr>
        <w:t>. Cases were observed across 22 years of influenza surveillance, from the 1993-1994 influenza season through the 2014-2015 season, although sample sizes increased dramatically after the 2009 pandemic (</w:t>
      </w:r>
      <w:r w:rsidRPr="009B1B56">
        <w:rPr>
          <w:rStyle w:val="SubtitleChar"/>
        </w:rPr>
        <w:t>Table 1</w:t>
      </w:r>
      <w:r w:rsidRPr="009B1B56">
        <w:rPr>
          <w:szCs w:val="22"/>
        </w:rPr>
        <w:t xml:space="preserve">). </w:t>
      </w:r>
      <w:ins w:id="70" w:author="Katelyn Gostic" w:date="2019-06-19T12:43:00Z">
        <w:r w:rsidR="007A485E">
          <w:rPr>
            <w:szCs w:val="22"/>
          </w:rPr>
          <w:t>The</w:t>
        </w:r>
      </w:ins>
      <w:ins w:id="71" w:author="Katelyn Gostic" w:date="2019-06-19T12:39:00Z">
        <w:r w:rsidR="007A485E">
          <w:rPr>
            <w:szCs w:val="22"/>
          </w:rPr>
          <w:t xml:space="preserve"> data</w:t>
        </w:r>
        <w:r w:rsidR="007A485E" w:rsidRPr="009B1B56">
          <w:rPr>
            <w:szCs w:val="22"/>
          </w:rPr>
          <w:t xml:space="preserve"> </w:t>
        </w:r>
        <w:r w:rsidR="007A485E">
          <w:rPr>
            <w:szCs w:val="22"/>
          </w:rPr>
          <w:t>included</w:t>
        </w:r>
        <w:r w:rsidR="007A485E" w:rsidRPr="009B1B56">
          <w:rPr>
            <w:szCs w:val="22"/>
          </w:rPr>
          <w:t xml:space="preserve"> positive test results from hospitals, long-term care facilities, correctional facilities, and outpatient clinic</w:t>
        </w:r>
        <w:r w:rsidR="007A485E">
          <w:rPr>
            <w:szCs w:val="22"/>
          </w:rPr>
          <w:t>s, and thus captured a range of case severities.</w:t>
        </w:r>
      </w:ins>
    </w:p>
    <w:p w14:paraId="5F24F182" w14:textId="77777777" w:rsidR="00421667" w:rsidRPr="009B1B56" w:rsidRDefault="00421667" w:rsidP="004836EE">
      <w:pPr>
        <w:rPr>
          <w:ins w:id="72" w:author="Katelyn Gostic" w:date="2019-06-19T12:29:00Z"/>
          <w:szCs w:val="22"/>
        </w:rPr>
      </w:pPr>
    </w:p>
    <w:p w14:paraId="61F28A6E" w14:textId="661FF41F" w:rsidR="004836EE" w:rsidRPr="009B1B56" w:rsidDel="00421667" w:rsidRDefault="004836EE" w:rsidP="00421667">
      <w:pPr>
        <w:ind w:firstLine="0"/>
        <w:rPr>
          <w:del w:id="73" w:author="Katelyn Gostic" w:date="2019-06-19T12:29:00Z"/>
          <w:szCs w:val="22"/>
        </w:rPr>
        <w:pPrChange w:id="74" w:author="Katelyn Gostic" w:date="2019-06-19T12:29:00Z">
          <w:pPr/>
        </w:pPrChange>
      </w:pPr>
      <w:del w:id="75" w:author="Katelyn Gostic" w:date="2019-06-19T12:29:00Z">
        <w:r w:rsidRPr="009B1B56" w:rsidDel="00421667">
          <w:rPr>
            <w:szCs w:val="22"/>
          </w:rPr>
          <w:delText>A second data set provided by the INSIGHT influenza outpatient study (</w:delText>
        </w:r>
        <w:r w:rsidR="008B4D4B" w:rsidRPr="009B1B56" w:rsidDel="00421667">
          <w:rPr>
            <w:szCs w:val="22"/>
          </w:rPr>
          <w:fldChar w:fldCharType="begin"/>
        </w:r>
        <w:r w:rsidR="008B4D4B" w:rsidRPr="009B1B56" w:rsidDel="00421667">
          <w:rPr>
            <w:szCs w:val="22"/>
          </w:rPr>
          <w:delInstrText xml:space="preserve"> HYPERLINK "http://insight.ccbr.umn.edu/" \t "_blank" </w:delInstrText>
        </w:r>
        <w:r w:rsidR="008B4D4B" w:rsidRPr="009B1B56" w:rsidDel="00421667">
          <w:rPr>
            <w:szCs w:val="22"/>
          </w:rPr>
          <w:fldChar w:fldCharType="separate"/>
        </w:r>
        <w:r w:rsidRPr="009B1B56" w:rsidDel="00421667">
          <w:rPr>
            <w:color w:val="0000FF"/>
            <w:szCs w:val="22"/>
            <w:u w:val="single"/>
          </w:rPr>
          <w:delText>http://insight.ccbr.umn.edu/</w:delText>
        </w:r>
        <w:r w:rsidR="008B4D4B" w:rsidRPr="009B1B56" w:rsidDel="00421667">
          <w:rPr>
            <w:color w:val="0000FF"/>
            <w:szCs w:val="22"/>
            <w:u w:val="single"/>
          </w:rPr>
          <w:fldChar w:fldCharType="end"/>
        </w:r>
        <w:r w:rsidRPr="009B1B56" w:rsidDel="00421667">
          <w:rPr>
            <w:szCs w:val="22"/>
          </w:rPr>
          <w:delText>) contained 3,612 PCR-confirmed H1N1 and H3N2 cases, observed across 16 countries between 2009 and 2016 (</w:delText>
        </w:r>
        <w:r w:rsidRPr="009B1B56" w:rsidDel="00421667">
          <w:rPr>
            <w:b/>
            <w:bCs/>
            <w:i/>
            <w:iCs/>
            <w:szCs w:val="22"/>
          </w:rPr>
          <w:delText>Table 2</w:delText>
        </w:r>
        <w:r w:rsidRPr="009B1B56" w:rsidDel="00421667">
          <w:rPr>
            <w:szCs w:val="22"/>
          </w:rPr>
          <w:delText xml:space="preserve">). The study enrolled adults ages 18 and over who sought health care for influenza-like illness (ILI) as outpatients at participating clinics. The INSIGHT data sampled a greater geographical range, and contained information not available in the ADHS data, including the age distribution of patients with ILI who consented to the study who later tested negative for influenza, and targeted medical history. </w:delText>
        </w:r>
      </w:del>
    </w:p>
    <w:p w14:paraId="486609D1" w14:textId="03D59B62" w:rsidR="00FA4207" w:rsidRPr="009B1B56" w:rsidRDefault="00FA4207" w:rsidP="00FA4207">
      <w:pPr>
        <w:rPr>
          <w:ins w:id="76" w:author="Katelyn Gostic" w:date="2019-06-19T12:49:00Z"/>
        </w:rPr>
      </w:pPr>
      <w:ins w:id="77" w:author="Katelyn Gostic" w:date="2019-06-19T12:49:00Z">
        <w:r w:rsidRPr="009B1B56">
          <w:t xml:space="preserve">Following CDC standards, ADHS defines the influenza season as epidemiological week 40 (around early October) through week 39 of the following year </w:t>
        </w:r>
        <w:r w:rsidRPr="009B1B56">
          <w:fldChar w:fldCharType="begin"/>
        </w:r>
      </w:ins>
      <w:ins w:id="78" w:author="Katelyn Gostic" w:date="2019-06-19T12:52:00Z">
        <w:r>
          <w:instrText xml:space="preserve"> ADDIN ZOTERO_ITEM CSL_CITATION {"citationID":"e1y1Jnhr","properties":{"formattedCitation":"(29)","plainCitation":"(29)","noteIndex":0},"citationItems":[{"id":1310,"uris":["http://zotero.org/groups/2313999/items/4ENCJ8UC"],"uri":["http://zotero.org/groups/2313999/items/4ENCJ8UC"],"itemData":{"id":1310,"type":"article","title":"MMWR Week Fact Sheet","URL":"https://wwwn.cdc.gov/nndss/document/MMWR_Week_overview.pdf","author":[{"literal":"National Notifiable Diseases Surveillance System, Division of Health Informatics and Surveillance, National Center for Surveillance, Epidemiology and Laboratory Services"}],"accessed":{"date-parts":[["2019",5,23]]}}}],"schema":"https://github.com/citation-style-language/schema/raw/master/csl-citation.json"} </w:instrText>
        </w:r>
      </w:ins>
      <w:ins w:id="79" w:author="Katelyn Gostic" w:date="2019-06-19T12:49:00Z">
        <w:r w:rsidRPr="009B1B56">
          <w:fldChar w:fldCharType="separate"/>
        </w:r>
      </w:ins>
      <w:ins w:id="80" w:author="Katelyn Gostic" w:date="2019-06-19T12:52:00Z">
        <w:r>
          <w:rPr>
            <w:noProof/>
          </w:rPr>
          <w:t>(29)</w:t>
        </w:r>
      </w:ins>
      <w:ins w:id="81" w:author="Katelyn Gostic" w:date="2019-06-19T12:49:00Z">
        <w:r w:rsidRPr="009B1B56">
          <w:fldChar w:fldCharType="end"/>
        </w:r>
        <w:r w:rsidRPr="009B1B56">
          <w:t xml:space="preserve">. </w:t>
        </w:r>
        <w:r>
          <w:t>The</w:t>
        </w:r>
        <w:r w:rsidRPr="009B1B56">
          <w:t xml:space="preserve"> 2008-2009 and 2009-2010 influenza seasons spanned the first and second wave, respectively, of the 2009 H1N1 pandemic. </w:t>
        </w:r>
        <w:r>
          <w:t>We excluded cases observed during this time period</w:t>
        </w:r>
      </w:ins>
      <w:ins w:id="82" w:author="Katelyn Gostic" w:date="2019-06-24T09:42:00Z">
        <w:r w:rsidR="00DE166F">
          <w:t xml:space="preserve">, because </w:t>
        </w:r>
      </w:ins>
      <w:ins w:id="83" w:author="Katelyn Gostic" w:date="2019-06-19T12:49:00Z">
        <w:r w:rsidRPr="009B1B56">
          <w:rPr>
            <w:szCs w:val="22"/>
          </w:rPr>
          <w:t xml:space="preserve">age distributions </w:t>
        </w:r>
        <w:r>
          <w:rPr>
            <w:szCs w:val="22"/>
          </w:rPr>
          <w:t xml:space="preserve">of infection </w:t>
        </w:r>
        <w:r w:rsidRPr="009B1B56">
          <w:rPr>
            <w:szCs w:val="22"/>
          </w:rPr>
          <w:t xml:space="preserve">and </w:t>
        </w:r>
        <w:r>
          <w:rPr>
            <w:szCs w:val="22"/>
          </w:rPr>
          <w:t>molecular</w:t>
        </w:r>
        <w:r w:rsidRPr="009B1B56">
          <w:rPr>
            <w:szCs w:val="22"/>
          </w:rPr>
          <w:t xml:space="preserve"> drivers of immune memory differed </w:t>
        </w:r>
        <w:r>
          <w:rPr>
            <w:szCs w:val="22"/>
          </w:rPr>
          <w:t xml:space="preserve">during the 2009 pandemic </w:t>
        </w:r>
        <w:r w:rsidRPr="009B1B56">
          <w:rPr>
            <w:szCs w:val="22"/>
          </w:rPr>
          <w:t>from the normal</w:t>
        </w:r>
        <w:r>
          <w:rPr>
            <w:szCs w:val="22"/>
          </w:rPr>
          <w:t xml:space="preserve">, drivers of seasonal influenza’s immune-epidemiology of interest to this study </w:t>
        </w:r>
        <w:r w:rsidRPr="009B1B56">
          <w:rPr>
            <w:szCs w:val="22"/>
          </w:rPr>
          <w:fldChar w:fldCharType="begin"/>
        </w:r>
        <w:r w:rsidRPr="009B1B56">
          <w:rPr>
            <w:szCs w:val="22"/>
          </w:rPr>
          <w:instrText xml:space="preserve"> ADDIN ZOTERO_ITEM CSL_CITATION {"citationID":"frDqvcV4","properties":{"formattedCitation":"(13,17,20)","plainCitation":"(13,17,20)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9B1B56">
          <w:rPr>
            <w:szCs w:val="22"/>
          </w:rPr>
          <w:fldChar w:fldCharType="separate"/>
        </w:r>
        <w:r w:rsidRPr="009B1B56">
          <w:rPr>
            <w:noProof/>
            <w:szCs w:val="22"/>
          </w:rPr>
          <w:t>(13,17,20)</w:t>
        </w:r>
        <w:r w:rsidRPr="009B1B56">
          <w:rPr>
            <w:szCs w:val="22"/>
          </w:rPr>
          <w:fldChar w:fldCharType="end"/>
        </w:r>
        <w:r w:rsidRPr="009B1B56">
          <w:rPr>
            <w:szCs w:val="22"/>
          </w:rPr>
          <w:t xml:space="preserve">. </w:t>
        </w:r>
        <w:r>
          <w:t xml:space="preserve"> </w:t>
        </w:r>
        <w:r w:rsidRPr="009B1B56">
          <w:t xml:space="preserve">Additionally, we excluded 58 cases with birth years before 1918 (whose imprinting status could not be inferred unambiguously), and one case whose year of birth was recorded in error. </w:t>
        </w:r>
      </w:ins>
    </w:p>
    <w:p w14:paraId="03E26CA2" w14:textId="58928559" w:rsidR="004C3BC8" w:rsidRDefault="004836EE" w:rsidP="00421667">
      <w:pPr>
        <w:rPr>
          <w:ins w:id="84" w:author="Katelyn Gostic" w:date="2019-06-20T09:04:00Z"/>
          <w:szCs w:val="22"/>
        </w:rPr>
      </w:pPr>
      <w:del w:id="85" w:author="Katelyn Gostic" w:date="2019-06-19T12:49:00Z">
        <w:r w:rsidRPr="009B1B56" w:rsidDel="00FA4207">
          <w:rPr>
            <w:szCs w:val="22"/>
          </w:rPr>
          <w:delText>We excluded cases observed during the 2009 H1N1 pandemic</w:delText>
        </w:r>
      </w:del>
      <w:del w:id="86" w:author="Katelyn Gostic" w:date="2019-06-19T12:29:00Z">
        <w:r w:rsidRPr="009B1B56" w:rsidDel="00421667">
          <w:rPr>
            <w:szCs w:val="22"/>
          </w:rPr>
          <w:delText xml:space="preserve"> from both data sets</w:delText>
        </w:r>
      </w:del>
      <w:del w:id="87" w:author="Katelyn Gostic" w:date="2019-06-19T12:49:00Z">
        <w:r w:rsidRPr="009B1B56" w:rsidDel="00FA4207">
          <w:rPr>
            <w:szCs w:val="22"/>
          </w:rPr>
          <w:delText xml:space="preserve"> (</w:delText>
        </w:r>
        <w:r w:rsidRPr="009B1B56" w:rsidDel="00FA4207">
          <w:rPr>
            <w:b/>
            <w:bCs/>
            <w:i/>
            <w:iCs/>
            <w:szCs w:val="22"/>
          </w:rPr>
          <w:delText>Methods</w:delText>
        </w:r>
        <w:r w:rsidRPr="009B1B56" w:rsidDel="00FA4207">
          <w:rPr>
            <w:szCs w:val="22"/>
          </w:rPr>
          <w:delText xml:space="preserve">), as pandemic age distributions and underlying drivers of immune memory differed from the normal, seasonal circulation patterns of interest to this study </w:delText>
        </w:r>
        <w:r w:rsidRPr="009B1B56" w:rsidDel="00FA4207">
          <w:rPr>
            <w:szCs w:val="22"/>
          </w:rPr>
          <w:fldChar w:fldCharType="begin"/>
        </w:r>
        <w:r w:rsidR="00C21CB5" w:rsidRPr="009B1B56" w:rsidDel="00FA4207">
          <w:rPr>
            <w:szCs w:val="22"/>
          </w:rPr>
          <w:delInstrText xml:space="preserve"> ADDIN ZOTERO_ITEM CSL_CITATION {"citationID":"frDqvcV4","properties":{"formattedCitation":"(13,17,20)","plainCitation":"(13,17,20)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delInstrText>
        </w:r>
        <w:r w:rsidRPr="009B1B56" w:rsidDel="00FA4207">
          <w:rPr>
            <w:szCs w:val="22"/>
          </w:rPr>
          <w:fldChar w:fldCharType="separate"/>
        </w:r>
        <w:r w:rsidR="00C21CB5" w:rsidRPr="009B1B56" w:rsidDel="00FA4207">
          <w:rPr>
            <w:noProof/>
            <w:szCs w:val="22"/>
          </w:rPr>
          <w:delText>(13,17,20)</w:delText>
        </w:r>
        <w:r w:rsidRPr="009B1B56" w:rsidDel="00FA4207">
          <w:rPr>
            <w:szCs w:val="22"/>
          </w:rPr>
          <w:fldChar w:fldCharType="end"/>
        </w:r>
        <w:r w:rsidRPr="009B1B56" w:rsidDel="00FA4207">
          <w:rPr>
            <w:szCs w:val="22"/>
          </w:rPr>
          <w:delText xml:space="preserve">. The </w:delText>
        </w:r>
        <w:r w:rsidRPr="009B1B56" w:rsidDel="00FA4207">
          <w:rPr>
            <w:b/>
            <w:bCs/>
            <w:i/>
            <w:iCs/>
            <w:szCs w:val="22"/>
          </w:rPr>
          <w:delText xml:space="preserve">Methods </w:delText>
        </w:r>
        <w:r w:rsidRPr="009B1B56" w:rsidDel="00FA4207">
          <w:rPr>
            <w:szCs w:val="22"/>
          </w:rPr>
          <w:delText>provide additional definitions and exclusion criteria</w:delText>
        </w:r>
      </w:del>
      <w:del w:id="88" w:author="Katelyn Gostic" w:date="2019-06-19T12:44:00Z">
        <w:r w:rsidRPr="009B1B56" w:rsidDel="007A485E">
          <w:rPr>
            <w:szCs w:val="22"/>
          </w:rPr>
          <w:delText xml:space="preserve"> specific to each data set, but here we emphasize a few important points</w:delText>
        </w:r>
      </w:del>
      <w:del w:id="89" w:author="Katelyn Gostic" w:date="2019-06-19T12:49:00Z">
        <w:r w:rsidRPr="009B1B56" w:rsidDel="00FA4207">
          <w:rPr>
            <w:szCs w:val="22"/>
          </w:rPr>
          <w:delText xml:space="preserve">. </w:delText>
        </w:r>
      </w:del>
      <w:del w:id="90" w:author="Katelyn Gostic" w:date="2019-06-19T12:38:00Z">
        <w:r w:rsidRPr="009B1B56" w:rsidDel="007A485E">
          <w:rPr>
            <w:szCs w:val="22"/>
          </w:rPr>
          <w:delText>First, note that age-specific sampling differed between data sets. The INSIGHT study excluded children under age 18, and enrolled relatively few elderly subjects, whereas the ADHS data contained large numbers of cases at the extremes of age, including in children (</w:delText>
        </w:r>
        <w:r w:rsidRPr="009B1B56" w:rsidDel="007A485E">
          <w:rPr>
            <w:b/>
            <w:bCs/>
            <w:i/>
            <w:iCs/>
            <w:szCs w:val="22"/>
          </w:rPr>
          <w:delText>Fig. S1,S2,S4-S5</w:delText>
        </w:r>
        <w:r w:rsidRPr="009B1B56" w:rsidDel="007A485E">
          <w:rPr>
            <w:szCs w:val="22"/>
          </w:rPr>
          <w:delText xml:space="preserve">). Second, the INSIGHT outpatient study did not enroll patients who were already hospitalized for influenza (hospitalized cases were </w:delText>
        </w:r>
        <w:r w:rsidR="00BE6F2C" w:rsidRPr="009B1B56" w:rsidDel="007A485E">
          <w:rPr>
            <w:szCs w:val="22"/>
          </w:rPr>
          <w:delText>the focus of a</w:delText>
        </w:r>
        <w:r w:rsidRPr="009B1B56" w:rsidDel="007A485E">
          <w:rPr>
            <w:szCs w:val="22"/>
          </w:rPr>
          <w:delText xml:space="preserve"> separate INSIGHT study</w:delText>
        </w:r>
        <w:r w:rsidR="001C4766" w:rsidRPr="009B1B56" w:rsidDel="007A485E">
          <w:rPr>
            <w:szCs w:val="22"/>
          </w:rPr>
          <w:delText>,</w:delText>
        </w:r>
        <w:r w:rsidR="002D6343" w:rsidRPr="009B1B56" w:rsidDel="007A485E">
          <w:rPr>
            <w:szCs w:val="22"/>
          </w:rPr>
          <w:delText xml:space="preserve"> not analyzed here</w:delText>
        </w:r>
        <w:r w:rsidRPr="009B1B56" w:rsidDel="007A485E">
          <w:rPr>
            <w:szCs w:val="22"/>
          </w:rPr>
          <w:delText>), whereas ADHS data</w:delText>
        </w:r>
      </w:del>
      <w:del w:id="91" w:author="Katelyn Gostic" w:date="2019-06-19T12:39:00Z">
        <w:r w:rsidRPr="009B1B56" w:rsidDel="007A485E">
          <w:rPr>
            <w:szCs w:val="22"/>
          </w:rPr>
          <w:delText xml:space="preserve"> </w:delText>
        </w:r>
      </w:del>
      <w:del w:id="92" w:author="Katelyn Gostic" w:date="2019-06-19T12:38:00Z">
        <w:r w:rsidRPr="009B1B56" w:rsidDel="007A485E">
          <w:rPr>
            <w:szCs w:val="22"/>
          </w:rPr>
          <w:delText xml:space="preserve">captured </w:delText>
        </w:r>
      </w:del>
      <w:del w:id="93" w:author="Katelyn Gostic" w:date="2019-06-19T12:39:00Z">
        <w:r w:rsidRPr="009B1B56" w:rsidDel="007A485E">
          <w:rPr>
            <w:szCs w:val="22"/>
          </w:rPr>
          <w:delText xml:space="preserve">positive test results from hospitals, long-term care facilities, correctional facilities, </w:delText>
        </w:r>
        <w:r w:rsidR="001C4766" w:rsidRPr="009B1B56" w:rsidDel="007A485E">
          <w:rPr>
            <w:szCs w:val="22"/>
          </w:rPr>
          <w:delText>and</w:delText>
        </w:r>
        <w:r w:rsidRPr="009B1B56" w:rsidDel="007A485E">
          <w:rPr>
            <w:szCs w:val="22"/>
          </w:rPr>
          <w:delText xml:space="preserve"> outpatient clinic</w:delText>
        </w:r>
      </w:del>
      <w:del w:id="94" w:author="Katelyn Gostic" w:date="2019-06-19T12:38:00Z">
        <w:r w:rsidRPr="009B1B56" w:rsidDel="007A485E">
          <w:rPr>
            <w:szCs w:val="22"/>
          </w:rPr>
          <w:delText xml:space="preserve">s. </w:delText>
        </w:r>
      </w:del>
      <w:del w:id="95" w:author="Katelyn Gostic" w:date="2019-06-20T09:04:00Z">
        <w:r w:rsidR="004C3BC8" w:rsidRPr="009B1B56" w:rsidDel="000A7558">
          <w:rPr>
            <w:szCs w:val="22"/>
          </w:rPr>
          <w:br w:type="page"/>
        </w:r>
      </w:del>
    </w:p>
    <w:p w14:paraId="08129AE0" w14:textId="133EDA86" w:rsidR="000A7558" w:rsidRDefault="000A7558" w:rsidP="00421667">
      <w:pPr>
        <w:rPr>
          <w:ins w:id="96" w:author="Katelyn Gostic" w:date="2019-06-20T09:04:00Z"/>
          <w:szCs w:val="22"/>
        </w:rPr>
      </w:pPr>
    </w:p>
    <w:p w14:paraId="6D520AA3" w14:textId="77777777" w:rsidR="000A7558" w:rsidRPr="009B1B56" w:rsidRDefault="000A7558" w:rsidP="00421667">
      <w:pPr>
        <w:rPr>
          <w:szCs w:val="22"/>
        </w:rPr>
      </w:pPr>
    </w:p>
    <w:p w14:paraId="1BE2CF6A" w14:textId="6578B110" w:rsidR="004836EE" w:rsidRPr="009B1B56" w:rsidRDefault="004836EE" w:rsidP="004C3BC8">
      <w:pPr>
        <w:pStyle w:val="Heading1"/>
        <w:rPr>
          <w:szCs w:val="22"/>
        </w:rPr>
      </w:pPr>
      <w:r w:rsidRPr="009B1B56">
        <w:lastRenderedPageBreak/>
        <w:t>The Model</w:t>
      </w:r>
    </w:p>
    <w:p w14:paraId="673BDA37" w14:textId="77777777" w:rsidR="004836EE" w:rsidRPr="009B1B56" w:rsidRDefault="004836EE" w:rsidP="004836EE">
      <w:pPr>
        <w:pStyle w:val="Heading2"/>
      </w:pPr>
      <w:r w:rsidRPr="009B1B56">
        <w:t>Reconstructed imprinting patterns</w:t>
      </w:r>
    </w:p>
    <w:p w14:paraId="33DF74A2" w14:textId="56CFA78B" w:rsidR="00BE6F2C" w:rsidRPr="009B1B56" w:rsidRDefault="004836EE" w:rsidP="00BE6F2C">
      <w:r w:rsidRPr="009B1B56">
        <w:t>Reconstructed</w:t>
      </w:r>
      <w:r w:rsidR="001C4766" w:rsidRPr="009B1B56">
        <w:t xml:space="preserve">, birth year-specific probabilities </w:t>
      </w:r>
      <w:r w:rsidRPr="009B1B56">
        <w:t xml:space="preserve">of childhood imprinting </w:t>
      </w:r>
      <w:ins w:id="97" w:author="Katelyn Gostic" w:date="2019-06-19T12:51:00Z">
        <w:r w:rsidR="00FA4207">
          <w:t>to H1N1, H2N2 or H3N2 wer</w:t>
        </w:r>
      </w:ins>
      <w:ins w:id="98" w:author="Katelyn Gostic" w:date="2019-06-19T12:52:00Z">
        <w:r w:rsidR="00FA4207">
          <w:t xml:space="preserve">e calculated using methods described previously </w:t>
        </w:r>
        <w:r w:rsidR="00FA4207">
          <w:fldChar w:fldCharType="begin"/>
        </w:r>
        <w:r w:rsidR="00FA4207">
          <w:instrText xml:space="preserve"> ADDIN ZOTERO_ITEM CSL_CITATION {"citationID":"o01u9C8H","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ins>
      <w:r w:rsidR="00FA4207">
        <w:fldChar w:fldCharType="separate"/>
      </w:r>
      <w:ins w:id="99" w:author="Katelyn Gostic" w:date="2019-06-19T12:52:00Z">
        <w:r w:rsidR="00FA4207">
          <w:rPr>
            <w:noProof/>
          </w:rPr>
          <w:t>(10)</w:t>
        </w:r>
        <w:r w:rsidR="00FA4207">
          <w:fldChar w:fldCharType="end"/>
        </w:r>
        <w:r w:rsidR="00FA4207">
          <w:t xml:space="preserve">. These probabilities </w:t>
        </w:r>
      </w:ins>
      <w:r w:rsidRPr="009B1B56">
        <w:t>are based on patterns of first childhood exposure to influenza A and reflect histor</w:t>
      </w:r>
      <w:r w:rsidR="00BE6F2C" w:rsidRPr="009B1B56">
        <w:t>ical circulation</w:t>
      </w:r>
      <w:r w:rsidRPr="009B1B56">
        <w:t xml:space="preserve"> (</w:t>
      </w:r>
      <w:r w:rsidRPr="009B1B56">
        <w:rPr>
          <w:rStyle w:val="SubtitleChar"/>
        </w:rPr>
        <w:t>Fig. 1A</w:t>
      </w:r>
      <w:r w:rsidRPr="009B1B56">
        <w:t>). Most individuals born between pandemics in 1918 and 1957 experienced a first influenza A virus (IAV) infection by H1N1, and middle-aged cohorts born between pandemics in 1957 and 1968 almost all were first infected by H2N2 (note that because the first influenza exposure may occur after the first year of life, individuals born in the years leading up to a pandemic have some probability of first infection by the new pandemic subtype</w:t>
      </w:r>
      <w:ins w:id="100" w:author="Katelyn Gostic" w:date="2019-06-24T09:54:00Z">
        <w:r w:rsidR="00DE166F">
          <w:t xml:space="preserve">, </w:t>
        </w:r>
        <w:r w:rsidR="00DE166F" w:rsidRPr="00DE166F">
          <w:rPr>
            <w:b/>
            <w:bCs/>
            <w:i/>
            <w:iCs/>
            <w:rPrChange w:id="101" w:author="Katelyn Gostic" w:date="2019-06-24T09:54:00Z">
              <w:rPr/>
            </w:rPrChange>
          </w:rPr>
          <w:t>Fig. 1A</w:t>
        </w:r>
      </w:ins>
      <w:r w:rsidRPr="009B1B56">
        <w:t xml:space="preserve">). Ever since its emergence in 1968, H3N2 has dominated seasonal circulation in humans, and caused the majority of first infections in younger cohorts. However, H1N1 has also caused some seasonal circulation since 1977, and </w:t>
      </w:r>
      <w:r w:rsidR="00BE6F2C" w:rsidRPr="009B1B56">
        <w:t>has imprinted a fraction of all cohorts born since the mid-1970s (Fig. 1A)</w:t>
      </w:r>
      <w:r w:rsidRPr="009B1B56">
        <w:t>.</w:t>
      </w:r>
      <w:r w:rsidR="00BE6F2C" w:rsidRPr="009B1B56">
        <w:t xml:space="preserve"> </w:t>
      </w:r>
    </w:p>
    <w:p w14:paraId="7DA1173B" w14:textId="677FF5EA" w:rsidR="004836EE" w:rsidRPr="009B1B56" w:rsidRDefault="004836EE" w:rsidP="00BE6F2C">
      <w:del w:id="102" w:author="Katelyn Gostic" w:date="2019-06-19T12:53:00Z">
        <w:r w:rsidRPr="009B1B56" w:rsidDel="00FA4207">
          <w:delText xml:space="preserve">We reconstructed birth year-specific probabilities of first infection by H1N1, H2N2 and H3N2 using methods described previously </w:delText>
        </w:r>
        <w:r w:rsidRPr="009B1B56" w:rsidDel="00FA4207">
          <w:fldChar w:fldCharType="begin"/>
        </w:r>
        <w:r w:rsidR="00C21CB5" w:rsidRPr="009B1B56" w:rsidDel="00FA4207">
          <w:delInstrText xml:space="preserve"> ADDIN ZOTERO_ITEM CSL_CITATION {"citationID":"G2PgsrC8","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delInstrText>
        </w:r>
        <w:r w:rsidRPr="009B1B56" w:rsidDel="00FA4207">
          <w:fldChar w:fldCharType="separate"/>
        </w:r>
        <w:r w:rsidR="00C21CB5" w:rsidRPr="009B1B56" w:rsidDel="00FA4207">
          <w:rPr>
            <w:noProof/>
          </w:rPr>
          <w:delText>(10)</w:delText>
        </w:r>
        <w:r w:rsidRPr="009B1B56" w:rsidDel="00FA4207">
          <w:fldChar w:fldCharType="end"/>
        </w:r>
        <w:r w:rsidRPr="009B1B56" w:rsidDel="00FA4207">
          <w:delText xml:space="preserve">. </w:delText>
        </w:r>
      </w:del>
      <w:r w:rsidR="00BE6F2C" w:rsidRPr="009B1B56">
        <w:t xml:space="preserve">Whenever supporting data was available, reconstructions incorporated country-specific differences in the relative dominance of H1N1 and H3N2 in recent influenza seasons. Reconstructions assumed children age 0-12 in the year of case observation might not yet have been exposed to any influenza virus. </w:t>
      </w:r>
      <w:ins w:id="103" w:author="Katelyn Gostic" w:date="2019-06-24T09:55:00Z">
        <w:r w:rsidR="00DE166F">
          <w:t>I</w:t>
        </w:r>
      </w:ins>
      <w:del w:id="104" w:author="Katelyn Gostic" w:date="2019-06-20T09:06:00Z">
        <w:r w:rsidRPr="009B1B56" w:rsidDel="000A7558">
          <w:delText>I</w:delText>
        </w:r>
      </w:del>
      <w:r w:rsidRPr="009B1B56">
        <w:t xml:space="preserve">nteractions between imprinting and vaccination of naïve infants are </w:t>
      </w:r>
      <w:ins w:id="105" w:author="Katelyn Gostic" w:date="2019-06-24T09:55:00Z">
        <w:r w:rsidR="00DE166F">
          <w:t xml:space="preserve">plausible, but </w:t>
        </w:r>
      </w:ins>
      <w:del w:id="106" w:author="Katelyn Gostic" w:date="2019-06-20T09:06:00Z">
        <w:r w:rsidRPr="009B1B56" w:rsidDel="000A7558">
          <w:delText xml:space="preserve">possible, but </w:delText>
        </w:r>
      </w:del>
      <w:r w:rsidRPr="009B1B56">
        <w:t xml:space="preserve">poorly understood </w:t>
      </w:r>
      <w:r w:rsidRPr="009B1B56">
        <w:fldChar w:fldCharType="begin"/>
      </w:r>
      <w:r w:rsidR="00FA4207">
        <w:instrText xml:space="preserve"> ADDIN ZOTERO_ITEM CSL_CITATION {"citationID":"RRL6MBjF","properties":{"formattedCitation":"(10,30)","plainCitation":"(10,30)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S."}],"issued":{"date-parts":[["2018",7,2]]}}}],"schema":"https://github.com/citation-style-language/schema/raw/master/csl-citation.json"} </w:instrText>
      </w:r>
      <w:r w:rsidRPr="009B1B56">
        <w:fldChar w:fldCharType="separate"/>
      </w:r>
      <w:r w:rsidR="00FA4207">
        <w:rPr>
          <w:noProof/>
        </w:rPr>
        <w:t>(10,30)</w:t>
      </w:r>
      <w:r w:rsidRPr="009B1B56">
        <w:fldChar w:fldCharType="end"/>
      </w:r>
      <w:r w:rsidRPr="009B1B56">
        <w:t xml:space="preserve">. We did not consider childhood vaccination effects here; </w:t>
      </w:r>
      <w:del w:id="107" w:author="Katelyn Gostic" w:date="2019-06-19T12:53:00Z">
        <w:r w:rsidRPr="009B1B56" w:rsidDel="00FA4207">
          <w:delText xml:space="preserve">none of the individuals in the INSIGHT data and </w:delText>
        </w:r>
      </w:del>
      <w:r w:rsidRPr="009B1B56">
        <w:t>few individuals in the ADHS data were born at a time when healthy infants were routinely vaccinated against influenza.</w:t>
      </w:r>
      <w:del w:id="108" w:author="Katelyn Gostic" w:date="2019-06-19T12:53:00Z">
        <w:r w:rsidRPr="009B1B56" w:rsidDel="00FA4207">
          <w:delText xml:space="preserve"> We did however consider the effect of vaccination in the current influenza season in the INSIGHT data.</w:delText>
        </w:r>
      </w:del>
    </w:p>
    <w:p w14:paraId="28052740" w14:textId="77777777" w:rsidR="004836EE" w:rsidRPr="009B1B56" w:rsidRDefault="004836EE" w:rsidP="004836EE"/>
    <w:p w14:paraId="68BF7C9E" w14:textId="77777777" w:rsidR="004836EE" w:rsidRPr="009B1B56" w:rsidRDefault="004836EE" w:rsidP="004836EE">
      <w:pPr>
        <w:pStyle w:val="Heading2"/>
      </w:pPr>
      <w:r w:rsidRPr="009B1B56">
        <w:t>Expected age distributions under alternate imprinting models</w:t>
      </w:r>
    </w:p>
    <w:p w14:paraId="151CA659" w14:textId="48405830" w:rsidR="004836EE" w:rsidRPr="009B1B56" w:rsidRDefault="004836EE" w:rsidP="004836EE">
      <w:r w:rsidRPr="009B1B56">
        <w:t>If narrow, HA subtype-level imprinting protection shapes seasonal influenza risk, primary exposure to</w:t>
      </w:r>
      <w:ins w:id="109" w:author="Katelyn Gostic" w:date="2019-06-17T16:18:00Z">
        <w:r w:rsidR="00B279F4">
          <w:t xml:space="preserve"> HA subtype</w:t>
        </w:r>
      </w:ins>
      <w:r w:rsidRPr="009B1B56">
        <w:t xml:space="preserve"> H1 or H3 in childhood should provide lifelong protection against modern variants of the same HA subtype. If imprinting protection acts primarily against specific NA subtypes, lifelong protection will be specific to N1 or to N2 (</w:t>
      </w:r>
      <w:r w:rsidRPr="009B1B56">
        <w:rPr>
          <w:rStyle w:val="SubtitleChar"/>
        </w:rPr>
        <w:t>Fig.</w:t>
      </w:r>
      <w:r w:rsidRPr="009B1B56">
        <w:rPr>
          <w:b/>
          <w:i/>
        </w:rPr>
        <w:t xml:space="preserve"> 1</w:t>
      </w:r>
      <w:ins w:id="110" w:author="Katelyn Gostic" w:date="2019-06-24T12:15:00Z">
        <w:r w:rsidR="00954FDA">
          <w:rPr>
            <w:b/>
            <w:i/>
          </w:rPr>
          <w:t>B</w:t>
        </w:r>
      </w:ins>
      <w:r w:rsidRPr="009B1B56">
        <w:t>). Alternatively, if broad HA group-level imprinting shapes seasonal influenza risk, then cohorts imprinted to</w:t>
      </w:r>
      <w:ins w:id="111" w:author="Katelyn Gostic" w:date="2019-06-17T16:19:00Z">
        <w:r w:rsidR="00B279F4">
          <w:t xml:space="preserve"> HA subtype</w:t>
        </w:r>
      </w:ins>
      <w:r w:rsidRPr="009B1B56">
        <w:t xml:space="preserve"> H1 or H2 (both group 1) </w:t>
      </w:r>
      <w:r w:rsidRPr="009B1B56">
        <w:lastRenderedPageBreak/>
        <w:t>should be protected against modern, seasonal H1N1</w:t>
      </w:r>
      <w:ins w:id="112" w:author="Katelyn Gostic" w:date="2019-06-19T12:54:00Z">
        <w:r w:rsidR="00FA4207">
          <w:t xml:space="preserve"> (also group 1)</w:t>
        </w:r>
      </w:ins>
      <w:r w:rsidRPr="009B1B56">
        <w:t>, while only cohorts imprinted to H3 (group 2) would be protected against modern, seasonal H3N2</w:t>
      </w:r>
      <w:ins w:id="113" w:author="Katelyn Gostic" w:date="2019-06-19T12:54:00Z">
        <w:r w:rsidR="00FA4207">
          <w:t xml:space="preserve"> (also group 2)</w:t>
        </w:r>
      </w:ins>
      <w:r w:rsidRPr="009B1B56">
        <w:t xml:space="preserve"> (</w:t>
      </w:r>
      <w:r w:rsidRPr="009B1B56">
        <w:rPr>
          <w:rStyle w:val="SubtitleChar"/>
        </w:rPr>
        <w:t>Fig. 1B</w:t>
      </w:r>
      <w:r w:rsidRPr="009B1B56">
        <w:t xml:space="preserve">). </w:t>
      </w:r>
      <w:r w:rsidRPr="009B1B56">
        <w:rPr>
          <w:color w:val="000000" w:themeColor="text1"/>
        </w:rPr>
        <w:t>Collinearities between the predictions of different imprinting models (</w:t>
      </w:r>
      <w:r w:rsidRPr="009B1B56">
        <w:rPr>
          <w:rStyle w:val="SubtitleChar"/>
        </w:rPr>
        <w:t>Fig. 1G-I</w:t>
      </w:r>
      <w:r w:rsidRPr="009B1B56">
        <w:rPr>
          <w:color w:val="000000" w:themeColor="text1"/>
        </w:rPr>
        <w:t>) were inevitable, given the limited diversity of influenza circulation in humans over the past century</w:t>
      </w:r>
      <w:ins w:id="114" w:author="Katelyn Gostic" w:date="2019-06-24T12:16:00Z">
        <w:r w:rsidR="00954FDA">
          <w:rPr>
            <w:color w:val="000000" w:themeColor="text1"/>
          </w:rPr>
          <w:t xml:space="preserve"> (reflected in </w:t>
        </w:r>
        <w:r w:rsidR="00954FDA">
          <w:rPr>
            <w:b/>
            <w:bCs/>
            <w:i/>
            <w:iCs/>
            <w:color w:val="000000" w:themeColor="text1"/>
          </w:rPr>
          <w:t>Fig. 1A</w:t>
        </w:r>
        <w:r w:rsidR="00954FDA">
          <w:rPr>
            <w:color w:val="000000" w:themeColor="text1"/>
          </w:rPr>
          <w:t>)</w:t>
        </w:r>
      </w:ins>
      <w:r w:rsidRPr="009B1B56">
        <w:rPr>
          <w:color w:val="000000" w:themeColor="text1"/>
        </w:rPr>
        <w:t>. Note that middle-aged cohorts, which were first infected by H2N2, are crucial, because they provide the only leverage to differentiate between imprinting at the HA subtype, NA subtype or HA group-level level (</w:t>
      </w:r>
      <w:r w:rsidRPr="009B1B56">
        <w:rPr>
          <w:rStyle w:val="SubtitleChar"/>
        </w:rPr>
        <w:t>Fig. 1</w:t>
      </w:r>
      <w:r w:rsidR="00BE6F2C" w:rsidRPr="009B1B56">
        <w:rPr>
          <w:rStyle w:val="SubtitleChar"/>
        </w:rPr>
        <w:t>B</w:t>
      </w:r>
      <w:r w:rsidRPr="009B1B56">
        <w:rPr>
          <w:color w:val="000000" w:themeColor="text1"/>
        </w:rPr>
        <w:t xml:space="preserve">). </w:t>
      </w:r>
    </w:p>
    <w:p w14:paraId="07265BDC" w14:textId="1266B753" w:rsidR="004836EE" w:rsidRPr="009B1B56" w:rsidDel="00DE166F" w:rsidRDefault="004836EE" w:rsidP="004836EE">
      <w:pPr>
        <w:rPr>
          <w:del w:id="115" w:author="Katelyn Gostic" w:date="2019-06-24T09:58:00Z"/>
        </w:rPr>
      </w:pPr>
      <w:r w:rsidRPr="009B1B56">
        <w:t xml:space="preserve">To tease apart age-specific risk factors from birth year-specific imprinting effects, we noted that age-specific risk factors for influenza infection are largely subtype-independent. Specifically, age-specific risk could be influenced by medical factors like age-specific vaccine coverage, age-specific risk of severe disease, and immunosenescence, or by behavioral factors like age-assorted social mixing, and age-specific healthcare seeking behavior. </w:t>
      </w:r>
      <w:del w:id="116" w:author="Katelyn Gostic" w:date="2019-06-20T09:08:00Z">
        <w:r w:rsidRPr="009B1B56" w:rsidDel="00A17B55">
          <w:delText>All t</w:delText>
        </w:r>
      </w:del>
      <w:ins w:id="117" w:author="Katelyn Gostic" w:date="2019-06-20T09:08:00Z">
        <w:r w:rsidR="00A17B55">
          <w:t>T</w:t>
        </w:r>
      </w:ins>
      <w:r w:rsidRPr="009B1B56">
        <w:t>hese factors should have similar impacts on any influenza subtype.</w:t>
      </w:r>
      <w:ins w:id="118" w:author="Katelyn Gostic" w:date="2019-06-24T09:58:00Z">
        <w:r w:rsidR="00DE166F">
          <w:t xml:space="preserve"> </w:t>
        </w:r>
      </w:ins>
    </w:p>
    <w:p w14:paraId="659EAAE3" w14:textId="33F05043" w:rsidR="004836EE" w:rsidRPr="009B1B56" w:rsidRDefault="004836EE" w:rsidP="00DE166F">
      <w:r w:rsidRPr="009B1B56">
        <w:t xml:space="preserve">Thus, we fit a single step function to characterize the shape of age-specific risk of any confirmed influenza infection. </w:t>
      </w:r>
      <w:del w:id="119" w:author="Katelyn Gostic" w:date="2019-06-19T12:55:00Z">
        <w:r w:rsidRPr="009B1B56" w:rsidDel="00FA4207">
          <w:delText>Then, we</w:delText>
        </w:r>
      </w:del>
      <w:ins w:id="120" w:author="Katelyn Gostic" w:date="2019-06-19T12:55:00Z">
        <w:r w:rsidR="00FA4207">
          <w:t>Simultaneously, we</w:t>
        </w:r>
      </w:ins>
      <w:r w:rsidRPr="009B1B56">
        <w:t xml:space="preserve"> modeled residual, subtype-specific differences in risk as a function of birth year, which enabled us to focus on the possible role childhood imprinting status</w:t>
      </w:r>
      <w:ins w:id="121" w:author="Katelyn Gostic" w:date="2019-06-19T12:55:00Z">
        <w:r w:rsidR="00FA4207">
          <w:t xml:space="preserve"> in shaping cohort-specific differences in risk from </w:t>
        </w:r>
      </w:ins>
      <w:ins w:id="122" w:author="Katelyn Gostic" w:date="2019-06-20T09:09:00Z">
        <w:r w:rsidR="00A17B55">
          <w:t xml:space="preserve">subtype </w:t>
        </w:r>
      </w:ins>
      <w:ins w:id="123" w:author="Katelyn Gostic" w:date="2019-06-19T12:55:00Z">
        <w:r w:rsidR="00FA4207">
          <w:t>H1N1 or H3N2</w:t>
        </w:r>
      </w:ins>
      <w:r w:rsidRPr="009B1B56">
        <w:t xml:space="preserve">. </w:t>
      </w:r>
      <w:r w:rsidR="005B65C1" w:rsidRPr="009B1B56">
        <w:t>E</w:t>
      </w:r>
      <w:r w:rsidRPr="009B1B56">
        <w:t>ach tested model used a linear combination of age-specific risk (</w:t>
      </w:r>
      <w:r w:rsidRPr="009B1B56">
        <w:rPr>
          <w:rStyle w:val="SubtitleChar"/>
        </w:rPr>
        <w:t>Fig. 1C</w:t>
      </w:r>
      <w:r w:rsidRPr="009B1B56">
        <w:t>) and birth year-specific risk (</w:t>
      </w:r>
      <w:r w:rsidRPr="009B1B56">
        <w:rPr>
          <w:rStyle w:val="SubtitleChar"/>
        </w:rPr>
        <w:t>Fig. 1D-F</w:t>
      </w:r>
      <w:r w:rsidRPr="009B1B56">
        <w:t>) to generate an expected distribution of H1N1 or H3N2 incidence (</w:t>
      </w:r>
      <w:r w:rsidRPr="009B1B56">
        <w:rPr>
          <w:rStyle w:val="SubtitleChar"/>
        </w:rPr>
        <w:t>Fig. 1G-I</w:t>
      </w:r>
      <w:r w:rsidRPr="009B1B56">
        <w:t xml:space="preserve">). </w:t>
      </w:r>
      <w:r w:rsidR="005B65C1" w:rsidRPr="009B1B56">
        <w:t>Note that for a given birth cohort, age-specific risk changed across progressive years of case observation</w:t>
      </w:r>
      <w:ins w:id="124" w:author="Katelyn Gostic" w:date="2019-06-19T12:56:00Z">
        <w:r w:rsidR="00FA4207">
          <w:t xml:space="preserve"> (as the cohort got older)</w:t>
        </w:r>
      </w:ins>
      <w:r w:rsidR="005B65C1" w:rsidRPr="009B1B56">
        <w:t>, whereas birth year-specific risk was constant over time.</w:t>
      </w:r>
    </w:p>
    <w:p w14:paraId="130EA780" w14:textId="4E4C2320" w:rsidR="004836EE" w:rsidRPr="009B1B56" w:rsidRDefault="004836EE" w:rsidP="004836EE">
      <w:pPr>
        <w:rPr>
          <w:color w:val="000000" w:themeColor="text1"/>
        </w:rPr>
      </w:pPr>
      <w:r w:rsidRPr="009B1B56">
        <w:rPr>
          <w:color w:val="000000" w:themeColor="text1"/>
        </w:rPr>
        <w:t xml:space="preserve">To test quantitatively whether observed, subtype-specific differences in </w:t>
      </w:r>
      <w:del w:id="125" w:author="Katelyn Gostic" w:date="2019-06-19T12:56:00Z">
        <w:r w:rsidRPr="009B1B56" w:rsidDel="00FA4207">
          <w:rPr>
            <w:color w:val="000000" w:themeColor="text1"/>
          </w:rPr>
          <w:delText>age distribution</w:delText>
        </w:r>
      </w:del>
      <w:ins w:id="126" w:author="Katelyn Gostic" w:date="2019-06-19T12:56:00Z">
        <w:r w:rsidR="00FA4207">
          <w:rPr>
            <w:color w:val="000000" w:themeColor="text1"/>
          </w:rPr>
          <w:t>incidence</w:t>
        </w:r>
      </w:ins>
      <w:r w:rsidRPr="009B1B56">
        <w:rPr>
          <w:color w:val="000000" w:themeColor="text1"/>
        </w:rPr>
        <w:t xml:space="preserve"> were most consistent with imprinting at the HA subtype, NA subtype or HA group level, or with no contribution of imprinting, we fitted a suite of models to each data set using a multinomial likelihood and then performed model selection using the Akaike information criterion (AIC). AIC is used to compare the relative strength of statistical support for a set of candidate models, each fitted to the same data, and favors parsimonious models that fit the data well </w:t>
      </w:r>
      <w:r w:rsidRPr="009B1B56">
        <w:rPr>
          <w:color w:val="000000" w:themeColor="text1"/>
        </w:rPr>
        <w:fldChar w:fldCharType="begin"/>
      </w:r>
      <w:r w:rsidR="00FA4207">
        <w:rPr>
          <w:color w:val="000000" w:themeColor="text1"/>
        </w:rPr>
        <w:instrText xml:space="preserve"> ADDIN ZOTERO_ITEM CSL_CITATION {"citationID":"a2bj9ou2vi8","properties":{"formattedCitation":"(31,32)","plainCitation":"(31,32)","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Pr="009B1B56">
        <w:rPr>
          <w:color w:val="000000" w:themeColor="text1"/>
        </w:rPr>
        <w:fldChar w:fldCharType="separate"/>
      </w:r>
      <w:r w:rsidR="00FA4207">
        <w:rPr>
          <w:color w:val="000000"/>
        </w:rPr>
        <w:t>(31,32)</w:t>
      </w:r>
      <w:r w:rsidRPr="009B1B56">
        <w:rPr>
          <w:color w:val="000000" w:themeColor="text1"/>
        </w:rPr>
        <w:fldChar w:fldCharType="end"/>
      </w:r>
      <w:r w:rsidRPr="009B1B56">
        <w:rPr>
          <w:color w:val="000000" w:themeColor="text1"/>
        </w:rPr>
        <w:t xml:space="preserve">. Technical details are provided in the </w:t>
      </w:r>
      <w:r w:rsidRPr="009B1B56">
        <w:rPr>
          <w:rStyle w:val="SubtitleChar"/>
        </w:rPr>
        <w:t>Methods</w:t>
      </w:r>
      <w:r w:rsidRPr="009B1B56">
        <w:rPr>
          <w:color w:val="000000" w:themeColor="text1"/>
        </w:rPr>
        <w:t>.</w:t>
      </w:r>
    </w:p>
    <w:p w14:paraId="343C9598" w14:textId="77777777" w:rsidR="004836EE" w:rsidRPr="009B1B56" w:rsidRDefault="004836EE" w:rsidP="004836EE">
      <w:pPr>
        <w:rPr>
          <w:color w:val="000000" w:themeColor="text1"/>
        </w:rPr>
      </w:pPr>
    </w:p>
    <w:p w14:paraId="1343B59F" w14:textId="53C5A979" w:rsidR="004836EE" w:rsidRPr="009B1B56" w:rsidRDefault="004836EE" w:rsidP="00A17B55">
      <w:pPr>
        <w:pStyle w:val="Heading2"/>
        <w:pPrChange w:id="127" w:author="Katelyn Gostic" w:date="2019-06-20T09:14:00Z">
          <w:pPr>
            <w:pStyle w:val="Heading3"/>
          </w:pPr>
        </w:pPrChange>
      </w:pPr>
      <w:del w:id="128" w:author="Katelyn Gostic" w:date="2019-06-19T12:57:00Z">
        <w:r w:rsidRPr="009B1B56" w:rsidDel="00FA4207">
          <w:lastRenderedPageBreak/>
          <w:delText xml:space="preserve">ADHS </w:delText>
        </w:r>
      </w:del>
      <w:ins w:id="129" w:author="Katelyn Gostic" w:date="2019-06-19T12:57:00Z">
        <w:r w:rsidR="00FA4207">
          <w:t>Tested</w:t>
        </w:r>
        <w:r w:rsidR="00FA4207" w:rsidRPr="009B1B56">
          <w:t xml:space="preserve"> </w:t>
        </w:r>
        <w:r w:rsidR="00FA4207">
          <w:t>m</w:t>
        </w:r>
      </w:ins>
      <w:del w:id="130" w:author="Katelyn Gostic" w:date="2019-06-19T12:57:00Z">
        <w:r w:rsidRPr="009B1B56" w:rsidDel="00FA4207">
          <w:delText>M</w:delText>
        </w:r>
      </w:del>
      <w:r w:rsidRPr="009B1B56">
        <w:t>odels</w:t>
      </w:r>
    </w:p>
    <w:p w14:paraId="279B6097" w14:textId="43396E9E" w:rsidR="004836EE" w:rsidRPr="009B1B56" w:rsidRDefault="004836EE" w:rsidP="004836EE">
      <w:r w:rsidRPr="009B1B56">
        <w:t>We fit a set of four models to the ADHS data set. The simplest model contained only age-specific risk (</w:t>
      </w:r>
      <w:ins w:id="131" w:author="Katelyn Gostic" w:date="2019-06-20T09:14:00Z">
        <w:r w:rsidR="00A17B55">
          <w:t xml:space="preserve">abbreviated </w:t>
        </w:r>
      </w:ins>
      <w:r w:rsidRPr="009B1B56">
        <w:t xml:space="preserve">A), and more complex models added effects from imprinting at the HA subtype level (S), at the HA group level (G), or at the NA subtype level (N): </w:t>
      </w:r>
      <w:ins w:id="132" w:author="Katelyn Gostic" w:date="2019-06-20T09:15:00Z">
        <w:r w:rsidR="00A17B55">
          <w:t xml:space="preserve">abbreviated </w:t>
        </w:r>
      </w:ins>
      <w:r w:rsidRPr="009B1B56">
        <w:t>AS, AG, and AN, respectively. The age-specific risk curve took the form of a step function, in which relative risk was fixed to 1 in age bin 0-4, and one free parameter was fit to</w:t>
      </w:r>
      <w:ins w:id="133" w:author="Katelyn Gostic" w:date="2019-06-24T10:00:00Z">
        <w:r w:rsidR="00DE166F">
          <w:t xml:space="preserve"> represent</w:t>
        </w:r>
      </w:ins>
      <w:r w:rsidRPr="009B1B56">
        <w:t xml:space="preserve"> relative risk in each of the following 12 age bins: {5-10, 11-17, 18-24, 25-31, 32-38, 39-45, 46-52, 53-59, 60-66, 67-73, 74-80, 81+}. Within models that contained imprinting effects, two additional free parameters </w:t>
      </w:r>
      <w:del w:id="134" w:author="Katelyn Gostic" w:date="2019-06-24T10:00:00Z">
        <w:r w:rsidRPr="009B1B56" w:rsidDel="00DE166F">
          <w:delText xml:space="preserve">estimated </w:delText>
        </w:r>
      </w:del>
      <w:ins w:id="135" w:author="Katelyn Gostic" w:date="2019-06-24T10:00:00Z">
        <w:r w:rsidR="00DE166F">
          <w:t>described</w:t>
        </w:r>
        <w:r w:rsidR="00DE166F" w:rsidRPr="009B1B56">
          <w:t xml:space="preserve"> </w:t>
        </w:r>
      </w:ins>
      <w:r w:rsidRPr="009B1B56">
        <w:t>the relative risk of confirmed H1N1 or H3N2 infection</w:t>
      </w:r>
      <w:ins w:id="136" w:author="Katelyn Gostic" w:date="2019-06-24T10:00:00Z">
        <w:r w:rsidR="00DE166F">
          <w:t>,</w:t>
        </w:r>
      </w:ins>
      <w:r w:rsidRPr="009B1B56">
        <w:t xml:space="preserve"> given imprinting protection</w:t>
      </w:r>
      <w:ins w:id="137" w:author="Katelyn Gostic" w:date="2019-06-24T10:00:00Z">
        <w:r w:rsidR="00DE166F">
          <w:t xml:space="preserve"> against that seasonal subtype</w:t>
        </w:r>
      </w:ins>
      <w:r w:rsidRPr="009B1B56">
        <w:t>.</w:t>
      </w:r>
    </w:p>
    <w:p w14:paraId="0ED553CE" w14:textId="6409508C" w:rsidR="004836EE" w:rsidRPr="009B1B56" w:rsidDel="00FA4207" w:rsidRDefault="004836EE" w:rsidP="004836EE">
      <w:pPr>
        <w:rPr>
          <w:del w:id="138" w:author="Katelyn Gostic" w:date="2019-06-19T12:57:00Z"/>
        </w:rPr>
      </w:pPr>
    </w:p>
    <w:p w14:paraId="28FCBC3C" w14:textId="172CB9FF" w:rsidR="004836EE" w:rsidRPr="009B1B56" w:rsidDel="00FA4207" w:rsidRDefault="004836EE" w:rsidP="004836EE">
      <w:pPr>
        <w:pStyle w:val="Heading3"/>
        <w:rPr>
          <w:del w:id="139" w:author="Katelyn Gostic" w:date="2019-06-19T12:57:00Z"/>
        </w:rPr>
      </w:pPr>
      <w:del w:id="140" w:author="Katelyn Gostic" w:date="2019-06-19T12:57:00Z">
        <w:r w:rsidRPr="009B1B56" w:rsidDel="00FA4207">
          <w:delText>INSIGHT Models</w:delText>
        </w:r>
      </w:del>
    </w:p>
    <w:p w14:paraId="02CE1EB2" w14:textId="7F586417" w:rsidR="004836EE" w:rsidRPr="009B1B56" w:rsidDel="00FA4207" w:rsidRDefault="004836EE" w:rsidP="004836EE">
      <w:pPr>
        <w:rPr>
          <w:del w:id="141" w:author="Katelyn Gostic" w:date="2019-06-19T12:58:00Z"/>
        </w:rPr>
      </w:pPr>
      <w:del w:id="142" w:author="Katelyn Gostic" w:date="2019-06-19T12:57:00Z">
        <w:r w:rsidRPr="009B1B56" w:rsidDel="00FA4207">
          <w:delText xml:space="preserve">When fitting to the INSIGHT data, which contained additional medical details, the suite of tested models included three additional risk factors: vaccination prior to the current influenza season (V), antiviral treatment (T), and presence of underlying conditions (U). We expected vaccination to reduce the risk of confirmed infection with either subtype. We assumed the presence of any underlying condition might be associated with increased healthcare seeking behavior, and in turn, with greater probabilities of influenza testing and case ascertainment. Finally, although antiviral treatment is usually prescribed in response to a confirmed influenza infection, treatment may be obtained from personal stockpiles </w:delText>
        </w:r>
        <w:r w:rsidRPr="009B1B56" w:rsidDel="00FA4207">
          <w:fldChar w:fldCharType="begin"/>
        </w:r>
      </w:del>
      <w:del w:id="143" w:author="Katelyn Gostic" w:date="2019-06-19T12:16:00Z">
        <w:r w:rsidR="00573E69" w:rsidRPr="009B1B56" w:rsidDel="00712CDB">
          <w:delInstrText xml:space="preserve"> ADDIN ZOTERO_ITEM CSL_CITATION {"citationID":"qEpdkfRw","properties":{"formattedCitation":"(29,30)","plainCitation":"(29,30)","noteIndex":0},"citationItems":[{"id":1288,"uris":["http://zotero.org/groups/2313999/items/TUK3NJC6"],"uri":["http://zotero.org/groups/2313999/items/TUK3NJC6"],"itemData":{"id":1288,"type":"article-journal","title":"Use of oseltamivir in 12 European countries between 2002 and 2007 – lack of association with the appearance of oseltamivir-resistant influenza A(H1N1) viruses","container-title":"Eurosurveillance","page":"19112","volume":"14","issue":"5","source":"www.eurosurveillance.org","abstract":"Variable levels of oseltamivir resistance among seasonal influenza A(H1N1) isolates have been reported in Europe during the 2007-8 northern Hemisphere influenza season. It has been questioned whether oseltamivir use could have driven the emergence and predominance of resistant viruses. This study aimed at describing the levels of use of oseltamivir in 12 European Union (EU) Member States and European Economic Area (EEA)/European Free Trade Area (EFTA) countries. The data were converted into prescription rates and compared with the national proportions of resistant influenza A(H1N1) viruses through regression analysis. Overall use of oseltamivir in European countries between 2002 and 2007 was low compared to e.g. the use in Japan. High variability between the countries and over time was observed. In eight of the 12 countries, there was a peak of prescriptions in 2005, coinciding with concerns about a perceived threat from an influenza pandemic which might have lead to personal stockpiling. Ecological comparison between national levels of use of oseltamivir in 2007 and the proportions of A(H1N1) viruses that were resistant to oseltamivir showed no statistical association. In conclusion, our results do not support the hypothesis that the emergence and persistence of these viruses in 2007-8 was related to the levels of use of oseltamivir in Europe. Further investigation is needed to elucidate the reasons for different level of use between the countries.","DOI":"10.2807/ese.14.05.19112-en","ISSN":"1560-7917","language":"en","author":[{"family":"Kramarz","given":"P."},{"family":"Monnet","given":"D."},{"family":"Nicoll","given":"A."},{"family":"Yilmaz","given":"C."},{"family":"Ciancio","given":"B."}],"issued":{"date-parts":[["2009",2,5]]}}},{"id":1291,"uris":["http://zotero.org/groups/2313999/items/VN2YSCAF"],"uri":["http://zotero.org/groups/2313999/items/VN2YSCAF"],"itemData":{"id":1291,"type":"article-journal","title":"Five years of non-prescription oseltamivir: effects on resistance, immunization and stockpiling","container-title":"Journal of Antimicrobial Chemotherapy","page":"2949-2956","volume":"67","issue":"12","source":"academic.oup.com","abstract":"AbstractObjectives.  In 2007 New Zealand (NZ) became the first country to make oseltamivir (Tamiflu®) available off-prescription. This study investigated the ex","DOI":"10.1093/jac/dks337","ISSN":"0305-7453","title-short":"Five years of non-prescription oseltamivir","journalAbbreviation":"J Antimicrob Chemother","language":"en","author":[{"family":"Gauld","given":"Natalie J."},{"family":"Jennings","given":"Lance C."},{"family":"Frampton","given":"Chris"},{"family":"Huang","given":"Q. Sue"}],"issued":{"date-parts":[["2012",12,1]]}}}],"schema":"https://github.com/citation-style-language/schema/raw/master/csl-citation.json"} </w:delInstrText>
        </w:r>
      </w:del>
      <w:del w:id="144" w:author="Katelyn Gostic" w:date="2019-06-19T12:57:00Z">
        <w:r w:rsidRPr="009B1B56" w:rsidDel="00FA4207">
          <w:fldChar w:fldCharType="separate"/>
        </w:r>
      </w:del>
      <w:del w:id="145" w:author="Katelyn Gostic" w:date="2019-06-19T12:16:00Z">
        <w:r w:rsidR="00573E69" w:rsidRPr="00FA4207" w:rsidDel="00712CDB">
          <w:rPr>
            <w:noProof/>
          </w:rPr>
          <w:delText>(29,30)</w:delText>
        </w:r>
      </w:del>
      <w:del w:id="146" w:author="Katelyn Gostic" w:date="2019-06-19T12:57:00Z">
        <w:r w:rsidRPr="009B1B56" w:rsidDel="00FA4207">
          <w:fldChar w:fldCharType="end"/>
        </w:r>
        <w:r w:rsidRPr="009B1B56" w:rsidDel="00FA4207">
          <w:delText xml:space="preserve">. We included risk factor T in case antiviral treatment prior to testing reduced viral loads and the probability of case detection. Factors T and U each added one free parameter, which characterized the relative risk of any influenza infection. Factor V added two free parameters which characterized the relative risk of H1N1 or of H3N2 infection, given recent influenza vaccination. Differences in vaccine effectiveness across study years would not have been identifiable, and so we did not include them in the </w:delText>
        </w:r>
      </w:del>
      <w:del w:id="147" w:author="Katelyn Gostic" w:date="2019-06-19T12:58:00Z">
        <w:r w:rsidRPr="009B1B56" w:rsidDel="00FA4207">
          <w:delText xml:space="preserve">model. We tested all possible combinations of V, T, and U, in and each of the three imprinting hypotheses (S, N and G), for a total of 32 tested INSIGHT models. All tested models contained the age-specific risk step function (A), and used the following </w:delText>
        </w:r>
        <w:r w:rsidR="005B65C1" w:rsidRPr="009B1B56" w:rsidDel="00FA4207">
          <w:delText>10</w:delText>
        </w:r>
        <w:r w:rsidRPr="009B1B56" w:rsidDel="00FA4207">
          <w:delText xml:space="preserve"> age bins: {</w:delText>
        </w:r>
        <w:r w:rsidR="005B65C1" w:rsidRPr="009B1B56" w:rsidDel="00FA4207">
          <w:delText>18-24, 25-31, 32-38, 39-45, 46-52, 53-59, 60-66, 67-73, 74-80, 81-90</w:delText>
        </w:r>
        <w:r w:rsidRPr="009B1B56" w:rsidDel="00FA4207">
          <w:delText>}.</w:delText>
        </w:r>
      </w:del>
    </w:p>
    <w:p w14:paraId="387C3E6C" w14:textId="01106548" w:rsidR="004836EE" w:rsidRPr="009B1B56" w:rsidDel="00FA4207" w:rsidRDefault="004836EE" w:rsidP="00FA4207">
      <w:pPr>
        <w:ind w:firstLine="0"/>
        <w:rPr>
          <w:del w:id="148" w:author="Katelyn Gostic" w:date="2019-06-19T12:58:00Z"/>
        </w:rPr>
        <w:pPrChange w:id="149" w:author="Katelyn Gostic" w:date="2019-06-19T12:58:00Z">
          <w:pPr/>
        </w:pPrChange>
      </w:pPr>
    </w:p>
    <w:p w14:paraId="11739213" w14:textId="39B77985" w:rsidR="004836EE" w:rsidRPr="009B1B56" w:rsidDel="00FA4207" w:rsidRDefault="004836EE" w:rsidP="00FA4207">
      <w:pPr>
        <w:pStyle w:val="Heading3"/>
        <w:rPr>
          <w:del w:id="150" w:author="Katelyn Gostic" w:date="2019-06-19T12:58:00Z"/>
        </w:rPr>
        <w:pPrChange w:id="151" w:author="Katelyn Gostic" w:date="2019-06-19T12:58:00Z">
          <w:pPr>
            <w:pStyle w:val="Heading3"/>
          </w:pPr>
        </w:pPrChange>
      </w:pPr>
      <w:del w:id="152" w:author="Katelyn Gostic" w:date="2019-06-19T12:58:00Z">
        <w:r w:rsidRPr="009B1B56" w:rsidDel="00FA4207">
          <w:delText>Interpretation of the age-specific risk curve</w:delText>
        </w:r>
      </w:del>
    </w:p>
    <w:p w14:paraId="19B7AF68" w14:textId="15EFA066" w:rsidR="004836EE" w:rsidRPr="009B1B56" w:rsidDel="00FA4207" w:rsidRDefault="004836EE" w:rsidP="00FA4207">
      <w:pPr>
        <w:ind w:firstLine="0"/>
        <w:rPr>
          <w:del w:id="153" w:author="Katelyn Gostic" w:date="2019-06-19T12:58:00Z"/>
        </w:rPr>
        <w:pPrChange w:id="154" w:author="Katelyn Gostic" w:date="2019-06-19T12:58:00Z">
          <w:pPr/>
        </w:pPrChange>
      </w:pPr>
      <w:del w:id="155" w:author="Katelyn Gostic" w:date="2019-06-19T12:58:00Z">
        <w:r w:rsidRPr="009B1B56" w:rsidDel="00FA4207">
          <w:delText>When fitting to INSIGHT data, we input the age distribution of all tested cases as the null, expected age distribution in each country and season. Thus, age-specific risk curves fitted to INSIGHT data only represented age-specific differences in the rate of testing positive for influenza, residual to observed denominators. Corresponding denominator data were not available in the ADHS dataset. The ADHS age-specific risk curves must be interpreted differently, as they captured all aspects of the infection and case observation process</w:delText>
        </w:r>
        <w:r w:rsidR="005B65C1" w:rsidRPr="009B1B56" w:rsidDel="00FA4207">
          <w:delText>, and ultimately</w:delText>
        </w:r>
        <w:r w:rsidRPr="009B1B56" w:rsidDel="00FA4207">
          <w:delText xml:space="preserve"> showed stronger age-specific differences in risk than INSIGHT risk curves (</w:delText>
        </w:r>
        <w:r w:rsidRPr="009B1B56" w:rsidDel="00FA4207">
          <w:rPr>
            <w:b/>
            <w:bCs/>
            <w:i/>
            <w:iCs/>
          </w:rPr>
          <w:delText>Fig. 2-3</w:delText>
        </w:r>
        <w:r w:rsidRPr="009B1B56" w:rsidDel="00FA4207">
          <w:delText>).</w:delText>
        </w:r>
      </w:del>
    </w:p>
    <w:p w14:paraId="36D0EDB7" w14:textId="77777777" w:rsidR="004836EE" w:rsidRPr="009B1B56" w:rsidRDefault="004836EE" w:rsidP="00FA4207">
      <w:pPr>
        <w:ind w:firstLine="0"/>
        <w:pPrChange w:id="156" w:author="Katelyn Gostic" w:date="2019-06-19T12:58:00Z">
          <w:pPr/>
        </w:pPrChange>
      </w:pPr>
    </w:p>
    <w:p w14:paraId="083C6385" w14:textId="77777777" w:rsidR="004836EE" w:rsidRPr="009B1B56" w:rsidRDefault="004836EE" w:rsidP="004836EE">
      <w:pPr>
        <w:ind w:firstLine="0"/>
        <w:rPr>
          <w:b/>
        </w:rPr>
      </w:pPr>
      <w:r w:rsidRPr="009B1B56">
        <w:rPr>
          <w:b/>
        </w:rPr>
        <w:t>Effect of evolutionary rate on age profiles</w:t>
      </w:r>
    </w:p>
    <w:p w14:paraId="0FC29739" w14:textId="70425CB6" w:rsidR="004836EE" w:rsidRPr="009B1B56" w:rsidRDefault="004836EE" w:rsidP="004836EE">
      <w:pPr>
        <w:pStyle w:val="CommentText"/>
        <w:rPr>
          <w:sz w:val="22"/>
          <w:szCs w:val="22"/>
        </w:rPr>
      </w:pPr>
      <w:r w:rsidRPr="009B1B56">
        <w:rPr>
          <w:sz w:val="22"/>
          <w:szCs w:val="22"/>
        </w:rPr>
        <w:t xml:space="preserve">We used publicly available data from </w:t>
      </w:r>
      <w:r w:rsidRPr="009B1B56">
        <w:rPr>
          <w:i/>
          <w:sz w:val="22"/>
          <w:szCs w:val="22"/>
        </w:rPr>
        <w:t xml:space="preserve">Nextstrain </w:t>
      </w:r>
      <w:r w:rsidRPr="009B1B56">
        <w:rPr>
          <w:sz w:val="22"/>
          <w:szCs w:val="22"/>
        </w:rPr>
        <w:fldChar w:fldCharType="begin"/>
      </w:r>
      <w:ins w:id="157" w:author="Katelyn Gostic" w:date="2019-06-19T13:00:00Z">
        <w:r w:rsidR="00B767FC">
          <w:rPr>
            <w:sz w:val="22"/>
            <w:szCs w:val="22"/>
          </w:rPr>
          <w:instrText xml:space="preserve"> ADDIN ZOTERO_ITEM CSL_CITATION {"citationID":"olHzNaw6","properties":{"formattedCitation":"(33,34)","plainCitation":"(33,34)","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158" w:author="Katelyn Gostic" w:date="2019-06-19T12:16:00Z">
        <w:r w:rsidR="00573E69" w:rsidRPr="009B1B56" w:rsidDel="00712CDB">
          <w:rPr>
            <w:sz w:val="22"/>
            <w:szCs w:val="22"/>
          </w:rPr>
          <w:delInstrText xml:space="preserve"> ADDIN ZOTERO_ITEM CSL_CITATION {"citationID":"olHzNaw6","properties":{"formattedCitation":"(31,32)","plainCitation":"(31,32)","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Pr="009B1B56">
        <w:rPr>
          <w:sz w:val="22"/>
          <w:szCs w:val="22"/>
        </w:rPr>
        <w:fldChar w:fldCharType="separate"/>
      </w:r>
      <w:ins w:id="159" w:author="Katelyn Gostic" w:date="2019-06-19T13:00:00Z">
        <w:r w:rsidR="00B767FC">
          <w:rPr>
            <w:noProof/>
            <w:sz w:val="22"/>
            <w:szCs w:val="22"/>
          </w:rPr>
          <w:t>(33,34)</w:t>
        </w:r>
      </w:ins>
      <w:del w:id="160" w:author="Katelyn Gostic" w:date="2019-06-19T12:16:00Z">
        <w:r w:rsidR="00573E69" w:rsidRPr="00B767FC" w:rsidDel="00712CDB">
          <w:rPr>
            <w:noProof/>
            <w:sz w:val="22"/>
            <w:szCs w:val="22"/>
          </w:rPr>
          <w:delText>(31,32)</w:delText>
        </w:r>
      </w:del>
      <w:r w:rsidRPr="009B1B56">
        <w:rPr>
          <w:sz w:val="22"/>
          <w:szCs w:val="22"/>
        </w:rPr>
        <w:fldChar w:fldCharType="end"/>
      </w:r>
      <w:r w:rsidRPr="009B1B56">
        <w:rPr>
          <w:sz w:val="22"/>
          <w:szCs w:val="22"/>
        </w:rPr>
        <w:t xml:space="preserve">, and from one previously published study </w:t>
      </w:r>
      <w:r w:rsidRPr="009B1B56">
        <w:rPr>
          <w:sz w:val="22"/>
          <w:szCs w:val="22"/>
        </w:rPr>
        <w:fldChar w:fldCharType="begin"/>
      </w:r>
      <w:ins w:id="161" w:author="Katelyn Gostic" w:date="2019-06-19T13:00:00Z">
        <w:r w:rsidR="00B767FC">
          <w:rPr>
            <w:sz w:val="22"/>
            <w:szCs w:val="22"/>
          </w:rPr>
          <w:instrText xml:space="preserve"> ADDIN ZOTERO_ITEM CSL_CITATION {"citationID":"pzVQcJBn","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del w:id="162" w:author="Katelyn Gostic" w:date="2019-06-19T12:16:00Z">
        <w:r w:rsidR="00573E69" w:rsidRPr="009B1B56" w:rsidDel="00712CDB">
          <w:rPr>
            <w:sz w:val="22"/>
            <w:szCs w:val="22"/>
          </w:rPr>
          <w:delInstrText xml:space="preserve"> ADDIN ZOTERO_ITEM CSL_CITATION {"citationID":"pzVQcJBn","properties":{"formattedCitation":"(33)","plainCitation":"(33)","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del>
      <w:r w:rsidRPr="009B1B56">
        <w:rPr>
          <w:sz w:val="22"/>
          <w:szCs w:val="22"/>
        </w:rPr>
        <w:fldChar w:fldCharType="separate"/>
      </w:r>
      <w:ins w:id="163" w:author="Katelyn Gostic" w:date="2019-06-19T13:00:00Z">
        <w:r w:rsidR="00B767FC">
          <w:rPr>
            <w:noProof/>
            <w:sz w:val="22"/>
            <w:szCs w:val="22"/>
          </w:rPr>
          <w:t>(35)</w:t>
        </w:r>
      </w:ins>
      <w:del w:id="164" w:author="Katelyn Gostic" w:date="2019-06-19T12:16:00Z">
        <w:r w:rsidR="00573E69" w:rsidRPr="00B767FC" w:rsidDel="00712CDB">
          <w:rPr>
            <w:noProof/>
            <w:sz w:val="22"/>
            <w:szCs w:val="22"/>
          </w:rPr>
          <w:delText>(33)</w:delText>
        </w:r>
      </w:del>
      <w:r w:rsidRPr="009B1B56">
        <w:rPr>
          <w:sz w:val="22"/>
          <w:szCs w:val="22"/>
        </w:rPr>
        <w:fldChar w:fldCharType="end"/>
      </w:r>
      <w:r w:rsidRPr="009B1B56">
        <w:rPr>
          <w:sz w:val="22"/>
          <w:szCs w:val="22"/>
        </w:rPr>
        <w:t>, to calculate annual antigenic advance, which we defined as the antigenic distance between strains of a given lineage (pre-2009 H1N1, post-2009 H1N1 or H3N2) that circulated in consecutive seasons (</w:t>
      </w:r>
      <w:r w:rsidRPr="009B1B56">
        <w:rPr>
          <w:rStyle w:val="SubtitleChar"/>
        </w:rPr>
        <w:t>Methods</w:t>
      </w:r>
      <w:r w:rsidRPr="009B1B56">
        <w:rPr>
          <w:sz w:val="22"/>
          <w:szCs w:val="22"/>
        </w:rPr>
        <w:t xml:space="preserve">). The “antigenic distance” between two </w:t>
      </w:r>
      <w:ins w:id="165" w:author="Katelyn Gostic" w:date="2019-06-19T12:59:00Z">
        <w:r w:rsidR="00B767FC">
          <w:rPr>
            <w:sz w:val="22"/>
            <w:szCs w:val="22"/>
          </w:rPr>
          <w:t xml:space="preserve">influenza </w:t>
        </w:r>
      </w:ins>
      <w:r w:rsidRPr="009B1B56">
        <w:rPr>
          <w:sz w:val="22"/>
          <w:szCs w:val="22"/>
        </w:rPr>
        <w:t xml:space="preserve">strains is used as a proxy for </w:t>
      </w:r>
      <w:ins w:id="166" w:author="Katelyn Gostic" w:date="2019-06-19T12:59:00Z">
        <w:r w:rsidR="00B767FC">
          <w:rPr>
            <w:sz w:val="22"/>
            <w:szCs w:val="22"/>
          </w:rPr>
          <w:t xml:space="preserve">similarity in antigenic phenotype, and potential for </w:t>
        </w:r>
      </w:ins>
      <w:r w:rsidRPr="009B1B56">
        <w:rPr>
          <w:sz w:val="22"/>
          <w:szCs w:val="22"/>
        </w:rPr>
        <w:t>immune cross-protection</w:t>
      </w:r>
      <w:ins w:id="167" w:author="Katelyn Gostic" w:date="2019-06-19T12:59:00Z">
        <w:r w:rsidR="00B767FC">
          <w:rPr>
            <w:sz w:val="22"/>
            <w:szCs w:val="22"/>
          </w:rPr>
          <w:t>.</w:t>
        </w:r>
      </w:ins>
      <w:r w:rsidRPr="009B1B56">
        <w:rPr>
          <w:sz w:val="22"/>
          <w:szCs w:val="22"/>
        </w:rPr>
        <w:t xml:space="preserve"> </w:t>
      </w:r>
      <w:del w:id="168" w:author="Katelyn Gostic" w:date="2019-06-19T12:59:00Z">
        <w:r w:rsidRPr="009B1B56" w:rsidDel="00B767FC">
          <w:rPr>
            <w:sz w:val="22"/>
            <w:szCs w:val="22"/>
          </w:rPr>
          <w:delText>and can be obtained using a variety of methods that map serological or genetic data into Euclidian space</w:delText>
        </w:r>
      </w:del>
      <w:ins w:id="169" w:author="Katelyn Gostic" w:date="2019-06-19T12:59:00Z">
        <w:r w:rsidR="00B767FC">
          <w:rPr>
            <w:sz w:val="22"/>
            <w:szCs w:val="22"/>
          </w:rPr>
          <w:t>A variety of method</w:t>
        </w:r>
      </w:ins>
      <w:ins w:id="170" w:author="Katelyn Gostic" w:date="2019-06-19T13:00:00Z">
        <w:r w:rsidR="00B767FC">
          <w:rPr>
            <w:sz w:val="22"/>
            <w:szCs w:val="22"/>
          </w:rPr>
          <w:t>s have been developed to estimate antigenic distance using serological data, genetic data, or both</w:t>
        </w:r>
      </w:ins>
      <w:r w:rsidRPr="009B1B56">
        <w:rPr>
          <w:sz w:val="22"/>
          <w:szCs w:val="22"/>
        </w:rPr>
        <w:t xml:space="preserve"> </w:t>
      </w:r>
      <w:r w:rsidRPr="009B1B56">
        <w:rPr>
          <w:sz w:val="22"/>
          <w:szCs w:val="22"/>
        </w:rPr>
        <w:fldChar w:fldCharType="begin"/>
      </w:r>
      <w:r w:rsidR="00FE186A">
        <w:rPr>
          <w:sz w:val="22"/>
          <w:szCs w:val="22"/>
        </w:rPr>
        <w:instrText xml:space="preserve"> ADDIN ZOTERO_ITEM CSL_CITATION {"citationID":"EwqL42pH","properties":{"formattedCitation":"(34\\uc0\\u8211{}36)","plainCitation":"(34–36)","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rPr>
          <w:sz w:val="22"/>
          <w:szCs w:val="22"/>
        </w:rPr>
        <w:fldChar w:fldCharType="separate"/>
      </w:r>
      <w:r w:rsidR="00FE186A" w:rsidRPr="00DE166F">
        <w:rPr>
          <w:sz w:val="22"/>
        </w:rPr>
        <w:t>(34–36)</w:t>
      </w:r>
      <w:r w:rsidRPr="009B1B56">
        <w:rPr>
          <w:sz w:val="22"/>
          <w:szCs w:val="22"/>
        </w:rPr>
        <w:fldChar w:fldCharType="end"/>
      </w:r>
      <w:r w:rsidRPr="009B1B56">
        <w:rPr>
          <w:sz w:val="22"/>
          <w:szCs w:val="22"/>
        </w:rPr>
        <w:t>.</w:t>
      </w:r>
    </w:p>
    <w:p w14:paraId="37301822" w14:textId="758F4F96" w:rsidR="004836EE" w:rsidRPr="009B1B56" w:rsidRDefault="004836EE" w:rsidP="004836EE">
      <w:pPr>
        <w:pStyle w:val="CommentText"/>
        <w:rPr>
          <w:sz w:val="22"/>
          <w:szCs w:val="22"/>
        </w:rPr>
      </w:pPr>
      <w:r w:rsidRPr="009B1B56">
        <w:rPr>
          <w:sz w:val="22"/>
          <w:szCs w:val="22"/>
        </w:rPr>
        <w:t xml:space="preserve">To </w:t>
      </w:r>
      <w:r w:rsidR="005B65C1" w:rsidRPr="009B1B56">
        <w:rPr>
          <w:sz w:val="22"/>
          <w:szCs w:val="22"/>
        </w:rPr>
        <w:t>assess</w:t>
      </w:r>
      <w:r w:rsidRPr="009B1B56">
        <w:rPr>
          <w:sz w:val="22"/>
          <w:szCs w:val="22"/>
        </w:rPr>
        <w:t xml:space="preserve"> the impact of antigenic evolutionary rate on the epidemic age distribution, we tested whether the proportion of cases in children increased in seasons associated with large antigenic changes. If the rate of antigenic drift is a strong driver of age-specific influenza risk, then the fraction of influenza cases observed in children should be negatively related to annual antigenic advance </w:t>
      </w:r>
      <w:r w:rsidRPr="009B1B56">
        <w:rPr>
          <w:sz w:val="22"/>
          <w:szCs w:val="22"/>
        </w:rPr>
        <w:fldChar w:fldCharType="begin"/>
      </w:r>
      <w:r w:rsidR="00712CDB">
        <w:rPr>
          <w:sz w:val="22"/>
          <w:szCs w:val="22"/>
        </w:rPr>
        <w:instrText xml:space="preserve"> ADDIN ZOTERO_ITEM CSL_CITATION {"citationID":"yxM5lB8P","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rPr>
          <w:sz w:val="22"/>
          <w:szCs w:val="22"/>
        </w:rPr>
        <w:fldChar w:fldCharType="separate"/>
      </w:r>
      <w:r w:rsidR="00712CDB">
        <w:rPr>
          <w:noProof/>
          <w:sz w:val="22"/>
          <w:szCs w:val="22"/>
        </w:rPr>
        <w:t>(27)</w:t>
      </w:r>
      <w:r w:rsidRPr="009B1B56">
        <w:rPr>
          <w:sz w:val="22"/>
          <w:szCs w:val="22"/>
        </w:rPr>
        <w:fldChar w:fldCharType="end"/>
      </w:r>
      <w:r w:rsidRPr="009B1B56">
        <w:rPr>
          <w:sz w:val="22"/>
          <w:szCs w:val="22"/>
        </w:rPr>
        <w:t xml:space="preserve">. In other words, strains that have not changed much antigenically since the previous season should be unable to escape pre-existing immunity in immunologically experienced adults, and more restricted to causing cases in immunologically naïve children; strains that have changed substantially (i.e. those exhibiting greater antigenic advance) will be less restricted to children. </w:t>
      </w:r>
    </w:p>
    <w:p w14:paraId="4407265D" w14:textId="77777777" w:rsidR="004C3BC8" w:rsidRPr="009B1B56" w:rsidRDefault="004C3BC8" w:rsidP="004C3BC8">
      <w:pPr>
        <w:ind w:firstLine="0"/>
      </w:pPr>
    </w:p>
    <w:p w14:paraId="5A673B4E" w14:textId="77777777" w:rsidR="004836EE" w:rsidRPr="009B1B56" w:rsidRDefault="004836EE" w:rsidP="004836EE">
      <w:pPr>
        <w:pStyle w:val="Heading1"/>
      </w:pPr>
      <w:r w:rsidRPr="009B1B56">
        <w:lastRenderedPageBreak/>
        <w:t>Results</w:t>
      </w:r>
    </w:p>
    <w:p w14:paraId="455B0EAE" w14:textId="77777777" w:rsidR="004836EE" w:rsidRPr="009B1B56" w:rsidRDefault="004836EE" w:rsidP="004836EE">
      <w:pPr>
        <w:pStyle w:val="Heading3"/>
      </w:pPr>
      <w:r w:rsidRPr="009B1B56">
        <w:t>Subtype-specific differences in age distribution</w:t>
      </w:r>
    </w:p>
    <w:p w14:paraId="514EFFE7" w14:textId="24CBB84D" w:rsidR="004836EE" w:rsidRPr="009B1B56" w:rsidRDefault="004836EE" w:rsidP="005B65C1">
      <w:del w:id="171" w:author="Katelyn Gostic" w:date="2019-06-19T14:01:00Z">
        <w:r w:rsidRPr="009B1B56" w:rsidDel="00216EE6">
          <w:delText xml:space="preserve">In both ADHS and INSIGHT data, </w:delText>
        </w:r>
      </w:del>
      <w:ins w:id="172" w:author="Katelyn Gostic" w:date="2019-06-19T14:01:00Z">
        <w:r w:rsidR="00216EE6">
          <w:t xml:space="preserve">Seasonal subtype </w:t>
        </w:r>
      </w:ins>
      <w:r w:rsidRPr="009B1B56">
        <w:t xml:space="preserve">H3N2 consistently caused more cases in older cohorts, while H1N1 caused </w:t>
      </w:r>
      <w:r w:rsidR="00216EE6">
        <w:t>a greater proportion of cases in young and middle-aged adults</w:t>
      </w:r>
      <w:r w:rsidRPr="009B1B56">
        <w:t xml:space="preserve"> (</w:t>
      </w:r>
      <w:r w:rsidRPr="009B1B56">
        <w:rPr>
          <w:rStyle w:val="SubtitleChar"/>
        </w:rPr>
        <w:t>Figs. 2, S</w:t>
      </w:r>
      <w:r w:rsidR="00954FDA">
        <w:rPr>
          <w:rStyle w:val="SubtitleChar"/>
        </w:rPr>
        <w:t>1</w:t>
      </w:r>
      <w:r w:rsidRPr="009B1B56">
        <w:rPr>
          <w:rStyle w:val="SubtitleChar"/>
        </w:rPr>
        <w:t>-S</w:t>
      </w:r>
      <w:r w:rsidR="00954FDA">
        <w:rPr>
          <w:rStyle w:val="SubtitleChar"/>
        </w:rPr>
        <w:t>2</w:t>
      </w:r>
      <w:r w:rsidRPr="009B1B56">
        <w:t>). These patterns</w:t>
      </w:r>
      <w:r w:rsidR="00BB603B">
        <w:t xml:space="preserve"> were apparent whether we compared H3N2 epidemic age distributions with those caused by the pre-2009 seasonal H1N1 lineage, or with the post-2009 lineage. Observed patterns </w:t>
      </w:r>
      <w:r w:rsidRPr="009B1B56">
        <w:t>are consistent with the predicted effects of cohort-specific imprinting (</w:t>
      </w:r>
      <w:r w:rsidRPr="009B1B56">
        <w:rPr>
          <w:rStyle w:val="SubtitleChar"/>
        </w:rPr>
        <w:t>Fig</w:t>
      </w:r>
      <w:r w:rsidR="00954FDA">
        <w:rPr>
          <w:rStyle w:val="SubtitleChar"/>
        </w:rPr>
        <w:t>.</w:t>
      </w:r>
      <w:r w:rsidRPr="009B1B56">
        <w:rPr>
          <w:rStyle w:val="SubtitleChar"/>
        </w:rPr>
        <w:t xml:space="preserve"> 1</w:t>
      </w:r>
      <w:r w:rsidRPr="009B1B56">
        <w:t>), and with previously reported differences in age distribution</w:t>
      </w:r>
      <w:r w:rsidR="00216EE6">
        <w:t xml:space="preserve"> of seasonal H1N1 and H3N2 incidence</w:t>
      </w:r>
      <w:r w:rsidRPr="009B1B56">
        <w:t xml:space="preserve"> </w:t>
      </w:r>
      <w:r w:rsidRPr="009B1B56">
        <w:fldChar w:fldCharType="begin"/>
      </w:r>
      <w:r w:rsidR="00712CDB">
        <w:instrText xml:space="preserve"> ADDIN ZOTERO_ITEM CSL_CITATION {"citationID":"aeiuokg9qg","properties":{"formattedCitation":"(11\\uc0\\u8211{}13,26)","plainCitation":"(11–13,26)","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712CDB" w:rsidRPr="00712CDB">
        <w:t>(11–</w:t>
      </w:r>
      <w:r w:rsidR="00712CDB" w:rsidRPr="001C36CA">
        <w:t>13,26)</w:t>
      </w:r>
      <w:r w:rsidRPr="009B1B56">
        <w:fldChar w:fldCharType="end"/>
      </w:r>
      <w:r w:rsidRPr="009B1B56">
        <w:t xml:space="preserve">. </w:t>
      </w:r>
      <w:r w:rsidR="00315F2A">
        <w:t>S</w:t>
      </w:r>
      <w:r w:rsidRPr="009B1B56">
        <w:t xml:space="preserve">ee </w:t>
      </w:r>
      <w:r w:rsidRPr="009B1B56">
        <w:rPr>
          <w:rStyle w:val="SubtitleChar"/>
        </w:rPr>
        <w:t xml:space="preserve">Fig. </w:t>
      </w:r>
      <w:r w:rsidR="00315F2A">
        <w:rPr>
          <w:rStyle w:val="SubtitleChar"/>
        </w:rPr>
        <w:t xml:space="preserve">2 </w:t>
      </w:r>
      <w:r w:rsidRPr="009B1B56">
        <w:t xml:space="preserve"> for seasons where H1N1 and H3N2 co-circulated in substantial numbers, </w:t>
      </w:r>
      <w:r w:rsidR="00BB603B">
        <w:t>and</w:t>
      </w:r>
      <w:r w:rsidR="00BB603B" w:rsidRPr="009B1B56">
        <w:t xml:space="preserve"> </w:t>
      </w:r>
      <w:r w:rsidRPr="009B1B56">
        <w:rPr>
          <w:rStyle w:val="SubtitleChar"/>
        </w:rPr>
        <w:t>Fi</w:t>
      </w:r>
      <w:r w:rsidR="00BB603B">
        <w:rPr>
          <w:rStyle w:val="SubtitleChar"/>
        </w:rPr>
        <w:t>g</w:t>
      </w:r>
      <w:r w:rsidRPr="009B1B56">
        <w:rPr>
          <w:rStyle w:val="SubtitleChar"/>
        </w:rPr>
        <w:t>s</w:t>
      </w:r>
      <w:r w:rsidR="00BB603B">
        <w:rPr>
          <w:rStyle w:val="SubtitleChar"/>
        </w:rPr>
        <w:t>.</w:t>
      </w:r>
      <w:r w:rsidRPr="009B1B56">
        <w:rPr>
          <w:rStyle w:val="SubtitleChar"/>
        </w:rPr>
        <w:t xml:space="preserve"> S</w:t>
      </w:r>
      <w:r w:rsidR="00954FDA">
        <w:rPr>
          <w:rStyle w:val="SubtitleChar"/>
        </w:rPr>
        <w:t>1</w:t>
      </w:r>
      <w:r w:rsidRPr="009B1B56">
        <w:rPr>
          <w:rStyle w:val="SubtitleChar"/>
        </w:rPr>
        <w:t>-S</w:t>
      </w:r>
      <w:r w:rsidR="00954FDA">
        <w:rPr>
          <w:rStyle w:val="SubtitleChar"/>
        </w:rPr>
        <w:t>2</w:t>
      </w:r>
      <w:r w:rsidRPr="009B1B56">
        <w:t xml:space="preserve"> for the entire dataset and alternate smoothing parameters. </w:t>
      </w:r>
    </w:p>
    <w:p w14:paraId="5EBC20D3" w14:textId="77777777" w:rsidR="004836EE" w:rsidRPr="009B1B56" w:rsidRDefault="004836EE" w:rsidP="004836EE">
      <w:pPr>
        <w:pStyle w:val="Heading2"/>
        <w:rPr>
          <w:szCs w:val="22"/>
        </w:rPr>
      </w:pPr>
    </w:p>
    <w:p w14:paraId="72442BAC" w14:textId="77777777" w:rsidR="004836EE" w:rsidRPr="009B1B56" w:rsidRDefault="004836EE" w:rsidP="004836EE">
      <w:pPr>
        <w:pStyle w:val="Heading2"/>
      </w:pPr>
      <w:r w:rsidRPr="009B1B56">
        <w:t>Imprinting model selection</w:t>
      </w:r>
    </w:p>
    <w:p w14:paraId="3C4C4A57" w14:textId="419461E4" w:rsidR="004836EE" w:rsidRPr="009B1B56" w:rsidRDefault="004836EE" w:rsidP="004836EE">
      <w:pPr>
        <w:rPr>
          <w:color w:val="000000" w:themeColor="text1"/>
        </w:rPr>
      </w:pPr>
      <w:del w:id="173" w:author="Katelyn Gostic" w:date="2019-06-19T14:13:00Z">
        <w:r w:rsidRPr="009B1B56" w:rsidDel="00315F2A">
          <w:rPr>
            <w:color w:val="000000" w:themeColor="text1"/>
          </w:rPr>
          <w:delText>Whether we fit to INSIGHT or to ADHS data, model</w:delText>
        </w:r>
      </w:del>
      <w:ins w:id="174" w:author="Katelyn Gostic" w:date="2019-06-19T14:13:00Z">
        <w:r w:rsidR="00315F2A">
          <w:rPr>
            <w:color w:val="000000" w:themeColor="text1"/>
          </w:rPr>
          <w:t>The model</w:t>
        </w:r>
      </w:ins>
      <w:del w:id="175" w:author="Katelyn Gostic" w:date="2019-06-19T14:13:00Z">
        <w:r w:rsidRPr="009B1B56" w:rsidDel="00315F2A">
          <w:rPr>
            <w:color w:val="000000" w:themeColor="text1"/>
          </w:rPr>
          <w:delText>s</w:delText>
        </w:r>
      </w:del>
      <w:r w:rsidRPr="009B1B56">
        <w:rPr>
          <w:color w:val="000000" w:themeColor="text1"/>
        </w:rPr>
        <w:t xml:space="preserve"> containing NA subtype-level imprinting received the most statistical support, and </w:t>
      </w:r>
      <w:del w:id="176" w:author="Katelyn Gostic" w:date="2019-06-19T14:13:00Z">
        <w:r w:rsidRPr="009B1B56" w:rsidDel="00315F2A">
          <w:rPr>
            <w:color w:val="000000" w:themeColor="text1"/>
          </w:rPr>
          <w:delText xml:space="preserve">models </w:delText>
        </w:r>
      </w:del>
      <w:ins w:id="177" w:author="Katelyn Gostic" w:date="2019-06-19T14:13:00Z">
        <w:r w:rsidR="00315F2A">
          <w:rPr>
            <w:color w:val="000000" w:themeColor="text1"/>
          </w:rPr>
          <w:t>the model</w:t>
        </w:r>
        <w:r w:rsidR="00315F2A" w:rsidRPr="009B1B56">
          <w:rPr>
            <w:color w:val="000000" w:themeColor="text1"/>
          </w:rPr>
          <w:t xml:space="preserve"> </w:t>
        </w:r>
      </w:ins>
      <w:r w:rsidRPr="009B1B56">
        <w:rPr>
          <w:color w:val="000000" w:themeColor="text1"/>
        </w:rPr>
        <w:t xml:space="preserve">containing HA subtype-level imprinting </w:t>
      </w:r>
      <w:del w:id="178" w:author="Katelyn Gostic" w:date="2019-06-19T14:13:00Z">
        <w:r w:rsidRPr="009B1B56" w:rsidDel="00315F2A">
          <w:rPr>
            <w:color w:val="000000" w:themeColor="text1"/>
          </w:rPr>
          <w:delText xml:space="preserve">were </w:delText>
        </w:r>
      </w:del>
      <w:ins w:id="179" w:author="Katelyn Gostic" w:date="2019-06-19T14:13:00Z">
        <w:r w:rsidR="00315F2A">
          <w:rPr>
            <w:color w:val="000000" w:themeColor="text1"/>
          </w:rPr>
          <w:t>was</w:t>
        </w:r>
        <w:r w:rsidR="00315F2A" w:rsidRPr="009B1B56">
          <w:rPr>
            <w:color w:val="000000" w:themeColor="text1"/>
          </w:rPr>
          <w:t xml:space="preserve"> </w:t>
        </w:r>
      </w:ins>
      <w:r w:rsidRPr="009B1B56">
        <w:rPr>
          <w:color w:val="000000" w:themeColor="text1"/>
        </w:rPr>
        <w:t xml:space="preserve">the second most preferred in terms of AIC </w:t>
      </w:r>
      <w:r w:rsidRPr="009B1B56">
        <w:rPr>
          <w:rStyle w:val="SubtitleChar"/>
        </w:rPr>
        <w:t xml:space="preserve">(Fig. </w:t>
      </w:r>
      <w:ins w:id="180" w:author="Katelyn Gostic" w:date="2019-06-19T14:14:00Z">
        <w:r w:rsidR="00315F2A">
          <w:rPr>
            <w:rStyle w:val="SubtitleChar"/>
          </w:rPr>
          <w:t>3</w:t>
        </w:r>
      </w:ins>
      <w:del w:id="181" w:author="Katelyn Gostic" w:date="2019-06-19T14:14:00Z">
        <w:r w:rsidRPr="009B1B56" w:rsidDel="00315F2A">
          <w:rPr>
            <w:rStyle w:val="SubtitleChar"/>
          </w:rPr>
          <w:delText>4</w:delText>
        </w:r>
      </w:del>
      <w:r w:rsidRPr="009B1B56">
        <w:rPr>
          <w:rStyle w:val="SubtitleChar"/>
        </w:rPr>
        <w:t xml:space="preserve">, </w:t>
      </w:r>
      <w:bookmarkStart w:id="182" w:name="_GoBack"/>
      <w:r w:rsidRPr="009B1B56">
        <w:rPr>
          <w:rStyle w:val="SubtitleChar"/>
        </w:rPr>
        <w:t>Table</w:t>
      </w:r>
      <w:bookmarkEnd w:id="182"/>
      <w:r w:rsidRPr="009B1B56">
        <w:rPr>
          <w:rStyle w:val="SubtitleChar"/>
        </w:rPr>
        <w:t xml:space="preserve"> </w:t>
      </w:r>
      <w:ins w:id="183" w:author="Katelyn Gostic" w:date="2019-06-19T14:14:00Z">
        <w:r w:rsidR="00315F2A">
          <w:rPr>
            <w:rStyle w:val="SubtitleChar"/>
          </w:rPr>
          <w:t>2</w:t>
        </w:r>
      </w:ins>
      <w:del w:id="184" w:author="Katelyn Gostic" w:date="2019-06-19T14:14:00Z">
        <w:r w:rsidRPr="009B1B56" w:rsidDel="00315F2A">
          <w:rPr>
            <w:rStyle w:val="SubtitleChar"/>
          </w:rPr>
          <w:delText>3</w:delText>
        </w:r>
      </w:del>
      <w:r w:rsidRPr="009B1B56">
        <w:rPr>
          <w:color w:val="000000" w:themeColor="text1"/>
        </w:rPr>
        <w:t>). The ADHS data showed a strong preference for NA subtype-level imprinting over HA subtype-level imprinting (</w:t>
      </w:r>
      <w:r w:rsidRPr="009B1B56">
        <w:rPr>
          <w:color w:val="000000" w:themeColor="text1"/>
        </w:rPr>
        <w:sym w:font="Symbol" w:char="F044"/>
      </w:r>
      <w:r w:rsidRPr="009B1B56">
        <w:rPr>
          <w:color w:val="000000" w:themeColor="text1"/>
        </w:rPr>
        <w:t>AIC=23.42), and effectively no statistical support for broad, HA group-level imprinting (</w:t>
      </w:r>
      <w:r w:rsidRPr="009B1B56">
        <w:rPr>
          <w:color w:val="000000" w:themeColor="text1"/>
        </w:rPr>
        <w:sym w:font="Symbol" w:char="F044"/>
      </w:r>
      <w:r w:rsidRPr="009B1B56">
        <w:rPr>
          <w:color w:val="000000" w:themeColor="text1"/>
        </w:rPr>
        <w:t>AIC=245.18), or for an absence of imprinting effects (</w:t>
      </w:r>
      <w:r w:rsidRPr="009B1B56">
        <w:rPr>
          <w:color w:val="000000" w:themeColor="text1"/>
        </w:rPr>
        <w:sym w:font="Symbol" w:char="F044"/>
      </w:r>
      <w:r w:rsidRPr="009B1B56">
        <w:rPr>
          <w:color w:val="000000" w:themeColor="text1"/>
        </w:rPr>
        <w:t xml:space="preserve">AIC=380.47). </w:t>
      </w:r>
      <w:r w:rsidRPr="009B1B56">
        <w:t>Visual assessment of model fits (</w:t>
      </w:r>
      <w:r w:rsidRPr="009B1B56">
        <w:rPr>
          <w:rStyle w:val="SubtitleChar"/>
        </w:rPr>
        <w:t xml:space="preserve">Fig. </w:t>
      </w:r>
      <w:ins w:id="185" w:author="Katelyn Gostic" w:date="2019-06-19T14:15:00Z">
        <w:r w:rsidR="00315F2A">
          <w:rPr>
            <w:rStyle w:val="SubtitleChar"/>
          </w:rPr>
          <w:t>3</w:t>
        </w:r>
      </w:ins>
      <w:del w:id="186" w:author="Katelyn Gostic" w:date="2019-06-19T14:14:00Z">
        <w:r w:rsidRPr="009B1B56" w:rsidDel="00315F2A">
          <w:rPr>
            <w:rStyle w:val="SubtitleChar"/>
          </w:rPr>
          <w:delText>4</w:delText>
        </w:r>
      </w:del>
      <w:del w:id="187" w:author="Katelyn Gostic" w:date="2019-06-24T12:17:00Z">
        <w:r w:rsidRPr="009B1B56" w:rsidDel="00954FDA">
          <w:rPr>
            <w:rStyle w:val="SubtitleChar"/>
          </w:rPr>
          <w:delText>F,G</w:delText>
        </w:r>
      </w:del>
      <w:ins w:id="188" w:author="Katelyn Gostic" w:date="2019-06-24T12:17:00Z">
        <w:r w:rsidR="00954FDA">
          <w:rPr>
            <w:rStyle w:val="SubtitleChar"/>
          </w:rPr>
          <w:t>C</w:t>
        </w:r>
      </w:ins>
      <w:ins w:id="189" w:author="Katelyn Gostic" w:date="2019-06-24T12:18:00Z">
        <w:r w:rsidR="00954FDA">
          <w:rPr>
            <w:rStyle w:val="SubtitleChar"/>
          </w:rPr>
          <w:t>-D</w:t>
        </w:r>
      </w:ins>
      <w:r w:rsidRPr="009B1B56">
        <w:t>) confirmed that models containing imprinting effects at the narrow, NA or HA subtype levels provided the best fits to data.</w:t>
      </w:r>
      <w:r w:rsidRPr="009B1B56">
        <w:rPr>
          <w:color w:val="000000" w:themeColor="text1"/>
        </w:rPr>
        <w:t xml:space="preserve"> The lack of support for the no-imprinting model </w:t>
      </w:r>
      <w:del w:id="190" w:author="Katelyn Gostic" w:date="2019-06-24T10:15:00Z">
        <w:r w:rsidRPr="009B1B56" w:rsidDel="00DE166F">
          <w:rPr>
            <w:color w:val="000000" w:themeColor="text1"/>
          </w:rPr>
          <w:delText xml:space="preserve">shows </w:delText>
        </w:r>
      </w:del>
      <w:ins w:id="191" w:author="Katelyn Gostic" w:date="2019-06-24T10:15:00Z">
        <w:r w:rsidR="00DE166F">
          <w:rPr>
            <w:color w:val="000000" w:themeColor="text1"/>
          </w:rPr>
          <w:t>supports the hypothesis that</w:t>
        </w:r>
        <w:r w:rsidR="00DE166F" w:rsidRPr="009B1B56">
          <w:rPr>
            <w:color w:val="000000" w:themeColor="text1"/>
          </w:rPr>
          <w:t xml:space="preserve"> </w:t>
        </w:r>
      </w:ins>
      <w:r w:rsidRPr="009B1B56">
        <w:rPr>
          <w:color w:val="000000" w:themeColor="text1"/>
        </w:rPr>
        <w:t>imprinting from the first exposure</w:t>
      </w:r>
      <w:r w:rsidR="00B75C76" w:rsidRPr="009B1B56">
        <w:rPr>
          <w:color w:val="000000" w:themeColor="text1"/>
        </w:rPr>
        <w:t xml:space="preserve"> shapes lifelong seasonal influenza risk</w:t>
      </w:r>
      <w:r w:rsidRPr="009B1B56">
        <w:rPr>
          <w:color w:val="000000" w:themeColor="text1"/>
        </w:rPr>
        <w:t>, just as it does avian-origin influenza (10, 12).</w:t>
      </w:r>
    </w:p>
    <w:p w14:paraId="55CCB1F6" w14:textId="03516AFA" w:rsidR="004836EE" w:rsidDel="00315F2A" w:rsidRDefault="004836EE" w:rsidP="00315F2A">
      <w:pPr>
        <w:rPr>
          <w:del w:id="192" w:author="Katelyn Gostic" w:date="2019-06-19T14:15:00Z"/>
          <w:color w:val="000000" w:themeColor="text1"/>
        </w:rPr>
      </w:pPr>
      <w:r w:rsidRPr="009B1B56">
        <w:t xml:space="preserve">As expected (see </w:t>
      </w:r>
      <w:r w:rsidRPr="009B1B56">
        <w:rPr>
          <w:rStyle w:val="SubtitleChar"/>
        </w:rPr>
        <w:t>Fig. 1G-I</w:t>
      </w:r>
      <w:r w:rsidRPr="009B1B56">
        <w:t xml:space="preserve">), predictions from the two best models were highly collinear, except in their risk predictions among middle-aged, H2N2-imprinted cohorts (birth years 1957-1968), and some other minor differences arising from normalization across birth-years. </w:t>
      </w:r>
    </w:p>
    <w:p w14:paraId="6581B776" w14:textId="77777777" w:rsidR="00315F2A" w:rsidRPr="009B1B56" w:rsidRDefault="00315F2A" w:rsidP="004836EE">
      <w:pPr>
        <w:rPr>
          <w:ins w:id="193" w:author="Katelyn Gostic" w:date="2019-06-19T14:15:00Z"/>
          <w:color w:val="000000" w:themeColor="text1"/>
        </w:rPr>
      </w:pPr>
    </w:p>
    <w:p w14:paraId="28D419B6" w14:textId="56E95C64" w:rsidR="004836EE" w:rsidRPr="009B1B56" w:rsidDel="00315F2A" w:rsidRDefault="004836EE" w:rsidP="00315F2A">
      <w:pPr>
        <w:ind w:firstLine="0"/>
        <w:rPr>
          <w:del w:id="194" w:author="Katelyn Gostic" w:date="2019-06-19T14:15:00Z"/>
        </w:rPr>
        <w:pPrChange w:id="195" w:author="Katelyn Gostic" w:date="2019-06-19T14:15:00Z">
          <w:pPr/>
        </w:pPrChange>
      </w:pPr>
      <w:del w:id="196" w:author="Katelyn Gostic" w:date="2019-06-19T14:15:00Z">
        <w:r w:rsidRPr="009B1B56" w:rsidDel="00315F2A">
          <w:rPr>
            <w:color w:val="000000" w:themeColor="text1"/>
          </w:rPr>
          <w:delText>Model selection on ADHS data showed much stronger effects of all tested factors, and clearer preference for particular models, than model selection on INSIGHT data (</w:delText>
        </w:r>
        <w:r w:rsidRPr="009B1B56" w:rsidDel="00315F2A">
          <w:rPr>
            <w:rStyle w:val="SubtitleChar"/>
          </w:rPr>
          <w:delText>Fig. 4, Table 3</w:delText>
        </w:r>
        <w:r w:rsidRPr="009B1B56" w:rsidDel="00315F2A">
          <w:rPr>
            <w:color w:val="000000" w:themeColor="text1"/>
          </w:rPr>
          <w:delText xml:space="preserve">). </w:delText>
        </w:r>
        <w:r w:rsidRPr="009B1B56" w:rsidDel="00315F2A">
          <w:delText xml:space="preserve">No single model fit to INSIGHT data was definitively preferred (six had </w:delText>
        </w:r>
        <w:r w:rsidRPr="009B1B56" w:rsidDel="00315F2A">
          <w:sym w:font="Symbol" w:char="F044"/>
        </w:r>
        <w:r w:rsidRPr="009B1B56" w:rsidDel="00315F2A">
          <w:delText>AIC&lt;4, and differences between fits were negligible (</w:delText>
        </w:r>
        <w:r w:rsidRPr="009B1B56" w:rsidDel="00315F2A">
          <w:rPr>
            <w:rStyle w:val="SubtitleChar"/>
          </w:rPr>
          <w:delText>Fig. 4, Table 3</w:delText>
        </w:r>
        <w:r w:rsidRPr="009B1B56" w:rsidDel="00315F2A">
          <w:delText>)), but results of model selection aligned qualitatively between INSIGHT and ADHS data. None of the six best models for INSIGHT contained HA group-level imprinting effects (</w:delText>
        </w:r>
        <w:r w:rsidRPr="009B1B56" w:rsidDel="00315F2A">
          <w:rPr>
            <w:rStyle w:val="SubtitleChar"/>
          </w:rPr>
          <w:delText>Table 3</w:delText>
        </w:r>
        <w:r w:rsidRPr="009B1B56" w:rsidDel="00315F2A">
          <w:delText xml:space="preserve">). Overall, NA subtype-level imprinting or HA subtype-level imprinting received the most statistical support, in terms of </w:delText>
        </w:r>
        <w:r w:rsidR="00B75C76" w:rsidRPr="009B1B56" w:rsidDel="00315F2A">
          <w:delText xml:space="preserve">AIC and </w:delText>
        </w:r>
        <w:r w:rsidRPr="009B1B56" w:rsidDel="00315F2A">
          <w:delText>Akaike weight (</w:delText>
        </w:r>
        <w:r w:rsidRPr="009B1B56" w:rsidDel="00315F2A">
          <w:rPr>
            <w:b/>
            <w:bCs/>
            <w:i/>
            <w:iCs/>
          </w:rPr>
          <w:delText>Fig. 4E</w:delText>
        </w:r>
        <w:r w:rsidRPr="009B1B56" w:rsidDel="00315F2A">
          <w:delText xml:space="preserve">). </w:delText>
        </w:r>
      </w:del>
    </w:p>
    <w:p w14:paraId="6BEB31CF" w14:textId="77777777" w:rsidR="004836EE" w:rsidRPr="009B1B56" w:rsidRDefault="004836EE" w:rsidP="00315F2A"/>
    <w:p w14:paraId="38E2B21C" w14:textId="77777777" w:rsidR="004836EE" w:rsidRPr="009B1B56" w:rsidRDefault="004836EE" w:rsidP="004836EE">
      <w:pPr>
        <w:pStyle w:val="Heading2"/>
      </w:pPr>
      <w:r w:rsidRPr="009B1B56">
        <w:lastRenderedPageBreak/>
        <w:t>Fitted risk patterns</w:t>
      </w:r>
    </w:p>
    <w:p w14:paraId="6BD7A2D4" w14:textId="3A7B88CC" w:rsidR="004836EE" w:rsidRPr="009B1B56" w:rsidDel="00315F2A" w:rsidRDefault="004836EE" w:rsidP="004836EE">
      <w:pPr>
        <w:rPr>
          <w:del w:id="197" w:author="Katelyn Gostic" w:date="2019-06-19T14:19:00Z"/>
        </w:rPr>
      </w:pPr>
      <w:del w:id="198" w:author="Katelyn Gostic" w:date="2019-06-19T14:15:00Z">
        <w:r w:rsidRPr="009B1B56" w:rsidDel="00315F2A">
          <w:delText>When fitted to ADHS data, a</w:delText>
        </w:r>
      </w:del>
      <w:ins w:id="199" w:author="Katelyn Gostic" w:date="2019-06-19T14:15:00Z">
        <w:r w:rsidR="00315F2A">
          <w:t>Fitted a</w:t>
        </w:r>
      </w:ins>
      <w:r w:rsidRPr="009B1B56">
        <w:t xml:space="preserve">ge-specific risk curves took similar forms in all </w:t>
      </w:r>
      <w:ins w:id="200" w:author="Katelyn Gostic" w:date="2019-06-19T14:15:00Z">
        <w:r w:rsidR="00315F2A">
          <w:t xml:space="preserve">tested </w:t>
        </w:r>
      </w:ins>
      <w:r w:rsidRPr="009B1B56">
        <w:t>models, with risk decreasing rapidly from birth through adolescence, and then decreasing much more slowly until the end of life (</w:t>
      </w:r>
      <w:r w:rsidRPr="009B1B56">
        <w:rPr>
          <w:rStyle w:val="SubtitleChar"/>
        </w:rPr>
        <w:t xml:space="preserve">Fig. </w:t>
      </w:r>
      <w:ins w:id="201" w:author="Katelyn Gostic" w:date="2019-06-24T12:19:00Z">
        <w:r w:rsidR="00954FDA">
          <w:rPr>
            <w:rStyle w:val="SubtitleChar"/>
          </w:rPr>
          <w:t>2</w:t>
        </w:r>
      </w:ins>
      <w:r w:rsidRPr="009B1B56">
        <w:rPr>
          <w:rStyle w:val="SubtitleChar"/>
        </w:rPr>
        <w:t>A</w:t>
      </w:r>
      <w:ins w:id="202" w:author="Katelyn Gostic" w:date="2019-06-19T14:15:00Z">
        <w:r w:rsidR="00315F2A">
          <w:rPr>
            <w:rStyle w:val="SubtitleChar"/>
          </w:rPr>
          <w:t xml:space="preserve"> </w:t>
        </w:r>
        <w:r w:rsidR="00315F2A">
          <w:rPr>
            <w:rStyle w:val="SubtitleChar"/>
            <w:b w:val="0"/>
            <w:bCs/>
            <w:i w:val="0"/>
            <w:iCs/>
          </w:rPr>
          <w:t>show</w:t>
        </w:r>
      </w:ins>
      <w:ins w:id="203" w:author="Katelyn Gostic" w:date="2019-06-19T14:16:00Z">
        <w:r w:rsidR="00315F2A">
          <w:rPr>
            <w:rStyle w:val="SubtitleChar"/>
            <w:b w:val="0"/>
            <w:bCs/>
            <w:i w:val="0"/>
            <w:iCs/>
          </w:rPr>
          <w:t>s the fitted curve from the best model</w:t>
        </w:r>
      </w:ins>
      <w:r w:rsidRPr="009B1B56">
        <w:t xml:space="preserve">). </w:t>
      </w:r>
      <w:del w:id="204" w:author="Katelyn Gostic" w:date="2019-06-19T14:16:00Z">
        <w:r w:rsidRPr="009B1B56" w:rsidDel="00315F2A">
          <w:delText>When fitted to INSIGHT data, age-specific risk effects always took values close to 1, indicating that the age distribution of confirmed influenza cases was roughly proportional to denominator data on the age distribution of all tested cases (</w:delText>
        </w:r>
        <w:r w:rsidRPr="009B1B56" w:rsidDel="00315F2A">
          <w:rPr>
            <w:rStyle w:val="SubtitleChar"/>
          </w:rPr>
          <w:delText>Fig. 4C, Fig. S1</w:delText>
        </w:r>
        <w:r w:rsidRPr="009B1B56" w:rsidDel="00315F2A">
          <w:delText xml:space="preserve">). </w:delText>
        </w:r>
      </w:del>
    </w:p>
    <w:p w14:paraId="4A8E83DE" w14:textId="00C89C1E" w:rsidR="004836EE" w:rsidRPr="009B1B56" w:rsidRDefault="004836EE" w:rsidP="00315F2A">
      <w:del w:id="205" w:author="Katelyn Gostic" w:date="2019-06-19T14:18:00Z">
        <w:r w:rsidRPr="009B1B56" w:rsidDel="00315F2A">
          <w:delText xml:space="preserve"> show parameter estimates and 95% profile confidence intervals from all models fitted</w:delText>
        </w:r>
      </w:del>
      <w:del w:id="206" w:author="Katelyn Gostic" w:date="2019-06-19T14:16:00Z">
        <w:r w:rsidRPr="009B1B56" w:rsidDel="00315F2A">
          <w:delText xml:space="preserve"> to ADHS And INSIGHT data</w:delText>
        </w:r>
      </w:del>
      <w:del w:id="207" w:author="Katelyn Gostic" w:date="2019-06-19T14:18:00Z">
        <w:r w:rsidRPr="009B1B56" w:rsidDel="00315F2A">
          <w:delText xml:space="preserve">. </w:delText>
        </w:r>
      </w:del>
      <w:del w:id="208" w:author="Katelyn Gostic" w:date="2019-06-19T14:16:00Z">
        <w:r w:rsidRPr="009B1B56" w:rsidDel="00315F2A">
          <w:delText>Fits to ADHS data estimated moderate reductions in risk due to imprinting protection</w:delText>
        </w:r>
      </w:del>
      <w:ins w:id="209" w:author="Katelyn Gostic" w:date="2019-06-19T14:16:00Z">
        <w:r w:rsidR="00315F2A">
          <w:t xml:space="preserve">Fitted </w:t>
        </w:r>
      </w:ins>
      <w:ins w:id="210" w:author="Katelyn Gostic" w:date="2019-06-19T14:19:00Z">
        <w:r w:rsidR="00315F2A">
          <w:t xml:space="preserve">parameters describing the relative risk of confirmed </w:t>
        </w:r>
      </w:ins>
      <w:ins w:id="211" w:author="Katelyn Gostic" w:date="2019-06-19T14:20:00Z">
        <w:r w:rsidR="00315F2A">
          <w:t>infection given imprinting protection took values less than one, indicating some reduction in risk (</w:t>
        </w:r>
      </w:ins>
      <w:r w:rsidR="00315F2A" w:rsidRPr="00954FDA">
        <w:rPr>
          <w:b/>
          <w:bCs/>
          <w:i/>
          <w:iCs/>
        </w:rPr>
        <w:t xml:space="preserve">Table </w:t>
      </w:r>
      <w:r w:rsidR="00300E8F" w:rsidRPr="00954FDA">
        <w:rPr>
          <w:b/>
          <w:bCs/>
          <w:i/>
          <w:iCs/>
        </w:rPr>
        <w:t>2</w:t>
      </w:r>
      <w:ins w:id="212" w:author="Katelyn Gostic" w:date="2019-06-19T14:20:00Z">
        <w:r w:rsidR="00315F2A">
          <w:t xml:space="preserve">). </w:t>
        </w:r>
      </w:ins>
      <w:ins w:id="213" w:author="Katelyn Gostic" w:date="2019-06-19T14:17:00Z">
        <w:r w:rsidR="00315F2A">
          <w:t xml:space="preserve"> </w:t>
        </w:r>
      </w:ins>
      <w:del w:id="214" w:author="Katelyn Gostic" w:date="2019-06-19T14:18:00Z">
        <w:r w:rsidRPr="009B1B56" w:rsidDel="00315F2A">
          <w:delText xml:space="preserve">, and fits to INSIGHT data estimated weak reductions in risk </w:delText>
        </w:r>
      </w:del>
      <w:del w:id="215" w:author="Katelyn Gostic" w:date="2019-06-19T14:20:00Z">
        <w:r w:rsidRPr="009B1B56" w:rsidDel="00315F2A">
          <w:delText>(</w:delText>
        </w:r>
        <w:r w:rsidRPr="009B1B56" w:rsidDel="00315F2A">
          <w:rPr>
            <w:rStyle w:val="SubtitleChar"/>
          </w:rPr>
          <w:delText>Fig. 4B,D, Table S2-S3</w:delText>
        </w:r>
        <w:r w:rsidRPr="009B1B56" w:rsidDel="00315F2A">
          <w:delText>).</w:delText>
        </w:r>
      </w:del>
      <w:ins w:id="216" w:author="Katelyn Gostic" w:date="2019-06-19T14:20:00Z">
        <w:r w:rsidR="00315F2A">
          <w:t xml:space="preserve">Within the best model, </w:t>
        </w:r>
      </w:ins>
      <w:ins w:id="217" w:author="Katelyn Gostic" w:date="2019-06-19T14:26:00Z">
        <w:r w:rsidR="00315F2A">
          <w:t xml:space="preserve">estimated reductions in relative risk from protective childhood </w:t>
        </w:r>
        <w:r w:rsidR="00315F2A" w:rsidRPr="00DE166F">
          <w:t>imprinting were stronger for H1N1 (</w:t>
        </w:r>
      </w:ins>
      <w:ins w:id="218" w:author="Katelyn Gostic" w:date="2019-06-19T14:27:00Z">
        <w:r w:rsidR="00315F2A" w:rsidRPr="00DE166F">
          <w:t>0.34, 95% CI 0.29-0.42) than for H3N2 (0.71, 95% CI 0.62-0.82).</w:t>
        </w:r>
      </w:ins>
      <w:r w:rsidRPr="00DE166F">
        <w:t xml:space="preserve"> </w:t>
      </w:r>
      <w:r w:rsidR="00315F2A" w:rsidRPr="00954FDA">
        <w:rPr>
          <w:rStyle w:val="SubtitleChar"/>
          <w:shd w:val="clear" w:color="auto" w:fill="auto"/>
        </w:rPr>
        <w:t xml:space="preserve">Table </w:t>
      </w:r>
      <w:r w:rsidR="00C2706E" w:rsidRPr="00954FDA">
        <w:rPr>
          <w:rStyle w:val="SubtitleChar"/>
          <w:shd w:val="clear" w:color="auto" w:fill="auto"/>
        </w:rPr>
        <w:t>2</w:t>
      </w:r>
      <w:ins w:id="219" w:author="Katelyn Gostic" w:date="2019-06-19T14:18:00Z">
        <w:r w:rsidR="00315F2A" w:rsidRPr="00DE166F">
          <w:t xml:space="preserve"> show</w:t>
        </w:r>
      </w:ins>
      <w:ins w:id="220" w:author="Katelyn Gostic" w:date="2019-06-19T14:27:00Z">
        <w:r w:rsidR="00315F2A" w:rsidRPr="00DE166F">
          <w:t>s</w:t>
        </w:r>
      </w:ins>
      <w:ins w:id="221" w:author="Katelyn Gostic" w:date="2019-06-19T14:18:00Z">
        <w:r w:rsidR="00315F2A" w:rsidRPr="00DE166F">
          <w:t xml:space="preserve"> parameter estimates and 95% profile confidence intervals from all models fitted.</w:t>
        </w:r>
        <w:r w:rsidR="00315F2A" w:rsidRPr="009B1B56">
          <w:t xml:space="preserve"> </w:t>
        </w:r>
      </w:ins>
      <w:del w:id="222" w:author="Katelyn Gostic" w:date="2019-06-19T14:18:00Z">
        <w:r w:rsidRPr="009B1B56" w:rsidDel="00315F2A">
          <w:delText>Overall, risk parameters fitted to the INSIGHT data took values closer to 1 and had wider confidence intervals than risk parameters fitted to the ADHS data (</w:delText>
        </w:r>
        <w:r w:rsidRPr="009B1B56" w:rsidDel="00315F2A">
          <w:rPr>
            <w:rStyle w:val="SubtitleChar"/>
          </w:rPr>
          <w:delText>Fig. 4, Tables S1-S3)</w:delText>
        </w:r>
        <w:r w:rsidRPr="009B1B56" w:rsidDel="00315F2A">
          <w:delText>. As fitted to INSIGHT data, the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w:delText>
        </w:r>
        <w:r w:rsidRPr="009B1B56" w:rsidDel="00315F2A">
          <w:rPr>
            <w:rStyle w:val="SubtitleChar"/>
          </w:rPr>
          <w:delText>Table 3, Tables S1-S3</w:delText>
        </w:r>
        <w:r w:rsidRPr="009B1B56" w:rsidDel="00315F2A">
          <w:delText>).</w:delText>
        </w:r>
      </w:del>
    </w:p>
    <w:p w14:paraId="5865C85E" w14:textId="77777777" w:rsidR="004836EE" w:rsidRPr="009B1B56" w:rsidRDefault="004836EE" w:rsidP="004836EE"/>
    <w:p w14:paraId="53C4AD7E" w14:textId="77777777" w:rsidR="004836EE" w:rsidRPr="009B1B56" w:rsidRDefault="004836EE" w:rsidP="004836EE">
      <w:pPr>
        <w:pStyle w:val="Heading2"/>
      </w:pPr>
      <w:r w:rsidRPr="009B1B56">
        <w:t xml:space="preserve"> </w:t>
      </w:r>
      <w:r w:rsidRPr="009B1B56">
        <w:rPr>
          <w:szCs w:val="22"/>
        </w:rPr>
        <w:t>Effect of evolutionary rate</w:t>
      </w:r>
    </w:p>
    <w:p w14:paraId="3B409177" w14:textId="44E623F9" w:rsidR="004836EE" w:rsidRPr="009B1B56" w:rsidRDefault="004836EE" w:rsidP="004836EE">
      <w:pPr>
        <w:rPr>
          <w:strike/>
        </w:rPr>
      </w:pPr>
      <w:r w:rsidRPr="009B1B56">
        <w:t xml:space="preserve">Next, </w:t>
      </w:r>
      <w:ins w:id="223" w:author="Katelyn Gostic" w:date="2019-06-24T10:17:00Z">
        <w:r w:rsidR="00DE166F">
          <w:t xml:space="preserve">to test for effects of evolutionary rate on epidemic age distribution, </w:t>
        </w:r>
      </w:ins>
      <w:r w:rsidRPr="009B1B56">
        <w:t>we searched for increases in the proportion of cases among children in seasons associated with antigenic novelty. The data showed a slight negative but not significant association between annual antigenic advance and the fraction of H3N2 cases observed in children (</w:t>
      </w:r>
      <w:r w:rsidRPr="009B1B56">
        <w:rPr>
          <w:rStyle w:val="SubtitleChar"/>
        </w:rPr>
        <w:t xml:space="preserve">Fig. </w:t>
      </w:r>
      <w:r w:rsidR="00954FDA">
        <w:rPr>
          <w:rStyle w:val="SubtitleChar"/>
        </w:rPr>
        <w:t>4</w:t>
      </w:r>
      <w:r w:rsidRPr="009B1B56">
        <w:rPr>
          <w:rStyle w:val="SubtitleChar"/>
        </w:rPr>
        <w:t>A</w:t>
      </w:r>
      <w:r w:rsidRPr="009B1B56">
        <w:t xml:space="preserve">). The data contained too few influenza seasons with &gt;100 confirmed H1N1 cases to support meaningful Pearson correlation coefficients specific to pre-2009 or post-2009 </w:t>
      </w:r>
      <w:ins w:id="224" w:author="Katelyn Gostic" w:date="2019-06-19T14:28:00Z">
        <w:r w:rsidR="00315F2A">
          <w:t xml:space="preserve">seasonal </w:t>
        </w:r>
      </w:ins>
      <w:r w:rsidRPr="009B1B56">
        <w:t xml:space="preserve">H1N1 lineages. </w:t>
      </w:r>
    </w:p>
    <w:p w14:paraId="04281EBE" w14:textId="3ECFA8B7" w:rsidR="004C3BC8" w:rsidRPr="009B1B56" w:rsidRDefault="004836EE" w:rsidP="001C4766">
      <w:r w:rsidRPr="009B1B56">
        <w:t xml:space="preserve">If evolutionary rate is the dominant driver of </w:t>
      </w:r>
      <w:ins w:id="225" w:author="Katelyn Gostic" w:date="2019-06-19T14:29:00Z">
        <w:r w:rsidR="001F2A69">
          <w:t xml:space="preserve">subtype-specific differences in </w:t>
        </w:r>
      </w:ins>
      <w:r w:rsidRPr="009B1B56">
        <w:t xml:space="preserve">epidemic age distribution, then </w:t>
      </w:r>
      <w:ins w:id="226" w:author="Katelyn Gostic" w:date="2019-06-19T14:30:00Z">
        <w:r w:rsidR="001F2A69" w:rsidRPr="009B1B56">
          <w:t xml:space="preserve">when </w:t>
        </w:r>
        <w:r w:rsidR="001F2A69">
          <w:t>subtypes H1N1 and H3N2 show similar degrees of annual</w:t>
        </w:r>
      </w:ins>
      <w:ins w:id="227" w:author="Katelyn Gostic" w:date="2019-06-19T14:31:00Z">
        <w:r w:rsidR="001F2A69">
          <w:t xml:space="preserve"> antigenic advance, </w:t>
        </w:r>
      </w:ins>
      <w:ins w:id="228" w:author="Katelyn Gostic" w:date="2019-06-19T14:30:00Z">
        <w:r w:rsidR="001F2A69" w:rsidRPr="009B1B56">
          <w:t xml:space="preserve"> </w:t>
        </w:r>
      </w:ins>
      <w:del w:id="229" w:author="Katelyn Gostic" w:date="2019-06-19T14:34:00Z">
        <w:r w:rsidRPr="009B1B56" w:rsidDel="001F2A69">
          <w:delText>outbreaks caused by H1N1 and H3N2 should converge in age distribution</w:delText>
        </w:r>
      </w:del>
      <w:ins w:id="230" w:author="Katelyn Gostic" w:date="2019-06-19T14:34:00Z">
        <w:r w:rsidR="001F2A69">
          <w:t xml:space="preserve">their age distributions of infection should </w:t>
        </w:r>
      </w:ins>
      <w:ins w:id="231" w:author="Katelyn Gostic" w:date="2019-06-20T09:45:00Z">
        <w:r w:rsidR="00C2706E">
          <w:t>appear more similar</w:t>
        </w:r>
      </w:ins>
      <w:del w:id="232" w:author="Katelyn Gostic" w:date="2019-06-19T14:30:00Z">
        <w:r w:rsidRPr="009B1B56" w:rsidDel="001F2A69">
          <w:delText xml:space="preserve"> when annual antigenic advance is similar</w:delText>
        </w:r>
      </w:del>
      <w:r w:rsidRPr="009B1B56">
        <w:t xml:space="preserve">. However, the data showed that differences in H1N1 and H3N2’s age-specific impacts </w:t>
      </w:r>
      <w:del w:id="233" w:author="Katelyn Gostic" w:date="2019-06-20T09:45:00Z">
        <w:r w:rsidRPr="009B1B56" w:rsidDel="00C2706E">
          <w:delText>persisted</w:delText>
        </w:r>
      </w:del>
      <w:ins w:id="234" w:author="Katelyn Gostic" w:date="2019-06-20T09:45:00Z">
        <w:r w:rsidR="00C2706E">
          <w:t>did not converge</w:t>
        </w:r>
      </w:ins>
      <w:r w:rsidRPr="009B1B56">
        <w:t>, even when lineages showed similar annual advance (</w:t>
      </w:r>
      <w:r w:rsidRPr="009B1B56">
        <w:rPr>
          <w:rStyle w:val="SubtitleChar"/>
        </w:rPr>
        <w:t xml:space="preserve">Fig. </w:t>
      </w:r>
      <w:ins w:id="235" w:author="Katelyn Gostic" w:date="2019-06-24T12:21:00Z">
        <w:r w:rsidR="00954FDA">
          <w:rPr>
            <w:rStyle w:val="SubtitleChar"/>
          </w:rPr>
          <w:t>4</w:t>
        </w:r>
      </w:ins>
      <w:del w:id="236" w:author="Katelyn Gostic" w:date="2019-06-24T12:21:00Z">
        <w:r w:rsidRPr="009B1B56" w:rsidDel="00954FDA">
          <w:rPr>
            <w:rStyle w:val="SubtitleChar"/>
          </w:rPr>
          <w:delText>5</w:delText>
        </w:r>
      </w:del>
      <w:r w:rsidRPr="009B1B56">
        <w:rPr>
          <w:rStyle w:val="SubtitleChar"/>
        </w:rPr>
        <w:t>A</w:t>
      </w:r>
      <w:r w:rsidRPr="009B1B56">
        <w:t xml:space="preserve">). When comparing the fraction of cases observed in specific age classes, H1N1 data consistently clustered separately from H3N2, with H1N1 consistently causing fewer cases </w:t>
      </w:r>
      <w:del w:id="237" w:author="Katelyn Gostic" w:date="2019-06-20T09:46:00Z">
        <w:r w:rsidRPr="009B1B56" w:rsidDel="00C2706E">
          <w:delText xml:space="preserve">in </w:delText>
        </w:r>
      </w:del>
      <w:ins w:id="238" w:author="Katelyn Gostic" w:date="2019-06-20T09:46:00Z">
        <w:r w:rsidR="00C2706E">
          <w:t>at the extremes of age</w:t>
        </w:r>
        <w:r w:rsidR="00C2706E" w:rsidRPr="009B1B56">
          <w:t xml:space="preserve"> </w:t>
        </w:r>
        <w:r w:rsidR="00C2706E">
          <w:t>(</w:t>
        </w:r>
      </w:ins>
      <w:r w:rsidRPr="009B1B56">
        <w:t xml:space="preserve">children </w:t>
      </w:r>
      <w:del w:id="239" w:author="Katelyn Gostic" w:date="2019-06-20T09:46:00Z">
        <w:r w:rsidRPr="009B1B56" w:rsidDel="00C2706E">
          <w:delText>(0-10),</w:delText>
        </w:r>
      </w:del>
      <w:ins w:id="240" w:author="Katelyn Gostic" w:date="2019-06-20T09:46:00Z">
        <w:r w:rsidR="00C2706E">
          <w:t>0-10</w:t>
        </w:r>
      </w:ins>
      <w:r w:rsidRPr="009B1B56">
        <w:t xml:space="preserve"> and elderly adults </w:t>
      </w:r>
      <w:del w:id="241" w:author="Katelyn Gostic" w:date="2019-06-20T09:46:00Z">
        <w:r w:rsidRPr="009B1B56" w:rsidDel="00C2706E">
          <w:delText>(</w:delText>
        </w:r>
      </w:del>
      <w:r w:rsidRPr="009B1B56">
        <w:t xml:space="preserve">71-85), </w:t>
      </w:r>
      <w:del w:id="242" w:author="Katelyn Gostic" w:date="2019-06-20T09:46:00Z">
        <w:r w:rsidRPr="009B1B56" w:rsidDel="00C2706E">
          <w:delText xml:space="preserve">and </w:delText>
        </w:r>
      </w:del>
      <w:ins w:id="243" w:author="Katelyn Gostic" w:date="2019-06-20T09:46:00Z">
        <w:r w:rsidR="00C2706E">
          <w:t>but</w:t>
        </w:r>
        <w:r w:rsidR="00C2706E" w:rsidRPr="009B1B56">
          <w:t xml:space="preserve"> </w:t>
        </w:r>
      </w:ins>
      <w:r w:rsidRPr="009B1B56">
        <w:t xml:space="preserve">more cases in </w:t>
      </w:r>
      <w:ins w:id="244" w:author="Katelyn Gostic" w:date="2019-06-20T09:46:00Z">
        <w:r w:rsidR="00C2706E">
          <w:t xml:space="preserve">middle-aged </w:t>
        </w:r>
      </w:ins>
      <w:r w:rsidRPr="009B1B56">
        <w:t>adults than H3N2 strains with similar rates of antigenic advance. Smoothed density plots showed no clear relationship between annual antigenic advance and age distribution (</w:t>
      </w:r>
      <w:r w:rsidRPr="009B1B56">
        <w:rPr>
          <w:rStyle w:val="SubtitleChar"/>
        </w:rPr>
        <w:t xml:space="preserve">Fig. </w:t>
      </w:r>
      <w:ins w:id="245" w:author="Katelyn Gostic" w:date="2019-06-24T12:21:00Z">
        <w:r w:rsidR="00954FDA">
          <w:rPr>
            <w:rStyle w:val="SubtitleChar"/>
          </w:rPr>
          <w:t>4</w:t>
        </w:r>
      </w:ins>
      <w:del w:id="246" w:author="Katelyn Gostic" w:date="2019-06-24T12:21:00Z">
        <w:r w:rsidRPr="009B1B56" w:rsidDel="00954FDA">
          <w:rPr>
            <w:rStyle w:val="SubtitleChar"/>
          </w:rPr>
          <w:delText>5</w:delText>
        </w:r>
      </w:del>
      <w:r w:rsidRPr="009B1B56">
        <w:rPr>
          <w:rStyle w:val="SubtitleChar"/>
        </w:rPr>
        <w:t>B</w:t>
      </w:r>
      <w:r w:rsidRPr="009B1B56">
        <w:t xml:space="preserve">). Overall, the data did not show a strong signal that epidemic age distribution varies </w:t>
      </w:r>
      <w:ins w:id="247" w:author="Katelyn Gostic" w:date="2019-06-20T09:47:00Z">
        <w:r w:rsidR="00C2706E">
          <w:t xml:space="preserve">systematically </w:t>
        </w:r>
      </w:ins>
      <w:r w:rsidRPr="009B1B56">
        <w:t>with the magnitude of annual antigenic drift.</w:t>
      </w:r>
      <w:r w:rsidR="004C3BC8" w:rsidRPr="009B1B56">
        <w:br w:type="page"/>
      </w:r>
    </w:p>
    <w:p w14:paraId="7F95785F" w14:textId="3511BA62" w:rsidR="004836EE" w:rsidRPr="009B1B56" w:rsidRDefault="004836EE" w:rsidP="004836EE">
      <w:pPr>
        <w:pStyle w:val="Heading1"/>
      </w:pPr>
      <w:r w:rsidRPr="009B1B56">
        <w:lastRenderedPageBreak/>
        <w:t>Discussion</w:t>
      </w:r>
    </w:p>
    <w:p w14:paraId="2437DC49" w14:textId="23C44246" w:rsidR="004836EE" w:rsidRPr="009B1B56" w:rsidRDefault="004836EE" w:rsidP="004836EE">
      <w:r w:rsidRPr="009B1B56">
        <w:t>Our analyses of two large datasets of influenza cases confirmed a difference in age-specific impacts of seasonal H1</w:t>
      </w:r>
      <w:ins w:id="248" w:author="Katelyn Gostic" w:date="2019-06-24T11:03:00Z">
        <w:r w:rsidR="00DE166F">
          <w:t>N1</w:t>
        </w:r>
      </w:ins>
      <w:r w:rsidRPr="009B1B56">
        <w:t xml:space="preserve"> and H3</w:t>
      </w:r>
      <w:ins w:id="249" w:author="Katelyn Gostic" w:date="2019-06-24T11:03:00Z">
        <w:r w:rsidR="00DE166F">
          <w:t>N2</w:t>
        </w:r>
      </w:ins>
      <w:r w:rsidRPr="009B1B56">
        <w:t xml:space="preserve">, which was consistent across multiple countries and seasons. We analyzed several possible drivers of these differences, and found greatest support for the hypothesis that immunological imprinting leads to lasting protection against the NA or HA subtype of the first influenza strain encountered in childhood </w:t>
      </w:r>
      <w:r w:rsidRPr="009B1B56">
        <w:fldChar w:fldCharType="begin"/>
      </w:r>
      <w:r w:rsidR="00C21CB5" w:rsidRPr="009B1B56">
        <w:instrText xml:space="preserve"> ADDIN ZOTERO_ITEM CSL_CITATION {"citationID":"ash257sl47","properties":{"formattedCitation":"(11,12)","plainCitation":"(11,12)","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C21CB5" w:rsidRPr="009B1B56">
        <w:t>(11,12)</w:t>
      </w:r>
      <w:r w:rsidRPr="009B1B56">
        <w:fldChar w:fldCharType="end"/>
      </w:r>
      <w:r w:rsidRPr="009B1B56">
        <w:t xml:space="preserve">. The data did not support strong effects from broader HA group-level imprinting, as recently detected for novel zoonotic or pandemic viruses </w:t>
      </w:r>
      <w:r w:rsidRPr="009B1B56">
        <w:fldChar w:fldCharType="begin"/>
      </w:r>
      <w:r w:rsidR="00C21CB5" w:rsidRPr="009B1B56">
        <w:instrText xml:space="preserve"> ADDIN ZOTERO_ITEM CSL_CITATION {"citationID":"gSvSbIOY","properties":{"formattedCitation":"(8,10)","plainCitation":"(8,10)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9B1B56">
        <w:fldChar w:fldCharType="separate"/>
      </w:r>
      <w:r w:rsidR="00C21CB5" w:rsidRPr="009B1B56">
        <w:rPr>
          <w:noProof/>
        </w:rPr>
        <w:t>(8,10)</w:t>
      </w:r>
      <w:r w:rsidRPr="009B1B56">
        <w:fldChar w:fldCharType="end"/>
      </w:r>
      <w:r w:rsidRPr="009B1B56">
        <w:t xml:space="preserve">, or from differences in rates of antigenic evolution </w:t>
      </w:r>
      <w:r w:rsidRPr="009B1B56">
        <w:fldChar w:fldCharType="begin"/>
      </w:r>
      <w:r w:rsidR="00712CDB">
        <w:instrText xml:space="preserve"> ADDIN ZOTERO_ITEM CSL_CITATION {"citationID":"OCl0TmVi","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fldChar w:fldCharType="separate"/>
      </w:r>
      <w:r w:rsidR="00712CDB">
        <w:rPr>
          <w:noProof/>
        </w:rPr>
        <w:t>(27)</w:t>
      </w:r>
      <w:r w:rsidRPr="009B1B56">
        <w:fldChar w:fldCharType="end"/>
      </w:r>
      <w:r w:rsidRPr="009B1B56">
        <w:t xml:space="preserve">. </w:t>
      </w:r>
      <w:r w:rsidRPr="009B1B56">
        <w:rPr>
          <w:color w:val="000000" w:themeColor="text1"/>
        </w:rPr>
        <w:t xml:space="preserve">Our results </w:t>
      </w:r>
      <w:del w:id="250" w:author="Katelyn Gostic" w:date="2019-06-24T11:04:00Z">
        <w:r w:rsidRPr="009B1B56" w:rsidDel="00DE166F">
          <w:rPr>
            <w:color w:val="000000" w:themeColor="text1"/>
          </w:rPr>
          <w:delText xml:space="preserve">show </w:delText>
        </w:r>
      </w:del>
      <w:ins w:id="251" w:author="Katelyn Gostic" w:date="2019-06-24T11:04:00Z">
        <w:r w:rsidR="00DE166F">
          <w:rPr>
            <w:color w:val="000000" w:themeColor="text1"/>
          </w:rPr>
          <w:t>suggest</w:t>
        </w:r>
        <w:r w:rsidR="00DE166F" w:rsidRPr="009B1B56">
          <w:rPr>
            <w:color w:val="000000" w:themeColor="text1"/>
          </w:rPr>
          <w:t xml:space="preserve"> </w:t>
        </w:r>
      </w:ins>
      <w:r w:rsidRPr="009B1B56">
        <w:rPr>
          <w:color w:val="000000" w:themeColor="text1"/>
        </w:rPr>
        <w:t xml:space="preserve">that the first childhood infection leaves a lifelong imprint of susceptibility to seasonal influenza, and that this imprint is not erased even after decades of exposure to or vaccination against seasonal influenza </w:t>
      </w:r>
      <w:r w:rsidR="00B52845" w:rsidRPr="009B1B56">
        <w:rPr>
          <w:color w:val="000000" w:themeColor="text1"/>
        </w:rPr>
        <w:t>subtypes</w:t>
      </w:r>
      <w:r w:rsidRPr="009B1B56">
        <w:rPr>
          <w:color w:val="000000" w:themeColor="text1"/>
        </w:rPr>
        <w:t xml:space="preserve"> mismatched to the first </w:t>
      </w:r>
      <w:r w:rsidR="00B52845" w:rsidRPr="009B1B56">
        <w:rPr>
          <w:color w:val="000000" w:themeColor="text1"/>
        </w:rPr>
        <w:t>infecting strain</w:t>
      </w:r>
      <w:r w:rsidRPr="009B1B56">
        <w:rPr>
          <w:color w:val="000000" w:themeColor="text1"/>
        </w:rPr>
        <w:t>.</w:t>
      </w:r>
    </w:p>
    <w:p w14:paraId="0E0A9518" w14:textId="44CA35EF" w:rsidR="004836EE" w:rsidRPr="009B1B56" w:rsidRDefault="004836EE" w:rsidP="004836EE">
      <w:pPr>
        <w:rPr>
          <w:shd w:val="clear" w:color="auto" w:fill="FFFFFF"/>
        </w:rPr>
      </w:pPr>
      <w:r w:rsidRPr="009B1B56">
        <w:t xml:space="preserve">As additional evidence that birth year, rather than age, drives subtype-specific differences in seasonal influenza risk, we note that H3N2’s impacts have </w:t>
      </w:r>
      <w:r w:rsidR="00B52845" w:rsidRPr="009B1B56">
        <w:t>not always been focused in elderly cohorts</w:t>
      </w:r>
      <w:r w:rsidRPr="009B1B56">
        <w:rPr>
          <w:shd w:val="clear" w:color="auto" w:fill="FFFFFF"/>
        </w:rPr>
        <w:t>. When H3N2 first emerged in 1968, it caused little or no excess mortality in the elderly, putatively because those who were elderly in 1968 had been exposed, as children or young adults, to an H3 virus that had circulated in the late 1800s</w:t>
      </w:r>
      <w:r w:rsidR="00B75C76" w:rsidRPr="009B1B56">
        <w:t xml:space="preserve"> </w:t>
      </w:r>
      <w:r w:rsidR="00B75C76" w:rsidRPr="009B1B56">
        <w:fldChar w:fldCharType="begin"/>
      </w:r>
      <w:r w:rsidR="00B75C76" w:rsidRPr="009B1B56">
        <w:instrText xml:space="preserve"> ADDIN ZOTERO_ITEM CSL_CITATION {"citationID":"0QYNa5dt","properties":{"formattedCitation":"(6,8)","plainCitation":"(6,8)","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B75C76" w:rsidRPr="009B1B56">
        <w:fldChar w:fldCharType="separate"/>
      </w:r>
      <w:r w:rsidR="00B75C76" w:rsidRPr="009B1B56">
        <w:rPr>
          <w:noProof/>
        </w:rPr>
        <w:t>(6,8)</w:t>
      </w:r>
      <w:r w:rsidR="00B75C76" w:rsidRPr="009B1B56">
        <w:fldChar w:fldCharType="end"/>
      </w:r>
      <w:r w:rsidRPr="009B1B56">
        <w:t>. Meanwhile, H1N1-imprinted cohorts (those ~10-50 years old at the time of the H3N2 pandemic), experienced considerable excess mortality at the time of H3N2’s emergence</w:t>
      </w:r>
      <w:ins w:id="252" w:author="Katelyn Gostic" w:date="2019-06-20T09:50:00Z">
        <w:r w:rsidR="00C2706E">
          <w:t xml:space="preserve"> in 1968</w:t>
        </w:r>
      </w:ins>
      <w:r w:rsidRPr="009B1B56">
        <w:t xml:space="preserve"> </w:t>
      </w:r>
      <w:r w:rsidRPr="009B1B56">
        <w:fldChar w:fldCharType="begin"/>
      </w:r>
      <w:r w:rsidR="00C21CB5" w:rsidRPr="009B1B56">
        <w:instrText xml:space="preserve"> ADDIN ZOTERO_ITEM CSL_CITATION {"citationID":"fkfeKrea","properties":{"formattedCitation":"(6)","plainCitation":"(6)","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A"}],"issued":{"date-parts":[["2004",6,1]]}}}],"schema":"https://github.com/citation-style-language/schema/raw/master/csl-citation.json"} </w:instrText>
      </w:r>
      <w:r w:rsidRPr="009B1B56">
        <w:fldChar w:fldCharType="separate"/>
      </w:r>
      <w:r w:rsidR="00C21CB5" w:rsidRPr="009B1B56">
        <w:rPr>
          <w:noProof/>
        </w:rPr>
        <w:t>(6)</w:t>
      </w:r>
      <w:r w:rsidRPr="009B1B56">
        <w:fldChar w:fldCharType="end"/>
      </w:r>
      <w:r w:rsidRPr="009B1B56">
        <w:t>, and continue to experience excess H3N2 morbidity and mortality today as elderly adults (</w:t>
      </w:r>
      <w:r w:rsidRPr="009B1B56">
        <w:fldChar w:fldCharType="begin"/>
      </w:r>
      <w:r w:rsidR="00712CDB">
        <w:instrText xml:space="preserve"> ADDIN ZOTERO_ITEM CSL_CITATION {"citationID":"oseYRuYR","properties":{"formattedCitation":"(11\\uc0\\u8211{}13,26)","plainCitation":"(11–13,26)","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9B1B56">
        <w:fldChar w:fldCharType="separate"/>
      </w:r>
      <w:r w:rsidR="00712CDB" w:rsidRPr="00DE166F">
        <w:rPr>
          <w:color w:val="000000"/>
        </w:rPr>
        <w:t>(11–13,26)</w:t>
      </w:r>
      <w:r w:rsidRPr="009B1B56">
        <w:fldChar w:fldCharType="end"/>
      </w:r>
      <w:r w:rsidRPr="009B1B56">
        <w:t xml:space="preserve">, </w:t>
      </w:r>
      <w:r w:rsidRPr="009B1B56">
        <w:rPr>
          <w:b/>
          <w:bCs/>
          <w:i/>
          <w:iCs/>
        </w:rPr>
        <w:t>Fig. 2</w:t>
      </w:r>
      <w:r w:rsidRPr="009B1B56">
        <w:t xml:space="preserve">). In short, </w:t>
      </w:r>
      <w:ins w:id="253" w:author="Katelyn Gostic" w:date="2019-06-24T11:06:00Z">
        <w:r w:rsidR="00DE166F">
          <w:t>comparing</w:t>
        </w:r>
      </w:ins>
      <w:ins w:id="254" w:author="Katelyn Gostic" w:date="2019-06-24T11:05:00Z">
        <w:r w:rsidR="00DE166F">
          <w:t xml:space="preserve"> </w:t>
        </w:r>
      </w:ins>
      <w:ins w:id="255" w:author="Katelyn Gostic" w:date="2019-06-24T11:06:00Z">
        <w:r w:rsidR="00DE166F">
          <w:t>data from H3N2’s emergence in 1968 to its seasonal impacts today</w:t>
        </w:r>
      </w:ins>
      <w:ins w:id="256" w:author="Katelyn Gostic" w:date="2019-06-24T11:08:00Z">
        <w:r w:rsidR="00DE166F">
          <w:t xml:space="preserve"> shows</w:t>
        </w:r>
      </w:ins>
      <w:ins w:id="257" w:author="Katelyn Gostic" w:date="2019-06-24T11:06:00Z">
        <w:r w:rsidR="00DE166F">
          <w:t xml:space="preserve"> </w:t>
        </w:r>
      </w:ins>
      <w:ins w:id="258" w:author="Katelyn Gostic" w:date="2019-06-24T11:07:00Z">
        <w:r w:rsidR="00DE166F">
          <w:t>impacts that have remained</w:t>
        </w:r>
      </w:ins>
      <w:del w:id="259" w:author="Katelyn Gostic" w:date="2019-06-24T11:05:00Z">
        <w:r w:rsidRPr="009B1B56" w:rsidDel="00DE166F">
          <w:delText xml:space="preserve">across decades of circulation in humans, </w:delText>
        </w:r>
      </w:del>
      <w:del w:id="260" w:author="Katelyn Gostic" w:date="2019-06-24T11:07:00Z">
        <w:r w:rsidRPr="009B1B56" w:rsidDel="00DE166F">
          <w:delText>H3N2’s impacts have remained</w:delText>
        </w:r>
      </w:del>
      <w:r w:rsidRPr="009B1B56">
        <w:t xml:space="preserve"> consistent with respect to birth year,</w:t>
      </w:r>
      <w:r w:rsidR="00B75C76" w:rsidRPr="009B1B56">
        <w:t xml:space="preserve"> </w:t>
      </w:r>
      <w:r w:rsidRPr="009B1B56">
        <w:t xml:space="preserve">but </w:t>
      </w:r>
      <w:ins w:id="261" w:author="Katelyn Gostic" w:date="2019-06-24T11:07:00Z">
        <w:r w:rsidR="00DE166F">
          <w:t xml:space="preserve">that </w:t>
        </w:r>
      </w:ins>
      <w:r w:rsidRPr="009B1B56">
        <w:t xml:space="preserve">have shifted with respect to age. </w:t>
      </w:r>
    </w:p>
    <w:p w14:paraId="5D63FFA7" w14:textId="4AD4DB36" w:rsidR="004836EE" w:rsidRPr="00B222F8" w:rsidRDefault="004836EE" w:rsidP="00953691">
      <w:del w:id="262" w:author="Katelyn Gostic" w:date="2019-06-20T09:51:00Z">
        <w:r w:rsidRPr="009B1B56" w:rsidDel="00C2706E">
          <w:delText>Model comparison on both data sets independently provided</w:delText>
        </w:r>
      </w:del>
      <w:ins w:id="263" w:author="Katelyn Gostic" w:date="2019-06-20T09:51:00Z">
        <w:r w:rsidR="00C2706E">
          <w:t>In model comparison, the data showed</w:t>
        </w:r>
      </w:ins>
      <w:r w:rsidRPr="009B1B56">
        <w:t xml:space="preserve"> the strongest support for effects from childhood imprinting to NA. Although NA is not as intensively studied as HA, these results emphasize the </w:t>
      </w:r>
      <w:r w:rsidR="00B52845" w:rsidRPr="009B1B56">
        <w:t xml:space="preserve">increasingly recognized </w:t>
      </w:r>
      <w:r w:rsidRPr="009B1B56">
        <w:t xml:space="preserve">importance of both antigens as drivers of protection against seasonal influenza </w:t>
      </w:r>
      <w:r w:rsidRPr="009B1B56">
        <w:fldChar w:fldCharType="begin"/>
      </w:r>
      <w:r w:rsidR="00953691" w:rsidRPr="009B1B56">
        <w:instrText xml:space="preserve"> ADDIN ZOTERO_ITEM CSL_CITATION {"citationID":"tO9w7ydo","properties":{"formattedCitation":"(14\\uc0\\u8211{}16)","plainCitation":"(14–16)","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G."}],"issued":{"date-parts":[["2019",1,9]]}}},{"id":1316,"uris":["http://zotero.org/groups/2313999/items/AGE63M8F"],"uri":["http://zotero.org/groups/2313999/items/AGE63M8F"],"itemData":{"id":1316,"type":"article-journal","title":"Evaluation of Antihemagglutinin and Antineuraminidase Antibodies as Correlates of Protection in an Influenza A/H1N1 Virus Healthy Human Challenge Model","container-title":"mBio","volume":"7","issue":"2","source":"PubMed Central","abstract":"Despite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influenza.","URL":"https://www.ncbi.nlm.nih.gov/pmc/articles/PMC4959521/","DOI":"10.1128/mBio.00417-16","ISSN":"2150-7511","note":"PMID: 27094330\nPMCID: PMC4959521","journalAbbreviation":"mBio","author":[{"family":"Memoli","given":"Matthew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K."}],"issued":{"date-parts":[["2016",4,19]]},"accessed":{"date-parts":[["2019",5,31]]}}}],"schema":"https://github.com/citation-style-language/schema/raw/master/csl-citation.json"} </w:instrText>
      </w:r>
      <w:r w:rsidRPr="009B1B56">
        <w:fldChar w:fldCharType="separate"/>
      </w:r>
      <w:r w:rsidR="00953691" w:rsidRPr="009B1B56">
        <w:t>(14–16)</w:t>
      </w:r>
      <w:r w:rsidRPr="009B1B56">
        <w:fldChar w:fldCharType="end"/>
      </w:r>
      <w:r w:rsidRPr="009B1B56">
        <w:t xml:space="preserve">. </w:t>
      </w:r>
      <w:del w:id="264" w:author="Katelyn Gostic" w:date="2019-06-20T10:00:00Z">
        <w:r w:rsidRPr="009B1B56" w:rsidDel="00AB3421">
          <w:delText>The models containing NA and HA subtype-level imprinting produced very similar</w:delText>
        </w:r>
      </w:del>
      <w:del w:id="265" w:author="Katelyn Gostic" w:date="2019-06-20T09:59:00Z">
        <w:r w:rsidRPr="009B1B56" w:rsidDel="00AB3421">
          <w:delText>,</w:delText>
        </w:r>
      </w:del>
      <w:del w:id="266" w:author="Katelyn Gostic" w:date="2019-06-20T10:00:00Z">
        <w:r w:rsidRPr="009B1B56" w:rsidDel="00AB3421">
          <w:delText xml:space="preserve"> fits to data, and independently emerged as the top two models in terms of AIC. </w:delText>
        </w:r>
      </w:del>
      <w:r w:rsidRPr="009B1B56">
        <w:t xml:space="preserve">Realistically, some combination of effects from both HA and NA subtype-level imprinting probably shape seasonal influenza risk. </w:t>
      </w:r>
      <w:ins w:id="267" w:author="Katelyn Gostic" w:date="2019-06-20T10:00:00Z">
        <w:r w:rsidR="00AB3421" w:rsidRPr="009B1B56">
          <w:t xml:space="preserve">The models containing NA and HA subtype-level imprinting produced very </w:t>
        </w:r>
        <w:r w:rsidR="00AB3421" w:rsidRPr="009B1B56">
          <w:lastRenderedPageBreak/>
          <w:t>similar fits to data, and emerged as the top two models in terms of AIC.</w:t>
        </w:r>
        <w:r w:rsidR="00AB3421">
          <w:t xml:space="preserve"> </w:t>
        </w:r>
      </w:ins>
      <w:r w:rsidRPr="009B1B56">
        <w:t>Unfortunately, collinearities between predictions of the simple, single-antigen models considered here</w:t>
      </w:r>
      <w:r w:rsidR="00953691" w:rsidRPr="009B1B56">
        <w:t xml:space="preserve"> arose inevitably from influenza’s limited </w:t>
      </w:r>
      <w:del w:id="268" w:author="Katelyn Gostic" w:date="2019-06-19T14:37:00Z">
        <w:r w:rsidR="00953691" w:rsidRPr="009B1B56" w:rsidDel="001F2A69">
          <w:delText>history of circulation in humans</w:delText>
        </w:r>
      </w:del>
      <w:ins w:id="269" w:author="Katelyn Gostic" w:date="2019-06-19T14:37:00Z">
        <w:r w:rsidR="001F2A69">
          <w:t>diversity of circulation in humans over the past century</w:t>
        </w:r>
      </w:ins>
      <w:r w:rsidR="00953691" w:rsidRPr="009B1B56">
        <w:t xml:space="preserve">. </w:t>
      </w:r>
      <w:del w:id="270" w:author="Katelyn Gostic" w:date="2019-06-19T14:37:00Z">
        <w:r w:rsidR="00953691" w:rsidRPr="009B1B56" w:rsidDel="001F2A69">
          <w:delText>Thus, we did not test more</w:delText>
        </w:r>
      </w:del>
      <w:ins w:id="271" w:author="Katelyn Gostic" w:date="2019-06-19T14:37:00Z">
        <w:r w:rsidR="001F2A69">
          <w:t>These collinearities preven</w:t>
        </w:r>
      </w:ins>
      <w:ins w:id="272" w:author="Katelyn Gostic" w:date="2019-06-19T14:38:00Z">
        <w:r w:rsidR="001F2A69">
          <w:t>ted us from testing more</w:t>
        </w:r>
      </w:ins>
      <w:r w:rsidR="00953691" w:rsidRPr="009B1B56">
        <w:t xml:space="preserve"> complicated models of </w:t>
      </w:r>
      <w:r w:rsidRPr="009B1B56">
        <w:t xml:space="preserve">combined effects from imprinting to HA and NA, or to other antigens such as internal proteins. </w:t>
      </w:r>
      <w:r w:rsidR="00A43976" w:rsidRPr="009B1B56">
        <w:t xml:space="preserve">Because analysis of population-level data can </w:t>
      </w:r>
      <w:del w:id="273" w:author="Katelyn Gostic" w:date="2019-06-19T14:38:00Z">
        <w:r w:rsidR="00A43976" w:rsidRPr="009B1B56" w:rsidDel="001F2A69">
          <w:delText xml:space="preserve">only </w:delText>
        </w:r>
      </w:del>
      <w:r w:rsidR="00A43976" w:rsidRPr="009B1B56">
        <w:t xml:space="preserve">support </w:t>
      </w:r>
      <w:ins w:id="274" w:author="Katelyn Gostic" w:date="2019-06-19T14:39:00Z">
        <w:r w:rsidR="001F2A69">
          <w:t xml:space="preserve">only </w:t>
        </w:r>
      </w:ins>
      <w:r w:rsidR="00A43976" w:rsidRPr="009B1B56">
        <w:t>a limited scope of inference</w:t>
      </w:r>
      <w:r w:rsidR="00B52845" w:rsidRPr="009B1B56">
        <w:t>, d</w:t>
      </w:r>
      <w:r w:rsidRPr="009B1B56">
        <w:t xml:space="preserve">eeper insights into the respective roles of HA, NA and other influenza antigens as drivers of cohort effects will most likely need to come from focused immunological cohort studies in which individual histories of influenza infection are known, such as those recently funded by the National Institutes of Health </w:t>
      </w:r>
      <w:r w:rsidRPr="009B1B56">
        <w:fldChar w:fldCharType="begin"/>
      </w:r>
      <w:r w:rsidR="00B767FC">
        <w:instrText xml:space="preserve"> ADDIN ZOTERO_ITEM CSL_CITATION {"citationID":"eUG3ArHw","properties":{"formattedCitation":"(37)","plainCitation":"(37)","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Pr="009B1B56">
        <w:fldChar w:fldCharType="separate"/>
      </w:r>
      <w:r w:rsidR="00B767FC">
        <w:rPr>
          <w:noProof/>
        </w:rPr>
        <w:t>(37)</w:t>
      </w:r>
      <w:r w:rsidRPr="009B1B56">
        <w:fldChar w:fldCharType="end"/>
      </w:r>
      <w:r w:rsidRPr="009B1B56">
        <w:t xml:space="preserve">. Alternatively, the development of immunological biomarkers for diagnosis of imprinting status in individual patients could </w:t>
      </w:r>
      <w:r w:rsidRPr="00B222F8">
        <w:t>substantially increase the power of epidemiological inference</w:t>
      </w:r>
      <w:ins w:id="275" w:author="Katelyn Gostic" w:date="2019-06-19T14:41:00Z">
        <w:r w:rsidR="00D460CA" w:rsidRPr="00B222F8">
          <w:t xml:space="preserve">, </w:t>
        </w:r>
      </w:ins>
      <w:del w:id="276" w:author="Katelyn Gostic" w:date="2019-06-19T14:40:00Z">
        <w:r w:rsidRPr="00B222F8" w:rsidDel="00D460CA">
          <w:delText>,</w:delText>
        </w:r>
      </w:del>
      <w:del w:id="277" w:author="Katelyn Gostic" w:date="2019-06-19T14:41:00Z">
        <w:r w:rsidRPr="00B222F8" w:rsidDel="00D460CA">
          <w:delText xml:space="preserve"> </w:delText>
        </w:r>
      </w:del>
      <w:r w:rsidRPr="00B222F8">
        <w:t xml:space="preserve">which </w:t>
      </w:r>
      <w:r w:rsidR="00953691" w:rsidRPr="00B222F8">
        <w:t xml:space="preserve">(as in this study) </w:t>
      </w:r>
      <w:r w:rsidRPr="00B222F8">
        <w:t xml:space="preserve">currently relies </w:t>
      </w:r>
      <w:r w:rsidR="00A43976" w:rsidRPr="00B222F8">
        <w:t xml:space="preserve">instead </w:t>
      </w:r>
      <w:r w:rsidRPr="00B222F8">
        <w:t>on probabilistic reconstructions of imprinting histories according to birth year</w:t>
      </w:r>
      <w:del w:id="278" w:author="Katelyn Gostic" w:date="2019-06-19T14:40:00Z">
        <w:r w:rsidR="00B75C76" w:rsidRPr="00B222F8" w:rsidDel="00D460CA">
          <w:delText xml:space="preserve"> </w:delText>
        </w:r>
        <w:r w:rsidR="00FC36C9" w:rsidRPr="00B222F8" w:rsidDel="00D460CA">
          <w:fldChar w:fldCharType="begin"/>
        </w:r>
        <w:r w:rsidR="00FC36C9" w:rsidRPr="00B222F8" w:rsidDel="00D460CA">
          <w:delInstrText xml:space="preserve"> ADDIN ZOTERO_ITEM CSL_CITATION {"citationID":"XaNijptu","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w:delInstrText>
        </w:r>
        <w:r w:rsidR="00FC36C9" w:rsidRPr="005C25FA" w:rsidDel="00D460CA">
          <w:delInstrText>t of this imprinting could potentially prove useful to predict the</w:delInstrText>
        </w:r>
        <w:r w:rsidR="00FC36C9" w:rsidRPr="00DE166F" w:rsidDel="00D460CA">
          <w:delInstrText xml:space="preserv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delInstrText>
        </w:r>
        <w:r w:rsidR="00FC36C9" w:rsidRPr="00B222F8" w:rsidDel="00D460CA">
          <w:fldChar w:fldCharType="separate"/>
        </w:r>
        <w:r w:rsidR="00FC36C9" w:rsidRPr="00B222F8" w:rsidDel="00D460CA">
          <w:rPr>
            <w:noProof/>
          </w:rPr>
          <w:delText>(10)</w:delText>
        </w:r>
        <w:r w:rsidR="00FC36C9" w:rsidRPr="00B222F8" w:rsidDel="00D460CA">
          <w:fldChar w:fldCharType="end"/>
        </w:r>
      </w:del>
      <w:r w:rsidRPr="00B222F8">
        <w:t>.</w:t>
      </w:r>
    </w:p>
    <w:p w14:paraId="09E7A8B6" w14:textId="58D3A9C5" w:rsidR="004836EE" w:rsidRPr="009B1B56" w:rsidRDefault="004836EE" w:rsidP="004836EE">
      <w:r w:rsidRPr="00DE166F">
        <w:t>Our failure to detect a strong signal of impact from evolutionary rate on age distributions of H1N1 and H3N2 cases was surprising</w:t>
      </w:r>
      <w:ins w:id="279" w:author="Katelyn Gostic" w:date="2019-06-24T11:11:00Z">
        <w:r w:rsidR="00DE166F" w:rsidRPr="00DE166F">
          <w:t>. On the one hand, small sample sizes limited our power to detect a statistically significant</w:t>
        </w:r>
      </w:ins>
      <w:ins w:id="280" w:author="Katelyn Gostic" w:date="2019-06-24T11:12:00Z">
        <w:r w:rsidR="00DE166F" w:rsidRPr="00DE166F">
          <w:t xml:space="preserve"> relationship between annual antigenic advance and epidemic age distribution. But our failure to detect a strong signal </w:t>
        </w:r>
      </w:ins>
      <w:del w:id="281" w:author="Katelyn Gostic" w:date="2019-06-21T15:43:00Z">
        <w:r w:rsidRPr="00DE166F" w:rsidDel="005474E4">
          <w:delText>, but</w:delText>
        </w:r>
      </w:del>
      <w:del w:id="282" w:author="Katelyn Gostic" w:date="2019-06-24T11:11:00Z">
        <w:r w:rsidRPr="00DE166F" w:rsidDel="00DE166F">
          <w:delText xml:space="preserve"> </w:delText>
        </w:r>
      </w:del>
      <w:r w:rsidRPr="00DE166F">
        <w:t xml:space="preserve">is </w:t>
      </w:r>
      <w:ins w:id="283" w:author="Katelyn Gostic" w:date="2019-06-24T11:26:00Z">
        <w:r w:rsidR="00DE166F">
          <w:t xml:space="preserve">also </w:t>
        </w:r>
      </w:ins>
      <w:r w:rsidRPr="00DE166F">
        <w:t xml:space="preserve">consistent with growing recognition that existing methods to map </w:t>
      </w:r>
      <w:del w:id="284" w:author="Katelyn Gostic" w:date="2019-06-19T14:41:00Z">
        <w:r w:rsidRPr="00DE166F" w:rsidDel="00D460CA">
          <w:delText xml:space="preserve">HA </w:delText>
        </w:r>
      </w:del>
      <w:r w:rsidRPr="00DE166F">
        <w:t xml:space="preserve">antigenic distance between strains </w:t>
      </w:r>
      <w:del w:id="285" w:author="Katelyn Gostic" w:date="2019-06-24T11:09:00Z">
        <w:r w:rsidRPr="00DE166F" w:rsidDel="00DE166F">
          <w:delText>are based</w:delText>
        </w:r>
      </w:del>
      <w:ins w:id="286" w:author="Katelyn Gostic" w:date="2019-06-24T11:09:00Z">
        <w:r w:rsidR="00DE166F" w:rsidRPr="00DE166F">
          <w:rPr>
            <w:rPrChange w:id="287" w:author="Katelyn Gostic" w:date="2019-06-24T11:12:00Z">
              <w:rPr>
                <w:shd w:val="clear" w:color="auto" w:fill="FFFF00"/>
              </w:rPr>
            </w:rPrChange>
          </w:rPr>
          <w:t>rely</w:t>
        </w:r>
      </w:ins>
      <w:r w:rsidRPr="00DE166F">
        <w:t xml:space="preserve"> on </w:t>
      </w:r>
      <w:r w:rsidR="00FC36C9" w:rsidRPr="00DE166F">
        <w:t>hemagglutination inhibition</w:t>
      </w:r>
      <w:r w:rsidR="00313B75" w:rsidRPr="00DE166F">
        <w:t xml:space="preserve"> (HI)</w:t>
      </w:r>
      <w:r w:rsidRPr="00DE166F">
        <w:t xml:space="preserve"> data collect</w:t>
      </w:r>
      <w:r w:rsidR="00697E8C" w:rsidRPr="00DE166F">
        <w:t>ed</w:t>
      </w:r>
      <w:r w:rsidRPr="00DE166F">
        <w:t xml:space="preserve"> from ferrets, and do not always capture realized patterns of cross-reactivity in the human population. </w:t>
      </w:r>
      <w:del w:id="288" w:author="Katelyn Gostic" w:date="2019-06-24T11:13:00Z">
        <w:r w:rsidRPr="00DE166F" w:rsidDel="00DE166F">
          <w:delText>First</w:delText>
        </w:r>
        <w:r w:rsidRPr="00B222F8" w:rsidDel="00DE166F">
          <w:delText>, the</w:delText>
        </w:r>
      </w:del>
      <w:ins w:id="289" w:author="Katelyn Gostic" w:date="2019-06-24T11:14:00Z">
        <w:r w:rsidR="00DE166F">
          <w:t xml:space="preserve">For example, </w:t>
        </w:r>
      </w:ins>
      <w:ins w:id="290" w:author="Katelyn Gostic" w:date="2019-06-24T11:21:00Z">
        <w:r w:rsidR="00DE166F">
          <w:t>existing metrics of evolutionary and antigenic a</w:t>
        </w:r>
      </w:ins>
      <w:ins w:id="291" w:author="Katelyn Gostic" w:date="2019-06-24T11:22:00Z">
        <w:r w:rsidR="00DE166F">
          <w:t>dvance</w:t>
        </w:r>
      </w:ins>
      <w:ins w:id="292" w:author="Katelyn Gostic" w:date="2019-06-24T11:26:00Z">
        <w:r w:rsidR="00DE166F">
          <w:t xml:space="preserve"> </w:t>
        </w:r>
      </w:ins>
      <w:ins w:id="293" w:author="Katelyn Gostic" w:date="2019-06-24T11:27:00Z">
        <w:r w:rsidR="00DE166F">
          <w:t>based on properties of HA</w:t>
        </w:r>
      </w:ins>
      <w:del w:id="294" w:author="Katelyn Gostic" w:date="2019-06-24T11:14:00Z">
        <w:r w:rsidRPr="00B222F8" w:rsidDel="00DE166F">
          <w:delText xml:space="preserve"> evolutionary patterns considered in our analysis were purely based on HA</w:delText>
        </w:r>
      </w:del>
      <w:r w:rsidRPr="00B222F8">
        <w:t xml:space="preserve">, </w:t>
      </w:r>
      <w:del w:id="295" w:author="Katelyn Gostic" w:date="2019-06-24T11:27:00Z">
        <w:r w:rsidRPr="00B222F8" w:rsidDel="00DE166F">
          <w:delText xml:space="preserve">while </w:delText>
        </w:r>
      </w:del>
      <w:ins w:id="296" w:author="Katelyn Gostic" w:date="2019-06-24T11:27:00Z">
        <w:r w:rsidR="00DE166F">
          <w:t>but</w:t>
        </w:r>
        <w:r w:rsidR="00DE166F" w:rsidRPr="00B222F8">
          <w:t xml:space="preserve"> </w:t>
        </w:r>
      </w:ins>
      <w:r w:rsidRPr="00B222F8">
        <w:t>our epidemiologic data support</w:t>
      </w:r>
      <w:del w:id="297" w:author="Katelyn Gostic" w:date="2019-06-24T11:28:00Z">
        <w:r w:rsidRPr="00B222F8" w:rsidDel="00DE166F">
          <w:delText>s</w:delText>
        </w:r>
      </w:del>
      <w:r w:rsidRPr="00B222F8">
        <w:t xml:space="preserve"> an equal if not stronger role of NA. More wo</w:t>
      </w:r>
      <w:r w:rsidRPr="00DE166F">
        <w:t xml:space="preserve">rk is required to map NA antigenic changes and understand the possible interactions between HA and NA evolution. Further, glycosylation of HA can cause antigenic escape in large subsets of the human population, </w:t>
      </w:r>
      <w:del w:id="298" w:author="Katelyn Gostic" w:date="2019-06-20T10:03:00Z">
        <w:r w:rsidRPr="00DE166F" w:rsidDel="00AB3421">
          <w:delText xml:space="preserve">which </w:delText>
        </w:r>
      </w:del>
      <w:ins w:id="299" w:author="Katelyn Gostic" w:date="2019-06-20T10:03:00Z">
        <w:r w:rsidR="00AB3421" w:rsidRPr="00DE166F">
          <w:t xml:space="preserve">yet such </w:t>
        </w:r>
      </w:ins>
      <w:ins w:id="300" w:author="Katelyn Gostic" w:date="2019-06-21T15:46:00Z">
        <w:r w:rsidR="00B222F8">
          <w:t>posttranslational modifications</w:t>
        </w:r>
      </w:ins>
      <w:ins w:id="301" w:author="Katelyn Gostic" w:date="2019-06-20T10:03:00Z">
        <w:r w:rsidR="00AB3421" w:rsidRPr="00B222F8">
          <w:t xml:space="preserve"> </w:t>
        </w:r>
      </w:ins>
      <w:r w:rsidRPr="00B222F8">
        <w:t xml:space="preserve">may be perceived as neutral in existing antigenic maps </w:t>
      </w:r>
      <w:r w:rsidRPr="00B222F8">
        <w:fldChar w:fldCharType="begin"/>
      </w:r>
      <w:r w:rsidR="00B767FC" w:rsidRPr="00DE166F">
        <w:instrText xml:space="preserve"> ADDIN ZOTERO_ITEM CSL_CITATION {"citationID":"a1jc9jvl7dg","properties":{"formattedCitation":"(38,39)","plainCitation":"(38,39)","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Pr="00DE166F">
        <w:fldChar w:fldCharType="separate"/>
      </w:r>
      <w:r w:rsidR="00B767FC" w:rsidRPr="00B222F8">
        <w:t>(38,39)</w:t>
      </w:r>
      <w:r w:rsidRPr="00B222F8">
        <w:fldChar w:fldCharType="end"/>
      </w:r>
      <w:r w:rsidRPr="00B222F8">
        <w:t>. One epidemiologically impactful example of</w:t>
      </w:r>
      <w:r w:rsidRPr="009B1B56">
        <w:t xml:space="preserve"> incognito (unmapped) antigenic escape was observed during the 2013-2014 H1N1 epidemic </w:t>
      </w:r>
      <w:r w:rsidRPr="009B1B56">
        <w:fldChar w:fldCharType="begin"/>
      </w:r>
      <w:r w:rsidR="00B767FC">
        <w:instrText xml:space="preserve"> ADDIN ZOTERO_ITEM CSL_CITATION {"citationID":"U9WQozAt","properties":{"formattedCitation":"(38)","plainCitation":"(38)","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instrText>
      </w:r>
      <w:r w:rsidRPr="009B1B56">
        <w:fldChar w:fldCharType="separate"/>
      </w:r>
      <w:r w:rsidR="00B767FC">
        <w:rPr>
          <w:noProof/>
        </w:rPr>
        <w:t>(38)</w:t>
      </w:r>
      <w:r w:rsidRPr="009B1B56">
        <w:fldChar w:fldCharType="end"/>
      </w:r>
      <w:r w:rsidRPr="009B1B56">
        <w:t xml:space="preserve">. We speculate that a clearer relationship between epidemic age </w:t>
      </w:r>
      <w:r w:rsidRPr="009B1B56">
        <w:lastRenderedPageBreak/>
        <w:t xml:space="preserve">distribution and antigenic drift would emerge if antigenic distance measures were </w:t>
      </w:r>
      <w:del w:id="302" w:author="Katelyn Gostic" w:date="2019-06-19T14:43:00Z">
        <w:r w:rsidRPr="009B1B56" w:rsidDel="00D460CA">
          <w:delText>modified to</w:delText>
        </w:r>
      </w:del>
      <w:ins w:id="303" w:author="Katelyn Gostic" w:date="2019-06-19T14:43:00Z">
        <w:r w:rsidR="00D460CA">
          <w:t>able to</w:t>
        </w:r>
      </w:ins>
      <w:r w:rsidRPr="009B1B56">
        <w:t xml:space="preserve"> incorporate cohort-specific variation in immune history,</w:t>
      </w:r>
      <w:r w:rsidR="00A43976" w:rsidRPr="009B1B56">
        <w:t xml:space="preserve"> </w:t>
      </w:r>
      <w:r w:rsidRPr="009B1B56">
        <w:t xml:space="preserve">and impacts from multiple antigens. </w:t>
      </w:r>
    </w:p>
    <w:p w14:paraId="28248C4F" w14:textId="6FB2F1AB" w:rsidR="00A062FC" w:rsidRPr="009B1B56" w:rsidRDefault="00A062FC" w:rsidP="00A062FC">
      <w:r w:rsidRPr="009B1B56">
        <w:t>Our finding that within-subtype imprinting has much stronger impacts than broader, HA group-level imprinting is consistent with the clear impact of narrow</w:t>
      </w:r>
      <w:r w:rsidR="00A43976" w:rsidRPr="009B1B56">
        <w:t>, within-subtype</w:t>
      </w:r>
      <w:r w:rsidRPr="009B1B56">
        <w:t xml:space="preserve"> immunity on seasonal influenza’s evolutionary dynamics </w:t>
      </w:r>
      <w:r w:rsidRPr="009B1B56">
        <w:fldChar w:fldCharType="begin"/>
      </w:r>
      <w:r w:rsidR="00712CDB">
        <w:instrText xml:space="preserve"> ADDIN ZOTERO_ITEM CSL_CITATION {"citationID":"cz3MEbkY","properties":{"formattedCitation":"(22,27)","plainCitation":"(22,27)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Pr="009B1B56">
        <w:fldChar w:fldCharType="separate"/>
      </w:r>
      <w:r w:rsidR="00712CDB">
        <w:rPr>
          <w:color w:val="000000"/>
        </w:rPr>
        <w:t>(22,27)</w:t>
      </w:r>
      <w:r w:rsidRPr="009B1B56">
        <w:fldChar w:fldCharType="end"/>
      </w:r>
      <w:r w:rsidRPr="009B1B56">
        <w:t xml:space="preserve">. Still, given that </w:t>
      </w:r>
      <w:r w:rsidR="00A43976" w:rsidRPr="009B1B56">
        <w:t>within-subtype</w:t>
      </w:r>
      <w:r w:rsidRPr="009B1B56">
        <w:t xml:space="preserve"> immunity decays rapidly in the face of antigenic drift, it is striking that signatures of narrow, within-subtype imprinting protection persist across an entire human lifetime, and remain evident, even in the oldest cohorts. On average, H1N1 and H3N2 viruses drift by 0.62 and 1.01 antigenic units per year, respectively </w:t>
      </w:r>
      <w:r w:rsidRPr="009B1B56">
        <w:fldChar w:fldCharType="begin"/>
      </w:r>
      <w:r w:rsidR="00B767FC">
        <w:instrText xml:space="preserve"> ADDIN ZOTERO_ITEM CSL_CITATION {"citationID":"65Dsww1H","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9B1B56">
        <w:fldChar w:fldCharType="separate"/>
      </w:r>
      <w:r w:rsidR="00B767FC">
        <w:rPr>
          <w:noProof/>
        </w:rPr>
        <w:t>(35)</w:t>
      </w:r>
      <w:r w:rsidRPr="009B1B56">
        <w:fldChar w:fldCharType="end"/>
      </w:r>
      <w:r w:rsidRPr="009B1B56">
        <w:t xml:space="preserve">, which roughly corresponds to a two-fold drop in </w:t>
      </w:r>
      <w:r w:rsidR="00A43976" w:rsidRPr="009B1B56">
        <w:t>hemagglutination inhibition</w:t>
      </w:r>
      <w:r w:rsidRPr="009B1B56">
        <w:t xml:space="preserve"> titer for every 1.61, or 0.99 years of antigenic evolution between strains. Strains that circulated more than 14 years apart do not usually show measurable cross-protective </w:t>
      </w:r>
      <w:r w:rsidR="00A43976" w:rsidRPr="009B1B56">
        <w:t xml:space="preserve">hemagglutination inhibition </w:t>
      </w:r>
      <w:r w:rsidRPr="009B1B56">
        <w:t xml:space="preserve">titers </w:t>
      </w:r>
      <w:r w:rsidRPr="009B1B56">
        <w:fldChar w:fldCharType="begin"/>
      </w:r>
      <w:r w:rsidR="00B767FC">
        <w:instrText xml:space="preserve"> ADDIN ZOTERO_ITEM CSL_CITATION {"citationID":"9wM96rh8","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9B1B56">
        <w:fldChar w:fldCharType="separate"/>
      </w:r>
      <w:r w:rsidR="00B767FC">
        <w:rPr>
          <w:noProof/>
        </w:rPr>
        <w:t>(35)</w:t>
      </w:r>
      <w:r w:rsidRPr="009B1B56">
        <w:fldChar w:fldCharType="end"/>
      </w:r>
      <w:r w:rsidRPr="009B1B56">
        <w:t xml:space="preserve">. In this context, it is not obvious that narrow, </w:t>
      </w:r>
      <w:r w:rsidR="00A43976" w:rsidRPr="009B1B56">
        <w:t>within-subtype</w:t>
      </w:r>
      <w:r w:rsidRPr="009B1B56">
        <w:t xml:space="preserve"> influenza immunity primed in childhood should provide any meaningful protection after adolescence, let alone decades later in old age. However, we note that the serological assays used to map antigenic cross-reactivity measure serum antibodies are imperfect correlates of </w:t>
      </w:r>
      <w:r w:rsidRPr="009B1B56">
        <w:rPr>
          <w:i/>
          <w:iCs/>
        </w:rPr>
        <w:t>in</w:t>
      </w:r>
      <w:r w:rsidR="00594D2E" w:rsidRPr="009B1B56">
        <w:rPr>
          <w:i/>
          <w:iCs/>
        </w:rPr>
        <w:t xml:space="preserve"> </w:t>
      </w:r>
      <w:r w:rsidRPr="009B1B56">
        <w:rPr>
          <w:i/>
          <w:iCs/>
        </w:rPr>
        <w:t>vivo</w:t>
      </w:r>
      <w:r w:rsidRPr="009B1B56">
        <w:t xml:space="preserve"> protection, and do not capture effects from cellular immunity (especially from CD4+ T cells), or from other mechanisms of protection </w:t>
      </w:r>
      <w:r w:rsidRPr="009B1B56">
        <w:fldChar w:fldCharType="begin"/>
      </w:r>
      <w:r w:rsidR="00B767FC">
        <w:instrText xml:space="preserve"> ADDIN ZOTERO_ITEM CSL_CITATION {"citationID":"r3gjzRJI","properties":{"formattedCitation":"(19,30,40,41)","plainCitation":"(19,30,40,41)","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S."}],"issued":{"date-parts":[["2018",7,2]]}}},{"id":1266,"uris":["http://zotero.org/groups/2313999/items/GXW425TH"],"uri":["http://zotero.org/groups/2313999/items/GXW425TH"],"itemData":{"id":1266,"type":"article-journal","title":"Broadly neutralizing anti-influenza antibodies require Fc receptor engagement for in vivo protection","container-title":"The Journal of Clinical Investigation","page":"605-610","volume":"126","issue":"2","source":"www.jci.org","DOI":"10.1172/JCI84428","ISSN":"0021-9738","note":"PMID: 0","journalAbbreviation":"J Clin Invest","language":"en","author":[{"family":"DiLillo","given":"David J."},{"family":"Palese","given":"Peter"},{"family":"Wilson","given":"Patrick C."},{"family":"Ravetch","given":"Jeffrey V."}],"issued":{"date-parts":[["2016",2,1]]}}},{"id":1270,"uris":["http://zotero.org/groups/2313999/items/W5732TVN"],"uri":["http://zotero.org/groups/2313999/items/W5732TVN"],"itemData":{"id":1270,"type":"article-journal","title":"Both Neutralizing and Non-Neutralizing Human H7N9 Influenza Vaccine-Induced Monoclonal Antibodies Confer Protection","container-title":"Cell Host &amp; Microbe","page":"800-813","volume":"19","issue":"6","source":"ScienceDirect","abstract":"Summary\nPathogenic H7N9 avian influenza viruses continue to represent a public health concern, and several candidate vaccines are currently being developed. It is vital to assess if protective antibodies are induced following vaccination and to characterize the diversity of epitopes targeted. Here we characterized the binding and functional properties of twelve H7-reactive human antibodies induced by a candidate A/Anhui/1/2013 (H7N9) vaccine. Both neutralizing and non-neutralizing antibodies protected mice in vivo during passive transfer challenge experiments. Mapping the H7 hemagglutinin antigenic sites by generating escape mutant variants against the neutralizing antibodies identified unique epitopes on the head and stalk domains. Further, the broadly cross-reactive non-neutralizing antibodies generated in this study were protective through Fc-mediated effector cell recruitment. These findings reveal important properties of vaccine-induced antibodies and provide a better understanding of the human monoclonal antibody response to influenza in the context of vaccines.","DOI":"10.1016/j.chom.2016.05.014","ISSN":"1931-3128","journalAbbreviation":"Cell Host &amp; Microbe","author":[{"family":"Henry Dunand","given":"Carole J."},{"family":"Leon","given":"Paul E."},{"family":"Huang","given":"Min"},{"family":"Choi","given":"Angela"},{"family":"Chromikova","given":"Veronika"},{"family":"Ho","given":"Irvin Y."},{"family":"Tan","given":"Gene S."},{"family":"Cruz","given":"John"},{"family":"Hirsh","given":"Ariana"},{"family":"Zheng","given":"Nai-Ying"},{"family":"Mullarkey","given":"Caitlin E."},{"family":"Ennis","given":"Francis A."},{"family":"Terajima","given":"Masanori"},{"family":"Treanor","given":"John J."},{"family":"Topham","given":"David J."},{"family":"Subbarao","given":"Kanta"},{"family":"Palese","given":"Peter"},{"family":"Krammer","given":"Florian"},{"family":"Wilson","given":"Patrick C."}],"issued":{"date-parts":[["2016",6,8]]}}}],"schema":"https://github.com/citation-style-language/schema/raw/master/csl-citation.json"} </w:instrText>
      </w:r>
      <w:r w:rsidRPr="009B1B56">
        <w:fldChar w:fldCharType="separate"/>
      </w:r>
      <w:r w:rsidR="00B767FC">
        <w:rPr>
          <w:color w:val="000000"/>
        </w:rPr>
        <w:t>(19,30,40,41)</w:t>
      </w:r>
      <w:r w:rsidRPr="009B1B56">
        <w:fldChar w:fldCharType="end"/>
      </w:r>
      <w:r w:rsidRPr="009B1B56">
        <w:t xml:space="preserve">. </w:t>
      </w:r>
    </w:p>
    <w:p w14:paraId="1D278772" w14:textId="2A6FAADA" w:rsidR="00A062FC" w:rsidRPr="009B1B56" w:rsidRDefault="00A062FC" w:rsidP="00A062FC">
      <w:r w:rsidRPr="009B1B56">
        <w:t xml:space="preserve">Another potential explanation for the longevity of </w:t>
      </w:r>
      <w:r w:rsidR="00A43976" w:rsidRPr="009B1B56">
        <w:t>within-subtype</w:t>
      </w:r>
      <w:r w:rsidRPr="009B1B56">
        <w:t xml:space="preserve"> childhood imprinting protection is that imprinting to a particular HA or NA subtype builds strong memory of epitopes conserved among variants of the same subtype, but not across subtypes. Immunological studies show B cell memory shifts over time to focus on conserved influenza epitopes, as a lifetime of exposures to drifted H1N1 or H3N2 variants repeatedly back-boosts memory </w:t>
      </w:r>
      <w:del w:id="304" w:author="Katelyn Gostic" w:date="2019-06-19T14:45:00Z">
        <w:r w:rsidRPr="009B1B56" w:rsidDel="00D460CA">
          <w:delText>of unchanged epitopes</w:delText>
        </w:r>
      </w:del>
      <w:ins w:id="305" w:author="Katelyn Gostic" w:date="2019-06-19T14:45:00Z">
        <w:r w:rsidR="00D460CA">
          <w:t>epitopes held in common between past and current strains</w:t>
        </w:r>
      </w:ins>
      <w:r w:rsidRPr="009B1B56">
        <w:t xml:space="preserve"> </w:t>
      </w:r>
      <w:r w:rsidRPr="009B1B56">
        <w:fldChar w:fldCharType="begin"/>
      </w:r>
      <w:r w:rsidR="00712CDB">
        <w:instrText xml:space="preserve"> ADDIN ZOTERO_ITEM CSL_CITATION {"citationID":"S0BNqXJA","properties":{"formattedCitation":"(23,24)","plainCitation":"(23,24)","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Pr="009B1B56">
        <w:fldChar w:fldCharType="separate"/>
      </w:r>
      <w:r w:rsidR="00712CDB">
        <w:rPr>
          <w:color w:val="000000"/>
        </w:rPr>
        <w:t>(23,24)</w:t>
      </w:r>
      <w:r w:rsidRPr="009B1B56">
        <w:fldChar w:fldCharType="end"/>
      </w:r>
      <w:r w:rsidRPr="009B1B56">
        <w:t xml:space="preserve">. Another explanation supported by recent immunological data </w:t>
      </w:r>
      <w:r w:rsidRPr="009B1B56">
        <w:fldChar w:fldCharType="begin"/>
      </w:r>
      <w:r w:rsidR="00B767FC">
        <w:instrText xml:space="preserve"> ADDIN ZOTERO_ITEM CSL_CITATION {"citationID":"uWKmTevL","properties":{"formattedCitation":"(42)","plainCitation":"(42)","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r w:rsidRPr="009B1B56">
        <w:fldChar w:fldCharType="separate"/>
      </w:r>
      <w:r w:rsidR="00B767FC">
        <w:rPr>
          <w:noProof/>
        </w:rPr>
        <w:t>(42)</w:t>
      </w:r>
      <w:r w:rsidRPr="009B1B56">
        <w:fldChar w:fldCharType="end"/>
      </w:r>
      <w:r w:rsidRPr="009B1B56">
        <w:t xml:space="preserve">, is that the memory B cell clones developed during the first childhood influenza exposure later adapt via somatic hypermutation to </w:t>
      </w:r>
      <w:ins w:id="306" w:author="Katelyn Gostic" w:date="2019-06-19T14:45:00Z">
        <w:r w:rsidR="00D460CA">
          <w:t>“</w:t>
        </w:r>
      </w:ins>
      <w:r w:rsidRPr="009B1B56">
        <w:t>follow</w:t>
      </w:r>
      <w:ins w:id="307" w:author="Katelyn Gostic" w:date="2019-06-19T14:45:00Z">
        <w:r w:rsidR="00D460CA">
          <w:t>”</w:t>
        </w:r>
      </w:ins>
      <w:r w:rsidRPr="009B1B56">
        <w:t xml:space="preserve"> </w:t>
      </w:r>
      <w:del w:id="308" w:author="Katelyn Gostic" w:date="2019-06-19T14:45:00Z">
        <w:r w:rsidRPr="009B1B56" w:rsidDel="00D460CA">
          <w:delText xml:space="preserve">homosubtypic </w:delText>
        </w:r>
      </w:del>
      <w:r w:rsidRPr="009B1B56">
        <w:t xml:space="preserve">antigenic targets as they drift over time. Thus, childhood imprinting may provide preferential, lifelong protection against a particular HA or NA subtype by filling a child's memory B cell repertoire </w:t>
      </w:r>
      <w:r w:rsidRPr="009B1B56">
        <w:lastRenderedPageBreak/>
        <w:t xml:space="preserve">with clones that will serve in the future, not as final products but as prototypes that can be rapidly and effectively tailored to recognize drifted influenza strains of the same subtype. </w:t>
      </w:r>
    </w:p>
    <w:p w14:paraId="1083E49A" w14:textId="4C4FE7EB" w:rsidR="00A062FC" w:rsidRPr="009B1B56" w:rsidRDefault="00A062FC" w:rsidP="00A062FC">
      <w:r w:rsidRPr="009B1B56">
        <w:t>A third possibility is that signals of imprinting protection are anomalously strong in the current cohort of elderly adults</w:t>
      </w:r>
      <w:ins w:id="309" w:author="Katelyn Gostic" w:date="2019-06-19T14:46:00Z">
        <w:r w:rsidR="00D460CA">
          <w:t xml:space="preserve">, which is consistent with </w:t>
        </w:r>
      </w:ins>
      <w:ins w:id="310" w:author="Katelyn Gostic" w:date="2019-06-19T14:47:00Z">
        <w:r w:rsidR="00D460CA">
          <w:t>our</w:t>
        </w:r>
      </w:ins>
      <w:ins w:id="311" w:author="Katelyn Gostic" w:date="2019-06-19T14:46:00Z">
        <w:r w:rsidR="00D460CA">
          <w:t xml:space="preserve"> </w:t>
        </w:r>
      </w:ins>
      <w:ins w:id="312" w:author="Katelyn Gostic" w:date="2019-06-19T14:47:00Z">
        <w:r w:rsidR="00D460CA">
          <w:t>finding</w:t>
        </w:r>
      </w:ins>
      <w:ins w:id="313" w:author="Katelyn Gostic" w:date="2019-06-19T14:46:00Z">
        <w:r w:rsidR="00D460CA">
          <w:t xml:space="preserve"> that the estimated strength of imprinting protection against H1N1</w:t>
        </w:r>
      </w:ins>
      <w:ins w:id="314" w:author="Katelyn Gostic" w:date="2019-06-19T14:47:00Z">
        <w:r w:rsidR="00D460CA">
          <w:t xml:space="preserve"> is greater than that against H3N2</w:t>
        </w:r>
      </w:ins>
      <w:r w:rsidRPr="009B1B56">
        <w:t>. For nearly four decades, from 1918-1957, H1N1 persisted as the only strain circulating in humans. The oldest subjects in our data were born slightly after its emergence in 1918, and would not have encountered an influenza virus of any subtype but H1N1 until after age 30. Decades of early-life exposures to H1N1 variants may have reinforced and expanded the breadth of H1N1-specific immune memory in these oldest cohorts. But this strong protection against H1N1 seems to come at a cost; even after decades of seasonal H3N2 exposure, and vaccination, older cohorts have evidently failed to develop equally strong protection against H3N2. Antigenic similarity between H1N1 strains that circulated earlier in the 20</w:t>
      </w:r>
      <w:r w:rsidRPr="009B1B56">
        <w:rPr>
          <w:vertAlign w:val="superscript"/>
        </w:rPr>
        <w:t>th</w:t>
      </w:r>
      <w:r w:rsidRPr="009B1B56">
        <w:t xml:space="preserve"> century (which caused imprinting in older cohorts)</w:t>
      </w:r>
      <w:r w:rsidR="00627204" w:rsidRPr="009B1B56">
        <w:t>,</w:t>
      </w:r>
      <w:r w:rsidRPr="009B1B56">
        <w:t xml:space="preserve"> and modern H1N1 lineages that emerged in 1977 and in 2009, may also have amplified the strength and longevity of H1N1 protection in these cohorts </w:t>
      </w:r>
      <w:r w:rsidRPr="009B1B56">
        <w:fldChar w:fldCharType="begin"/>
      </w:r>
      <w:r w:rsidR="00B767FC">
        <w:instrText xml:space="preserve"> ADDIN ZOTERO_ITEM CSL_CITATION {"citationID":"a14ivm0js93","properties":{"formattedCitation":"(4,43)","plainCitation":"(4,43)","noteIndex":0},"citationItems":[{"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Kwik"}],"issued":{"date-parts":[["2015",9,1]]}}}],"schema":"https://github.com/citation-style-language/schema/raw/master/csl-citation.json"} </w:instrText>
      </w:r>
      <w:r w:rsidRPr="009B1B56">
        <w:fldChar w:fldCharType="separate"/>
      </w:r>
      <w:r w:rsidR="00B767FC">
        <w:t>(4,43)</w:t>
      </w:r>
      <w:r w:rsidRPr="009B1B56">
        <w:fldChar w:fldCharType="end"/>
      </w:r>
      <w:r w:rsidRPr="009B1B56">
        <w:t xml:space="preserve">. One additional consideration in this context is that HA group 1 antigens appear to induce narrower immune responses than structurally distinct HA group 2 antigens, which may be better able to induce cross-group responses </w:t>
      </w:r>
      <w:r w:rsidRPr="009B1B56">
        <w:fldChar w:fldCharType="begin"/>
      </w:r>
      <w:r w:rsidRPr="009B1B56">
        <w:instrText xml:space="preserve"> ADDIN ZOTERO_ITEM CSL_CITATION {"citationID":"uF9JnQVX","properties":{"formattedCitation":"(21)","plainCitation":"(21)","noteIndex":0},"citationItems":[{"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A."}],"issued":{"date-parts":[["2019",4,8]]}}}],"schema":"https://github.com/citation-style-language/schema/raw/master/csl-citation.json"} </w:instrText>
      </w:r>
      <w:r w:rsidRPr="009B1B56">
        <w:fldChar w:fldCharType="separate"/>
      </w:r>
      <w:r w:rsidRPr="009B1B56">
        <w:rPr>
          <w:noProof/>
        </w:rPr>
        <w:t>(21)</w:t>
      </w:r>
      <w:r w:rsidRPr="009B1B56">
        <w:fldChar w:fldCharType="end"/>
      </w:r>
      <w:r w:rsidRPr="009B1B56">
        <w:t xml:space="preserve">. Perhaps elderly cohorts imprinted to group 1 antigens have been trapped in narrower responses that offer exceptional protection against strains similar to that of first exposure but relatively poor adaptability to other subtypes. </w:t>
      </w:r>
    </w:p>
    <w:p w14:paraId="468E27D4" w14:textId="6D8D2D63" w:rsidR="00A062FC" w:rsidRPr="009B1B56" w:rsidRDefault="00A062FC" w:rsidP="00A062FC">
      <w:r w:rsidRPr="009B1B56">
        <w:t xml:space="preserve">Given that </w:t>
      </w:r>
      <w:r w:rsidR="00A43976" w:rsidRPr="009B1B56">
        <w:t>cohorts</w:t>
      </w:r>
      <w:r w:rsidRPr="009B1B56">
        <w:t xml:space="preserve"> born before 1977</w:t>
      </w:r>
      <w:r w:rsidR="00A43976" w:rsidRPr="009B1B56">
        <w:t xml:space="preserve"> </w:t>
      </w:r>
      <w:r w:rsidRPr="009B1B56">
        <w:t xml:space="preserve">have had much more varied early life exposures to both H1N1 and H3N2, it is unclear whether equally strong, subtype-specific biases in protection will persist when </w:t>
      </w:r>
      <w:del w:id="315" w:author="Katelyn Gostic" w:date="2019-06-24T11:30:00Z">
        <w:r w:rsidR="00A43976" w:rsidRPr="009B1B56" w:rsidDel="00DE166F">
          <w:delText>pre</w:delText>
        </w:r>
      </w:del>
      <w:ins w:id="316" w:author="Katelyn Gostic" w:date="2019-06-24T11:30:00Z">
        <w:r w:rsidR="00DE166F" w:rsidRPr="009B1B56">
          <w:t>p</w:t>
        </w:r>
        <w:r w:rsidR="00DE166F">
          <w:t>ost</w:t>
        </w:r>
      </w:ins>
      <w:r w:rsidR="00A43976" w:rsidRPr="009B1B56">
        <w:t>-1977 birth cohorts eventually become elderly</w:t>
      </w:r>
      <w:r w:rsidRPr="009B1B56">
        <w:t>. Determining whether strong, lifelong biases in immune protection are a general feature of imprinting, or specific to the current cohorts of elderly adults</w:t>
      </w:r>
      <w:r w:rsidR="00785F89" w:rsidRPr="009B1B56">
        <w:t>,</w:t>
      </w:r>
      <w:r w:rsidRPr="009B1B56">
        <w:t xml:space="preserve"> is necessary to project long-term shifts in influenza-related </w:t>
      </w:r>
      <w:ins w:id="317" w:author="Katelyn Gostic" w:date="2019-06-20T10:06:00Z">
        <w:r w:rsidR="00AB3421">
          <w:t xml:space="preserve">incidence, and possibly in </w:t>
        </w:r>
      </w:ins>
      <w:r w:rsidRPr="009B1B56">
        <w:t xml:space="preserve">mortality. The vast majority of influenza-related deaths occur in adults over age 65, and H3N2 </w:t>
      </w:r>
      <w:del w:id="318" w:author="Katelyn Gostic" w:date="2019-06-19T14:49:00Z">
        <w:r w:rsidRPr="009B1B56" w:rsidDel="00D460CA">
          <w:delText xml:space="preserve">currently </w:delText>
        </w:r>
      </w:del>
      <w:ins w:id="319" w:author="Katelyn Gostic" w:date="2019-06-19T14:49:00Z">
        <w:r w:rsidR="00D460CA">
          <w:t>has</w:t>
        </w:r>
        <w:r w:rsidR="00D460CA" w:rsidRPr="009B1B56">
          <w:t xml:space="preserve"> </w:t>
        </w:r>
      </w:ins>
      <w:r w:rsidRPr="009B1B56">
        <w:t>cause</w:t>
      </w:r>
      <w:ins w:id="320" w:author="Katelyn Gostic" w:date="2019-06-19T14:49:00Z">
        <w:r w:rsidR="00D460CA">
          <w:t>d</w:t>
        </w:r>
      </w:ins>
      <w:del w:id="321" w:author="Katelyn Gostic" w:date="2019-06-19T14:49:00Z">
        <w:r w:rsidRPr="009B1B56" w:rsidDel="00D460CA">
          <w:delText>s</w:delText>
        </w:r>
      </w:del>
      <w:r w:rsidRPr="009B1B56">
        <w:t xml:space="preserve"> many times the number of fatalities </w:t>
      </w:r>
      <w:ins w:id="322" w:author="Katelyn Gostic" w:date="2019-06-19T14:48:00Z">
        <w:r w:rsidR="00D460CA">
          <w:t xml:space="preserve">in high-risk elderly cohorts </w:t>
        </w:r>
      </w:ins>
      <w:r w:rsidRPr="009B1B56">
        <w:t xml:space="preserve">as </w:t>
      </w:r>
      <w:ins w:id="323" w:author="Katelyn Gostic" w:date="2019-06-19T14:49:00Z">
        <w:r w:rsidR="00D460CA">
          <w:t xml:space="preserve">seasonal H1N1 </w:t>
        </w:r>
      </w:ins>
      <w:ins w:id="324" w:author="Katelyn Gostic" w:date="2019-06-19T14:50:00Z">
        <w:r w:rsidR="00D460CA">
          <w:t xml:space="preserve">(this is true for H1N1 lineages that </w:t>
        </w:r>
        <w:r w:rsidR="00D460CA">
          <w:lastRenderedPageBreak/>
          <w:t>circulated both before and after 2009)</w:t>
        </w:r>
      </w:ins>
      <w:del w:id="325" w:author="Katelyn Gostic" w:date="2019-06-19T14:49:00Z">
        <w:r w:rsidRPr="009B1B56" w:rsidDel="00D460CA">
          <w:delText>H1N1</w:delText>
        </w:r>
      </w:del>
      <w:r w:rsidRPr="009B1B56">
        <w:t xml:space="preserve"> </w:t>
      </w:r>
      <w:r w:rsidRPr="009B1B56">
        <w:fldChar w:fldCharType="begin"/>
      </w:r>
      <w:r w:rsidR="00D460CA">
        <w:instrText xml:space="preserve"> ADDIN ZOTERO_ITEM CSL_CITATION {"citationID":"unPumaoL","properties":{"formattedCitation":"(12,26,44)","plainCitation":"(12,26,44)","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D460CA">
        <w:rPr>
          <w:noProof/>
        </w:rPr>
        <w:t>(12,26,44)</w:t>
      </w:r>
      <w:r w:rsidRPr="009B1B56">
        <w:fldChar w:fldCharType="end"/>
      </w:r>
      <w:r w:rsidRPr="009B1B56">
        <w:t xml:space="preserve">. These patterns may </w:t>
      </w:r>
      <w:del w:id="326" w:author="Katelyn Gostic" w:date="2019-06-24T11:31:00Z">
        <w:r w:rsidRPr="009B1B56" w:rsidDel="00DE166F">
          <w:delText>reflect intrinsic differences in virulence</w:delText>
        </w:r>
      </w:del>
      <w:ins w:id="327" w:author="Katelyn Gostic" w:date="2019-06-24T11:31:00Z">
        <w:r w:rsidR="00DE166F">
          <w:t>arise because H3N2 is intrinsically more virulent than H1N</w:t>
        </w:r>
      </w:ins>
      <w:ins w:id="328" w:author="Katelyn Gostic" w:date="2019-06-24T11:32:00Z">
        <w:r w:rsidR="00DE166F">
          <w:t>1</w:t>
        </w:r>
      </w:ins>
      <w:r w:rsidRPr="009B1B56">
        <w:t>, but we speculate that imprinting protection, which currently limits the incidence of clinically-attended H1N1 infection in the elderly, may also dramatically reduce H1N1-related mortality</w:t>
      </w:r>
      <w:r w:rsidR="00304721" w:rsidRPr="009B1B56">
        <w:t xml:space="preserve"> </w:t>
      </w:r>
      <w:ins w:id="329" w:author="Katelyn Gostic" w:date="2019-06-19T14:50:00Z">
        <w:r w:rsidR="00D460CA">
          <w:t xml:space="preserve">in </w:t>
        </w:r>
      </w:ins>
      <w:ins w:id="330" w:author="Katelyn Gostic" w:date="2019-06-24T11:31:00Z">
        <w:r w:rsidR="00DE166F">
          <w:t>the cohorts at greatest risk</w:t>
        </w:r>
      </w:ins>
      <w:del w:id="331" w:author="Katelyn Gostic" w:date="2019-06-19T14:50:00Z">
        <w:r w:rsidR="00304721" w:rsidRPr="009B1B56" w:rsidDel="00D460CA">
          <w:delText>at present</w:delText>
        </w:r>
      </w:del>
      <w:r w:rsidRPr="009B1B56">
        <w:t xml:space="preserve">. In the future, cohorts imprinted to H2N2 (born c. 1950-1968) will become elderly, and their imprinting protection will act instead against seasonal H3N2 (via NA subtype-level imprinting), or against no seasonal strains (via HA subtype-level imprinting). </w:t>
      </w:r>
      <w:r w:rsidR="00A43976" w:rsidRPr="009B1B56">
        <w:t>I</w:t>
      </w:r>
      <w:r w:rsidRPr="009B1B56">
        <w:t xml:space="preserve">f future elderly cohorts continue to show strong subtype-specific biases from imprinting, our results would corroborate the idea that mortality from H1N1 may increase in the future </w:t>
      </w:r>
      <w:r w:rsidRPr="009B1B56">
        <w:fldChar w:fldCharType="begin"/>
      </w:r>
      <w:r w:rsidRPr="009B1B56">
        <w:instrText xml:space="preserve"> ADDIN ZOTERO_ITEM CSL_CITATION {"citationID":"qebiDSiF","properties":{"formattedCitation":"(8,12)","plainCitation":"(8,12)","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Pr="009B1B56">
        <w:rPr>
          <w:noProof/>
        </w:rPr>
        <w:t>(8,12)</w:t>
      </w:r>
      <w:r w:rsidRPr="009B1B56">
        <w:fldChar w:fldCharType="end"/>
      </w:r>
      <w:r w:rsidRPr="009B1B56">
        <w:t xml:space="preserve"> as protection in the elderly shifts toward other subtypes. On the other hand, </w:t>
      </w:r>
      <w:r w:rsidR="00A43976" w:rsidRPr="009B1B56">
        <w:t>future generations</w:t>
      </w:r>
      <w:r w:rsidRPr="009B1B56">
        <w:t xml:space="preserve"> of elderly adults may show a greater ability to act as immunological generalists, with effective defenses against multiple influenza subtypes.</w:t>
      </w:r>
    </w:p>
    <w:p w14:paraId="17401201" w14:textId="2281A1A1" w:rsidR="004836EE" w:rsidRPr="009B1B56" w:rsidRDefault="004836EE" w:rsidP="00F3405B">
      <w:del w:id="332" w:author="Katelyn Gostic" w:date="2019-06-19T14:58:00Z">
        <w:r w:rsidRPr="009B1B56" w:rsidDel="00F3405B">
          <w:delText xml:space="preserve">Overall, differences between age distributions of infection caused by H1N1 or H3N2 were much more pronounced in the ADHS data than in the INSIGHT data. Differences between the datasets may arise due to geographic variation in influenza’s epidemiology; the INSIGHT data were collected across five continents, whereas all the ADHS data came from a single US state. </w:delText>
        </w:r>
      </w:del>
      <w:ins w:id="333" w:author="Katelyn Gostic" w:date="2019-06-19T14:58:00Z">
        <w:r w:rsidR="00F3405B">
          <w:t>One limitation of this study was t</w:t>
        </w:r>
      </w:ins>
      <w:ins w:id="334" w:author="Katelyn Gostic" w:date="2019-06-19T14:59:00Z">
        <w:r w:rsidR="00F3405B">
          <w:t xml:space="preserve">hat we could not model the impact of seasonal influenza vaccination explicitly, as the vaccination status of subjects in the ADHS data was unknown. </w:t>
        </w:r>
      </w:ins>
      <w:ins w:id="335" w:author="Katelyn Gostic" w:date="2019-06-19T15:24:00Z">
        <w:r w:rsidR="00CD6101">
          <w:t xml:space="preserve">We note that the influenza vaccine </w:t>
        </w:r>
      </w:ins>
      <w:ins w:id="336" w:author="Katelyn Gostic" w:date="2019-06-19T15:25:00Z">
        <w:r w:rsidR="00CD6101">
          <w:t xml:space="preserve">contains both an H1N1 and H3N2 strain, and so on average, influenza vaccination should </w:t>
        </w:r>
      </w:ins>
      <w:ins w:id="337" w:author="Katelyn Gostic" w:date="2019-06-19T15:26:00Z">
        <w:r w:rsidR="00CD6101">
          <w:t xml:space="preserve">protect individuals </w:t>
        </w:r>
      </w:ins>
      <w:ins w:id="338" w:author="Katelyn Gostic" w:date="2019-06-24T11:33:00Z">
        <w:r w:rsidR="00DE166F">
          <w:t>similarly</w:t>
        </w:r>
      </w:ins>
      <w:ins w:id="339" w:author="Katelyn Gostic" w:date="2019-06-19T15:26:00Z">
        <w:r w:rsidR="00CD6101">
          <w:t xml:space="preserve"> against both </w:t>
        </w:r>
      </w:ins>
      <w:ins w:id="340" w:author="Katelyn Gostic" w:date="2019-06-19T15:49:00Z">
        <w:r w:rsidR="00F557E7">
          <w:t>subtypes</w:t>
        </w:r>
      </w:ins>
      <w:ins w:id="341" w:author="Katelyn Gostic" w:date="2019-06-19T15:26:00Z">
        <w:r w:rsidR="00CD6101">
          <w:t xml:space="preserve">. However, we also </w:t>
        </w:r>
      </w:ins>
      <w:ins w:id="342" w:author="Katelyn Gostic" w:date="2019-06-19T16:00:00Z">
        <w:r w:rsidR="00F557E7">
          <w:t>acknowledge</w:t>
        </w:r>
      </w:ins>
      <w:ins w:id="343" w:author="Katelyn Gostic" w:date="2019-06-19T15:26:00Z">
        <w:r w:rsidR="00CD6101">
          <w:t xml:space="preserve"> that influenza vaccine effectiveness </w:t>
        </w:r>
      </w:ins>
      <w:ins w:id="344" w:author="Katelyn Gostic" w:date="2019-06-19T15:29:00Z">
        <w:r w:rsidR="00CD6101">
          <w:t>varies</w:t>
        </w:r>
      </w:ins>
      <w:ins w:id="345" w:author="Katelyn Gostic" w:date="2019-06-19T15:27:00Z">
        <w:r w:rsidR="00CD6101">
          <w:t xml:space="preserve"> by season, age group, and subtype, </w:t>
        </w:r>
      </w:ins>
      <w:ins w:id="346" w:author="Katelyn Gostic" w:date="2019-06-19T15:29:00Z">
        <w:r w:rsidR="00CD6101">
          <w:t>in ways that are poorly understood and difficult to measure</w:t>
        </w:r>
      </w:ins>
      <w:ins w:id="347" w:author="Katelyn Gostic" w:date="2019-06-19T15:51:00Z">
        <w:r w:rsidR="00F557E7">
          <w:t xml:space="preserve"> </w:t>
        </w:r>
        <w:r w:rsidR="00F557E7">
          <w:fldChar w:fldCharType="begin"/>
        </w:r>
        <w:r w:rsidR="00F557E7">
          <w:instrText xml:space="preserve"> ADDIN ZOTERO_ITEM CSL_CITATION {"citationID":"jFunK7Ce","properties":{"formattedCitation":"(45)","plainCitation":"(45)","noteIndex":0},"citationItems":[{"id":1325,"uris":["http://zotero.org/groups/2313999/items/DP5CHGA6"],"uri":["http://zotero.org/groups/2313999/items/DP5CHGA6"],"itemData":{"id":1325,"type":"article-journal","title":"Immune History and Influenza Vaccine Effectiveness","container-title":"Vaccines","page":"28","volume":"6","issue":"2","source":"www.mdpi.com","abstract":"The imperfect effectiveness of seasonal influenza vaccines is often blamed on antigenic mismatch, but even when the match appears good, effectiveness can be surprisingly low. Seasonal influenza vaccines also stand out for their variable effectiveness by age group from year to year and by recent vaccination status. These patterns suggest a role for immune history in influenza vaccine effectiveness, but inference is complicated by uncertainty about the contributions of bias to the estimates themselves. In this review, we describe unexpected patterns in the effectiveness of seasonal influenza vaccination and explain how these patterns might arise as consequences of study design, the dynamics of immune memory, or both. Resolving this uncertainty could lead to improvements in vaccination strategy, including the use of universal vaccines in experienced populations, and the evaluation of vaccine efficacy against influenza and other antigenically variable pathogens.","DOI":"10.3390/vaccines6020028","language":"en","author":[{"family":"Lewnard","given":"Joseph A."},{"family":"Cobey","given":"Sarah"}],"issued":{"date-parts":[["2018",6]]}}}],"schema":"https://github.com/citation-style-language/schema/raw/master/csl-citation.json"} </w:instrText>
        </w:r>
      </w:ins>
      <w:r w:rsidR="00F557E7">
        <w:fldChar w:fldCharType="separate"/>
      </w:r>
      <w:ins w:id="348" w:author="Katelyn Gostic" w:date="2019-06-19T15:51:00Z">
        <w:r w:rsidR="00F557E7">
          <w:rPr>
            <w:noProof/>
          </w:rPr>
          <w:t>(45)</w:t>
        </w:r>
        <w:r w:rsidR="00F557E7">
          <w:fldChar w:fldCharType="end"/>
        </w:r>
      </w:ins>
      <w:ins w:id="349" w:author="Katelyn Gostic" w:date="2019-06-19T15:29:00Z">
        <w:r w:rsidR="00CD6101">
          <w:t xml:space="preserve">. </w:t>
        </w:r>
      </w:ins>
      <w:ins w:id="350" w:author="Katelyn Gostic" w:date="2019-06-19T15:49:00Z">
        <w:r w:rsidR="00F557E7">
          <w:t>These</w:t>
        </w:r>
      </w:ins>
      <w:ins w:id="351" w:author="Katelyn Gostic" w:date="2019-06-19T15:27:00Z">
        <w:r w:rsidR="00CD6101">
          <w:t xml:space="preserve"> asynchronous</w:t>
        </w:r>
      </w:ins>
      <w:ins w:id="352" w:author="Katelyn Gostic" w:date="2019-06-19T15:57:00Z">
        <w:r w:rsidR="00F557E7">
          <w:t xml:space="preserve"> and multi-dimensional</w:t>
        </w:r>
      </w:ins>
      <w:ins w:id="353" w:author="Katelyn Gostic" w:date="2019-06-19T15:27:00Z">
        <w:r w:rsidR="00CD6101">
          <w:t xml:space="preserve"> shifts in vaccine effectiveness </w:t>
        </w:r>
      </w:ins>
      <w:ins w:id="354" w:author="Katelyn Gostic" w:date="2019-06-19T15:28:00Z">
        <w:r w:rsidR="00CD6101">
          <w:t>may</w:t>
        </w:r>
      </w:ins>
      <w:ins w:id="355" w:author="Katelyn Gostic" w:date="2019-06-19T15:50:00Z">
        <w:r w:rsidR="00F557E7">
          <w:t xml:space="preserve"> </w:t>
        </w:r>
      </w:ins>
      <w:ins w:id="356" w:author="Katelyn Gostic" w:date="2019-06-20T10:07:00Z">
        <w:r w:rsidR="00AB3421">
          <w:t>contribute to</w:t>
        </w:r>
      </w:ins>
      <w:ins w:id="357" w:author="Katelyn Gostic" w:date="2019-06-19T15:55:00Z">
        <w:r w:rsidR="00F557E7">
          <w:t xml:space="preserve"> </w:t>
        </w:r>
      </w:ins>
      <w:ins w:id="358" w:author="Katelyn Gostic" w:date="2019-06-19T15:51:00Z">
        <w:r w:rsidR="00F557E7">
          <w:t>variability in H1N1 and H3N2’s age distributions across influenza seasons</w:t>
        </w:r>
      </w:ins>
      <w:ins w:id="359" w:author="Katelyn Gostic" w:date="2019-06-19T15:50:00Z">
        <w:r w:rsidR="00F557E7">
          <w:t>.</w:t>
        </w:r>
      </w:ins>
      <w:del w:id="360" w:author="Katelyn Gostic" w:date="2019-06-19T15:51:00Z">
        <w:r w:rsidRPr="009B1B56" w:rsidDel="00F557E7">
          <w:delText xml:space="preserve">Climatic or demographic characteristics, or high rates of influenza vaccination </w:delText>
        </w:r>
        <w:r w:rsidRPr="009B1B56" w:rsidDel="00F557E7">
          <w:fldChar w:fldCharType="begin"/>
        </w:r>
      </w:del>
      <w:del w:id="361" w:author="Katelyn Gostic" w:date="2019-06-19T12:52:00Z">
        <w:r w:rsidR="00012B52" w:rsidRPr="009B1B56" w:rsidDel="00FA4207">
          <w:delInstrText xml:space="preserve"> ADDIN ZOTERO_ITEM CSL_CITATION {"citationID":"OOK6eo2H","properties":{"formattedCitation":"(46,47)","plainCitation":"(46,47)","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delInstrText>
        </w:r>
      </w:del>
      <w:del w:id="362" w:author="Katelyn Gostic" w:date="2019-06-19T15:51:00Z">
        <w:r w:rsidRPr="009B1B56" w:rsidDel="00F557E7">
          <w:fldChar w:fldCharType="separate"/>
        </w:r>
      </w:del>
      <w:del w:id="363" w:author="Katelyn Gostic" w:date="2019-06-19T12:52:00Z">
        <w:r w:rsidR="00012B52" w:rsidRPr="00B767FC" w:rsidDel="00FA4207">
          <w:rPr>
            <w:noProof/>
          </w:rPr>
          <w:delText>(46,47)</w:delText>
        </w:r>
      </w:del>
      <w:del w:id="364" w:author="Katelyn Gostic" w:date="2019-06-19T15:51:00Z">
        <w:r w:rsidRPr="009B1B56" w:rsidDel="00F557E7">
          <w:fldChar w:fldCharType="end"/>
        </w:r>
        <w:r w:rsidRPr="009B1B56" w:rsidDel="00F557E7">
          <w:delText>, may magnify subtype-specific differences in age distribution within the United States. It is noteworthy that within the INSIGHT data, the subset of cases observed in the United States showed more dramatic differences in age distribution than data collected in many other countries (</w:delText>
        </w:r>
        <w:r w:rsidRPr="009B1B56" w:rsidDel="00F557E7">
          <w:rPr>
            <w:rStyle w:val="SubtitleChar"/>
          </w:rPr>
          <w:delText>Fig. 3</w:delText>
        </w:r>
        <w:r w:rsidRPr="009B1B56" w:rsidDel="00F557E7">
          <w:delText xml:space="preserve">). Similarly, apparent differences between H1N1 and H3N2’s age distributions were greater in the United States than in Europe in one previous study </w:delText>
        </w:r>
        <w:r w:rsidRPr="009B1B56" w:rsidDel="00F557E7">
          <w:fldChar w:fldCharType="begin"/>
        </w:r>
        <w:r w:rsidR="00C21CB5" w:rsidRPr="009B1B56" w:rsidDel="00F557E7">
          <w:delInstrText xml:space="preserve"> ADDIN ZOTERO_ITEM CSL_CITATION {"citationID":"jdsqpBcW","properties":{"formattedCitation":"(13)","plainCitation":"(13)","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delInstrText>
        </w:r>
        <w:r w:rsidRPr="009B1B56" w:rsidDel="00F557E7">
          <w:fldChar w:fldCharType="separate"/>
        </w:r>
        <w:r w:rsidR="00C21CB5" w:rsidRPr="009B1B56" w:rsidDel="00F557E7">
          <w:rPr>
            <w:noProof/>
          </w:rPr>
          <w:delText>(13)</w:delText>
        </w:r>
        <w:r w:rsidRPr="009B1B56" w:rsidDel="00F557E7">
          <w:fldChar w:fldCharType="end"/>
        </w:r>
        <w:r w:rsidRPr="009B1B56" w:rsidDel="00F557E7">
          <w:delText xml:space="preserve">. </w:delText>
        </w:r>
      </w:del>
    </w:p>
    <w:p w14:paraId="0FFF7992" w14:textId="2C103A8E" w:rsidR="004836EE" w:rsidRPr="009B1B56" w:rsidDel="00F557E7" w:rsidRDefault="004836EE" w:rsidP="004836EE">
      <w:pPr>
        <w:rPr>
          <w:del w:id="365" w:author="Katelyn Gostic" w:date="2019-06-19T15:56:00Z"/>
        </w:rPr>
      </w:pPr>
      <w:del w:id="366" w:author="Katelyn Gostic" w:date="2019-06-19T15:56:00Z">
        <w:r w:rsidRPr="009B1B56" w:rsidDel="00F557E7">
          <w:delText>Differences in age-specific sampling probably also contributed to differences between the datasets. The INSIGHT study did not enroll children, and did not capture severe, hospitalized cases, which occur disproportionately in older adults. A dearth of enrolled cases in the youngest and oldest age groups may have dampened the signal of subtype-specific differences in risk in the INSIGHT data (</w:delText>
        </w:r>
        <w:r w:rsidRPr="009B1B56" w:rsidDel="00F557E7">
          <w:rPr>
            <w:rStyle w:val="SubtitleChar"/>
          </w:rPr>
          <w:delText>Fig. S1</w:delText>
        </w:r>
        <w:r w:rsidRPr="009B1B56" w:rsidDel="00F557E7">
          <w:delText xml:space="preserve">). To illustrate </w:delText>
        </w:r>
        <w:r w:rsidR="00012B52" w:rsidRPr="009B1B56" w:rsidDel="00F557E7">
          <w:delText xml:space="preserve">the effects of </w:delText>
        </w:r>
        <w:r w:rsidRPr="009B1B56" w:rsidDel="00F557E7">
          <w:delText>age-specific sampling, we subsampled the ADHS data to match the sample size and age distribution of all confirmed influenza A cases from the INSIGHT study. Filtering the ADHS data in this way made differences in age-specific risk from H1N1 and H3N2 appear much smaller (</w:delText>
        </w:r>
        <w:r w:rsidRPr="009B1B56" w:rsidDel="00F557E7">
          <w:rPr>
            <w:rStyle w:val="SubtitleChar"/>
          </w:rPr>
          <w:delText>Fig. S1D</w:delText>
        </w:r>
        <w:r w:rsidRPr="009B1B56" w:rsidDel="00F557E7">
          <w:delText>).</w:delText>
        </w:r>
      </w:del>
    </w:p>
    <w:p w14:paraId="0E3C9FFA" w14:textId="4790D9C7" w:rsidR="004836EE" w:rsidRPr="009B1B56" w:rsidRDefault="004836EE" w:rsidP="004836EE">
      <w:del w:id="367" w:author="Katelyn Gostic" w:date="2019-06-19T16:01:00Z">
        <w:r w:rsidRPr="009B1B56" w:rsidDel="006E09A5">
          <w:delText xml:space="preserve">The potential for age-specific sampling biases to erode or magnify the signal of imprinting effects highlights some limitations of existing epidemiological surveillance data, which in turn limited this study’s scope of inference. The largest, long-term epidemiological data sets on influenza come from massive, global surveillance efforts. But due to practical and economic constraints, these data are often collected opportunistically, with uneven sampling efforts over time and across age groups, and rarely shared denominator data. Furthermore, while some aspects of surveillance data are already shared publicly by WHO </w:delText>
        </w:r>
        <w:r w:rsidRPr="009B1B56" w:rsidDel="006E09A5">
          <w:fldChar w:fldCharType="begin"/>
        </w:r>
      </w:del>
      <w:del w:id="368" w:author="Katelyn Gostic" w:date="2019-06-19T12:52:00Z">
        <w:r w:rsidR="00012B52" w:rsidRPr="009B1B56" w:rsidDel="00FA4207">
          <w:delInstrText xml:space="preserve"> ADDIN ZOTERO_ITEM CSL_CITATION {"citationID":"movzAnP6","properties":{"formattedCitation":"(48)","plainCitation":"(48)","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delInstrText>
        </w:r>
      </w:del>
      <w:del w:id="369" w:author="Katelyn Gostic" w:date="2019-06-19T16:01:00Z">
        <w:r w:rsidRPr="009B1B56" w:rsidDel="006E09A5">
          <w:fldChar w:fldCharType="separate"/>
        </w:r>
      </w:del>
      <w:del w:id="370" w:author="Katelyn Gostic" w:date="2019-06-19T12:52:00Z">
        <w:r w:rsidR="00012B52" w:rsidRPr="00F557E7" w:rsidDel="00FA4207">
          <w:rPr>
            <w:noProof/>
          </w:rPr>
          <w:delText>(48)</w:delText>
        </w:r>
      </w:del>
      <w:del w:id="371" w:author="Katelyn Gostic" w:date="2019-06-19T16:01:00Z">
        <w:r w:rsidRPr="009B1B56" w:rsidDel="006E09A5">
          <w:fldChar w:fldCharType="end"/>
        </w:r>
        <w:r w:rsidRPr="009B1B56" w:rsidDel="006E09A5">
          <w:delText xml:space="preserve">, and by the US CDC </w:delText>
        </w:r>
        <w:r w:rsidRPr="009B1B56" w:rsidDel="006E09A5">
          <w:fldChar w:fldCharType="begin"/>
        </w:r>
      </w:del>
      <w:del w:id="372" w:author="Katelyn Gostic" w:date="2019-06-19T12:52:00Z">
        <w:r w:rsidR="00012B52" w:rsidRPr="009B1B56" w:rsidDel="00FA4207">
          <w:delInstrText xml:space="preserve"> ADDIN ZOTERO_ITEM CSL_CITATION {"citationID":"V4WaCHGl","properties":{"formattedCitation":"(49)","plainCitation":"(49)","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delInstrText>
        </w:r>
      </w:del>
      <w:del w:id="373" w:author="Katelyn Gostic" w:date="2019-06-19T16:01:00Z">
        <w:r w:rsidRPr="009B1B56" w:rsidDel="006E09A5">
          <w:fldChar w:fldCharType="separate"/>
        </w:r>
      </w:del>
      <w:del w:id="374" w:author="Katelyn Gostic" w:date="2019-06-19T12:52:00Z">
        <w:r w:rsidR="00012B52" w:rsidRPr="00F557E7" w:rsidDel="00FA4207">
          <w:rPr>
            <w:noProof/>
          </w:rPr>
          <w:delText>(49)</w:delText>
        </w:r>
      </w:del>
      <w:del w:id="375" w:author="Katelyn Gostic" w:date="2019-06-19T16:01:00Z">
        <w:r w:rsidRPr="009B1B56" w:rsidDel="006E09A5">
          <w:fldChar w:fldCharType="end"/>
        </w:r>
        <w:r w:rsidRPr="009B1B56" w:rsidDel="006E09A5">
          <w:delText xml:space="preserve">, data on patient ages is obscured by aggregation into broad age categories. </w:delText>
        </w:r>
      </w:del>
      <w:ins w:id="376" w:author="Katelyn Gostic" w:date="2019-06-19T16:01:00Z">
        <w:r w:rsidR="006E09A5">
          <w:t xml:space="preserve">Another limitation of this study was the low number of confirmed cases available in the pre-2009 era. </w:t>
        </w:r>
      </w:ins>
      <w:ins w:id="377" w:author="Katelyn Gostic" w:date="2019-06-19T16:02:00Z">
        <w:r w:rsidR="006E09A5">
          <w:t xml:space="preserve"> </w:t>
        </w:r>
      </w:ins>
      <w:ins w:id="378" w:author="Katelyn Gostic" w:date="2019-06-19T16:06:00Z">
        <w:r w:rsidR="006E09A5">
          <w:t xml:space="preserve">To separate age-specific risk effects from birth year-specific cohort effects, the greatest power will come from large data sets collected </w:t>
        </w:r>
      </w:ins>
      <w:ins w:id="379" w:author="Katelyn Gostic" w:date="2019-06-19T16:07:00Z">
        <w:r w:rsidR="006E09A5">
          <w:t>continuously</w:t>
        </w:r>
      </w:ins>
      <w:ins w:id="380" w:author="Katelyn Gostic" w:date="2019-06-19T16:06:00Z">
        <w:r w:rsidR="006E09A5">
          <w:t xml:space="preserve"> </w:t>
        </w:r>
      </w:ins>
      <w:ins w:id="381" w:author="Katelyn Gostic" w:date="2019-06-20T10:08:00Z">
        <w:r w:rsidR="003B5F3D">
          <w:t>over</w:t>
        </w:r>
      </w:ins>
      <w:ins w:id="382" w:author="Katelyn Gostic" w:date="2019-06-19T16:07:00Z">
        <w:r w:rsidR="006E09A5">
          <w:t xml:space="preserve"> decades, so that individual birth cohorts </w:t>
        </w:r>
      </w:ins>
      <w:ins w:id="383" w:author="Katelyn Gostic" w:date="2019-06-24T11:33:00Z">
        <w:r w:rsidR="00DE166F">
          <w:t>can be followed as they become considerably older</w:t>
        </w:r>
      </w:ins>
      <w:ins w:id="384" w:author="Katelyn Gostic" w:date="2019-06-19T16:03:00Z">
        <w:r w:rsidR="006E09A5">
          <w:t xml:space="preserve">. </w:t>
        </w:r>
      </w:ins>
      <w:del w:id="385" w:author="Katelyn Gostic" w:date="2019-06-19T15:56:00Z">
        <w:r w:rsidRPr="009B1B56" w:rsidDel="00F557E7">
          <w:delText xml:space="preserve">Focused clinical studies like INSIGHT can yield more extensive information on individual medical histories and on sampling denominators, but such clinical data sets </w:delText>
        </w:r>
        <w:r w:rsidR="0069449C" w:rsidRPr="009B1B56" w:rsidDel="00F557E7">
          <w:delText xml:space="preserve">typically </w:delText>
        </w:r>
        <w:r w:rsidRPr="009B1B56" w:rsidDel="00F557E7">
          <w:delText xml:space="preserve">contain </w:delText>
        </w:r>
        <w:r w:rsidR="0069449C" w:rsidRPr="009B1B56" w:rsidDel="00F557E7">
          <w:delText xml:space="preserve">far </w:delText>
        </w:r>
        <w:r w:rsidRPr="009B1B56" w:rsidDel="00F557E7">
          <w:delText xml:space="preserve">fewer cases than state or country-wide surveillance data, and may not sample all age groups. Arguably, only epidemiological surveillance provides enough confirmed cases to characterize epidemic age distributions with precision across multiple countries and influenza seasons. </w:delText>
        </w:r>
      </w:del>
      <w:r w:rsidRPr="009B1B56">
        <w:t xml:space="preserve">We emphatically echo earlier calls </w:t>
      </w:r>
      <w:r w:rsidRPr="009B1B56">
        <w:fldChar w:fldCharType="begin"/>
      </w:r>
      <w:r w:rsidR="00F557E7">
        <w:instrText xml:space="preserve"> ADDIN ZOTERO_ITEM CSL_CITATION {"citationID":"HVWtnKkU","properties":{"formattedCitation":"(48)","plainCitation":"(48)","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Pr="009B1B56">
        <w:fldChar w:fldCharType="separate"/>
      </w:r>
      <w:r w:rsidR="00F557E7">
        <w:rPr>
          <w:noProof/>
        </w:rPr>
        <w:t>(48)</w:t>
      </w:r>
      <w:r w:rsidRPr="009B1B56">
        <w:fldChar w:fldCharType="end"/>
      </w:r>
      <w:r w:rsidRPr="009B1B56">
        <w:t xml:space="preserve"> for more systematic sharing of single year-of-age in influenza surveillance data, standardization of sampling effort, and reporting of age-specific denominators, which could </w:t>
      </w:r>
      <w:r w:rsidR="00D87B0A" w:rsidRPr="009B1B56">
        <w:t xml:space="preserve">substantially boost </w:t>
      </w:r>
      <w:r w:rsidRPr="009B1B56">
        <w:t>the scientific community’s ability to link influenza's genetic and antigenic properties with epidemiological outcomes.</w:t>
      </w:r>
    </w:p>
    <w:p w14:paraId="311711EB" w14:textId="2044424B" w:rsidR="004836EE" w:rsidRDefault="004836EE" w:rsidP="009A11DF">
      <w:pPr>
        <w:rPr>
          <w:ins w:id="386" w:author="Katelyn Gostic" w:date="2019-06-19T16:09:00Z"/>
        </w:rPr>
      </w:pPr>
      <w:r w:rsidRPr="009B1B56">
        <w:lastRenderedPageBreak/>
        <w:t xml:space="preserve">Altogether, this analysis confirms that observed differences in the birth year-specific impacts of H1N1 and H3N2 are indeed </w:t>
      </w:r>
      <w:r w:rsidR="00012B52" w:rsidRPr="009B1B56">
        <w:t>shaped</w:t>
      </w:r>
      <w:r w:rsidRPr="009B1B56">
        <w:t xml:space="preserve"> by cohort-specific differences in childhood imprinting </w:t>
      </w:r>
      <w:r w:rsidRPr="009B1B56">
        <w:fldChar w:fldCharType="begin"/>
      </w:r>
      <w:r w:rsidR="00F557E7">
        <w:instrText xml:space="preserve"> ADDIN ZOTERO_ITEM CSL_CITATION {"citationID":"bnYmkCLe","properties":{"formattedCitation":"(8,11,12,49)","plainCitation":"(8,11,12,49)","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F557E7">
        <w:rPr>
          <w:noProof/>
        </w:rPr>
        <w:t>(8,11,12,49)</w:t>
      </w:r>
      <w:r w:rsidRPr="009B1B56">
        <w:fldChar w:fldCharType="end"/>
      </w:r>
      <w:r w:rsidR="00A062FC" w:rsidRPr="009B1B56">
        <w:t xml:space="preserve">. The finding that such imprinting acts at the narrow, HA or NA subtype-level against seasonal influenza facilitates prediction of the future epidemiological impact of specific seasonal subtypes in high-risk elderly cohorts. </w:t>
      </w:r>
      <w:r w:rsidR="00781621" w:rsidRPr="009B1B56">
        <w:t>T</w:t>
      </w:r>
      <w:r w:rsidR="00A062FC" w:rsidRPr="009B1B56">
        <w:t xml:space="preserve">he lack of support for broader, HA group-level imprinting effects highlights the difficulty of </w:t>
      </w:r>
      <w:r w:rsidR="00012B52" w:rsidRPr="009B1B56">
        <w:t>deploying</w:t>
      </w:r>
      <w:r w:rsidR="00A062FC" w:rsidRPr="009B1B56">
        <w:t xml:space="preserve"> broadly protective </w:t>
      </w:r>
      <w:r w:rsidR="00012B52" w:rsidRPr="009B1B56">
        <w:t xml:space="preserve">memory </w:t>
      </w:r>
      <w:r w:rsidR="00A062FC" w:rsidRPr="009B1B56">
        <w:t xml:space="preserve">B cell responses against familiar, seasonal strains. Overall, these findings further our understanding of how serological antigenic seniority translates to functional immune protection, and shapes cohort-specific risk during epidemics. The fact that elderly cohorts show relatively weak immune protection against H3N2, even after living through decades of seasonal exposure to or vaccination against H3N2, suggests that antibody responses acquired in adulthood do not provide the same strength of immune protection as responses primed in childhood. </w:t>
      </w:r>
      <w:del w:id="387" w:author="Katelyn Gostic" w:date="2019-06-20T10:10:00Z">
        <w:r w:rsidR="00A062FC" w:rsidRPr="009B1B56" w:rsidDel="003B5F3D">
          <w:delText xml:space="preserve">These findings </w:delText>
        </w:r>
        <w:r w:rsidR="00012B52" w:rsidRPr="009B1B56" w:rsidDel="003B5F3D">
          <w:delText>suggest</w:delText>
        </w:r>
        <w:r w:rsidR="00A062FC" w:rsidRPr="009B1B56" w:rsidDel="003B5F3D">
          <w:delText xml:space="preserve"> that </w:delText>
        </w:r>
        <w:r w:rsidR="00781621" w:rsidRPr="009B1B56" w:rsidDel="003B5F3D">
          <w:delText>antibody responses acquired in adulthood from</w:delText>
        </w:r>
        <w:r w:rsidR="00A062FC" w:rsidRPr="009B1B56" w:rsidDel="003B5F3D">
          <w:delText xml:space="preserve"> back-boosting of </w:delText>
        </w:r>
        <w:r w:rsidR="00781621" w:rsidRPr="009B1B56" w:rsidDel="003B5F3D">
          <w:delText>existing memory B cells do not provide the same strength of protection as</w:delText>
        </w:r>
        <w:r w:rsidR="00A062FC" w:rsidRPr="009B1B56" w:rsidDel="003B5F3D">
          <w:delText xml:space="preserve"> </w:delText>
        </w:r>
        <w:r w:rsidR="00781621" w:rsidRPr="009B1B56" w:rsidDel="003B5F3D">
          <w:delText xml:space="preserve">true, </w:delText>
        </w:r>
        <w:r w:rsidR="00A062FC" w:rsidRPr="009B1B56" w:rsidDel="003B5F3D">
          <w:rPr>
            <w:i/>
          </w:rPr>
          <w:delText xml:space="preserve">de novo </w:delText>
        </w:r>
        <w:r w:rsidR="00A062FC" w:rsidRPr="009B1B56" w:rsidDel="003B5F3D">
          <w:delText xml:space="preserve">responses. </w:delText>
        </w:r>
      </w:del>
      <w:r w:rsidR="00A062FC" w:rsidRPr="009B1B56">
        <w:t>It remains to be seen whether the strong, lifelong immunological biases observed in elderly cohorts within this study are an intrinsic feature of childhood imprinting, or whether these biases have become u</w:t>
      </w:r>
      <w:r w:rsidR="00012B52" w:rsidRPr="009B1B56">
        <w:t>nu</w:t>
      </w:r>
      <w:r w:rsidR="00A062FC" w:rsidRPr="009B1B56">
        <w:t>sually entrenched in the current cohort of elderly adults</w:t>
      </w:r>
      <w:r w:rsidR="00012B52" w:rsidRPr="009B1B56">
        <w:t>, due to the prolonged dominance of H1N1 circulation across the first half of the 20</w:t>
      </w:r>
      <w:r w:rsidR="00012B52" w:rsidRPr="009B1B56">
        <w:rPr>
          <w:vertAlign w:val="superscript"/>
        </w:rPr>
        <w:t>th</w:t>
      </w:r>
      <w:r w:rsidR="00012B52" w:rsidRPr="009B1B56">
        <w:t xml:space="preserve"> century</w:t>
      </w:r>
      <w:r w:rsidR="00A062FC" w:rsidRPr="009B1B56">
        <w:t>.</w:t>
      </w:r>
      <w:del w:id="388" w:author="Katelyn Gostic" w:date="2019-06-19T16:09:00Z">
        <w:r w:rsidR="00A062FC" w:rsidRPr="009B1B56" w:rsidDel="006E09A5">
          <w:delText xml:space="preserve"> </w:delText>
        </w:r>
      </w:del>
    </w:p>
    <w:p w14:paraId="1254DE8C" w14:textId="77777777" w:rsidR="006E09A5" w:rsidRPr="009B1B56" w:rsidRDefault="006E09A5" w:rsidP="009A11DF"/>
    <w:p w14:paraId="5D172509" w14:textId="77777777" w:rsidR="004836EE" w:rsidRPr="009B1B56" w:rsidRDefault="004836EE" w:rsidP="004836EE">
      <w:pPr>
        <w:pStyle w:val="Heading1"/>
      </w:pPr>
      <w:r w:rsidRPr="009B1B56">
        <w:t>Methods</w:t>
      </w:r>
    </w:p>
    <w:p w14:paraId="5BF4A63E" w14:textId="1DF8259B" w:rsidR="004836EE" w:rsidRPr="009B1B56" w:rsidDel="00FA4207" w:rsidRDefault="004836EE" w:rsidP="004836EE">
      <w:pPr>
        <w:pStyle w:val="Heading2"/>
        <w:rPr>
          <w:del w:id="389" w:author="Katelyn Gostic" w:date="2019-06-19T12:51:00Z"/>
        </w:rPr>
      </w:pPr>
      <w:del w:id="390" w:author="Katelyn Gostic" w:date="2019-06-19T12:51:00Z">
        <w:r w:rsidRPr="009B1B56" w:rsidDel="00FA4207">
          <w:delText>Data inclusion criteria</w:delText>
        </w:r>
      </w:del>
    </w:p>
    <w:p w14:paraId="2471906A" w14:textId="2DEB5E12" w:rsidR="00D67C6C" w:rsidRPr="009B1B56" w:rsidDel="00FA4207" w:rsidRDefault="00D67C6C" w:rsidP="00D67C6C">
      <w:pPr>
        <w:rPr>
          <w:del w:id="391" w:author="Katelyn Gostic" w:date="2019-06-19T12:49:00Z"/>
        </w:rPr>
      </w:pPr>
      <w:del w:id="392" w:author="Katelyn Gostic" w:date="2019-06-19T12:49:00Z">
        <w:r w:rsidRPr="009B1B56" w:rsidDel="00FA4207">
          <w:delText xml:space="preserve">Following CDC standards, ADHS defines the influenza season as epidemiological week 40 (around early October) through week 39 of the following year </w:delText>
        </w:r>
        <w:r w:rsidRPr="009B1B56" w:rsidDel="00FA4207">
          <w:fldChar w:fldCharType="begin"/>
        </w:r>
      </w:del>
      <w:del w:id="393" w:author="Katelyn Gostic" w:date="2019-06-19T12:16:00Z">
        <w:r w:rsidR="00012B52" w:rsidRPr="009B1B56" w:rsidDel="00712CDB">
          <w:delInstrText xml:space="preserve"> ADDIN ZOTERO_ITEM CSL_CITATION {"citationID":"e1y1Jnhr","properties":{"formattedCitation":"(53)","plainCitation":"(53)","noteIndex":0},"citationItems":[{"id":1310,"uris":["http://zotero.org/groups/2313999/items/4ENCJ8UC"],"uri":["http://zotero.org/groups/2313999/items/4ENCJ8UC"],"itemData":{"id":1310,"type":"article","title":"MMWR Week Fact Sheet","URL":"https://wwwn.cdc.gov/nndss/document/MMWR_Week_overview.pdf","author":[{"literal":"National Notifiable Diseases Surveillance System, Division of Health Informatics and Surveillance, National Center for Surveillance, Epidemiology and Laboratory Services"}],"accessed":{"date-parts":[["2019",5,23]]}}}],"schema":"https://github.com/citation-style-language/schema/raw/master/csl-citation.json"} </w:delInstrText>
        </w:r>
      </w:del>
      <w:del w:id="394" w:author="Katelyn Gostic" w:date="2019-06-19T12:49:00Z">
        <w:r w:rsidRPr="009B1B56" w:rsidDel="00FA4207">
          <w:fldChar w:fldCharType="separate"/>
        </w:r>
      </w:del>
      <w:del w:id="395" w:author="Katelyn Gostic" w:date="2019-06-19T12:16:00Z">
        <w:r w:rsidR="00012B52" w:rsidRPr="00712CDB" w:rsidDel="00712CDB">
          <w:rPr>
            <w:noProof/>
          </w:rPr>
          <w:delText>(53)</w:delText>
        </w:r>
      </w:del>
      <w:del w:id="396" w:author="Katelyn Gostic" w:date="2019-06-19T12:49:00Z">
        <w:r w:rsidRPr="009B1B56" w:rsidDel="00FA4207">
          <w:fldChar w:fldCharType="end"/>
        </w:r>
        <w:r w:rsidRPr="009B1B56" w:rsidDel="00FA4207">
          <w:delText xml:space="preserve">. </w:delText>
        </w:r>
      </w:del>
      <w:del w:id="397" w:author="Katelyn Gostic" w:date="2019-06-19T12:44:00Z">
        <w:r w:rsidRPr="009B1B56" w:rsidDel="007A485E">
          <w:delText xml:space="preserve">To facilitate comparison between data sets, we defined INSIGHT cases enrolled from Oct-May as part of the Northern Hemisphere influenza season, and cases enrolled from June-Sept as part of the Southern Hemisphere season. </w:delText>
        </w:r>
      </w:del>
    </w:p>
    <w:p w14:paraId="4910CFF1" w14:textId="09275966" w:rsidR="00D67C6C" w:rsidRPr="009B1B56" w:rsidDel="00FA4207" w:rsidRDefault="00D67C6C" w:rsidP="00FA4207">
      <w:pPr>
        <w:ind w:firstLine="0"/>
        <w:rPr>
          <w:del w:id="398" w:author="Katelyn Gostic" w:date="2019-06-19T12:48:00Z"/>
        </w:rPr>
        <w:pPrChange w:id="399" w:author="Katelyn Gostic" w:date="2019-06-19T12:49:00Z">
          <w:pPr/>
        </w:pPrChange>
      </w:pPr>
      <w:del w:id="400" w:author="Katelyn Gostic" w:date="2019-06-19T12:45:00Z">
        <w:r w:rsidRPr="009B1B56" w:rsidDel="007A485E">
          <w:delText>In the ADHS data, the</w:delText>
        </w:r>
      </w:del>
      <w:del w:id="401" w:author="Katelyn Gostic" w:date="2019-06-19T12:49:00Z">
        <w:r w:rsidRPr="009B1B56" w:rsidDel="00FA4207">
          <w:delText xml:space="preserve"> 2008-2009 and 2009-2010 influenza seasons</w:delText>
        </w:r>
      </w:del>
      <w:del w:id="402" w:author="Katelyn Gostic" w:date="2019-06-19T12:45:00Z">
        <w:r w:rsidRPr="009B1B56" w:rsidDel="007A485E">
          <w:delText xml:space="preserve"> were excluded from our analysis </w:delText>
        </w:r>
      </w:del>
      <w:del w:id="403" w:author="Katelyn Gostic" w:date="2019-06-19T12:46:00Z">
        <w:r w:rsidRPr="009B1B56" w:rsidDel="007A485E">
          <w:delText>because these seasons</w:delText>
        </w:r>
      </w:del>
      <w:del w:id="404" w:author="Katelyn Gostic" w:date="2019-06-19T12:49:00Z">
        <w:r w:rsidRPr="009B1B56" w:rsidDel="00FA4207">
          <w:delText xml:space="preserve"> spanned the first and second wave, respectively, of the 2009 H1N1 pandemic. </w:delText>
        </w:r>
      </w:del>
      <w:del w:id="405" w:author="Katelyn Gostic" w:date="2019-06-19T12:44:00Z">
        <w:r w:rsidRPr="009B1B56" w:rsidDel="007A485E">
          <w:delText>We excluded INSIGHT data from the 2009-2010 Northern Hemisphere season, and the 2010 Southern hemisphere influenza season, which spanned the second pandemic wave in each hemisphere.</w:delText>
        </w:r>
      </w:del>
    </w:p>
    <w:p w14:paraId="46D321FA" w14:textId="23F03DA0" w:rsidR="002D6343" w:rsidRPr="009B1B56" w:rsidDel="00FA4207" w:rsidRDefault="00D67C6C" w:rsidP="00FA4207">
      <w:pPr>
        <w:rPr>
          <w:del w:id="406" w:author="Katelyn Gostic" w:date="2019-06-19T12:49:00Z"/>
        </w:rPr>
        <w:pPrChange w:id="407" w:author="Katelyn Gostic" w:date="2019-06-19T12:49:00Z">
          <w:pPr/>
        </w:pPrChange>
      </w:pPr>
      <w:del w:id="408" w:author="Katelyn Gostic" w:date="2019-06-19T12:49:00Z">
        <w:r w:rsidRPr="009B1B56" w:rsidDel="00FA4207">
          <w:delText xml:space="preserve">Additionally, </w:delText>
        </w:r>
      </w:del>
      <w:del w:id="409" w:author="Katelyn Gostic" w:date="2019-06-19T12:44:00Z">
        <w:r w:rsidRPr="009B1B56" w:rsidDel="007A485E">
          <w:delText>f</w:delText>
        </w:r>
        <w:r w:rsidR="004836EE" w:rsidRPr="009B1B56" w:rsidDel="007A485E">
          <w:delText xml:space="preserve">rom the ADHS data, </w:delText>
        </w:r>
      </w:del>
      <w:del w:id="410" w:author="Katelyn Gostic" w:date="2019-06-19T12:49:00Z">
        <w:r w:rsidR="004836EE" w:rsidRPr="009B1B56" w:rsidDel="00FA4207">
          <w:delText xml:space="preserve">we excluded 58 cases with birth years before 1918 (whose imprinting status could not be inferred unambiguously), and one case whose year of birth was </w:delText>
        </w:r>
        <w:r w:rsidRPr="009B1B56" w:rsidDel="00FA4207">
          <w:delText>recorded in error</w:delText>
        </w:r>
        <w:r w:rsidR="004836EE" w:rsidRPr="009B1B56" w:rsidDel="00FA4207">
          <w:delText xml:space="preserve">. </w:delText>
        </w:r>
      </w:del>
      <w:del w:id="411" w:author="Katelyn Gostic" w:date="2019-06-19T12:44:00Z">
        <w:r w:rsidR="009A11DF" w:rsidRPr="009B1B56" w:rsidDel="007A485E">
          <w:delText>From</w:delText>
        </w:r>
        <w:r w:rsidR="004836EE" w:rsidRPr="009B1B56" w:rsidDel="007A485E">
          <w:delText xml:space="preserve"> the INSIGHT data, we excluded 94 cases with missing information in any of five key categories: age, date of enrollment, vaccination, underlying conditions and antiviral treatment. We excluded an additional 7 cases that fell outside the focal age range of 18-90, and 3 cases whose infecting subtype could not be unambiguously identified due to coinfection.</w:delText>
        </w:r>
        <w:r w:rsidR="002D6343" w:rsidRPr="009B1B56" w:rsidDel="007A485E">
          <w:delText xml:space="preserve"> </w:delText>
        </w:r>
      </w:del>
    </w:p>
    <w:p w14:paraId="69CB6CCE" w14:textId="53C7635B" w:rsidR="004836EE" w:rsidRPr="009B1B56" w:rsidDel="00FA4207" w:rsidRDefault="004836EE" w:rsidP="004836EE">
      <w:pPr>
        <w:rPr>
          <w:del w:id="412" w:author="Katelyn Gostic" w:date="2019-06-19T12:51:00Z"/>
        </w:rPr>
      </w:pPr>
    </w:p>
    <w:p w14:paraId="3C1A08FB" w14:textId="77777777" w:rsidR="004836EE" w:rsidRPr="009B1B56" w:rsidRDefault="004836EE" w:rsidP="004836EE">
      <w:pPr>
        <w:pStyle w:val="Heading2"/>
      </w:pPr>
      <w:r w:rsidRPr="009B1B56">
        <w:t>Estimation of age from birth year in ADHS data</w:t>
      </w:r>
    </w:p>
    <w:p w14:paraId="4DD75F79" w14:textId="3118ABC4" w:rsidR="004836EE" w:rsidRPr="009B1B56" w:rsidRDefault="004836EE" w:rsidP="004836EE">
      <w:r w:rsidRPr="009B1B56">
        <w:t xml:space="preserve">The ADHS data contained three variables, influenza season, birth year and confirmed subtype. For most cases, birth year was extracted directly from the reported date of birth in patient medical records, but age was not known. </w:t>
      </w:r>
      <w:del w:id="413" w:author="Katelyn Gostic" w:date="2019-06-20T10:10:00Z">
        <w:r w:rsidRPr="009B1B56" w:rsidDel="003B5F3D">
          <w:delText>To fit age-specific risk curves to the ADHS data, w</w:delText>
        </w:r>
      </w:del>
      <w:ins w:id="414" w:author="Katelyn Gostic" w:date="2019-06-20T10:10:00Z">
        <w:r w:rsidR="003B5F3D">
          <w:t>W</w:t>
        </w:r>
      </w:ins>
      <w:r w:rsidRPr="009B1B56">
        <w:t xml:space="preserve">e estimated patient age at the time case observation using the formula [year of observation]-[birth year]. To ensure that the minimum estimated age was 0, the second year in the influenza season of case observation was considered the calendar year of observation (e.g. 2013 for the 2012-2013 season). </w:t>
      </w:r>
    </w:p>
    <w:p w14:paraId="5A767A13" w14:textId="77777777" w:rsidR="004836EE" w:rsidRPr="009B1B56" w:rsidDel="004A7534" w:rsidRDefault="004836EE" w:rsidP="004836EE">
      <w:pPr>
        <w:rPr>
          <w:del w:id="415" w:author="Katelyn Gostic" w:date="2019-06-19T16:15:00Z"/>
        </w:rPr>
      </w:pPr>
    </w:p>
    <w:p w14:paraId="0E3611EF" w14:textId="1B9CF3B8" w:rsidR="004836EE" w:rsidRPr="009B1B56" w:rsidDel="004A7534" w:rsidRDefault="004836EE" w:rsidP="004A7534">
      <w:pPr>
        <w:pStyle w:val="Heading2"/>
        <w:rPr>
          <w:del w:id="416" w:author="Katelyn Gostic" w:date="2019-06-19T16:15:00Z"/>
        </w:rPr>
        <w:pPrChange w:id="417" w:author="Katelyn Gostic" w:date="2019-06-19T16:15:00Z">
          <w:pPr>
            <w:pStyle w:val="Heading2"/>
          </w:pPr>
        </w:pPrChange>
      </w:pPr>
      <w:del w:id="418" w:author="Katelyn Gostic" w:date="2019-06-19T16:15:00Z">
        <w:r w:rsidRPr="009B1B56" w:rsidDel="004A7534">
          <w:delText>Estimation of birth year from age in the INSIGHT data</w:delText>
        </w:r>
      </w:del>
    </w:p>
    <w:p w14:paraId="4B5AA7EF" w14:textId="2231AA41" w:rsidR="004836EE" w:rsidRPr="009B1B56" w:rsidDel="004A7534" w:rsidRDefault="004836EE" w:rsidP="00DE166F">
      <w:pPr>
        <w:ind w:firstLine="0"/>
        <w:rPr>
          <w:del w:id="419" w:author="Katelyn Gostic" w:date="2019-06-19T16:15:00Z"/>
        </w:rPr>
      </w:pPr>
      <w:del w:id="420" w:author="Katelyn Gostic" w:date="2019-06-19T16:15:00Z">
        <w:r w:rsidRPr="009B1B56" w:rsidDel="004A7534">
          <w:delText xml:space="preserve">The INSIGHT data contained patient age, and date of case enrollment, but not birth year. We estimated birth year using a method that took advantage of precise dates of case enrollment. The simplest calculation of birth year is (observation year)-(age), but this approximation is slightly biased, as cases observed earlier in the year (e.g. in January) are less likely to have passed a birthday in the current calendar year. As shown in </w:delText>
        </w:r>
        <w:r w:rsidRPr="009B1B56" w:rsidDel="004A7534">
          <w:rPr>
            <w:rStyle w:val="SubtitleChar"/>
          </w:rPr>
          <w:delText>Fig. S8</w:delText>
        </w:r>
        <w:r w:rsidRPr="009B1B56" w:rsidDel="004A7534">
          <w:delText>, we 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delText>
        </w:r>
      </w:del>
    </w:p>
    <w:p w14:paraId="6FE958CF" w14:textId="239550E2" w:rsidR="004836EE" w:rsidRPr="009B1B56" w:rsidDel="004A7534" w:rsidRDefault="004836EE" w:rsidP="00DE166F">
      <w:pPr>
        <w:ind w:firstLine="0"/>
        <w:rPr>
          <w:del w:id="421" w:author="Katelyn Gostic" w:date="2019-06-19T16:15:00Z"/>
        </w:rPr>
      </w:pPr>
      <m:oMath>
        <m:r>
          <w:del w:id="422" w:author="Katelyn Gostic" w:date="2019-06-19T16:15:00Z">
            <w:rPr>
              <w:rFonts w:ascii="Cambria Math" w:hAnsi="Cambria Math"/>
            </w:rPr>
            <m:t>p</m:t>
          </w:del>
        </m:r>
        <m:d>
          <m:dPr>
            <m:ctrlPr>
              <w:del w:id="423" w:author="Katelyn Gostic" w:date="2019-06-19T16:15:00Z">
                <w:rPr>
                  <w:rFonts w:ascii="Cambria Math" w:hAnsi="Cambria Math"/>
                  <w:i/>
                </w:rPr>
              </w:del>
            </m:ctrlPr>
          </m:dPr>
          <m:e>
            <m:r>
              <w:del w:id="424" w:author="Katelyn Gostic" w:date="2019-06-19T16:15:00Z">
                <w:rPr>
                  <w:rFonts w:ascii="Cambria Math" w:hAnsi="Cambria Math"/>
                </w:rPr>
                <m:t>birth year</m:t>
              </w:del>
            </m:r>
          </m:e>
        </m:d>
        <m:r>
          <w:del w:id="425" w:author="Katelyn Gostic" w:date="2019-06-19T16:15:00Z">
            <w:rPr>
              <w:rFonts w:ascii="Cambria Math" w:hAnsi="Cambria Math"/>
            </w:rPr>
            <m:t>=</m:t>
          </w:del>
        </m:r>
        <m:d>
          <m:dPr>
            <m:begChr m:val="{"/>
            <m:endChr m:val="}"/>
            <m:ctrlPr>
              <w:del w:id="426" w:author="Katelyn Gostic" w:date="2019-06-19T16:15:00Z">
                <w:rPr>
                  <w:rFonts w:ascii="Cambria Math" w:hAnsi="Cambria Math"/>
                  <w:i/>
                </w:rPr>
              </w:del>
            </m:ctrlPr>
          </m:dPr>
          <m:e>
            <m:m>
              <m:mPr>
                <m:mcs>
                  <m:mc>
                    <m:mcPr>
                      <m:count m:val="2"/>
                      <m:mcJc m:val="center"/>
                    </m:mcPr>
                  </m:mc>
                </m:mcs>
                <m:ctrlPr>
                  <w:del w:id="427" w:author="Katelyn Gostic" w:date="2019-06-19T16:15:00Z">
                    <w:rPr>
                      <w:rFonts w:ascii="Cambria Math" w:hAnsi="Cambria Math"/>
                      <w:i/>
                    </w:rPr>
                  </w:del>
                </m:ctrlPr>
              </m:mPr>
              <m:mr>
                <m:e>
                  <m:r>
                    <w:del w:id="428" w:author="Katelyn Gostic" w:date="2019-06-19T16:15:00Z">
                      <w:rPr>
                        <w:rFonts w:ascii="Cambria Math" w:hAnsi="Cambria Math"/>
                      </w:rPr>
                      <m:t>0.0625</m:t>
                    </w:del>
                  </m:r>
                </m:e>
                <m:e>
                  <m:r>
                    <w:del w:id="429" w:author="Katelyn Gostic" w:date="2019-06-19T16:15:00Z">
                      <w:rPr>
                        <w:rFonts w:ascii="Cambria Math" w:hAnsi="Cambria Math"/>
                      </w:rPr>
                      <m:t>observation year-age-1</m:t>
                    </w:del>
                  </m:r>
                </m:e>
              </m:mr>
              <m:mr>
                <m:e>
                  <m:r>
                    <w:del w:id="430" w:author="Katelyn Gostic" w:date="2019-06-19T16:15:00Z">
                      <w:rPr>
                        <w:rFonts w:ascii="Cambria Math" w:hAnsi="Cambria Math"/>
                      </w:rPr>
                      <m:t>0.875</m:t>
                    </w:del>
                  </m:r>
                </m:e>
                <m:e>
                  <m:r>
                    <w:del w:id="431" w:author="Katelyn Gostic" w:date="2019-06-19T16:15:00Z">
                      <w:rPr>
                        <w:rFonts w:ascii="Cambria Math" w:hAnsi="Cambria Math"/>
                      </w:rPr>
                      <m:t>observation year-age</m:t>
                    </w:del>
                  </m:r>
                </m:e>
              </m:mr>
              <m:mr>
                <m:e>
                  <m:r>
                    <w:del w:id="432" w:author="Katelyn Gostic" w:date="2019-06-19T16:15:00Z">
                      <w:rPr>
                        <w:rFonts w:ascii="Cambria Math" w:hAnsi="Cambria Math"/>
                      </w:rPr>
                      <m:t>0.0625</m:t>
                    </w:del>
                  </m:r>
                </m:e>
                <m:e>
                  <m:r>
                    <w:del w:id="433" w:author="Katelyn Gostic" w:date="2019-06-19T16:15:00Z">
                      <w:rPr>
                        <w:rFonts w:ascii="Cambria Math" w:hAnsi="Cambria Math"/>
                      </w:rPr>
                      <m:t>observation year-age+1</m:t>
                    </w:del>
                  </m:r>
                </m:e>
              </m:mr>
            </m:m>
          </m:e>
        </m:d>
      </m:oMath>
      <w:del w:id="434" w:author="Katelyn Gostic" w:date="2019-06-19T16:15:00Z">
        <w:r w:rsidRPr="009B1B56" w:rsidDel="004A7534">
          <w:delText xml:space="preserve"> </w:delText>
        </w:r>
        <w:r w:rsidRPr="009B1B56" w:rsidDel="004A7534">
          <w:tab/>
        </w:r>
        <w:r w:rsidRPr="009B1B56" w:rsidDel="004A7534">
          <w:tab/>
        </w:r>
        <w:r w:rsidRPr="009B1B56" w:rsidDel="004A7534">
          <w:tab/>
        </w:r>
        <w:r w:rsidRPr="009B1B56" w:rsidDel="004A7534">
          <w:tab/>
        </w:r>
        <w:r w:rsidRPr="009B1B56" w:rsidDel="004A7534">
          <w:rPr>
            <w:b/>
          </w:rPr>
          <w:delText>1</w:delText>
        </w:r>
      </w:del>
    </w:p>
    <w:p w14:paraId="6600E6FF" w14:textId="29869AE1" w:rsidR="004836EE" w:rsidRPr="009B1B56" w:rsidDel="004A7534" w:rsidRDefault="004836EE" w:rsidP="00DE166F">
      <w:pPr>
        <w:ind w:firstLine="0"/>
        <w:rPr>
          <w:del w:id="435" w:author="Katelyn Gostic" w:date="2019-06-19T16:15:00Z"/>
        </w:rPr>
      </w:pPr>
      <w:del w:id="436" w:author="Katelyn Gostic" w:date="2019-06-19T16:15:00Z">
        <w:r w:rsidRPr="009B1B56" w:rsidDel="004A7534">
          <w:delText>Cases observed during months of the Southern Hemisphere had different probabilities:</w:delText>
        </w:r>
      </w:del>
    </w:p>
    <w:p w14:paraId="4BAAB0C2" w14:textId="3756D6EB" w:rsidR="004836EE" w:rsidRPr="009B1B56" w:rsidDel="004A7534" w:rsidRDefault="004836EE" w:rsidP="00DE166F">
      <w:pPr>
        <w:ind w:firstLine="0"/>
        <w:rPr>
          <w:del w:id="437" w:author="Katelyn Gostic" w:date="2019-06-19T16:15:00Z"/>
        </w:rPr>
      </w:pPr>
      <m:oMath>
        <m:r>
          <w:del w:id="438" w:author="Katelyn Gostic" w:date="2019-06-19T16:15:00Z">
            <w:rPr>
              <w:rFonts w:ascii="Cambria Math" w:hAnsi="Cambria Math"/>
            </w:rPr>
            <m:t>p</m:t>
          </w:del>
        </m:r>
        <m:d>
          <m:dPr>
            <m:ctrlPr>
              <w:del w:id="439" w:author="Katelyn Gostic" w:date="2019-06-19T16:15:00Z">
                <w:rPr>
                  <w:rFonts w:ascii="Cambria Math" w:hAnsi="Cambria Math"/>
                  <w:i/>
                </w:rPr>
              </w:del>
            </m:ctrlPr>
          </m:dPr>
          <m:e>
            <m:r>
              <w:del w:id="440" w:author="Katelyn Gostic" w:date="2019-06-19T16:15:00Z">
                <w:rPr>
                  <w:rFonts w:ascii="Cambria Math" w:hAnsi="Cambria Math"/>
                </w:rPr>
                <m:t>birth year</m:t>
              </w:del>
            </m:r>
          </m:e>
        </m:d>
        <m:r>
          <w:del w:id="441" w:author="Katelyn Gostic" w:date="2019-06-19T16:15:00Z">
            <w:rPr>
              <w:rFonts w:ascii="Cambria Math" w:hAnsi="Cambria Math"/>
            </w:rPr>
            <m:t>=</m:t>
          </w:del>
        </m:r>
        <m:d>
          <m:dPr>
            <m:begChr m:val="{"/>
            <m:endChr m:val="}"/>
            <m:ctrlPr>
              <w:del w:id="442" w:author="Katelyn Gostic" w:date="2019-06-19T16:15:00Z">
                <w:rPr>
                  <w:rFonts w:ascii="Cambria Math" w:hAnsi="Cambria Math"/>
                  <w:i/>
                </w:rPr>
              </w:del>
            </m:ctrlPr>
          </m:dPr>
          <m:e>
            <m:m>
              <m:mPr>
                <m:mcs>
                  <m:mc>
                    <m:mcPr>
                      <m:count m:val="2"/>
                      <m:mcJc m:val="center"/>
                    </m:mcPr>
                  </m:mc>
                </m:mcs>
                <m:ctrlPr>
                  <w:del w:id="443" w:author="Katelyn Gostic" w:date="2019-06-19T16:15:00Z">
                    <w:rPr>
                      <w:rFonts w:ascii="Cambria Math" w:hAnsi="Cambria Math"/>
                      <w:i/>
                    </w:rPr>
                  </w:del>
                </m:ctrlPr>
              </m:mPr>
              <m:mr>
                <m:e>
                  <m:r>
                    <w:del w:id="444" w:author="Katelyn Gostic" w:date="2019-06-19T16:15:00Z">
                      <w:rPr>
                        <w:rFonts w:ascii="Cambria Math" w:hAnsi="Cambria Math"/>
                      </w:rPr>
                      <m:t>0.5</m:t>
                    </w:del>
                  </m:r>
                </m:e>
                <m:e>
                  <m:r>
                    <w:del w:id="445" w:author="Katelyn Gostic" w:date="2019-06-19T16:15:00Z">
                      <w:rPr>
                        <w:rFonts w:ascii="Cambria Math" w:hAnsi="Cambria Math"/>
                      </w:rPr>
                      <m:t>observation year-age-1</m:t>
                    </w:del>
                  </m:r>
                </m:e>
              </m:mr>
              <m:mr>
                <m:e>
                  <m:r>
                    <w:del w:id="446" w:author="Katelyn Gostic" w:date="2019-06-19T16:15:00Z">
                      <w:rPr>
                        <w:rFonts w:ascii="Cambria Math" w:hAnsi="Cambria Math"/>
                      </w:rPr>
                      <m:t>0.5</m:t>
                    </w:del>
                  </m:r>
                </m:e>
                <m:e>
                  <m:r>
                    <w:del w:id="447" w:author="Katelyn Gostic" w:date="2019-06-19T16:15:00Z">
                      <w:rPr>
                        <w:rFonts w:ascii="Cambria Math" w:hAnsi="Cambria Math"/>
                      </w:rPr>
                      <m:t>observation year-age</m:t>
                    </w:del>
                  </m:r>
                </m:e>
              </m:mr>
            </m:m>
          </m:e>
        </m:d>
      </m:oMath>
      <w:del w:id="448" w:author="Katelyn Gostic" w:date="2019-06-19T16:15:00Z">
        <w:r w:rsidRPr="009B1B56" w:rsidDel="004A7534">
          <w:delText xml:space="preserve"> </w:delText>
        </w:r>
        <w:r w:rsidRPr="009B1B56" w:rsidDel="004A7534">
          <w:tab/>
        </w:r>
        <w:r w:rsidRPr="009B1B56" w:rsidDel="004A7534">
          <w:tab/>
        </w:r>
        <w:r w:rsidRPr="009B1B56" w:rsidDel="004A7534">
          <w:tab/>
        </w:r>
        <w:r w:rsidRPr="009B1B56" w:rsidDel="004A7534">
          <w:tab/>
        </w:r>
        <w:r w:rsidRPr="009B1B56" w:rsidDel="004A7534">
          <w:rPr>
            <w:b/>
          </w:rPr>
          <w:delText>2</w:delText>
        </w:r>
      </w:del>
    </w:p>
    <w:p w14:paraId="6E4BE06F" w14:textId="6848C5AF" w:rsidR="004836EE" w:rsidRPr="009B1B56" w:rsidDel="004A7534" w:rsidRDefault="004836EE" w:rsidP="00DE166F">
      <w:pPr>
        <w:ind w:firstLine="0"/>
        <w:rPr>
          <w:del w:id="449" w:author="Katelyn Gostic" w:date="2019-06-19T16:15:00Z"/>
        </w:rPr>
      </w:pPr>
      <w:del w:id="450" w:author="Katelyn Gostic" w:date="2019-06-19T16:15:00Z">
        <w:r w:rsidRPr="009B1B56" w:rsidDel="004A7534">
          <w:delText>Using these probabilities, we took a weighted average of birth year-specific imprinting probabilities for cases observed in the Northern Hemisphere or Southern Hemisphere influenza seasons.</w:delText>
        </w:r>
      </w:del>
    </w:p>
    <w:p w14:paraId="6FEDF9FB" w14:textId="77777777" w:rsidR="004836EE" w:rsidRPr="009B1B56" w:rsidRDefault="004836EE" w:rsidP="00DE166F">
      <w:pPr>
        <w:ind w:firstLine="0"/>
      </w:pPr>
    </w:p>
    <w:p w14:paraId="179C1589" w14:textId="77777777" w:rsidR="004836EE" w:rsidRPr="009B1B56" w:rsidRDefault="004836EE" w:rsidP="004836EE">
      <w:pPr>
        <w:pStyle w:val="Heading2"/>
      </w:pPr>
      <w:r w:rsidRPr="009B1B56">
        <w:lastRenderedPageBreak/>
        <w:t>Splines</w:t>
      </w:r>
    </w:p>
    <w:p w14:paraId="59F2EC47" w14:textId="44C72135" w:rsidR="004836EE" w:rsidDel="00DE166F" w:rsidRDefault="004836EE" w:rsidP="003B5F3D">
      <w:pPr>
        <w:rPr>
          <w:del w:id="451" w:author="Katelyn Gostic" w:date="2019-06-20T10:11:00Z"/>
        </w:rPr>
      </w:pPr>
      <w:r w:rsidRPr="009B1B56">
        <w:t xml:space="preserve">In </w:t>
      </w:r>
      <w:r w:rsidRPr="009B1B56">
        <w:rPr>
          <w:rStyle w:val="SubtitleChar"/>
        </w:rPr>
        <w:t>Figure</w:t>
      </w:r>
      <w:del w:id="452" w:author="Katelyn Gostic" w:date="2019-06-19T16:15:00Z">
        <w:r w:rsidRPr="009B1B56" w:rsidDel="004A7534">
          <w:rPr>
            <w:rStyle w:val="SubtitleChar"/>
          </w:rPr>
          <w:delText>s</w:delText>
        </w:r>
      </w:del>
      <w:r w:rsidRPr="009B1B56">
        <w:rPr>
          <w:rStyle w:val="SubtitleChar"/>
        </w:rPr>
        <w:t xml:space="preserve"> 2</w:t>
      </w:r>
      <w:del w:id="453" w:author="Katelyn Gostic" w:date="2019-06-19T16:15:00Z">
        <w:r w:rsidRPr="009B1B56" w:rsidDel="004A7534">
          <w:rPr>
            <w:rStyle w:val="SubtitleChar"/>
          </w:rPr>
          <w:delText>-3</w:delText>
        </w:r>
      </w:del>
      <w:r w:rsidRPr="009B1B56">
        <w:t xml:space="preserve">, smoothing splines were fit to aid visual interpretation of noisy data. We fit splines using the command </w:t>
      </w:r>
      <w:r w:rsidRPr="009B1B56">
        <w:rPr>
          <w:i/>
        </w:rPr>
        <w:t>smooth.spline(x = AGE, y = FRACTIONS, spar = 0.8)</w:t>
      </w:r>
      <w:r w:rsidRPr="009B1B56">
        <w:t xml:space="preserve"> in R version 3.5.0. Variables </w:t>
      </w:r>
      <w:r w:rsidRPr="009B1B56">
        <w:rPr>
          <w:i/>
        </w:rPr>
        <w:t>AGE</w:t>
      </w:r>
      <w:r w:rsidRPr="009B1B56">
        <w:t xml:space="preserve"> and </w:t>
      </w:r>
      <w:r w:rsidRPr="009B1B56">
        <w:rPr>
          <w:i/>
        </w:rPr>
        <w:t>FRACTIONS</w:t>
      </w:r>
      <w:r w:rsidRPr="009B1B56">
        <w:t xml:space="preserve"> were vectors whose entries represented single years of age, and the fraction of cases observed in the corresponding age group. The smoothing parameter 0.8 was chosen to provide a visually smooth fit. Alternative smoothing parameter choices (0.6 &amp; 1.0) are shown in </w:t>
      </w:r>
      <w:r w:rsidRPr="009B1B56">
        <w:rPr>
          <w:rStyle w:val="SubtitleChar"/>
          <w:shd w:val="clear" w:color="auto" w:fill="auto"/>
        </w:rPr>
        <w:t xml:space="preserve">Figs. </w:t>
      </w:r>
      <w:del w:id="454" w:author="Katelyn Gostic" w:date="2019-06-24T12:22:00Z">
        <w:r w:rsidRPr="009B1B56" w:rsidDel="00954FDA">
          <w:rPr>
            <w:rStyle w:val="SubtitleChar"/>
            <w:shd w:val="clear" w:color="auto" w:fill="auto"/>
          </w:rPr>
          <w:delText>S3, S6-S7</w:delText>
        </w:r>
      </w:del>
      <w:ins w:id="455" w:author="Katelyn Gostic" w:date="2019-06-24T12:22:00Z">
        <w:r w:rsidR="00954FDA">
          <w:rPr>
            <w:rStyle w:val="SubtitleChar"/>
            <w:shd w:val="clear" w:color="auto" w:fill="auto"/>
          </w:rPr>
          <w:t>S1-S2</w:t>
        </w:r>
      </w:ins>
      <w:r w:rsidRPr="009B1B56">
        <w:t>. Although the choice of smoothing parameter changed the shape of each fitted spline, qualitative differences between splines fitted to H1N1 or H3N2 were robust.</w:t>
      </w:r>
    </w:p>
    <w:p w14:paraId="1BB4B1A3" w14:textId="77777777" w:rsidR="00DE166F" w:rsidRPr="009B1B56" w:rsidRDefault="00DE166F" w:rsidP="004836EE">
      <w:pPr>
        <w:rPr>
          <w:ins w:id="456" w:author="Katelyn Gostic" w:date="2019-06-24T11:35:00Z"/>
        </w:rPr>
      </w:pPr>
    </w:p>
    <w:p w14:paraId="575F52E2" w14:textId="77777777" w:rsidR="004836EE" w:rsidRPr="009B1B56" w:rsidRDefault="004836EE" w:rsidP="003B5F3D"/>
    <w:p w14:paraId="7EFB81F0" w14:textId="77777777" w:rsidR="004836EE" w:rsidRPr="009B1B56" w:rsidRDefault="004836EE" w:rsidP="004836EE">
      <w:pPr>
        <w:pStyle w:val="Heading2"/>
      </w:pPr>
      <w:r w:rsidRPr="009B1B56">
        <w:t>Model formulation</w:t>
      </w:r>
    </w:p>
    <w:p w14:paraId="11B4CC3A" w14:textId="43D2A9E1" w:rsidR="004836EE" w:rsidRDefault="004836EE" w:rsidP="004836EE">
      <w:pPr>
        <w:rPr>
          <w:ins w:id="457" w:author="Katelyn Gostic" w:date="2019-06-20T10:11:00Z"/>
        </w:rPr>
      </w:pPr>
      <w:r w:rsidRPr="009B1B56">
        <w:t xml:space="preserve">For each unique country and season in which cases were observed, define </w:t>
      </w:r>
      <w:r w:rsidRPr="009B1B56">
        <w:rPr>
          <w:i/>
        </w:rPr>
        <w:t xml:space="preserve">p </w:t>
      </w:r>
      <w:r w:rsidRPr="009B1B56">
        <w:t>as a vector whose entries</w:t>
      </w:r>
      <w:r w:rsidRPr="009B1B56">
        <w:rPr>
          <w:i/>
        </w:rPr>
        <w:t xml:space="preserve"> </w:t>
      </w:r>
      <w:r w:rsidRPr="009B1B56">
        <w:t xml:space="preserve">represent the expected probability that a randomly drawn H1N1 or a randomly drawn H3N2 case was observed in an individual of age </w:t>
      </w:r>
      <w:r w:rsidRPr="009B1B56">
        <w:rPr>
          <w:i/>
        </w:rPr>
        <w:t>a</w:t>
      </w:r>
      <w:r w:rsidRPr="009B1B56">
        <w:t xml:space="preserve">. Each model defined, </w:t>
      </w:r>
      <w:r w:rsidRPr="009B1B56">
        <w:rPr>
          <w:i/>
        </w:rPr>
        <w:t xml:space="preserve">p </w:t>
      </w:r>
      <w:r w:rsidRPr="009B1B56">
        <w:t xml:space="preserve">as a linear combination of age-specific risk, birth year-specific risk (i.e. imprinting effects), and other medical history variables, and </w:t>
      </w:r>
      <w:r w:rsidRPr="009B1B56">
        <w:rPr>
          <w:i/>
        </w:rPr>
        <w:t xml:space="preserve">p </w:t>
      </w:r>
      <w:r w:rsidRPr="009B1B56">
        <w:t>took slightly different shapes for expected H1N1 and H3N2 case age distributions. All tested models were nested within the equation:</w:t>
      </w:r>
    </w:p>
    <w:p w14:paraId="03CC0185" w14:textId="77777777" w:rsidR="003B5F3D" w:rsidRPr="009B1B56" w:rsidRDefault="003B5F3D" w:rsidP="004836EE"/>
    <w:p w14:paraId="600B803F" w14:textId="38D75533" w:rsidR="004836EE" w:rsidRPr="009B1B56" w:rsidRDefault="004836EE" w:rsidP="004836EE">
      <m:oMath>
        <m:r>
          <w:rPr>
            <w:rFonts w:ascii="Cambria Math" w:hAnsi="Cambria Math"/>
          </w:rPr>
          <m:t>p=</m:t>
        </m:r>
        <m:r>
          <w:del w:id="458" w:author="Katelyn Gostic" w:date="2019-06-19T16:23:00Z">
            <w:rPr>
              <w:rFonts w:ascii="Cambria Math" w:hAnsi="Cambria Math"/>
            </w:rPr>
            <m:t>D*</m:t>
          </w:del>
        </m:r>
        <m:r>
          <w:rPr>
            <w:rFonts w:ascii="Cambria Math" w:hAnsi="Cambria Math"/>
          </w:rPr>
          <m:t>A*</m:t>
        </m:r>
        <m:r>
          <w:del w:id="459" w:author="Katelyn Gostic" w:date="2019-06-19T16:23:00Z">
            <w:rPr>
              <w:rFonts w:ascii="Cambria Math" w:hAnsi="Cambria Math"/>
            </w:rPr>
            <m:t>T*U*</m:t>
          </w:del>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del w:id="460" w:author="Katelyn Gostic" w:date="2019-06-19T16:23:00Z">
                    <w:rPr>
                      <w:rFonts w:ascii="Cambria Math" w:hAnsi="Cambria Math"/>
                      <w:i/>
                    </w:rPr>
                  </w:del>
                </m:ctrlPr>
              </m:sSubPr>
              <m:e>
                <m:r>
                  <w:del w:id="461" w:author="Katelyn Gostic" w:date="2019-06-19T16:23:00Z">
                    <w:rPr>
                      <w:rFonts w:ascii="Cambria Math" w:hAnsi="Cambria Math"/>
                    </w:rPr>
                    <m:t>V</m:t>
                  </w:del>
                </m:r>
              </m:e>
              <m:sub>
                <m:r>
                  <w:del w:id="462" w:author="Katelyn Gostic" w:date="2019-06-19T16:23:00Z">
                    <w:rPr>
                      <w:rFonts w:ascii="Cambria Math" w:hAnsi="Cambria Math"/>
                    </w:rPr>
                    <m:t>H1N1</m:t>
                  </w:del>
                </m:r>
              </m:sub>
            </m:sSub>
            <m:r>
              <w:del w:id="463" w:author="Katelyn Gostic" w:date="2019-06-19T16:23:00Z">
                <w:rPr>
                  <w:rFonts w:ascii="Cambria Math" w:hAnsi="Cambria Math"/>
                </w:rPr>
                <m:t>*</m:t>
              </w:del>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del w:id="464" w:author="Katelyn Gostic" w:date="2019-06-19T16:24:00Z">
                <w:rPr>
                  <w:rFonts w:ascii="Cambria Math" w:hAnsi="Cambria Math"/>
                  <w:i/>
                </w:rPr>
              </w:del>
            </m:ctrlPr>
          </m:sSubPr>
          <m:e>
            <m:r>
              <w:del w:id="465" w:author="Katelyn Gostic" w:date="2019-06-19T16:24:00Z">
                <w:rPr>
                  <w:rFonts w:ascii="Cambria Math" w:hAnsi="Cambria Math"/>
                </w:rPr>
                <m:t>V</m:t>
              </w:del>
            </m:r>
          </m:e>
          <m:sub>
            <m:r>
              <w:del w:id="466" w:author="Katelyn Gostic" w:date="2019-06-19T16:24:00Z">
                <w:rPr>
                  <w:rFonts w:ascii="Cambria Math" w:hAnsi="Cambria Math"/>
                </w:rPr>
                <m:t>H3N2</m:t>
              </w:del>
            </m:r>
          </m:sub>
        </m:sSub>
        <m:r>
          <w:del w:id="467" w:author="Katelyn Gostic" w:date="2019-06-19T16:24:00Z">
            <w:rPr>
              <w:rFonts w:ascii="Cambria Math" w:hAnsi="Cambria Math"/>
            </w:rPr>
            <m:t>*</m:t>
          </w:del>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9B1B56">
        <w:tab/>
      </w:r>
      <w:r w:rsidRPr="009B1B56">
        <w:tab/>
      </w:r>
      <w:ins w:id="468" w:author="Katelyn Gostic" w:date="2019-06-19T16:24:00Z">
        <w:r w:rsidR="004A7534">
          <w:tab/>
        </w:r>
        <w:r w:rsidR="004A7534">
          <w:tab/>
        </w:r>
        <w:r w:rsidR="004A7534">
          <w:tab/>
        </w:r>
        <w:r w:rsidR="004A7534">
          <w:tab/>
        </w:r>
      </w:ins>
      <w:ins w:id="469" w:author="Katelyn Gostic" w:date="2019-06-20T10:13:00Z">
        <w:r w:rsidR="003B5F3D">
          <w:rPr>
            <w:b/>
          </w:rPr>
          <w:t>1</w:t>
        </w:r>
      </w:ins>
      <w:del w:id="470" w:author="Katelyn Gostic" w:date="2019-06-20T10:13:00Z">
        <w:r w:rsidRPr="009B1B56" w:rsidDel="003B5F3D">
          <w:rPr>
            <w:b/>
          </w:rPr>
          <w:delText>3</w:delText>
        </w:r>
      </w:del>
    </w:p>
    <w:p w14:paraId="3443CD0D" w14:textId="77777777" w:rsidR="004836EE" w:rsidRPr="009B1B56" w:rsidRDefault="004836EE" w:rsidP="004836EE"/>
    <w:p w14:paraId="281E2F3C" w14:textId="77777777" w:rsidR="004836EE" w:rsidRPr="009B1B56" w:rsidRDefault="004836EE" w:rsidP="004836EE">
      <w:r w:rsidRPr="009B1B56">
        <w:t xml:space="preserve">To include risk factors that only modulated risk from one subtype, we included indicator functions </w:t>
      </w:r>
      <w:r w:rsidRPr="009B1B56">
        <w:rPr>
          <w:b/>
          <w:i/>
        </w:rPr>
        <w:t>1</w:t>
      </w:r>
      <w:r w:rsidRPr="009B1B56">
        <w:rPr>
          <w:b/>
          <w:i/>
          <w:vertAlign w:val="subscript"/>
        </w:rPr>
        <w:t>H1N1</w:t>
      </w:r>
      <w:r w:rsidRPr="009B1B56">
        <w:t xml:space="preserve"> and </w:t>
      </w:r>
      <w:r w:rsidRPr="009B1B56">
        <w:rPr>
          <w:b/>
          <w:i/>
        </w:rPr>
        <w:t>1</w:t>
      </w:r>
      <w:r w:rsidRPr="009B1B56">
        <w:rPr>
          <w:b/>
          <w:i/>
          <w:vertAlign w:val="subscript"/>
        </w:rPr>
        <w:t>H3N2</w:t>
      </w:r>
      <w:r w:rsidRPr="009B1B56">
        <w:t xml:space="preserve">, which took value 1 if </w:t>
      </w:r>
      <w:r w:rsidRPr="009B1B56">
        <w:rPr>
          <w:i/>
        </w:rPr>
        <w:t xml:space="preserve">p </w:t>
      </w:r>
      <w:r w:rsidRPr="009B1B56">
        <w:t xml:space="preserve">described the expected age distribution of H1N1 or H3N2 cases, respectively, and 0 otherwise. </w:t>
      </w:r>
    </w:p>
    <w:p w14:paraId="2906DD86" w14:textId="77777777" w:rsidR="004836EE" w:rsidRPr="009B1B56" w:rsidDel="004A7534" w:rsidRDefault="004836EE" w:rsidP="004836EE">
      <w:pPr>
        <w:rPr>
          <w:del w:id="471" w:author="Katelyn Gostic" w:date="2019-06-19T16:24:00Z"/>
        </w:rPr>
      </w:pPr>
    </w:p>
    <w:p w14:paraId="076D3786" w14:textId="73107F91" w:rsidR="004836EE" w:rsidRPr="009B1B56" w:rsidDel="004A7534" w:rsidRDefault="004836EE" w:rsidP="004836EE">
      <w:pPr>
        <w:pStyle w:val="Heading3"/>
        <w:rPr>
          <w:del w:id="472" w:author="Katelyn Gostic" w:date="2019-06-19T16:24:00Z"/>
        </w:rPr>
      </w:pPr>
      <w:del w:id="473" w:author="Katelyn Gostic" w:date="2019-06-19T16:24:00Z">
        <w:r w:rsidRPr="009B1B56" w:rsidDel="004A7534">
          <w:delText>Denominator data (D)</w:delText>
        </w:r>
      </w:del>
    </w:p>
    <w:p w14:paraId="03F7BAFE" w14:textId="6E3A7F40" w:rsidR="004836EE" w:rsidRPr="009B1B56" w:rsidDel="004A7534" w:rsidRDefault="004836EE" w:rsidP="004836EE">
      <w:pPr>
        <w:rPr>
          <w:del w:id="474" w:author="Katelyn Gostic" w:date="2019-06-19T16:24:00Z"/>
        </w:rPr>
      </w:pPr>
      <w:del w:id="475" w:author="Katelyn Gostic" w:date="2019-06-19T16:24:00Z">
        <w:r w:rsidRPr="009B1B56" w:rsidDel="004A7534">
          <w:delText xml:space="preserve">When fitting to INSIGHT data, </w:delText>
        </w:r>
        <w:r w:rsidRPr="009B1B56" w:rsidDel="004A7534">
          <w:rPr>
            <w:i/>
          </w:rPr>
          <w:delText xml:space="preserve">D </w:delText>
        </w:r>
        <w:r w:rsidRPr="009B1B56" w:rsidDel="004A7534">
          <w:delText>was a vector whose entries were proportional to the age distribution of all tested cases within a given country and year. As noted above, corresponding denominator data were not available in the ADHS dataset, and so factor D was not included in models fit to ADHS data.</w:delText>
        </w:r>
      </w:del>
    </w:p>
    <w:p w14:paraId="644BAE00" w14:textId="77777777" w:rsidR="002879F6" w:rsidRPr="009B1B56" w:rsidRDefault="002879F6" w:rsidP="009A11DF">
      <w:pPr>
        <w:ind w:firstLine="0"/>
      </w:pPr>
    </w:p>
    <w:p w14:paraId="4D4E3933" w14:textId="77777777" w:rsidR="004836EE" w:rsidRPr="009B1B56" w:rsidRDefault="004836EE" w:rsidP="004836EE">
      <w:pPr>
        <w:pStyle w:val="Heading3"/>
      </w:pPr>
      <w:r w:rsidRPr="009B1B56">
        <w:t>Age-specific risk (A)</w:t>
      </w:r>
    </w:p>
    <w:p w14:paraId="4CF52548" w14:textId="6BC4C5BB" w:rsidR="004836EE" w:rsidRDefault="004836EE" w:rsidP="004836EE">
      <w:pPr>
        <w:rPr>
          <w:ins w:id="476" w:author="Katelyn Gostic" w:date="2019-06-20T10:12:00Z"/>
        </w:rPr>
      </w:pPr>
      <w:r w:rsidRPr="009B1B56">
        <w:t xml:space="preserve">Age-specific risk was defined as a step function, in which relative risk was fixed to value 1 in an arbitrarily chosen age bin, and then </w:t>
      </w:r>
      <w:r w:rsidRPr="009B1B56">
        <w:rPr>
          <w:i/>
        </w:rPr>
        <w:t>z</w:t>
      </w:r>
      <w:r w:rsidRPr="009B1B56">
        <w:t xml:space="preserve">-1 free parameters, denoted </w:t>
      </w:r>
      <w:r w:rsidRPr="009B1B56">
        <w:rPr>
          <w:i/>
        </w:rPr>
        <w:t>r</w:t>
      </w:r>
      <w:r w:rsidRPr="009B1B56">
        <w:rPr>
          <w:vertAlign w:val="subscript"/>
        </w:rPr>
        <w:t>2</w:t>
      </w:r>
      <w:r w:rsidRPr="009B1B56">
        <w:t xml:space="preserve"> to </w:t>
      </w:r>
      <w:r w:rsidRPr="009B1B56">
        <w:rPr>
          <w:i/>
        </w:rPr>
        <w:t>r</w:t>
      </w:r>
      <w:r w:rsidRPr="009B1B56">
        <w:rPr>
          <w:i/>
          <w:vertAlign w:val="subscript"/>
        </w:rPr>
        <w:t>z</w:t>
      </w:r>
      <w:r w:rsidRPr="009B1B56">
        <w:t xml:space="preserve">, were fit to describe relative risk </w:t>
      </w:r>
      <w:r w:rsidRPr="009B1B56">
        <w:lastRenderedPageBreak/>
        <w:t xml:space="preserve">in all other age bins. Below, </w:t>
      </w:r>
      <w:r w:rsidRPr="009B1B56">
        <w:rPr>
          <w:b/>
          <w:i/>
        </w:rPr>
        <w:t>1</w:t>
      </w:r>
      <w:r w:rsidRPr="009B1B56">
        <w:rPr>
          <w:b/>
          <w:i/>
          <w:vertAlign w:val="subscript"/>
        </w:rPr>
        <w:t xml:space="preserve">i  </w:t>
      </w:r>
      <w:r w:rsidRPr="009B1B56">
        <w:t xml:space="preserve">are indicator functions specifying whether each vector entry is a member of age bin </w:t>
      </w:r>
      <w:r w:rsidRPr="009B1B56">
        <w:rPr>
          <w:i/>
        </w:rPr>
        <w:t>i.</w:t>
      </w:r>
      <w:r w:rsidRPr="009B1B56">
        <w:t xml:space="preserve"> To obtain the predicted fraction of cases observed in each single year of age, we normalized the risk distribution so that predicted risk across all age groups summed to 1.</w:t>
      </w:r>
    </w:p>
    <w:p w14:paraId="76E289A5" w14:textId="77777777" w:rsidR="003B5F3D" w:rsidRPr="009B1B56" w:rsidRDefault="003B5F3D" w:rsidP="004836EE"/>
    <w:p w14:paraId="7BBE7A84" w14:textId="76DF2DDD" w:rsidR="004A7534" w:rsidRPr="009B1B56" w:rsidRDefault="004836EE" w:rsidP="003B5F3D">
      <w:pPr>
        <w:rPr>
          <w:ins w:id="477" w:author="Katelyn Gostic" w:date="2019-06-19T16:24:00Z"/>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9B1B56">
        <w:rPr>
          <w:b/>
        </w:rPr>
        <w:tab/>
      </w:r>
      <w:r w:rsidRPr="009B1B56">
        <w:rPr>
          <w:b/>
        </w:rPr>
        <w:tab/>
      </w:r>
      <w:r w:rsidRPr="009B1B56">
        <w:rPr>
          <w:b/>
        </w:rPr>
        <w:tab/>
      </w:r>
      <w:r w:rsidRPr="009B1B56">
        <w:rPr>
          <w:b/>
        </w:rPr>
        <w:tab/>
      </w:r>
      <w:r w:rsidRPr="009B1B56">
        <w:rPr>
          <w:b/>
        </w:rPr>
        <w:tab/>
      </w:r>
      <w:r w:rsidRPr="009B1B56">
        <w:rPr>
          <w:b/>
        </w:rPr>
        <w:tab/>
      </w:r>
      <w:ins w:id="478" w:author="Katelyn Gostic" w:date="2019-06-20T10:13:00Z">
        <w:r w:rsidR="003B5F3D">
          <w:rPr>
            <w:b/>
          </w:rPr>
          <w:t>2</w:t>
        </w:r>
      </w:ins>
    </w:p>
    <w:p w14:paraId="3987C664" w14:textId="56E9933B" w:rsidR="004836EE" w:rsidRPr="009B1B56" w:rsidDel="004A7534" w:rsidRDefault="004836EE" w:rsidP="004A7534">
      <w:pPr>
        <w:pStyle w:val="Heading3"/>
        <w:rPr>
          <w:del w:id="479" w:author="Katelyn Gostic" w:date="2019-06-19T16:24:00Z"/>
        </w:rPr>
        <w:pPrChange w:id="480" w:author="Katelyn Gostic" w:date="2019-06-19T16:24:00Z">
          <w:pPr>
            <w:pStyle w:val="Heading3"/>
          </w:pPr>
        </w:pPrChange>
      </w:pPr>
      <w:del w:id="481" w:author="Katelyn Gostic" w:date="2019-06-19T16:24:00Z">
        <w:r w:rsidRPr="009B1B56" w:rsidDel="004A7534">
          <w:delText>Antiviral treatment (T) and underlying conditions (U)</w:delText>
        </w:r>
      </w:del>
    </w:p>
    <w:p w14:paraId="28D2C704" w14:textId="22A554BF" w:rsidR="004836EE" w:rsidRPr="009B1B56" w:rsidDel="004A7534" w:rsidRDefault="004836EE" w:rsidP="00DE166F">
      <w:pPr>
        <w:ind w:firstLine="0"/>
        <w:rPr>
          <w:del w:id="482" w:author="Katelyn Gostic" w:date="2019-06-19T16:24:00Z"/>
        </w:rPr>
      </w:pPr>
      <w:del w:id="483" w:author="Katelyn Gostic" w:date="2019-06-19T16:24:00Z">
        <w:r w:rsidRPr="009B1B56" w:rsidDel="004A7534">
          <w:delText xml:space="preserve">Within each country and season, </w:delText>
        </w:r>
        <w:r w:rsidRPr="009B1B56" w:rsidDel="004A7534">
          <w:rPr>
            <w:i/>
          </w:rPr>
          <w:delText>f</w:delText>
        </w:r>
        <w:r w:rsidRPr="009B1B56" w:rsidDel="004A7534">
          <w:rPr>
            <w:i/>
            <w:vertAlign w:val="subscript"/>
          </w:rPr>
          <w:delText>T</w:delText>
        </w:r>
        <w:r w:rsidRPr="009B1B56" w:rsidDel="004A7534">
          <w:delText xml:space="preserve"> defined a vector whose entries describe the fraction of tested cases of a given age that had received antiviral treatment. Free parameter </w:delText>
        </w:r>
        <w:r w:rsidRPr="009B1B56" w:rsidDel="004A7534">
          <w:rPr>
            <w:i/>
          </w:rPr>
          <w:delText>r</w:delText>
        </w:r>
        <w:r w:rsidRPr="009B1B56" w:rsidDel="004A7534">
          <w:rPr>
            <w:i/>
            <w:vertAlign w:val="subscript"/>
          </w:rPr>
          <w:delText>T</w:delText>
        </w:r>
        <w:r w:rsidRPr="009B1B56" w:rsidDel="004A7534">
          <w:delText xml:space="preserve"> defines the relative risk of any confirmed influenza infection, given antiviral treatment. Then, risk factor </w:delText>
        </w:r>
        <w:r w:rsidRPr="009B1B56" w:rsidDel="004A7534">
          <w:rPr>
            <w:i/>
          </w:rPr>
          <w:delText xml:space="preserve">T </w:delText>
        </w:r>
        <w:r w:rsidRPr="009B1B56" w:rsidDel="004A7534">
          <w:delText>was defined as:</w:delText>
        </w:r>
      </w:del>
    </w:p>
    <w:p w14:paraId="3929B261" w14:textId="0872AA6F" w:rsidR="004836EE" w:rsidRPr="009B1B56" w:rsidDel="004A7534" w:rsidRDefault="004836EE" w:rsidP="00DE166F">
      <w:pPr>
        <w:ind w:firstLine="0"/>
        <w:rPr>
          <w:del w:id="484" w:author="Katelyn Gostic" w:date="2019-06-19T16:24:00Z"/>
        </w:rPr>
      </w:pPr>
      <m:oMath>
        <m:r>
          <w:del w:id="485" w:author="Katelyn Gostic" w:date="2019-06-19T16:24:00Z">
            <w:rPr>
              <w:rFonts w:ascii="Cambria Math" w:hAnsi="Cambria Math"/>
            </w:rPr>
            <m:t xml:space="preserve"> T=</m:t>
          </w:del>
        </m:r>
        <m:sSub>
          <m:sSubPr>
            <m:ctrlPr>
              <w:del w:id="486" w:author="Katelyn Gostic" w:date="2019-06-19T16:24:00Z">
                <w:rPr>
                  <w:rFonts w:ascii="Cambria Math" w:hAnsi="Cambria Math"/>
                  <w:i/>
                </w:rPr>
              </w:del>
            </m:ctrlPr>
          </m:sSubPr>
          <m:e>
            <m:r>
              <w:del w:id="487" w:author="Katelyn Gostic" w:date="2019-06-19T16:24:00Z">
                <w:rPr>
                  <w:rFonts w:ascii="Cambria Math" w:hAnsi="Cambria Math"/>
                </w:rPr>
                <m:t>f</m:t>
              </w:del>
            </m:r>
          </m:e>
          <m:sub>
            <m:r>
              <w:del w:id="488" w:author="Katelyn Gostic" w:date="2019-06-19T16:24:00Z">
                <w:rPr>
                  <w:rFonts w:ascii="Cambria Math" w:hAnsi="Cambria Math"/>
                </w:rPr>
                <m:t>T</m:t>
              </w:del>
            </m:r>
          </m:sub>
        </m:sSub>
        <m:sSub>
          <m:sSubPr>
            <m:ctrlPr>
              <w:del w:id="489" w:author="Katelyn Gostic" w:date="2019-06-19T16:24:00Z">
                <w:rPr>
                  <w:rFonts w:ascii="Cambria Math" w:hAnsi="Cambria Math"/>
                  <w:i/>
                </w:rPr>
              </w:del>
            </m:ctrlPr>
          </m:sSubPr>
          <m:e>
            <m:r>
              <w:del w:id="490" w:author="Katelyn Gostic" w:date="2019-06-19T16:24:00Z">
                <w:rPr>
                  <w:rFonts w:ascii="Cambria Math" w:hAnsi="Cambria Math"/>
                </w:rPr>
                <m:t>r</m:t>
              </w:del>
            </m:r>
          </m:e>
          <m:sub>
            <m:r>
              <w:del w:id="491" w:author="Katelyn Gostic" w:date="2019-06-19T16:24:00Z">
                <w:rPr>
                  <w:rFonts w:ascii="Cambria Math" w:hAnsi="Cambria Math"/>
                </w:rPr>
                <m:t>T</m:t>
              </w:del>
            </m:r>
          </m:sub>
        </m:sSub>
        <m:r>
          <w:del w:id="492" w:author="Katelyn Gostic" w:date="2019-06-19T16:24:00Z">
            <w:rPr>
              <w:rFonts w:ascii="Cambria Math" w:hAnsi="Cambria Math"/>
            </w:rPr>
            <m:t>+(1-</m:t>
          </w:del>
        </m:r>
        <m:sSub>
          <m:sSubPr>
            <m:ctrlPr>
              <w:del w:id="493" w:author="Katelyn Gostic" w:date="2019-06-19T16:24:00Z">
                <w:rPr>
                  <w:rFonts w:ascii="Cambria Math" w:hAnsi="Cambria Math"/>
                  <w:i/>
                </w:rPr>
              </w:del>
            </m:ctrlPr>
          </m:sSubPr>
          <m:e>
            <m:r>
              <w:del w:id="494" w:author="Katelyn Gostic" w:date="2019-06-19T16:24:00Z">
                <w:rPr>
                  <w:rFonts w:ascii="Cambria Math" w:hAnsi="Cambria Math"/>
                </w:rPr>
                <m:t>f</m:t>
              </w:del>
            </m:r>
          </m:e>
          <m:sub>
            <m:r>
              <w:del w:id="495" w:author="Katelyn Gostic" w:date="2019-06-19T16:24:00Z">
                <w:rPr>
                  <w:rFonts w:ascii="Cambria Math" w:hAnsi="Cambria Math"/>
                </w:rPr>
                <m:t>T</m:t>
              </w:del>
            </m:r>
          </m:sub>
        </m:sSub>
        <m:r>
          <w:del w:id="496" w:author="Katelyn Gostic" w:date="2019-06-19T16:24:00Z">
            <w:rPr>
              <w:rFonts w:ascii="Cambria Math" w:hAnsi="Cambria Math"/>
            </w:rPr>
            <m:t>)</m:t>
          </w:del>
        </m:r>
      </m:oMath>
      <w:del w:id="497" w:author="Katelyn Gostic" w:date="2019-06-19T16:24:00Z">
        <w:r w:rsidRPr="009B1B56" w:rsidDel="004A7534">
          <w:delText xml:space="preserve"> </w:delText>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rPr>
            <w:b/>
          </w:rPr>
          <w:delText>5</w:delText>
        </w:r>
      </w:del>
    </w:p>
    <w:p w14:paraId="0FAD097C" w14:textId="0F01B569" w:rsidR="004836EE" w:rsidRPr="009B1B56" w:rsidDel="004A7534" w:rsidRDefault="004836EE" w:rsidP="00DE166F">
      <w:pPr>
        <w:ind w:firstLine="0"/>
        <w:rPr>
          <w:del w:id="498" w:author="Katelyn Gostic" w:date="2019-06-19T16:24:00Z"/>
        </w:rPr>
      </w:pPr>
      <w:del w:id="499" w:author="Katelyn Gostic" w:date="2019-06-19T16:24:00Z">
        <w:r w:rsidRPr="009B1B56" w:rsidDel="004A7534">
          <w:delText xml:space="preserve">And risk factor </w:delText>
        </w:r>
        <w:r w:rsidRPr="009B1B56" w:rsidDel="004A7534">
          <w:rPr>
            <w:i/>
          </w:rPr>
          <w:delText xml:space="preserve">U </w:delText>
        </w:r>
        <w:r w:rsidRPr="009B1B56" w:rsidDel="004A7534">
          <w:delText>was described similarly:</w:delText>
        </w:r>
      </w:del>
    </w:p>
    <w:p w14:paraId="7C519024" w14:textId="4CD13B3C" w:rsidR="004836EE" w:rsidRPr="009B1B56" w:rsidDel="004A7534" w:rsidRDefault="004836EE" w:rsidP="00DE166F">
      <w:pPr>
        <w:ind w:firstLine="0"/>
        <w:rPr>
          <w:del w:id="500" w:author="Katelyn Gostic" w:date="2019-06-19T16:24:00Z"/>
          <w:b/>
        </w:rPr>
      </w:pPr>
      <m:oMath>
        <m:r>
          <w:del w:id="501" w:author="Katelyn Gostic" w:date="2019-06-19T16:24:00Z">
            <w:rPr>
              <w:rFonts w:ascii="Cambria Math" w:hAnsi="Cambria Math"/>
            </w:rPr>
            <m:t>U=</m:t>
          </w:del>
        </m:r>
        <m:sSub>
          <m:sSubPr>
            <m:ctrlPr>
              <w:del w:id="502" w:author="Katelyn Gostic" w:date="2019-06-19T16:24:00Z">
                <w:rPr>
                  <w:rFonts w:ascii="Cambria Math" w:hAnsi="Cambria Math"/>
                  <w:i/>
                </w:rPr>
              </w:del>
            </m:ctrlPr>
          </m:sSubPr>
          <m:e>
            <m:r>
              <w:del w:id="503" w:author="Katelyn Gostic" w:date="2019-06-19T16:24:00Z">
                <w:rPr>
                  <w:rFonts w:ascii="Cambria Math" w:hAnsi="Cambria Math"/>
                </w:rPr>
                <m:t>f</m:t>
              </w:del>
            </m:r>
          </m:e>
          <m:sub>
            <m:r>
              <w:del w:id="504" w:author="Katelyn Gostic" w:date="2019-06-19T16:24:00Z">
                <w:rPr>
                  <w:rFonts w:ascii="Cambria Math" w:hAnsi="Cambria Math"/>
                </w:rPr>
                <m:t>U</m:t>
              </w:del>
            </m:r>
          </m:sub>
        </m:sSub>
        <m:sSub>
          <m:sSubPr>
            <m:ctrlPr>
              <w:del w:id="505" w:author="Katelyn Gostic" w:date="2019-06-19T16:24:00Z">
                <w:rPr>
                  <w:rFonts w:ascii="Cambria Math" w:hAnsi="Cambria Math"/>
                  <w:i/>
                </w:rPr>
              </w:del>
            </m:ctrlPr>
          </m:sSubPr>
          <m:e>
            <m:r>
              <w:del w:id="506" w:author="Katelyn Gostic" w:date="2019-06-19T16:24:00Z">
                <w:rPr>
                  <w:rFonts w:ascii="Cambria Math" w:hAnsi="Cambria Math"/>
                </w:rPr>
                <m:t>r</m:t>
              </w:del>
            </m:r>
          </m:e>
          <m:sub>
            <m:r>
              <w:del w:id="507" w:author="Katelyn Gostic" w:date="2019-06-19T16:24:00Z">
                <w:rPr>
                  <w:rFonts w:ascii="Cambria Math" w:hAnsi="Cambria Math"/>
                </w:rPr>
                <m:t>U</m:t>
              </w:del>
            </m:r>
          </m:sub>
        </m:sSub>
        <m:r>
          <w:del w:id="508" w:author="Katelyn Gostic" w:date="2019-06-19T16:24:00Z">
            <w:rPr>
              <w:rFonts w:ascii="Cambria Math" w:hAnsi="Cambria Math"/>
            </w:rPr>
            <m:t>+(1-</m:t>
          </w:del>
        </m:r>
        <m:sSub>
          <m:sSubPr>
            <m:ctrlPr>
              <w:del w:id="509" w:author="Katelyn Gostic" w:date="2019-06-19T16:24:00Z">
                <w:rPr>
                  <w:rFonts w:ascii="Cambria Math" w:hAnsi="Cambria Math"/>
                  <w:i/>
                </w:rPr>
              </w:del>
            </m:ctrlPr>
          </m:sSubPr>
          <m:e>
            <m:r>
              <w:del w:id="510" w:author="Katelyn Gostic" w:date="2019-06-19T16:24:00Z">
                <w:rPr>
                  <w:rFonts w:ascii="Cambria Math" w:hAnsi="Cambria Math"/>
                </w:rPr>
                <m:t>f</m:t>
              </w:del>
            </m:r>
          </m:e>
          <m:sub>
            <m:r>
              <w:del w:id="511" w:author="Katelyn Gostic" w:date="2019-06-19T16:24:00Z">
                <w:rPr>
                  <w:rFonts w:ascii="Cambria Math" w:hAnsi="Cambria Math"/>
                </w:rPr>
                <m:t>U</m:t>
              </w:del>
            </m:r>
          </m:sub>
        </m:sSub>
        <m:r>
          <w:del w:id="512" w:author="Katelyn Gostic" w:date="2019-06-19T16:24:00Z">
            <w:rPr>
              <w:rFonts w:ascii="Cambria Math" w:hAnsi="Cambria Math"/>
            </w:rPr>
            <m:t>)</m:t>
          </w:del>
        </m:r>
      </m:oMath>
      <w:del w:id="513" w:author="Katelyn Gostic" w:date="2019-06-19T16:24:00Z">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rPr>
            <w:b/>
          </w:rPr>
          <w:delText>6</w:delText>
        </w:r>
      </w:del>
    </w:p>
    <w:p w14:paraId="6013BAD3" w14:textId="77777777" w:rsidR="004836EE" w:rsidRPr="009B1B56" w:rsidRDefault="004836EE" w:rsidP="00DE166F">
      <w:pPr>
        <w:ind w:firstLine="0"/>
      </w:pPr>
    </w:p>
    <w:p w14:paraId="6FF31355" w14:textId="75D8D5F2" w:rsidR="004836EE" w:rsidRPr="009B1B56" w:rsidRDefault="004836EE" w:rsidP="004836EE">
      <w:pPr>
        <w:pStyle w:val="Heading3"/>
      </w:pPr>
      <w:r w:rsidRPr="009B1B56">
        <w:t xml:space="preserve">Imprinting (I) </w:t>
      </w:r>
      <w:del w:id="514" w:author="Katelyn Gostic" w:date="2019-06-19T16:24:00Z">
        <w:r w:rsidRPr="009B1B56" w:rsidDel="004A7534">
          <w:delText>and vaccination (V)</w:delText>
        </w:r>
      </w:del>
    </w:p>
    <w:p w14:paraId="44D08984" w14:textId="02C23885" w:rsidR="004A7534" w:rsidRPr="004A7534" w:rsidRDefault="004836EE" w:rsidP="004836EE">
      <w:del w:id="515" w:author="Katelyn Gostic" w:date="2019-06-19T16:24:00Z">
        <w:r w:rsidRPr="009B1B56" w:rsidDel="004A7534">
          <w:delText xml:space="preserve">Factors describing risk from vaccination and imprinting took forms similar to risk factors </w:delText>
        </w:r>
        <w:r w:rsidRPr="009B1B56" w:rsidDel="004A7534">
          <w:rPr>
            <w:i/>
          </w:rPr>
          <w:delText>T</w:delText>
        </w:r>
        <w:r w:rsidRPr="009B1B56" w:rsidDel="004A7534">
          <w:delText xml:space="preserve"> and </w:delText>
        </w:r>
        <w:r w:rsidRPr="009B1B56" w:rsidDel="004A7534">
          <w:rPr>
            <w:i/>
          </w:rPr>
          <w:delText>U</w:delText>
        </w:r>
        <w:r w:rsidRPr="009B1B56" w:rsidDel="004A7534">
          <w:delText xml:space="preserve">, but with subtype-specific impacts. </w:delText>
        </w:r>
      </w:del>
      <w:r w:rsidRPr="009B1B56">
        <w:t xml:space="preserve">An indicator function defined whether a given prediction vector described risk of confirmed H1N1 or H3N2 infection. </w:t>
      </w:r>
      <w:del w:id="516" w:author="Katelyn Gostic" w:date="2019-06-19T16:24:00Z">
        <w:r w:rsidRPr="009B1B56" w:rsidDel="004A7534">
          <w:delText xml:space="preserve">Let </w:delText>
        </w:r>
        <w:r w:rsidRPr="009B1B56" w:rsidDel="004A7534">
          <w:rPr>
            <w:i/>
          </w:rPr>
          <w:delText>f</w:delText>
        </w:r>
        <w:r w:rsidRPr="009B1B56" w:rsidDel="004A7534">
          <w:rPr>
            <w:i/>
            <w:vertAlign w:val="subscript"/>
          </w:rPr>
          <w:delText>V</w:delText>
        </w:r>
        <w:r w:rsidRPr="009B1B56" w:rsidDel="004A7534">
          <w:rPr>
            <w:i/>
          </w:rPr>
          <w:delText xml:space="preserve"> </w:delText>
        </w:r>
        <w:r w:rsidRPr="009B1B56" w:rsidDel="004A7534">
          <w:delText>and</w:delText>
        </w:r>
      </w:del>
      <w:ins w:id="517" w:author="Katelyn Gostic" w:date="2019-06-19T16:24:00Z">
        <w:r w:rsidR="004A7534">
          <w:t>Let</w:t>
        </w:r>
      </w:ins>
      <w:r w:rsidRPr="009B1B56">
        <w:t xml:space="preserve"> </w:t>
      </w:r>
      <w:r w:rsidRPr="009B1B56">
        <w:rPr>
          <w:i/>
        </w:rPr>
        <w:t>f</w:t>
      </w:r>
      <w:r w:rsidRPr="009B1B56">
        <w:rPr>
          <w:i/>
          <w:vertAlign w:val="subscript"/>
        </w:rPr>
        <w:t>IHxNy</w:t>
      </w:r>
      <w:r w:rsidRPr="009B1B56">
        <w:rPr>
          <w:i/>
        </w:rPr>
        <w:t xml:space="preserve"> </w:t>
      </w:r>
      <w:r w:rsidRPr="009B1B56">
        <w:t>be vectors describing the fraction of cases of each</w:t>
      </w:r>
      <w:ins w:id="518" w:author="Katelyn Gostic" w:date="2019-06-24T11:36:00Z">
        <w:r w:rsidR="00DE166F">
          <w:t xml:space="preserve"> birth year</w:t>
        </w:r>
      </w:ins>
      <w:del w:id="519" w:author="Katelyn Gostic" w:date="2019-06-24T11:36:00Z">
        <w:r w:rsidRPr="009B1B56" w:rsidDel="00DE166F">
          <w:delText xml:space="preserve"> age</w:delText>
        </w:r>
      </w:del>
      <w:r w:rsidRPr="009B1B56">
        <w:t xml:space="preserve"> that were </w:t>
      </w:r>
      <w:del w:id="520" w:author="Katelyn Gostic" w:date="2019-06-19T16:25:00Z">
        <w:r w:rsidRPr="009B1B56" w:rsidDel="004A7534">
          <w:delText xml:space="preserve">recently vaccinated against influenza, or that were </w:delText>
        </w:r>
      </w:del>
      <w:r w:rsidRPr="009B1B56">
        <w:t xml:space="preserve">protected against strain </w:t>
      </w:r>
      <w:r w:rsidRPr="009B1B56">
        <w:rPr>
          <w:i/>
        </w:rPr>
        <w:t>HxNy</w:t>
      </w:r>
      <w:r w:rsidRPr="009B1B56">
        <w:t xml:space="preserve"> by their childhood imprinting. </w:t>
      </w:r>
      <w:del w:id="521" w:author="Katelyn Gostic" w:date="2019-06-19T16:25:00Z">
        <w:r w:rsidRPr="009B1B56" w:rsidDel="004A7534">
          <w:delText xml:space="preserve">Note that we used the general definition “recent influenza vaccination” because some INSIGHT study sites recorded whether patients had been vaccinated in the last 6 months, while other recorded vaccination in the last 12 months. </w:delText>
        </w:r>
      </w:del>
      <w:r w:rsidRPr="009B1B56">
        <w:t xml:space="preserve">We defined </w:t>
      </w:r>
      <w:del w:id="522" w:author="Katelyn Gostic" w:date="2019-06-19T16:25:00Z">
        <w:r w:rsidRPr="009B1B56" w:rsidDel="004A7534">
          <w:rPr>
            <w:i/>
          </w:rPr>
          <w:delText>r</w:delText>
        </w:r>
        <w:r w:rsidRPr="009B1B56" w:rsidDel="004A7534">
          <w:rPr>
            <w:i/>
            <w:vertAlign w:val="subscript"/>
          </w:rPr>
          <w:delText>vHxNy</w:delText>
        </w:r>
        <w:r w:rsidRPr="009B1B56" w:rsidDel="004A7534">
          <w:delText xml:space="preserve"> and </w:delText>
        </w:r>
      </w:del>
      <w:r w:rsidRPr="009B1B56">
        <w:rPr>
          <w:i/>
        </w:rPr>
        <w:t>r</w:t>
      </w:r>
      <w:r w:rsidRPr="009B1B56">
        <w:rPr>
          <w:i/>
          <w:vertAlign w:val="subscript"/>
        </w:rPr>
        <w:t>IHxNy</w:t>
      </w:r>
      <w:r w:rsidRPr="009B1B56">
        <w:t xml:space="preserve"> as free parameters describing the risk of confirmed </w:t>
      </w:r>
      <w:r w:rsidRPr="009B1B56">
        <w:rPr>
          <w:i/>
        </w:rPr>
        <w:t>HxNy</w:t>
      </w:r>
      <w:r w:rsidRPr="009B1B56">
        <w:t xml:space="preserve"> infection, </w:t>
      </w:r>
      <w:del w:id="523" w:author="Katelyn Gostic" w:date="2019-06-19T16:25:00Z">
        <w:r w:rsidRPr="009B1B56" w:rsidDel="004A7534">
          <w:delText xml:space="preserve">given vaccination, or </w:delText>
        </w:r>
      </w:del>
      <w:r w:rsidRPr="009B1B56">
        <w:t xml:space="preserve">given imprinting protection. Finally, </w:t>
      </w:r>
      <w:del w:id="524" w:author="Katelyn Gostic" w:date="2019-06-19T16:25:00Z">
        <w:r w:rsidRPr="009B1B56" w:rsidDel="004A7534">
          <w:delText>risk factors</w:delText>
        </w:r>
      </w:del>
      <w:ins w:id="525" w:author="Katelyn Gostic" w:date="2019-06-19T16:25:00Z">
        <w:r w:rsidR="004A7534">
          <w:t>the factor</w:t>
        </w:r>
      </w:ins>
      <w:r w:rsidRPr="009B1B56">
        <w:t xml:space="preserve"> describing the effect of </w:t>
      </w:r>
      <w:del w:id="526" w:author="Katelyn Gostic" w:date="2019-06-19T16:25:00Z">
        <w:r w:rsidRPr="009B1B56" w:rsidDel="004A7534">
          <w:delText xml:space="preserve">vaccination (V) and </w:delText>
        </w:r>
      </w:del>
      <w:r w:rsidRPr="009B1B56">
        <w:t xml:space="preserve">imprinting (I) </w:t>
      </w:r>
      <w:del w:id="527" w:author="Katelyn Gostic" w:date="2019-06-19T16:25:00Z">
        <w:r w:rsidRPr="009B1B56" w:rsidDel="004A7534">
          <w:delText xml:space="preserve">were </w:delText>
        </w:r>
      </w:del>
      <w:ins w:id="528" w:author="Katelyn Gostic" w:date="2019-06-19T16:25:00Z">
        <w:r w:rsidR="004A7534">
          <w:t>was</w:t>
        </w:r>
        <w:r w:rsidR="004A7534" w:rsidRPr="009B1B56">
          <w:t xml:space="preserve"> </w:t>
        </w:r>
      </w:ins>
      <w:r w:rsidRPr="009B1B56">
        <w:t>defined as:</w:t>
      </w:r>
    </w:p>
    <w:p w14:paraId="48DD9EE7" w14:textId="0F365994" w:rsidR="004836EE" w:rsidRPr="009B1B56" w:rsidDel="004A7534" w:rsidRDefault="008B4D4B" w:rsidP="004A7534">
      <w:pPr>
        <w:ind w:firstLine="0"/>
        <w:rPr>
          <w:del w:id="529" w:author="Katelyn Gostic" w:date="2019-06-19T16:25:00Z"/>
          <w:b/>
        </w:rPr>
        <w:pPrChange w:id="530" w:author="Katelyn Gostic" w:date="2019-06-19T16:25:00Z">
          <w:pPr/>
        </w:pPrChange>
      </w:pPr>
      <m:oMath>
        <m:sSub>
          <m:sSubPr>
            <m:ctrlPr>
              <w:del w:id="531" w:author="Katelyn Gostic" w:date="2019-06-19T16:25:00Z">
                <w:rPr>
                  <w:rFonts w:ascii="Cambria Math" w:hAnsi="Cambria Math"/>
                  <w:i/>
                </w:rPr>
              </w:del>
            </m:ctrlPr>
          </m:sSubPr>
          <m:e>
            <m:r>
              <w:del w:id="532" w:author="Katelyn Gostic" w:date="2019-06-19T16:25:00Z">
                <w:rPr>
                  <w:rFonts w:ascii="Cambria Math" w:hAnsi="Cambria Math"/>
                </w:rPr>
                <m:t>V</m:t>
              </w:del>
            </m:r>
          </m:e>
          <m:sub>
            <m:r>
              <w:del w:id="533" w:author="Katelyn Gostic" w:date="2019-06-19T16:25:00Z">
                <w:rPr>
                  <w:rFonts w:ascii="Cambria Math" w:hAnsi="Cambria Math"/>
                </w:rPr>
                <m:t>HxNy</m:t>
              </w:del>
            </m:r>
          </m:sub>
        </m:sSub>
        <m:r>
          <w:del w:id="534" w:author="Katelyn Gostic" w:date="2019-06-19T16:25:00Z">
            <w:rPr>
              <w:rFonts w:ascii="Cambria Math" w:hAnsi="Cambria Math"/>
            </w:rPr>
            <m:t>=</m:t>
          </w:del>
        </m:r>
        <m:sSub>
          <m:sSubPr>
            <m:ctrlPr>
              <w:del w:id="535" w:author="Katelyn Gostic" w:date="2019-06-19T16:25:00Z">
                <w:rPr>
                  <w:rFonts w:ascii="Cambria Math" w:hAnsi="Cambria Math"/>
                  <w:i/>
                </w:rPr>
              </w:del>
            </m:ctrlPr>
          </m:sSubPr>
          <m:e>
            <m:r>
              <w:del w:id="536" w:author="Katelyn Gostic" w:date="2019-06-19T16:25:00Z">
                <m:rPr>
                  <m:sty m:val="bi"/>
                </m:rPr>
                <w:rPr>
                  <w:rFonts w:ascii="Cambria Math" w:hAnsi="Cambria Math"/>
                </w:rPr>
                <m:t>1</m:t>
              </w:del>
            </m:r>
            <m:ctrlPr>
              <w:del w:id="537" w:author="Katelyn Gostic" w:date="2019-06-19T16:25:00Z">
                <w:rPr>
                  <w:rFonts w:ascii="Cambria Math" w:hAnsi="Cambria Math"/>
                  <w:b/>
                  <w:i/>
                </w:rPr>
              </w:del>
            </m:ctrlPr>
          </m:e>
          <m:sub>
            <m:r>
              <w:del w:id="538" w:author="Katelyn Gostic" w:date="2019-06-19T16:25:00Z">
                <w:rPr>
                  <w:rFonts w:ascii="Cambria Math" w:hAnsi="Cambria Math"/>
                </w:rPr>
                <m:t>HxNy</m:t>
              </w:del>
            </m:r>
          </m:sub>
        </m:sSub>
        <m:r>
          <w:del w:id="539" w:author="Katelyn Gostic" w:date="2019-06-19T16:25:00Z">
            <w:rPr>
              <w:rFonts w:ascii="Cambria Math" w:hAnsi="Cambria Math"/>
            </w:rPr>
            <m:t>*</m:t>
          </w:del>
        </m:r>
        <m:sSub>
          <m:sSubPr>
            <m:ctrlPr>
              <w:del w:id="540" w:author="Katelyn Gostic" w:date="2019-06-19T16:25:00Z">
                <w:rPr>
                  <w:rFonts w:ascii="Cambria Math" w:hAnsi="Cambria Math"/>
                  <w:i/>
                </w:rPr>
              </w:del>
            </m:ctrlPr>
          </m:sSubPr>
          <m:e>
            <m:r>
              <w:del w:id="541" w:author="Katelyn Gostic" w:date="2019-06-19T16:25:00Z">
                <w:rPr>
                  <w:rFonts w:ascii="Cambria Math" w:hAnsi="Cambria Math"/>
                </w:rPr>
                <m:t>[f</m:t>
              </w:del>
            </m:r>
          </m:e>
          <m:sub>
            <m:r>
              <w:del w:id="542" w:author="Katelyn Gostic" w:date="2019-06-19T16:25:00Z">
                <w:rPr>
                  <w:rFonts w:ascii="Cambria Math" w:hAnsi="Cambria Math"/>
                </w:rPr>
                <m:t>V</m:t>
              </w:del>
            </m:r>
          </m:sub>
        </m:sSub>
        <m:sSub>
          <m:sSubPr>
            <m:ctrlPr>
              <w:del w:id="543" w:author="Katelyn Gostic" w:date="2019-06-19T16:25:00Z">
                <w:rPr>
                  <w:rFonts w:ascii="Cambria Math" w:hAnsi="Cambria Math"/>
                  <w:i/>
                </w:rPr>
              </w:del>
            </m:ctrlPr>
          </m:sSubPr>
          <m:e>
            <m:r>
              <w:del w:id="544" w:author="Katelyn Gostic" w:date="2019-06-19T16:25:00Z">
                <w:rPr>
                  <w:rFonts w:ascii="Cambria Math" w:hAnsi="Cambria Math"/>
                </w:rPr>
                <m:t>r</m:t>
              </w:del>
            </m:r>
          </m:e>
          <m:sub>
            <m:r>
              <w:del w:id="545" w:author="Katelyn Gostic" w:date="2019-06-19T16:25:00Z">
                <w:rPr>
                  <w:rFonts w:ascii="Cambria Math" w:hAnsi="Cambria Math"/>
                </w:rPr>
                <m:t>VHxNy</m:t>
              </w:del>
            </m:r>
          </m:sub>
        </m:sSub>
        <m:r>
          <w:del w:id="546" w:author="Katelyn Gostic" w:date="2019-06-19T16:25:00Z">
            <w:rPr>
              <w:rFonts w:ascii="Cambria Math" w:hAnsi="Cambria Math"/>
            </w:rPr>
            <m:t>+(1-</m:t>
          </w:del>
        </m:r>
        <m:sSub>
          <m:sSubPr>
            <m:ctrlPr>
              <w:del w:id="547" w:author="Katelyn Gostic" w:date="2019-06-19T16:25:00Z">
                <w:rPr>
                  <w:rFonts w:ascii="Cambria Math" w:hAnsi="Cambria Math"/>
                  <w:i/>
                </w:rPr>
              </w:del>
            </m:ctrlPr>
          </m:sSubPr>
          <m:e>
            <m:r>
              <w:del w:id="548" w:author="Katelyn Gostic" w:date="2019-06-19T16:25:00Z">
                <w:rPr>
                  <w:rFonts w:ascii="Cambria Math" w:hAnsi="Cambria Math"/>
                </w:rPr>
                <m:t>f</m:t>
              </w:del>
            </m:r>
          </m:e>
          <m:sub>
            <m:r>
              <w:del w:id="549" w:author="Katelyn Gostic" w:date="2019-06-19T16:25:00Z">
                <w:rPr>
                  <w:rFonts w:ascii="Cambria Math" w:hAnsi="Cambria Math"/>
                </w:rPr>
                <m:t>v</m:t>
              </w:del>
            </m:r>
          </m:sub>
        </m:sSub>
        <m:sSub>
          <m:sSubPr>
            <m:ctrlPr>
              <w:del w:id="550" w:author="Katelyn Gostic" w:date="2019-06-19T16:25:00Z">
                <w:rPr>
                  <w:rFonts w:ascii="Cambria Math" w:hAnsi="Cambria Math"/>
                  <w:i/>
                </w:rPr>
              </w:del>
            </m:ctrlPr>
          </m:sSubPr>
          <m:e>
            <m:r>
              <w:del w:id="551" w:author="Katelyn Gostic" w:date="2019-06-19T16:25:00Z">
                <w:rPr>
                  <w:rFonts w:ascii="Cambria Math" w:hAnsi="Cambria Math"/>
                </w:rPr>
                <m:t>r</m:t>
              </w:del>
            </m:r>
          </m:e>
          <m:sub>
            <m:r>
              <w:del w:id="552" w:author="Katelyn Gostic" w:date="2019-06-19T16:25:00Z">
                <w:rPr>
                  <w:rFonts w:ascii="Cambria Math" w:hAnsi="Cambria Math"/>
                </w:rPr>
                <m:t>vHxNy</m:t>
              </w:del>
            </m:r>
          </m:sub>
        </m:sSub>
        <m:r>
          <w:del w:id="553" w:author="Katelyn Gostic" w:date="2019-06-19T16:25:00Z">
            <w:rPr>
              <w:rFonts w:ascii="Cambria Math" w:hAnsi="Cambria Math"/>
            </w:rPr>
            <m:t>)]</m:t>
          </w:del>
        </m:r>
      </m:oMath>
      <w:del w:id="554" w:author="Katelyn Gostic" w:date="2019-06-19T16:25:00Z">
        <w:r w:rsidR="004836EE" w:rsidRPr="009B1B56" w:rsidDel="004A7534">
          <w:tab/>
        </w:r>
        <w:r w:rsidR="004836EE" w:rsidRPr="009B1B56" w:rsidDel="004A7534">
          <w:tab/>
        </w:r>
        <w:r w:rsidR="004836EE" w:rsidRPr="009B1B56" w:rsidDel="004A7534">
          <w:tab/>
        </w:r>
        <w:r w:rsidR="004836EE" w:rsidRPr="009B1B56" w:rsidDel="004A7534">
          <w:tab/>
        </w:r>
        <w:r w:rsidR="004836EE" w:rsidRPr="009B1B56" w:rsidDel="004A7534">
          <w:tab/>
        </w:r>
        <w:r w:rsidR="004836EE" w:rsidRPr="009B1B56" w:rsidDel="004A7534">
          <w:tab/>
        </w:r>
        <w:r w:rsidR="004836EE" w:rsidRPr="009B1B56" w:rsidDel="004A7534">
          <w:rPr>
            <w:b/>
          </w:rPr>
          <w:delText>7</w:delText>
        </w:r>
      </w:del>
    </w:p>
    <w:p w14:paraId="7925D7FC" w14:textId="77777777" w:rsidR="004836EE" w:rsidRPr="009B1B56" w:rsidRDefault="004836EE" w:rsidP="004A7534"/>
    <w:p w14:paraId="3BDBD71B" w14:textId="44A5E499" w:rsidR="004836EE" w:rsidRPr="009B1B56" w:rsidRDefault="008B4D4B" w:rsidP="004836EE">
      <w:pPr>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del w:id="555" w:author="Katelyn Gostic" w:date="2019-06-20T10:13:00Z">
                <w:rPr>
                  <w:rFonts w:ascii="Cambria Math" w:hAnsi="Cambria Math"/>
                  <w:i/>
                </w:rPr>
              </w:del>
            </m:ctrlPr>
          </m:sSubPr>
          <m:e>
            <m:r>
              <w:del w:id="556" w:author="Katelyn Gostic" w:date="2019-06-20T10:13:00Z">
                <w:rPr>
                  <w:rFonts w:ascii="Cambria Math" w:hAnsi="Cambria Math"/>
                </w:rPr>
                <m:t>r</m:t>
              </w:del>
            </m:r>
          </m:e>
          <m:sub>
            <m:r>
              <w:del w:id="557" w:author="Katelyn Gostic" w:date="2019-06-20T10:13:00Z">
                <w:rPr>
                  <w:rFonts w:ascii="Cambria Math" w:hAnsi="Cambria Math"/>
                </w:rPr>
                <m:t>IHxNy</m:t>
              </w:del>
            </m:r>
          </m:sub>
        </m:sSub>
        <m:r>
          <w:rPr>
            <w:rFonts w:ascii="Cambria Math" w:hAnsi="Cambria Math"/>
          </w:rPr>
          <m:t>)]</m:t>
        </m:r>
      </m:oMath>
      <w:r w:rsidR="004836EE" w:rsidRPr="009B1B56">
        <w:t xml:space="preserve"> </w:t>
      </w:r>
      <w:r w:rsidR="004836EE" w:rsidRPr="009B1B56">
        <w:tab/>
      </w:r>
      <w:r w:rsidR="004836EE" w:rsidRPr="009B1B56">
        <w:tab/>
      </w:r>
      <w:r w:rsidR="004836EE" w:rsidRPr="009B1B56">
        <w:tab/>
      </w:r>
      <w:r w:rsidR="004836EE" w:rsidRPr="009B1B56">
        <w:tab/>
      </w:r>
      <w:r w:rsidR="004836EE" w:rsidRPr="009B1B56">
        <w:tab/>
      </w:r>
      <w:ins w:id="558" w:author="Katelyn Gostic" w:date="2019-06-20T10:13:00Z">
        <w:r w:rsidR="003B5F3D">
          <w:rPr>
            <w:b/>
          </w:rPr>
          <w:t>3</w:t>
        </w:r>
      </w:ins>
      <w:del w:id="559" w:author="Katelyn Gostic" w:date="2019-06-20T10:13:00Z">
        <w:r w:rsidR="004836EE" w:rsidRPr="009B1B56" w:rsidDel="003B5F3D">
          <w:rPr>
            <w:b/>
          </w:rPr>
          <w:delText>8</w:delText>
        </w:r>
      </w:del>
    </w:p>
    <w:p w14:paraId="73394462" w14:textId="3C9A0525" w:rsidR="009A11DF" w:rsidRPr="009B1B56" w:rsidRDefault="004836EE" w:rsidP="004A7534">
      <w:r w:rsidRPr="009B1B56">
        <w:tab/>
      </w:r>
    </w:p>
    <w:p w14:paraId="2A1EE0A6" w14:textId="77777777" w:rsidR="004836EE" w:rsidRPr="009B1B56" w:rsidRDefault="004836EE" w:rsidP="004836EE">
      <w:pPr>
        <w:pStyle w:val="Heading2"/>
      </w:pPr>
      <w:r w:rsidRPr="009B1B56">
        <w:t>Likelihood</w:t>
      </w:r>
    </w:p>
    <w:p w14:paraId="7D9D0A8E" w14:textId="58337A78" w:rsidR="004836EE" w:rsidRDefault="004836EE" w:rsidP="004836EE">
      <w:pPr>
        <w:rPr>
          <w:ins w:id="560" w:author="Katelyn Gostic" w:date="2019-06-20T10:15:00Z"/>
        </w:rPr>
      </w:pPr>
      <w:r w:rsidRPr="009B1B56">
        <w:t xml:space="preserve">We used equations </w:t>
      </w:r>
      <w:del w:id="561" w:author="Katelyn Gostic" w:date="2019-06-20T10:15:00Z">
        <w:r w:rsidRPr="009B1B56" w:rsidDel="003B5F3D">
          <w:delText>3-8</w:delText>
        </w:r>
      </w:del>
      <w:ins w:id="562" w:author="Katelyn Gostic" w:date="2019-06-20T10:15:00Z">
        <w:r w:rsidR="003B5F3D">
          <w:t>1-3</w:t>
        </w:r>
      </w:ins>
      <w:r w:rsidRPr="009B1B56">
        <w:t xml:space="preserve"> to generate predicted case age distributions (</w:t>
      </w:r>
      <w:r w:rsidRPr="009B1B56">
        <w:rPr>
          <w:i/>
        </w:rPr>
        <w:t>p</w:t>
      </w:r>
      <w:r w:rsidRPr="009B1B56">
        <w:t xml:space="preserve">) for each influenza season (s) </w:t>
      </w:r>
      <w:del w:id="563" w:author="Katelyn Gostic" w:date="2019-06-19T16:26:00Z">
        <w:r w:rsidRPr="009B1B56" w:rsidDel="003C2CBE">
          <w:delText xml:space="preserve">and country (c) </w:delText>
        </w:r>
      </w:del>
      <w:r w:rsidRPr="009B1B56">
        <w:t xml:space="preserve">in which cases were observed in the data. Then, the likelihood was obtained as a product of multinomial densities across all </w:t>
      </w:r>
      <w:del w:id="564" w:author="Katelyn Gostic" w:date="2019-06-19T16:26:00Z">
        <w:r w:rsidRPr="009B1B56" w:rsidDel="003C2CBE">
          <w:delText xml:space="preserve">countries and </w:delText>
        </w:r>
      </w:del>
      <w:r w:rsidRPr="009B1B56">
        <w:t>seasons</w:t>
      </w:r>
      <w:del w:id="565" w:author="Katelyn Gostic" w:date="2019-06-19T16:26:00Z">
        <w:r w:rsidRPr="009B1B56" w:rsidDel="003C2CBE">
          <w:delText xml:space="preserve"> observed in the data</w:delText>
        </w:r>
      </w:del>
      <w:r w:rsidRPr="009B1B56">
        <w:t xml:space="preserve">. If </w:t>
      </w:r>
      <w:r w:rsidRPr="009B1B56">
        <w:rPr>
          <w:i/>
        </w:rPr>
        <w:t>n</w:t>
      </w:r>
      <w:del w:id="566" w:author="Katelyn Gostic" w:date="2019-06-19T16:26:00Z">
        <w:r w:rsidRPr="009B1B56" w:rsidDel="003C2CBE">
          <w:rPr>
            <w:i/>
            <w:vertAlign w:val="subscript"/>
          </w:rPr>
          <w:delText>c</w:delText>
        </w:r>
      </w:del>
      <w:r w:rsidRPr="009B1B56">
        <w:rPr>
          <w:i/>
          <w:vertAlign w:val="subscript"/>
        </w:rPr>
        <w:t>s</w:t>
      </w:r>
      <w:r w:rsidRPr="009B1B56">
        <w:t xml:space="preserve"> represents the total number of cases observed in a given </w:t>
      </w:r>
      <w:del w:id="567" w:author="Katelyn Gostic" w:date="2019-06-19T16:26:00Z">
        <w:r w:rsidRPr="009B1B56" w:rsidDel="003C2CBE">
          <w:delText xml:space="preserve">country and </w:delText>
        </w:r>
      </w:del>
      <w:r w:rsidRPr="009B1B56">
        <w:t xml:space="preserve">season, </w:t>
      </w:r>
      <w:r w:rsidRPr="009B1B56">
        <w:rPr>
          <w:i/>
        </w:rPr>
        <w:t>x</w:t>
      </w:r>
      <w:r w:rsidRPr="009B1B56">
        <w:rPr>
          <w:i/>
          <w:vertAlign w:val="subscript"/>
        </w:rPr>
        <w:t>0cs</w:t>
      </w:r>
      <w:r w:rsidRPr="009B1B56">
        <w:rPr>
          <w:i/>
        </w:rPr>
        <w:t>,…x</w:t>
      </w:r>
      <w:r w:rsidRPr="009B1B56">
        <w:rPr>
          <w:i/>
          <w:vertAlign w:val="subscript"/>
        </w:rPr>
        <w:t>mcs</w:t>
      </w:r>
      <w:r w:rsidRPr="009B1B56">
        <w:rPr>
          <w:vertAlign w:val="subscript"/>
        </w:rPr>
        <w:t xml:space="preserve"> </w:t>
      </w:r>
      <w:r w:rsidRPr="009B1B56">
        <w:t xml:space="preserve">each represent the number of cases observed in each single year of age/single year of birth, and if </w:t>
      </w:r>
      <w:r w:rsidRPr="009B1B56">
        <w:rPr>
          <w:i/>
        </w:rPr>
        <w:t>p</w:t>
      </w:r>
      <w:r w:rsidRPr="009B1B56">
        <w:rPr>
          <w:i/>
          <w:vertAlign w:val="subscript"/>
        </w:rPr>
        <w:t>0cs</w:t>
      </w:r>
      <w:r w:rsidRPr="009B1B56">
        <w:rPr>
          <w:i/>
        </w:rPr>
        <w:t>…p</w:t>
      </w:r>
      <w:r w:rsidRPr="009B1B56">
        <w:rPr>
          <w:i/>
          <w:vertAlign w:val="subscript"/>
        </w:rPr>
        <w:t>mcs</w:t>
      </w:r>
      <w:r w:rsidRPr="009B1B56">
        <w:t xml:space="preserve"> each represent entries in the model’s predicted age/birth year-distribution of cases, then the likelihood is given by: </w:t>
      </w:r>
    </w:p>
    <w:p w14:paraId="5020FD73" w14:textId="77777777" w:rsidR="003B5F3D" w:rsidRPr="009B1B56" w:rsidRDefault="003B5F3D" w:rsidP="004836EE"/>
    <w:p w14:paraId="0CAAEA04" w14:textId="3B8EBC35" w:rsidR="004836EE" w:rsidRPr="009B1B56" w:rsidRDefault="004836EE" w:rsidP="004836EE">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sub>
              <m:sup/>
              <m:e>
                <m:nary>
                  <m:naryPr>
                    <m:chr m:val="∏"/>
                    <m:limLoc m:val="undOvr"/>
                    <m:supHide m:val="1"/>
                    <m:ctrlPr>
                      <w:ins w:id="568" w:author="Katelyn Gostic" w:date="2019-06-19T16:27:00Z">
                        <w:rPr>
                          <w:rFonts w:ascii="Cambria Math" w:hAnsi="Cambria Math"/>
                          <w:i/>
                        </w:rPr>
                      </w:ins>
                    </m:ctrlPr>
                  </m:naryPr>
                  <m:sub>
                    <m:r>
                      <w:ins w:id="569" w:author="Katelyn Gostic" w:date="2019-06-19T16:27:00Z">
                        <w:rPr>
                          <w:rFonts w:ascii="Cambria Math" w:hAnsi="Cambria Math"/>
                        </w:rPr>
                        <m:t>s</m:t>
                      </w:ins>
                    </m:r>
                  </m:sub>
                  <m:sup/>
                  <m:e>
                    <m:f>
                      <m:fPr>
                        <m:ctrlPr>
                          <w:ins w:id="570" w:author="Katelyn Gostic" w:date="2019-06-19T16:27:00Z">
                            <w:rPr>
                              <w:rFonts w:ascii="Cambria Math" w:hAnsi="Cambria Math"/>
                              <w:i/>
                            </w:rPr>
                          </w:ins>
                        </m:ctrlPr>
                      </m:fPr>
                      <m:num>
                        <m:sSub>
                          <m:sSubPr>
                            <m:ctrlPr>
                              <w:ins w:id="571" w:author="Katelyn Gostic" w:date="2019-06-19T16:27:00Z">
                                <w:rPr>
                                  <w:rFonts w:ascii="Cambria Math" w:hAnsi="Cambria Math"/>
                                  <w:i/>
                                </w:rPr>
                              </w:ins>
                            </m:ctrlPr>
                          </m:sSubPr>
                          <m:e>
                            <m:r>
                              <w:ins w:id="572" w:author="Katelyn Gostic" w:date="2019-06-19T16:27:00Z">
                                <w:rPr>
                                  <w:rFonts w:ascii="Cambria Math" w:hAnsi="Cambria Math"/>
                                </w:rPr>
                                <m:t>n</m:t>
                              </w:ins>
                            </m:r>
                          </m:e>
                          <m:sub>
                            <m:r>
                              <w:ins w:id="573" w:author="Katelyn Gostic" w:date="2019-06-19T16:27:00Z">
                                <w:rPr>
                                  <w:rFonts w:ascii="Cambria Math" w:hAnsi="Cambria Math"/>
                                </w:rPr>
                                <m:t>s</m:t>
                              </w:ins>
                            </m:r>
                          </m:sub>
                        </m:sSub>
                        <m:r>
                          <w:ins w:id="574" w:author="Katelyn Gostic" w:date="2019-06-19T16:27:00Z">
                            <w:rPr>
                              <w:rFonts w:ascii="Cambria Math" w:hAnsi="Cambria Math"/>
                            </w:rPr>
                            <m:t>!</m:t>
                          </w:ins>
                        </m:r>
                      </m:num>
                      <m:den>
                        <m:sSub>
                          <m:sSubPr>
                            <m:ctrlPr>
                              <w:ins w:id="575" w:author="Katelyn Gostic" w:date="2019-06-24T11:36:00Z">
                                <w:rPr>
                                  <w:rFonts w:ascii="Cambria Math" w:hAnsi="Cambria Math"/>
                                  <w:i/>
                                </w:rPr>
                              </w:ins>
                            </m:ctrlPr>
                          </m:sSubPr>
                          <m:e>
                            <m:r>
                              <w:ins w:id="576" w:author="Katelyn Gostic" w:date="2019-06-24T11:36:00Z">
                                <w:rPr>
                                  <w:rFonts w:ascii="Cambria Math" w:hAnsi="Cambria Math"/>
                                </w:rPr>
                                <m:t>x</m:t>
                              </w:ins>
                            </m:r>
                          </m:e>
                          <m:sub>
                            <m:r>
                              <w:ins w:id="577" w:author="Katelyn Gostic" w:date="2019-06-24T11:36:00Z">
                                <w:rPr>
                                  <w:rFonts w:ascii="Cambria Math" w:hAnsi="Cambria Math"/>
                                </w:rPr>
                                <m:t>0s</m:t>
                              </w:ins>
                            </m:r>
                          </m:sub>
                        </m:sSub>
                        <m:r>
                          <w:ins w:id="578" w:author="Katelyn Gostic" w:date="2019-06-19T16:27:00Z">
                            <w:rPr>
                              <w:rFonts w:ascii="Cambria Math" w:hAnsi="Cambria Math"/>
                            </w:rPr>
                            <m:t>!…</m:t>
                          </w:ins>
                        </m:r>
                        <m:sSub>
                          <m:sSubPr>
                            <m:ctrlPr>
                              <w:ins w:id="579" w:author="Katelyn Gostic" w:date="2019-06-19T16:27:00Z">
                                <w:rPr>
                                  <w:rFonts w:ascii="Cambria Math" w:hAnsi="Cambria Math"/>
                                  <w:i/>
                                </w:rPr>
                              </w:ins>
                            </m:ctrlPr>
                          </m:sSubPr>
                          <m:e>
                            <m:r>
                              <w:ins w:id="580" w:author="Katelyn Gostic" w:date="2019-06-19T16:27:00Z">
                                <w:rPr>
                                  <w:rFonts w:ascii="Cambria Math" w:hAnsi="Cambria Math"/>
                                </w:rPr>
                                <m:t>x</m:t>
                              </w:ins>
                            </m:r>
                          </m:e>
                          <m:sub>
                            <m:r>
                              <w:ins w:id="581" w:author="Katelyn Gostic" w:date="2019-06-24T11:37:00Z">
                                <w:rPr>
                                  <w:rFonts w:ascii="Cambria Math" w:hAnsi="Cambria Math"/>
                                </w:rPr>
                                <m:t>ms</m:t>
                              </w:ins>
                            </m:r>
                            <m:r>
                              <w:ins w:id="582" w:author="Katelyn Gostic" w:date="2019-06-19T16:27:00Z">
                                <w:rPr>
                                  <w:rFonts w:ascii="Cambria Math" w:hAnsi="Cambria Math"/>
                                </w:rPr>
                                <m:t>!</m:t>
                              </w:ins>
                            </m:r>
                          </m:sub>
                        </m:sSub>
                      </m:den>
                    </m:f>
                    <m:sSubSup>
                      <m:sSubSupPr>
                        <m:ctrlPr>
                          <w:ins w:id="583" w:author="Katelyn Gostic" w:date="2019-06-19T16:27:00Z">
                            <w:rPr>
                              <w:rFonts w:ascii="Cambria Math" w:hAnsi="Cambria Math"/>
                              <w:i/>
                            </w:rPr>
                          </w:ins>
                        </m:ctrlPr>
                      </m:sSubSupPr>
                      <m:e>
                        <m:r>
                          <w:ins w:id="584" w:author="Katelyn Gostic" w:date="2019-06-19T16:27:00Z">
                            <w:rPr>
                              <w:rFonts w:ascii="Cambria Math" w:hAnsi="Cambria Math"/>
                            </w:rPr>
                            <m:t>p</m:t>
                          </w:ins>
                        </m:r>
                      </m:e>
                      <m:sub>
                        <m:r>
                          <w:ins w:id="585" w:author="Katelyn Gostic" w:date="2019-06-24T11:37:00Z">
                            <w:rPr>
                              <w:rFonts w:ascii="Cambria Math" w:hAnsi="Cambria Math"/>
                            </w:rPr>
                            <m:t>0s</m:t>
                          </w:ins>
                        </m:r>
                      </m:sub>
                      <m:sup>
                        <m:sSub>
                          <m:sSubPr>
                            <m:ctrlPr>
                              <w:ins w:id="586" w:author="Katelyn Gostic" w:date="2019-06-24T11:37:00Z">
                                <w:rPr>
                                  <w:rFonts w:ascii="Cambria Math" w:hAnsi="Cambria Math"/>
                                  <w:i/>
                                </w:rPr>
                              </w:ins>
                            </m:ctrlPr>
                          </m:sSubPr>
                          <m:e>
                            <m:r>
                              <w:ins w:id="587" w:author="Katelyn Gostic" w:date="2019-06-24T11:37:00Z">
                                <w:rPr>
                                  <w:rFonts w:ascii="Cambria Math" w:hAnsi="Cambria Math"/>
                                </w:rPr>
                                <m:t>x</m:t>
                              </w:ins>
                            </m:r>
                          </m:e>
                          <m:sub>
                            <m:r>
                              <w:ins w:id="588" w:author="Katelyn Gostic" w:date="2019-06-24T11:37:00Z">
                                <w:rPr>
                                  <w:rFonts w:ascii="Cambria Math" w:hAnsi="Cambria Math"/>
                                </w:rPr>
                                <m:t>0s</m:t>
                              </w:ins>
                            </m:r>
                          </m:sub>
                        </m:sSub>
                      </m:sup>
                    </m:sSubSup>
                    <m:r>
                      <w:ins w:id="589" w:author="Katelyn Gostic" w:date="2019-06-19T16:27:00Z">
                        <w:rPr>
                          <w:rFonts w:ascii="Cambria Math" w:hAnsi="Cambria Math"/>
                        </w:rPr>
                        <m:t>…</m:t>
                      </w:ins>
                    </m:r>
                    <m:sSubSup>
                      <m:sSubSupPr>
                        <m:ctrlPr>
                          <w:ins w:id="590" w:author="Katelyn Gostic" w:date="2019-06-19T16:27:00Z">
                            <w:rPr>
                              <w:rFonts w:ascii="Cambria Math" w:hAnsi="Cambria Math"/>
                              <w:i/>
                            </w:rPr>
                          </w:ins>
                        </m:ctrlPr>
                      </m:sSubSupPr>
                      <m:e>
                        <m:r>
                          <w:ins w:id="591" w:author="Katelyn Gostic" w:date="2019-06-19T16:27:00Z">
                            <w:rPr>
                              <w:rFonts w:ascii="Cambria Math" w:hAnsi="Cambria Math"/>
                            </w:rPr>
                            <m:t>p</m:t>
                          </w:ins>
                        </m:r>
                      </m:e>
                      <m:sub>
                        <m:r>
                          <w:ins w:id="592" w:author="Katelyn Gostic" w:date="2019-06-24T11:37:00Z">
                            <w:rPr>
                              <w:rFonts w:ascii="Cambria Math" w:hAnsi="Cambria Math"/>
                            </w:rPr>
                            <m:t>ms</m:t>
                          </w:ins>
                        </m:r>
                      </m:sub>
                      <m:sup>
                        <m:sSub>
                          <m:sSubPr>
                            <m:ctrlPr>
                              <w:ins w:id="593" w:author="Katelyn Gostic" w:date="2019-06-24T11:37:00Z">
                                <w:rPr>
                                  <w:rFonts w:ascii="Cambria Math" w:hAnsi="Cambria Math"/>
                                  <w:i/>
                                </w:rPr>
                              </w:ins>
                            </m:ctrlPr>
                          </m:sSubPr>
                          <m:e>
                            <m:r>
                              <w:ins w:id="594" w:author="Katelyn Gostic" w:date="2019-06-24T11:37:00Z">
                                <w:rPr>
                                  <w:rFonts w:ascii="Cambria Math" w:hAnsi="Cambria Math"/>
                                </w:rPr>
                                <m:t>x</m:t>
                              </w:ins>
                            </m:r>
                          </m:e>
                          <m:sub>
                            <m:r>
                              <w:ins w:id="595" w:author="Katelyn Gostic" w:date="2019-06-24T11:37:00Z">
                                <w:rPr>
                                  <w:rFonts w:ascii="Cambria Math" w:hAnsi="Cambria Math"/>
                                </w:rPr>
                                <m:t>ms</m:t>
                              </w:ins>
                            </m:r>
                          </m:sub>
                        </m:sSub>
                      </m:sup>
                    </m:sSubSup>
                  </m:e>
                </m:nary>
                <m:r>
                  <w:ins w:id="596" w:author="Katelyn Gostic" w:date="2019-06-20T10:14:00Z">
                    <w:rPr>
                      <w:rFonts w:ascii="Cambria Math" w:hAnsi="Cambria Math"/>
                    </w:rPr>
                    <m:t xml:space="preserve"> </m:t>
                  </w:ins>
                </m:r>
                <m:f>
                  <m:fPr>
                    <m:ctrlPr>
                      <w:del w:id="597" w:author="Katelyn Gostic" w:date="2019-06-20T10:14:00Z">
                        <w:rPr>
                          <w:rFonts w:ascii="Cambria Math" w:hAnsi="Cambria Math"/>
                          <w:i/>
                        </w:rPr>
                      </w:del>
                    </m:ctrlPr>
                  </m:fPr>
                  <m:num>
                    <m:sSub>
                      <m:sSubPr>
                        <m:ctrlPr>
                          <w:del w:id="598" w:author="Katelyn Gostic" w:date="2019-06-20T10:14:00Z">
                            <w:rPr>
                              <w:rFonts w:ascii="Cambria Math" w:hAnsi="Cambria Math"/>
                              <w:i/>
                            </w:rPr>
                          </w:del>
                        </m:ctrlPr>
                      </m:sSubPr>
                      <m:e>
                        <m:r>
                          <w:del w:id="599" w:author="Katelyn Gostic" w:date="2019-06-20T10:14:00Z">
                            <w:rPr>
                              <w:rFonts w:ascii="Cambria Math" w:hAnsi="Cambria Math"/>
                            </w:rPr>
                            <m:t>n</m:t>
                          </w:del>
                        </m:r>
                      </m:e>
                      <m:sub>
                        <m:r>
                          <w:del w:id="600" w:author="Katelyn Gostic" w:date="2019-06-20T10:14:00Z">
                            <w:rPr>
                              <w:rFonts w:ascii="Cambria Math" w:hAnsi="Cambria Math"/>
                            </w:rPr>
                            <m:t>cs</m:t>
                          </w:del>
                        </m:r>
                      </m:sub>
                    </m:sSub>
                    <m:r>
                      <w:del w:id="601" w:author="Katelyn Gostic" w:date="2019-06-20T10:14:00Z">
                        <w:rPr>
                          <w:rFonts w:ascii="Cambria Math" w:hAnsi="Cambria Math"/>
                        </w:rPr>
                        <m:t>!</m:t>
                      </w:del>
                    </m:r>
                  </m:num>
                  <m:den>
                    <m:sSub>
                      <m:sSubPr>
                        <m:ctrlPr>
                          <w:del w:id="602" w:author="Katelyn Gostic" w:date="2019-06-20T10:14:00Z">
                            <w:rPr>
                              <w:rFonts w:ascii="Cambria Math" w:hAnsi="Cambria Math"/>
                              <w:i/>
                            </w:rPr>
                          </w:del>
                        </m:ctrlPr>
                      </m:sSubPr>
                      <m:e>
                        <m:sSub>
                          <m:sSubPr>
                            <m:ctrlPr>
                              <w:del w:id="603" w:author="Katelyn Gostic" w:date="2019-06-20T10:14:00Z">
                                <w:rPr>
                                  <w:rFonts w:ascii="Cambria Math" w:hAnsi="Cambria Math"/>
                                  <w:i/>
                                </w:rPr>
                              </w:del>
                            </m:ctrlPr>
                          </m:sSubPr>
                          <m:e>
                            <m:r>
                              <w:del w:id="604" w:author="Katelyn Gostic" w:date="2019-06-20T10:14:00Z">
                                <w:rPr>
                                  <w:rFonts w:ascii="Cambria Math" w:hAnsi="Cambria Math"/>
                                </w:rPr>
                                <m:t>x</m:t>
                              </w:del>
                            </m:r>
                          </m:e>
                          <m:sub>
                            <m:r>
                              <w:del w:id="605" w:author="Katelyn Gostic" w:date="2019-06-20T10:14:00Z">
                                <w:rPr>
                                  <w:rFonts w:ascii="Cambria Math" w:hAnsi="Cambria Math"/>
                                </w:rPr>
                                <m:t>0</m:t>
                              </w:del>
                            </m:r>
                          </m:sub>
                        </m:sSub>
                      </m:e>
                      <m:sub>
                        <m:r>
                          <w:del w:id="606" w:author="Katelyn Gostic" w:date="2019-06-20T10:14:00Z">
                            <w:rPr>
                              <w:rFonts w:ascii="Cambria Math" w:hAnsi="Cambria Math"/>
                            </w:rPr>
                            <m:t>cs</m:t>
                          </w:del>
                        </m:r>
                      </m:sub>
                    </m:sSub>
                    <m:r>
                      <w:del w:id="607" w:author="Katelyn Gostic" w:date="2019-06-20T10:14:00Z">
                        <w:rPr>
                          <w:rFonts w:ascii="Cambria Math" w:hAnsi="Cambria Math"/>
                        </w:rPr>
                        <m:t>!…</m:t>
                      </w:del>
                    </m:r>
                    <m:sSub>
                      <m:sSubPr>
                        <m:ctrlPr>
                          <w:del w:id="608" w:author="Katelyn Gostic" w:date="2019-06-20T10:14:00Z">
                            <w:rPr>
                              <w:rFonts w:ascii="Cambria Math" w:hAnsi="Cambria Math"/>
                              <w:i/>
                            </w:rPr>
                          </w:del>
                        </m:ctrlPr>
                      </m:sSubPr>
                      <m:e>
                        <m:r>
                          <w:del w:id="609" w:author="Katelyn Gostic" w:date="2019-06-20T10:14:00Z">
                            <w:rPr>
                              <w:rFonts w:ascii="Cambria Math" w:hAnsi="Cambria Math"/>
                            </w:rPr>
                            <m:t>x</m:t>
                          </w:del>
                        </m:r>
                      </m:e>
                      <m:sub>
                        <m:sSub>
                          <m:sSubPr>
                            <m:ctrlPr>
                              <w:del w:id="610" w:author="Katelyn Gostic" w:date="2019-06-20T10:14:00Z">
                                <w:rPr>
                                  <w:rFonts w:ascii="Cambria Math" w:hAnsi="Cambria Math"/>
                                  <w:i/>
                                </w:rPr>
                              </w:del>
                            </m:ctrlPr>
                          </m:sSubPr>
                          <m:e>
                            <m:r>
                              <w:del w:id="611" w:author="Katelyn Gostic" w:date="2019-06-20T10:14:00Z">
                                <w:rPr>
                                  <w:rFonts w:ascii="Cambria Math" w:hAnsi="Cambria Math"/>
                                </w:rPr>
                                <m:t>m</m:t>
                              </w:del>
                            </m:r>
                          </m:e>
                          <m:sub>
                            <m:r>
                              <w:del w:id="612" w:author="Katelyn Gostic" w:date="2019-06-20T10:14:00Z">
                                <w:rPr>
                                  <w:rFonts w:ascii="Cambria Math" w:hAnsi="Cambria Math"/>
                                </w:rPr>
                                <m:t>cs</m:t>
                              </w:del>
                            </m:r>
                          </m:sub>
                        </m:sSub>
                        <m:r>
                          <w:del w:id="613" w:author="Katelyn Gostic" w:date="2019-06-20T10:14:00Z">
                            <w:rPr>
                              <w:rFonts w:ascii="Cambria Math" w:hAnsi="Cambria Math"/>
                            </w:rPr>
                            <m:t>!</m:t>
                          </w:del>
                        </m:r>
                      </m:sub>
                    </m:sSub>
                  </m:den>
                </m:f>
                <m:sSubSup>
                  <m:sSubSupPr>
                    <m:ctrlPr>
                      <w:del w:id="614" w:author="Katelyn Gostic" w:date="2019-06-20T10:14:00Z">
                        <w:rPr>
                          <w:rFonts w:ascii="Cambria Math" w:hAnsi="Cambria Math"/>
                          <w:i/>
                        </w:rPr>
                      </w:del>
                    </m:ctrlPr>
                  </m:sSubSupPr>
                  <m:e>
                    <m:r>
                      <w:del w:id="615" w:author="Katelyn Gostic" w:date="2019-06-20T10:14:00Z">
                        <w:rPr>
                          <w:rFonts w:ascii="Cambria Math" w:hAnsi="Cambria Math"/>
                        </w:rPr>
                        <m:t>p</m:t>
                      </w:del>
                    </m:r>
                  </m:e>
                  <m:sub>
                    <m:sSub>
                      <m:sSubPr>
                        <m:ctrlPr>
                          <w:del w:id="616" w:author="Katelyn Gostic" w:date="2019-06-20T10:14:00Z">
                            <w:rPr>
                              <w:rFonts w:ascii="Cambria Math" w:hAnsi="Cambria Math"/>
                              <w:i/>
                            </w:rPr>
                          </w:del>
                        </m:ctrlPr>
                      </m:sSubPr>
                      <m:e>
                        <m:r>
                          <w:del w:id="617" w:author="Katelyn Gostic" w:date="2019-06-20T10:14:00Z">
                            <w:rPr>
                              <w:rFonts w:ascii="Cambria Math" w:hAnsi="Cambria Math"/>
                            </w:rPr>
                            <m:t>0</m:t>
                          </w:del>
                        </m:r>
                      </m:e>
                      <m:sub>
                        <m:r>
                          <w:del w:id="618" w:author="Katelyn Gostic" w:date="2019-06-20T10:14:00Z">
                            <w:rPr>
                              <w:rFonts w:ascii="Cambria Math" w:hAnsi="Cambria Math"/>
                            </w:rPr>
                            <m:t>cs</m:t>
                          </w:del>
                        </m:r>
                      </m:sub>
                    </m:sSub>
                  </m:sub>
                  <m:sup>
                    <m:sSub>
                      <m:sSubPr>
                        <m:ctrlPr>
                          <w:del w:id="619" w:author="Katelyn Gostic" w:date="2019-06-20T10:14:00Z">
                            <w:rPr>
                              <w:rFonts w:ascii="Cambria Math" w:hAnsi="Cambria Math"/>
                              <w:i/>
                            </w:rPr>
                          </w:del>
                        </m:ctrlPr>
                      </m:sSubPr>
                      <m:e>
                        <m:sSub>
                          <m:sSubPr>
                            <m:ctrlPr>
                              <w:del w:id="620" w:author="Katelyn Gostic" w:date="2019-06-20T10:14:00Z">
                                <w:rPr>
                                  <w:rFonts w:ascii="Cambria Math" w:hAnsi="Cambria Math"/>
                                  <w:i/>
                                </w:rPr>
                              </w:del>
                            </m:ctrlPr>
                          </m:sSubPr>
                          <m:e>
                            <m:r>
                              <w:del w:id="621" w:author="Katelyn Gostic" w:date="2019-06-20T10:14:00Z">
                                <w:rPr>
                                  <w:rFonts w:ascii="Cambria Math" w:hAnsi="Cambria Math"/>
                                </w:rPr>
                                <m:t>x</m:t>
                              </w:del>
                            </m:r>
                          </m:e>
                          <m:sub>
                            <m:r>
                              <w:del w:id="622" w:author="Katelyn Gostic" w:date="2019-06-20T10:14:00Z">
                                <w:rPr>
                                  <w:rFonts w:ascii="Cambria Math" w:hAnsi="Cambria Math"/>
                                </w:rPr>
                                <m:t>0</m:t>
                              </w:del>
                            </m:r>
                          </m:sub>
                        </m:sSub>
                      </m:e>
                      <m:sub>
                        <m:r>
                          <w:del w:id="623" w:author="Katelyn Gostic" w:date="2019-06-20T10:14:00Z">
                            <w:rPr>
                              <w:rFonts w:ascii="Cambria Math" w:hAnsi="Cambria Math"/>
                            </w:rPr>
                            <m:t>cs</m:t>
                          </w:del>
                        </m:r>
                      </m:sub>
                    </m:sSub>
                  </m:sup>
                </m:sSubSup>
                <m:r>
                  <w:del w:id="624" w:author="Katelyn Gostic" w:date="2019-06-20T10:15:00Z">
                    <w:rPr>
                      <w:rFonts w:ascii="Cambria Math" w:hAnsi="Cambria Math"/>
                    </w:rPr>
                    <m:t>…</m:t>
                  </w:del>
                </m:r>
                <m:sSubSup>
                  <m:sSubSupPr>
                    <m:ctrlPr>
                      <w:del w:id="625" w:author="Katelyn Gostic" w:date="2019-06-20T10:15:00Z">
                        <w:rPr>
                          <w:rFonts w:ascii="Cambria Math" w:hAnsi="Cambria Math"/>
                          <w:i/>
                        </w:rPr>
                      </w:del>
                    </m:ctrlPr>
                  </m:sSubSupPr>
                  <m:e>
                    <m:r>
                      <w:del w:id="626" w:author="Katelyn Gostic" w:date="2019-06-20T10:15:00Z">
                        <w:rPr>
                          <w:rFonts w:ascii="Cambria Math" w:hAnsi="Cambria Math"/>
                        </w:rPr>
                        <m:t>p</m:t>
                      </w:del>
                    </m:r>
                  </m:e>
                  <m:sub>
                    <m:sSub>
                      <m:sSubPr>
                        <m:ctrlPr>
                          <w:del w:id="627" w:author="Katelyn Gostic" w:date="2019-06-20T10:15:00Z">
                            <w:rPr>
                              <w:rFonts w:ascii="Cambria Math" w:hAnsi="Cambria Math"/>
                              <w:i/>
                            </w:rPr>
                          </w:del>
                        </m:ctrlPr>
                      </m:sSubPr>
                      <m:e>
                        <m:r>
                          <w:del w:id="628" w:author="Katelyn Gostic" w:date="2019-06-20T10:15:00Z">
                            <w:rPr>
                              <w:rFonts w:ascii="Cambria Math" w:hAnsi="Cambria Math"/>
                            </w:rPr>
                            <m:t>m</m:t>
                          </w:del>
                        </m:r>
                      </m:e>
                      <m:sub>
                        <m:r>
                          <w:del w:id="629" w:author="Katelyn Gostic" w:date="2019-06-20T10:15:00Z">
                            <w:rPr>
                              <w:rFonts w:ascii="Cambria Math" w:hAnsi="Cambria Math"/>
                            </w:rPr>
                            <m:t>cs</m:t>
                          </w:del>
                        </m:r>
                      </m:sub>
                    </m:sSub>
                  </m:sub>
                  <m:sup>
                    <m:sSub>
                      <m:sSubPr>
                        <m:ctrlPr>
                          <w:del w:id="630" w:author="Katelyn Gostic" w:date="2019-06-20T10:15:00Z">
                            <w:rPr>
                              <w:rFonts w:ascii="Cambria Math" w:hAnsi="Cambria Math"/>
                              <w:i/>
                            </w:rPr>
                          </w:del>
                        </m:ctrlPr>
                      </m:sSubPr>
                      <m:e>
                        <m:sSub>
                          <m:sSubPr>
                            <m:ctrlPr>
                              <w:del w:id="631" w:author="Katelyn Gostic" w:date="2019-06-20T10:15:00Z">
                                <w:rPr>
                                  <w:rFonts w:ascii="Cambria Math" w:hAnsi="Cambria Math"/>
                                  <w:i/>
                                </w:rPr>
                              </w:del>
                            </m:ctrlPr>
                          </m:sSubPr>
                          <m:e>
                            <m:r>
                              <w:del w:id="632" w:author="Katelyn Gostic" w:date="2019-06-20T10:15:00Z">
                                <w:rPr>
                                  <w:rFonts w:ascii="Cambria Math" w:hAnsi="Cambria Math"/>
                                </w:rPr>
                                <m:t>x</m:t>
                              </w:del>
                            </m:r>
                          </m:e>
                          <m:sub>
                            <m:r>
                              <w:del w:id="633" w:author="Katelyn Gostic" w:date="2019-06-20T10:15:00Z">
                                <w:rPr>
                                  <w:rFonts w:ascii="Cambria Math" w:hAnsi="Cambria Math"/>
                                </w:rPr>
                                <m:t>m</m:t>
                              </w:del>
                            </m:r>
                          </m:sub>
                        </m:sSub>
                      </m:e>
                      <m:sub>
                        <m:r>
                          <w:del w:id="634" w:author="Katelyn Gostic" w:date="2019-06-20T10:14:00Z">
                            <w:rPr>
                              <w:rFonts w:ascii="Cambria Math" w:hAnsi="Cambria Math"/>
                            </w:rPr>
                            <m:t>c</m:t>
                          </w:del>
                        </m:r>
                        <m:r>
                          <w:del w:id="635" w:author="Katelyn Gostic" w:date="2019-06-20T10:15:00Z">
                            <w:rPr>
                              <w:rFonts w:ascii="Cambria Math" w:hAnsi="Cambria Math"/>
                            </w:rPr>
                            <m:t>s</m:t>
                          </w:del>
                        </m:r>
                      </m:sub>
                    </m:sSub>
                  </m:sup>
                </m:sSubSup>
              </m:e>
            </m:nary>
          </m:e>
        </m:nary>
      </m:oMath>
      <w:ins w:id="636" w:author="Katelyn Gostic" w:date="2019-06-20T10:15:00Z">
        <w:r w:rsidR="003B5F3D">
          <w:tab/>
        </w:r>
        <w:r w:rsidR="003B5F3D">
          <w:tab/>
        </w:r>
        <w:r w:rsidR="003B5F3D">
          <w:tab/>
        </w:r>
        <w:r w:rsidR="003B5F3D">
          <w:tab/>
        </w:r>
        <w:r w:rsidR="003B5F3D">
          <w:tab/>
        </w:r>
        <w:r w:rsidR="003B5F3D">
          <w:tab/>
        </w:r>
        <w:r w:rsidR="003B5F3D">
          <w:tab/>
          <w:t>4</w:t>
        </w:r>
      </w:ins>
    </w:p>
    <w:p w14:paraId="13E05BD2" w14:textId="15824CD5" w:rsidR="004836EE" w:rsidRPr="009B1B56" w:rsidRDefault="004836EE" w:rsidP="003B5F3D">
      <w:pPr>
        <w:pPrChange w:id="637" w:author="Katelyn Gostic" w:date="2019-06-20T10:14:00Z">
          <w:pPr>
            <w:pStyle w:val="Heading2"/>
          </w:pPr>
        </w:pPrChange>
      </w:pPr>
    </w:p>
    <w:p w14:paraId="212F3BE4" w14:textId="77777777" w:rsidR="004836EE" w:rsidRPr="009B1B56" w:rsidRDefault="004836EE" w:rsidP="004836EE">
      <w:pPr>
        <w:pStyle w:val="Heading2"/>
      </w:pPr>
      <w:r w:rsidRPr="009B1B56">
        <w:lastRenderedPageBreak/>
        <w:t>Model fitting and model comparison</w:t>
      </w:r>
    </w:p>
    <w:p w14:paraId="2C1960F0" w14:textId="55B42B76" w:rsidR="004836EE" w:rsidRPr="009B1B56" w:rsidRDefault="004836EE" w:rsidP="004836EE">
      <w:r w:rsidRPr="009B1B56">
        <w:t xml:space="preserve">We fit models containing all possible combinations of the above factors to influenza data from each unique country and season in the data. We simultaneously estimated all free parameter values using the optim() function in R. We calculated likelihood profiles and 95% profile confidence intervals for each free parameter. Confidence intervals were defined using the method of likelihood ratios </w:t>
      </w:r>
      <w:r w:rsidRPr="009B1B56">
        <w:fldChar w:fldCharType="begin"/>
      </w:r>
      <w:r w:rsidR="00FA4207">
        <w:instrText xml:space="preserve"> ADDIN ZOTERO_ITEM CSL_CITATION {"citationID":"CtEoK6UA","properties":{"formattedCitation":"(31)","plainCitation":"(31)","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Pr="009B1B56">
        <w:fldChar w:fldCharType="separate"/>
      </w:r>
      <w:r w:rsidR="00FA4207">
        <w:rPr>
          <w:noProof/>
        </w:rPr>
        <w:t>(31)</w:t>
      </w:r>
      <w:r w:rsidRPr="009B1B56">
        <w:fldChar w:fldCharType="end"/>
      </w:r>
      <w:r w:rsidRPr="009B1B56">
        <w:t>.</w:t>
      </w:r>
    </w:p>
    <w:p w14:paraId="626270EE" w14:textId="77777777" w:rsidR="003C2CBE" w:rsidRPr="009B1B56" w:rsidRDefault="003C2CBE" w:rsidP="00DE166F">
      <w:pPr>
        <w:ind w:firstLine="0"/>
      </w:pPr>
    </w:p>
    <w:p w14:paraId="33073479" w14:textId="77777777" w:rsidR="004836EE" w:rsidRPr="009B1B56" w:rsidRDefault="004836EE" w:rsidP="004836EE">
      <w:pPr>
        <w:pStyle w:val="Heading2"/>
      </w:pPr>
      <w:r w:rsidRPr="009B1B56">
        <w:t>Antigenic advance</w:t>
      </w:r>
    </w:p>
    <w:p w14:paraId="3674C340" w14:textId="693BB5C8" w:rsidR="004836EE" w:rsidRPr="009B1B56" w:rsidRDefault="004836EE" w:rsidP="004836EE">
      <w:r w:rsidRPr="009B1B56">
        <w:t xml:space="preserve">We obtained antigenic distance estimates from </w:t>
      </w:r>
      <w:r w:rsidRPr="009B1B56">
        <w:rPr>
          <w:i/>
        </w:rPr>
        <w:t>Nextstrain (nextstrain.org)</w:t>
      </w:r>
      <w:r w:rsidRPr="009B1B56">
        <w:fldChar w:fldCharType="begin"/>
      </w:r>
      <w:r w:rsidR="00F557E7">
        <w:instrText xml:space="preserve"> ADDIN ZOTERO_ITEM CSL_CITATION {"citationID":"2OaVV5xk","properties":{"formattedCitation":"(33,50)","plainCitation":"(33,50)","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Pr="009B1B56">
        <w:fldChar w:fldCharType="separate"/>
      </w:r>
      <w:r w:rsidR="00F557E7">
        <w:rPr>
          <w:noProof/>
        </w:rPr>
        <w:t>(33,50)</w:t>
      </w:r>
      <w:r w:rsidRPr="009B1B56">
        <w:fldChar w:fldCharType="end"/>
      </w:r>
      <w:r w:rsidRPr="009B1B56">
        <w:rPr>
          <w:i/>
        </w:rPr>
        <w:t xml:space="preserve">, </w:t>
      </w:r>
      <w:r w:rsidRPr="009B1B56">
        <w:t xml:space="preserve">and from source data </w:t>
      </w:r>
      <w:r w:rsidR="00DE166F">
        <w:t xml:space="preserve">from </w:t>
      </w:r>
      <w:r w:rsidRPr="009B1B56">
        <w:t xml:space="preserve">Figure 3 in Bedford et al. </w:t>
      </w:r>
      <w:r w:rsidRPr="009B1B56">
        <w:fldChar w:fldCharType="begin"/>
      </w:r>
      <w:r w:rsidR="00B767FC">
        <w:instrText xml:space="preserve"> ADDIN ZOTERO_ITEM CSL_CITATION {"citationID":"kafcQChY","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9B1B56">
        <w:fldChar w:fldCharType="separate"/>
      </w:r>
      <w:r w:rsidR="00B767FC">
        <w:rPr>
          <w:noProof/>
        </w:rPr>
        <w:t>(35)</w:t>
      </w:r>
      <w:r w:rsidRPr="009B1B56">
        <w:fldChar w:fldCharType="end"/>
      </w:r>
      <w:r w:rsidRPr="009B1B56">
        <w:t xml:space="preserve">. </w:t>
      </w:r>
      <w:r w:rsidRPr="009B1B56">
        <w:rPr>
          <w:i/>
        </w:rPr>
        <w:t xml:space="preserve">Nextstrain </w:t>
      </w:r>
      <w:r w:rsidRPr="009B1B56">
        <w:t xml:space="preserve">calculates antigenic distance using genetic data from GISAID </w:t>
      </w:r>
      <w:r w:rsidRPr="009B1B56">
        <w:fldChar w:fldCharType="begin"/>
      </w:r>
      <w:r w:rsidR="00F557E7">
        <w:instrText xml:space="preserve"> ADDIN ZOTERO_ITEM CSL_CITATION {"citationID":"JiKVmrhx","properties":{"formattedCitation":"(51)","plainCitation":"(51)","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Pr="009B1B56">
        <w:fldChar w:fldCharType="separate"/>
      </w:r>
      <w:r w:rsidR="00F557E7">
        <w:rPr>
          <w:noProof/>
        </w:rPr>
        <w:t>(51)</w:t>
      </w:r>
      <w:r w:rsidRPr="009B1B56">
        <w:fldChar w:fldCharType="end"/>
      </w:r>
      <w:r w:rsidRPr="009B1B56">
        <w:t xml:space="preserve">, and using methods described by Neher et al. </w:t>
      </w:r>
      <w:r w:rsidRPr="009B1B56">
        <w:fldChar w:fldCharType="begin"/>
      </w:r>
      <w:r w:rsidR="00B767FC">
        <w:instrText xml:space="preserve"> ADDIN ZOTERO_ITEM CSL_CITATION {"citationID":"ikAdC3KF","properties":{"formattedCitation":"(34)","plainCitation":"(34)","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fldChar w:fldCharType="separate"/>
      </w:r>
      <w:r w:rsidR="00B767FC">
        <w:rPr>
          <w:noProof/>
        </w:rPr>
        <w:t>(34)</w:t>
      </w:r>
      <w:r w:rsidRPr="009B1B56">
        <w:fldChar w:fldCharType="end"/>
      </w:r>
      <w:r w:rsidRPr="009B1B56">
        <w:t xml:space="preserve">. We analyzed “CTiter” estimates from </w:t>
      </w:r>
      <w:r w:rsidRPr="009B1B56">
        <w:rPr>
          <w:i/>
        </w:rPr>
        <w:t>Nextstrain</w:t>
      </w:r>
      <w:r w:rsidRPr="009B1B56">
        <w:t xml:space="preserve">, which correspond to Neher et al.’s “tree model” method. </w:t>
      </w:r>
      <w:ins w:id="638" w:author="Katelyn Gostic" w:date="2019-06-24T11:44:00Z">
        <w:r w:rsidR="00DE166F">
          <w:t>W</w:t>
        </w:r>
      </w:ins>
      <w:ins w:id="639" w:author="Katelyn Gostic" w:date="2019-06-24T11:43:00Z">
        <w:r w:rsidR="00DE166F">
          <w:t>e</w:t>
        </w:r>
      </w:ins>
      <w:ins w:id="640" w:author="Katelyn Gostic" w:date="2019-06-24T11:42:00Z">
        <w:r w:rsidR="00DE166F">
          <w:t xml:space="preserve"> repeated</w:t>
        </w:r>
      </w:ins>
      <w:ins w:id="641" w:author="Katelyn Gostic" w:date="2019-06-24T11:39:00Z">
        <w:r w:rsidR="00DE166F">
          <w:t xml:space="preserve"> </w:t>
        </w:r>
      </w:ins>
      <w:ins w:id="642" w:author="Katelyn Gostic" w:date="2019-06-24T11:42:00Z">
        <w:r w:rsidR="00DE166F">
          <w:t xml:space="preserve">analyses using </w:t>
        </w:r>
      </w:ins>
      <w:ins w:id="643" w:author="Katelyn Gostic" w:date="2019-06-24T11:39:00Z">
        <w:r w:rsidR="00DE166F">
          <w:t>estimates from the similar “substitution model” method</w:t>
        </w:r>
      </w:ins>
      <w:ins w:id="644" w:author="Katelyn Gostic" w:date="2019-06-24T11:42:00Z">
        <w:r w:rsidR="00DE166F">
          <w:t xml:space="preserve"> to verify that our choice of antigenic distance metric did not meaningfully impact our results. </w:t>
        </w:r>
      </w:ins>
      <w:r w:rsidRPr="009B1B56">
        <w:t xml:space="preserve">Datasets from </w:t>
      </w:r>
      <w:r w:rsidRPr="009B1B56">
        <w:rPr>
          <w:i/>
        </w:rPr>
        <w:t xml:space="preserve">Nextstrain </w:t>
      </w:r>
      <w:r w:rsidRPr="009B1B56">
        <w:t xml:space="preserve">and Bedford et al. both contained redundant antigenic distance estimates for the H3N2 lineage, but only Bedford et al. analyzed the pre-2009 H1N1 lineage, and only </w:t>
      </w:r>
      <w:r w:rsidRPr="009B1B56">
        <w:rPr>
          <w:i/>
        </w:rPr>
        <w:t xml:space="preserve">Nextstrain </w:t>
      </w:r>
      <w:r w:rsidRPr="009B1B56">
        <w:t xml:space="preserve">data analyzed the post-2009 H1N1 lineage. The antigenic distance estimates reported by Bedford et al. were roughly proportional to those reported on </w:t>
      </w:r>
      <w:r w:rsidRPr="009B1B56">
        <w:rPr>
          <w:i/>
        </w:rPr>
        <w:t>Nextstrain</w:t>
      </w:r>
      <w:r w:rsidRPr="009B1B56">
        <w:t xml:space="preserve">, but greater in absolute magnitude </w:t>
      </w:r>
      <w:r w:rsidRPr="009B1B56">
        <w:fldChar w:fldCharType="begin"/>
      </w:r>
      <w:ins w:id="645" w:author="Katelyn Gostic" w:date="2019-06-19T13:00:00Z">
        <w:r w:rsidR="00B767FC">
          <w:instrText xml:space="preserve"> ADDIN ZOTERO_ITEM CSL_CITATION {"citationID":"VykWZIyl","properties":{"formattedCitation":"(34)","plainCitation":"(34)","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646" w:author="Katelyn Gostic" w:date="2019-06-19T12:16:00Z">
        <w:r w:rsidR="00573E69" w:rsidRPr="009B1B56" w:rsidDel="00712CDB">
          <w:delInstrText xml:space="preserve"> ADDIN ZOTERO_ITEM CSL_CITATION {"citationID":"VykWZIyl","properties":{"formattedCitation":"(32)","plainCitation":"(32)","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Pr="009B1B56">
        <w:fldChar w:fldCharType="separate"/>
      </w:r>
      <w:ins w:id="647" w:author="Katelyn Gostic" w:date="2019-06-19T13:00:00Z">
        <w:r w:rsidR="00B767FC">
          <w:rPr>
            <w:noProof/>
          </w:rPr>
          <w:t>(34)</w:t>
        </w:r>
      </w:ins>
      <w:del w:id="648" w:author="Katelyn Gostic" w:date="2019-06-19T12:16:00Z">
        <w:r w:rsidR="00573E69" w:rsidRPr="00B767FC" w:rsidDel="00712CDB">
          <w:rPr>
            <w:noProof/>
          </w:rPr>
          <w:delText>(32)</w:delText>
        </w:r>
      </w:del>
      <w:r w:rsidRPr="009B1B56">
        <w:fldChar w:fldCharType="end"/>
      </w:r>
      <w:r w:rsidRPr="009B1B56">
        <w:t xml:space="preserve">. To enable </w:t>
      </w:r>
      <w:del w:id="649" w:author="Katelyn Gostic" w:date="2019-06-19T16:29:00Z">
        <w:r w:rsidRPr="009B1B56" w:rsidDel="003C2CBE">
          <w:delText>direct comparison among</w:delText>
        </w:r>
      </w:del>
      <w:ins w:id="650" w:author="Katelyn Gostic" w:date="2019-06-19T16:29:00Z">
        <w:r w:rsidR="003C2CBE">
          <w:t>visualization of</w:t>
        </w:r>
      </w:ins>
      <w:r w:rsidRPr="009B1B56">
        <w:t xml:space="preserve"> all three lineages on the same plot axes, we rescaled pre-2009 H1N1 estimates from Bedford et al. using the formula </w:t>
      </w:r>
      <w:r w:rsidRPr="009B1B56">
        <w:rPr>
          <w:i/>
        </w:rPr>
        <w:t>d</w:t>
      </w:r>
      <w:r w:rsidRPr="009B1B56">
        <w:rPr>
          <w:i/>
          <w:vertAlign w:val="subscript"/>
        </w:rPr>
        <w:t>Nextstrain</w:t>
      </w:r>
      <w:r w:rsidRPr="009B1B56">
        <w:t xml:space="preserve"> = 0.47</w:t>
      </w:r>
      <w:r w:rsidRPr="009B1B56">
        <w:rPr>
          <w:i/>
        </w:rPr>
        <w:t>d</w:t>
      </w:r>
      <w:r w:rsidRPr="009B1B56">
        <w:rPr>
          <w:i/>
          <w:vertAlign w:val="subscript"/>
        </w:rPr>
        <w:t>Bedford</w:t>
      </w:r>
      <w:r w:rsidRPr="009B1B56">
        <w:t xml:space="preserve">. The scaling factor was chosen so that directly-comparable H3N2 distance estimates obtained using each method </w:t>
      </w:r>
      <w:del w:id="651" w:author="Katelyn Gostic" w:date="2019-06-20T10:17:00Z">
        <w:r w:rsidRPr="009B1B56" w:rsidDel="003B5F3D">
          <w:delText>were well-aligned</w:delText>
        </w:r>
      </w:del>
      <w:ins w:id="652" w:author="Katelyn Gostic" w:date="2019-06-20T10:17:00Z">
        <w:r w:rsidR="003B5F3D">
          <w:t>spanned the same range</w:t>
        </w:r>
      </w:ins>
      <w:r w:rsidRPr="009B1B56">
        <w:t xml:space="preserve"> (</w:t>
      </w:r>
      <w:r w:rsidRPr="00DE166F">
        <w:rPr>
          <w:rStyle w:val="SubtitleChar"/>
          <w:shd w:val="clear" w:color="auto" w:fill="FFFF00"/>
        </w:rPr>
        <w:t>Fig. S</w:t>
      </w:r>
      <w:ins w:id="653" w:author="Katelyn Gostic" w:date="2019-06-24T12:22:00Z">
        <w:r w:rsidR="00954FDA">
          <w:rPr>
            <w:rStyle w:val="SubtitleChar"/>
            <w:shd w:val="clear" w:color="auto" w:fill="FFFF00"/>
          </w:rPr>
          <w:t>3</w:t>
        </w:r>
      </w:ins>
      <w:del w:id="654" w:author="Katelyn Gostic" w:date="2019-06-24T12:22:00Z">
        <w:r w:rsidRPr="00DE166F" w:rsidDel="00954FDA">
          <w:rPr>
            <w:rStyle w:val="SubtitleChar"/>
            <w:shd w:val="clear" w:color="auto" w:fill="FFFF00"/>
          </w:rPr>
          <w:delText>9</w:delText>
        </w:r>
      </w:del>
      <w:r w:rsidRPr="009B1B56">
        <w:t xml:space="preserve">). The </w:t>
      </w:r>
      <w:r w:rsidRPr="009B1B56">
        <w:rPr>
          <w:i/>
        </w:rPr>
        <w:t xml:space="preserve">Nextstrain </w:t>
      </w:r>
      <w:r w:rsidRPr="009B1B56">
        <w:t xml:space="preserve">data files used in this analysis are archived </w:t>
      </w:r>
      <w:r w:rsidR="0033629B" w:rsidRPr="009B1B56">
        <w:t>within our analysis code</w:t>
      </w:r>
      <w:del w:id="655" w:author="Katelyn Gostic" w:date="2019-06-24T11:44:00Z">
        <w:r w:rsidR="0033629B" w:rsidRPr="009B1B56" w:rsidDel="00DE166F">
          <w:delText>, as described below</w:delText>
        </w:r>
      </w:del>
      <w:r w:rsidR="0033629B" w:rsidRPr="009B1B56">
        <w:t>.</w:t>
      </w:r>
    </w:p>
    <w:p w14:paraId="3873380E" w14:textId="77777777" w:rsidR="004836EE" w:rsidRPr="009B1B56" w:rsidRDefault="004836EE" w:rsidP="004836EE"/>
    <w:p w14:paraId="373A47B4" w14:textId="77777777" w:rsidR="004836EE" w:rsidRPr="009B1B56" w:rsidRDefault="004836EE" w:rsidP="004836EE">
      <w:pPr>
        <w:pStyle w:val="Heading2"/>
      </w:pPr>
      <w:r w:rsidRPr="009B1B56">
        <w:t>Code and data availability</w:t>
      </w:r>
    </w:p>
    <w:p w14:paraId="314F1F54" w14:textId="62807C27" w:rsidR="00F400FC" w:rsidRPr="009B1B56" w:rsidRDefault="004836EE" w:rsidP="002879F6">
      <w:r w:rsidRPr="009B1B56">
        <w:t xml:space="preserve">Code to perform all reported analyses and construct all plots is available </w:t>
      </w:r>
      <w:r w:rsidRPr="009B1B56">
        <w:rPr>
          <w:highlight w:val="yellow"/>
        </w:rPr>
        <w:t>\#\#HERE\#\#.</w:t>
      </w:r>
      <w:r w:rsidRPr="009B1B56">
        <w:t xml:space="preserve"> ADHS data is available as a supplementary data file. </w:t>
      </w:r>
      <w:del w:id="656" w:author="Katelyn Gostic" w:date="2019-06-19T16:30:00Z">
        <w:r w:rsidR="002879F6" w:rsidRPr="009B1B56" w:rsidDel="003C2CBE">
          <w:delText>Due to patient privacy considerations, data</w:delText>
        </w:r>
        <w:r w:rsidRPr="009B1B56" w:rsidDel="003C2CBE">
          <w:delText xml:space="preserve"> from the INSIGHT study are available by application, pending approval from the study's scientific review committee (</w:delText>
        </w:r>
        <w:r w:rsidR="008B4D4B" w:rsidRPr="009B1B56" w:rsidDel="003C2CBE">
          <w:fldChar w:fldCharType="begin"/>
        </w:r>
        <w:r w:rsidR="008B4D4B" w:rsidRPr="009B1B56" w:rsidDel="003C2CBE">
          <w:delInstrText xml:space="preserve"> HYPERLINK "http://insight.ccbr.umn.edu/index.php" </w:delInstrText>
        </w:r>
        <w:r w:rsidR="008B4D4B" w:rsidRPr="009B1B56" w:rsidDel="003C2CBE">
          <w:fldChar w:fldCharType="separate"/>
        </w:r>
        <w:r w:rsidRPr="009B1B56" w:rsidDel="003C2CBE">
          <w:rPr>
            <w:rStyle w:val="Hyperlink"/>
            <w:rFonts w:eastAsiaTheme="majorEastAsia"/>
          </w:rPr>
          <w:delText>http://insight.ccbr.umn.edu/index.php</w:delText>
        </w:r>
        <w:r w:rsidR="008B4D4B" w:rsidRPr="009B1B56" w:rsidDel="003C2CBE">
          <w:rPr>
            <w:rStyle w:val="Hyperlink"/>
            <w:rFonts w:eastAsiaTheme="majorEastAsia"/>
          </w:rPr>
          <w:fldChar w:fldCharType="end"/>
        </w:r>
        <w:r w:rsidRPr="009B1B56" w:rsidDel="003C2CBE">
          <w:delText>). Because we are not free to share the INSIGHT data, the posted code contains a dummy INSIGHT data file with scrambled column entries. In other words, the data files are formatted properly, and the code will run, but the actual data entries have no biological meaning.</w:delText>
        </w:r>
      </w:del>
    </w:p>
    <w:p w14:paraId="046DA995" w14:textId="605D8B69" w:rsidR="004C3BC8" w:rsidRPr="009B1B56" w:rsidRDefault="004C3BC8">
      <w:pPr>
        <w:spacing w:line="240" w:lineRule="auto"/>
        <w:ind w:firstLine="0"/>
      </w:pPr>
      <w:r w:rsidRPr="009B1B56">
        <w:br w:type="page"/>
      </w:r>
    </w:p>
    <w:p w14:paraId="54CA8014" w14:textId="75B05AEE" w:rsidR="0033629B" w:rsidRPr="009B1B56" w:rsidRDefault="0033629B" w:rsidP="004C3BC8">
      <w:pPr>
        <w:pStyle w:val="Heading1"/>
      </w:pPr>
      <w:r w:rsidRPr="009B1B56">
        <w:lastRenderedPageBreak/>
        <w:t>References</w:t>
      </w:r>
    </w:p>
    <w:p w14:paraId="62714E35" w14:textId="77777777" w:rsidR="00F557E7" w:rsidRPr="00F557E7" w:rsidRDefault="0033629B" w:rsidP="00DE166F">
      <w:pPr>
        <w:pStyle w:val="Bibliography"/>
      </w:pPr>
      <w:r w:rsidRPr="009B1B56">
        <w:fldChar w:fldCharType="begin"/>
      </w:r>
      <w:r w:rsidRPr="009B1B56">
        <w:instrText xml:space="preserve"> ADDIN ZOTERO_BIBL {"uncited":[],"omitted":[],"custom":[]} CSL_BIBLIOGRAPHY </w:instrText>
      </w:r>
      <w:r w:rsidRPr="009B1B56">
        <w:fldChar w:fldCharType="separate"/>
      </w:r>
      <w:r w:rsidR="00F557E7" w:rsidRPr="00F557E7">
        <w:t xml:space="preserve">1. </w:t>
      </w:r>
      <w:r w:rsidR="00F557E7" w:rsidRPr="00F557E7">
        <w:tab/>
        <w:t xml:space="preserve">Francis T. On the Doctrine of Original Antigenic Sin. Proc Am Philos Soc. 1960;104(6):572–8. </w:t>
      </w:r>
    </w:p>
    <w:p w14:paraId="2FD22271" w14:textId="77777777" w:rsidR="00F557E7" w:rsidRPr="003B5F3D" w:rsidRDefault="00F557E7" w:rsidP="00DE166F">
      <w:pPr>
        <w:pStyle w:val="Bibliography"/>
      </w:pPr>
      <w:r w:rsidRPr="004A7534">
        <w:t xml:space="preserve">2. </w:t>
      </w:r>
      <w:r w:rsidRPr="004A7534">
        <w:tab/>
        <w:t>Lessler J, Riley S, Read JM, Wang S, Zhu H, Smith GJD, et al. Evidence for Antigenic Seniority in Influenza A (H3N2) Antibody Responses</w:t>
      </w:r>
      <w:r w:rsidRPr="003B5F3D">
        <w:t xml:space="preserve"> in Southern China. PLOS Pathog. 2012 Jul 19;8(7):e1002802. </w:t>
      </w:r>
    </w:p>
    <w:p w14:paraId="2B802510" w14:textId="77777777" w:rsidR="00F557E7" w:rsidRPr="00DE166F" w:rsidRDefault="00F557E7" w:rsidP="00DE166F">
      <w:pPr>
        <w:pStyle w:val="Bibliography"/>
      </w:pPr>
      <w:r w:rsidRPr="00DE166F">
        <w:t xml:space="preserve">3. </w:t>
      </w:r>
      <w:r w:rsidRPr="00DE166F">
        <w:tab/>
        <w:t xml:space="preserve">Xu R, Ekiert DC, Krause JC, Hai R, Crowe JE, Wilson IA. Structural Basis of Preexisting Immunity to the 2009 H1N1 Pandemic Influenza Virus. Science. 2010 Apr 16;328(5976):357–60. </w:t>
      </w:r>
    </w:p>
    <w:p w14:paraId="6E1AB2BF" w14:textId="77777777" w:rsidR="00F557E7" w:rsidRPr="00DE166F" w:rsidRDefault="00F557E7" w:rsidP="00DE166F">
      <w:pPr>
        <w:pStyle w:val="Bibliography"/>
      </w:pPr>
      <w:r w:rsidRPr="00DE166F">
        <w:t xml:space="preserve">4. </w:t>
      </w:r>
      <w:r w:rsidRPr="00DE166F">
        <w:tab/>
        <w:t xml:space="preserve">Hancock K, Veguilla V, Lu X, Zhong W, Butler EN, Sun H, et al. Cross-Reactive Antibody Responses to the 2009 Pandemic H1N1 Influenza Virus. N Engl J Med Boston. 2009 Nov 12;361(20):1945–52. </w:t>
      </w:r>
    </w:p>
    <w:p w14:paraId="114844B9" w14:textId="77777777" w:rsidR="00F557E7" w:rsidRPr="00DE166F" w:rsidRDefault="00F557E7" w:rsidP="00DE166F">
      <w:pPr>
        <w:pStyle w:val="Bibliography"/>
      </w:pPr>
      <w:r w:rsidRPr="00DE166F">
        <w:t xml:space="preserve">5. </w:t>
      </w:r>
      <w:r w:rsidRPr="00DE166F">
        <w:tab/>
        <w:t xml:space="preserve">Simonsen L, Spreeuwenberg P, Lustig R, Taylor RJ, Fleming DM, Kroneman M, et al. Global Mortality Estimates for the 2009 Influenza Pandemic from the GLaMOR Project: A Modeling Study. PLOS Med. 2013 Nov 26;10(11):e1001558. </w:t>
      </w:r>
    </w:p>
    <w:p w14:paraId="1C812016" w14:textId="77777777" w:rsidR="00F557E7" w:rsidRPr="00DE166F" w:rsidRDefault="00F557E7" w:rsidP="00DE166F">
      <w:pPr>
        <w:pStyle w:val="Bibliography"/>
      </w:pPr>
      <w:r w:rsidRPr="00DE166F">
        <w:t xml:space="preserve">6. </w:t>
      </w:r>
      <w:r w:rsidRPr="00DE166F">
        <w:tab/>
        <w:t xml:space="preserve">Simonsen L, Reichert TA, Miller MA. The virtues of antigenic sin: consequences of pandemic recycling on influenza-associated mortality. Int Congr Ser. 2004 Jun 1;1263:791–4. </w:t>
      </w:r>
    </w:p>
    <w:p w14:paraId="20B8AC48" w14:textId="77777777" w:rsidR="00F557E7" w:rsidRPr="00DE166F" w:rsidRDefault="00F557E7" w:rsidP="00DE166F">
      <w:pPr>
        <w:pStyle w:val="Bibliography"/>
      </w:pPr>
      <w:r w:rsidRPr="00DE166F">
        <w:t xml:space="preserve">7. </w:t>
      </w:r>
      <w:r w:rsidRPr="00DE166F">
        <w:tab/>
        <w:t xml:space="preserve">Ma J, Dushoff J, Earn DJD. Age-specific mortality risk from pandemic influenza. J Theor Biol. 2011 Nov 7;288:29–34. </w:t>
      </w:r>
    </w:p>
    <w:p w14:paraId="67B61A26" w14:textId="77777777" w:rsidR="00F557E7" w:rsidRPr="00DE166F" w:rsidRDefault="00F557E7" w:rsidP="00DE166F">
      <w:pPr>
        <w:pStyle w:val="Bibliography"/>
      </w:pPr>
      <w:r w:rsidRPr="00DE166F">
        <w:t xml:space="preserve">8. </w:t>
      </w:r>
      <w:r w:rsidRPr="00DE166F">
        <w:tab/>
        <w:t xml:space="preserve">Worobey M, Han G-Z, Rambaut A. Genesis and pathogenesis of the 1918 pandemic H1N1 influenza A virus. Proc Natl Acad Sci. 2014 Jun 3;111(22):8107–12. </w:t>
      </w:r>
    </w:p>
    <w:p w14:paraId="50161565" w14:textId="77777777" w:rsidR="00F557E7" w:rsidRPr="00DE166F" w:rsidRDefault="00F557E7" w:rsidP="00DE166F">
      <w:pPr>
        <w:pStyle w:val="Bibliography"/>
      </w:pPr>
      <w:r w:rsidRPr="00DE166F">
        <w:t xml:space="preserve">9. </w:t>
      </w:r>
      <w:r w:rsidRPr="00DE166F">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p>
    <w:p w14:paraId="7A3FAB9D" w14:textId="77777777" w:rsidR="00F557E7" w:rsidRPr="00DE166F" w:rsidRDefault="00F557E7" w:rsidP="00DE166F">
      <w:pPr>
        <w:pStyle w:val="Bibliography"/>
      </w:pPr>
      <w:r w:rsidRPr="00DE166F">
        <w:t xml:space="preserve">10. </w:t>
      </w:r>
      <w:r w:rsidRPr="00DE166F">
        <w:tab/>
        <w:t xml:space="preserve">Gostic KM, Ambrose M, Worobey M, Lloyd-Smith JO. Potent protection against H5N1 and H7N9 influenza via childhood hemagglutinin imprinting. Science. 2016 Nov 11;354(6313):722–6. </w:t>
      </w:r>
    </w:p>
    <w:p w14:paraId="77A7A3C3" w14:textId="77777777" w:rsidR="00F557E7" w:rsidRPr="00DE166F" w:rsidRDefault="00F557E7" w:rsidP="00DE166F">
      <w:pPr>
        <w:pStyle w:val="Bibliography"/>
      </w:pPr>
      <w:r w:rsidRPr="00DE166F">
        <w:t xml:space="preserve">11. </w:t>
      </w:r>
      <w:r w:rsidRPr="00DE166F">
        <w:tab/>
        <w:t xml:space="preserve">Khiabanian H, Farrell GM, George KS, Rabadan R. Differences in Patient Age Distribution between Influenza A Subtypes. PLOS ONE. 2009 Aug 31;4(8):e6832. </w:t>
      </w:r>
    </w:p>
    <w:p w14:paraId="7542683F" w14:textId="77777777" w:rsidR="00F557E7" w:rsidRPr="00DE166F" w:rsidRDefault="00F557E7" w:rsidP="00DE166F">
      <w:pPr>
        <w:pStyle w:val="Bibliography"/>
      </w:pPr>
      <w:r w:rsidRPr="00DE166F">
        <w:t xml:space="preserve">12. </w:t>
      </w:r>
      <w:r w:rsidRPr="00DE166F">
        <w:tab/>
        <w:t>Budd AP, Beacham L, Smith CB, Garten RJ, Reed C, Kniss K, et al. Birth Cohort Effects in Influenza Surveillance Data: Evidence that First Influenza Infection Affects Later Influenza-Associated Illness. J Infect Dis [Internet]. [cited 2019 May 20]; Available from: https://academic.oup.com/jid/advance-article/doi/10.1093/infdis/jiz201/5485579</w:t>
      </w:r>
    </w:p>
    <w:p w14:paraId="0FA63532" w14:textId="77777777" w:rsidR="00F557E7" w:rsidRPr="00DE166F" w:rsidRDefault="00F557E7" w:rsidP="00DE166F">
      <w:pPr>
        <w:pStyle w:val="Bibliography"/>
      </w:pPr>
      <w:r w:rsidRPr="00DE166F">
        <w:t xml:space="preserve">13. </w:t>
      </w:r>
      <w:r w:rsidRPr="00DE166F">
        <w:tab/>
        <w:t xml:space="preserve">Lemaitre M, Carrat F. Comparative age distribution of influenza morbidity and mortality during seasonal influenza epidemics and the 2009 H1N1 pandemic. BMC Infect Dis. 2010 Jun 9;10(1):162. </w:t>
      </w:r>
    </w:p>
    <w:p w14:paraId="76537FD3" w14:textId="77777777" w:rsidR="00F557E7" w:rsidRPr="00DE166F" w:rsidRDefault="00F557E7" w:rsidP="00DE166F">
      <w:pPr>
        <w:pStyle w:val="Bibliography"/>
      </w:pPr>
      <w:r w:rsidRPr="00DE166F">
        <w:t xml:space="preserve">14. </w:t>
      </w:r>
      <w:r w:rsidRPr="00DE166F">
        <w:tab/>
        <w:t xml:space="preserve">Huang QS, Bandaranayake D, Wood T, Newbern EC, Seeds R, Ralston J, et al. Risk Factors and Attack Rates of Seasonal Influenza Infection: Results of the Southern Hemisphere Influenza and Vaccine Effectiveness Research and Surveillance (SHIVERS) Seroepidemiologic Cohort Study. J Infect Dis. 2019 Jan 9;219(3):347–57. </w:t>
      </w:r>
    </w:p>
    <w:p w14:paraId="7C5BB87C" w14:textId="77777777" w:rsidR="00F557E7" w:rsidRPr="00DE166F" w:rsidRDefault="00F557E7" w:rsidP="00DE166F">
      <w:pPr>
        <w:pStyle w:val="Bibliography"/>
      </w:pPr>
      <w:r w:rsidRPr="00DE166F">
        <w:lastRenderedPageBreak/>
        <w:t xml:space="preserve">15. </w:t>
      </w:r>
      <w:r w:rsidRPr="00DE166F">
        <w:tab/>
        <w:t xml:space="preserve">Cowling BJ, Sullivan SG. The Value of Neuraminidase Inhibition Antibody Titers in Influenza Seroepidemiology. J Infect Dis. 2019 Jan 9;219(3):341–3. </w:t>
      </w:r>
    </w:p>
    <w:p w14:paraId="65C1708B" w14:textId="77777777" w:rsidR="00F557E7" w:rsidRPr="00DE166F" w:rsidRDefault="00F557E7" w:rsidP="00DE166F">
      <w:pPr>
        <w:pStyle w:val="Bibliography"/>
      </w:pPr>
      <w:r w:rsidRPr="00DE166F">
        <w:t xml:space="preserve">16. </w:t>
      </w:r>
      <w:r w:rsidRPr="00DE166F">
        <w:tab/>
        <w:t>Memoli MJ, Shaw PA, Han A, Czajkowski L, Reed S, Athota R, et al. Evaluation of Antihemagglutinin and Antineuraminidase Antibodies as Correlates of Protection in an Influenza A/H1N1 Virus Healthy Human Challenge Model. mBio [Internet]. 2016 Apr 19 [cited 2019 May 31];7(2). Available from: https://www.ncbi.nlm.nih.gov/pmc/articles/PMC4959521/</w:t>
      </w:r>
    </w:p>
    <w:p w14:paraId="49077C4E" w14:textId="77777777" w:rsidR="00F557E7" w:rsidRPr="00DE166F" w:rsidRDefault="00F557E7" w:rsidP="00DE166F">
      <w:pPr>
        <w:pStyle w:val="Bibliography"/>
      </w:pPr>
      <w:r w:rsidRPr="00DE166F">
        <w:t xml:space="preserve">17. </w:t>
      </w:r>
      <w:r w:rsidRPr="00DE166F">
        <w:tab/>
        <w:t xml:space="preserve">Wrammert J, Koutsonanos D, Li G-M, Edupuganti S, Sui J, Morrissey M, et al. Broadly cross-reactive antibodies dominate the human B cell response against 2009 pandemic H1N1 influenza virus infection. J Exp Med. 2011 Jan 17;208(1):181–93. </w:t>
      </w:r>
    </w:p>
    <w:p w14:paraId="3F38A72F" w14:textId="77777777" w:rsidR="00F557E7" w:rsidRPr="00DE166F" w:rsidRDefault="00F557E7" w:rsidP="00DE166F">
      <w:pPr>
        <w:pStyle w:val="Bibliography"/>
      </w:pPr>
      <w:r w:rsidRPr="00DE166F">
        <w:t xml:space="preserve">18. </w:t>
      </w:r>
      <w:r w:rsidRPr="00DE166F">
        <w:tab/>
        <w:t xml:space="preserve">Pica N, Hai R, Krammer F, Wang TT, Maamary J, Eggink D, et al. Hemagglutinin stalk antibodies elicited by the 2009 pandemic influenza virus as a mechanism for the extinction of seasonal H1N1 viruses. Proc Natl Acad Sci U S A. 2012;109(7):2573–8. </w:t>
      </w:r>
    </w:p>
    <w:p w14:paraId="7B7290A9" w14:textId="77777777" w:rsidR="00F557E7" w:rsidRPr="00DE166F" w:rsidRDefault="00F557E7" w:rsidP="00DE166F">
      <w:pPr>
        <w:pStyle w:val="Bibliography"/>
      </w:pPr>
      <w:r w:rsidRPr="00DE166F">
        <w:t xml:space="preserve">19. </w:t>
      </w:r>
      <w:r w:rsidRPr="00DE166F">
        <w:tab/>
        <w:t xml:space="preserve">Krammer F. Novel universal influenza virus vaccine approaches. Curr Opin Virol. 2016 Apr;17:95–103. </w:t>
      </w:r>
    </w:p>
    <w:p w14:paraId="75249462" w14:textId="77777777" w:rsidR="00F557E7" w:rsidRPr="00DE166F" w:rsidRDefault="00F557E7" w:rsidP="00DE166F">
      <w:pPr>
        <w:pStyle w:val="Bibliography"/>
      </w:pPr>
      <w:r w:rsidRPr="00DE166F">
        <w:t xml:space="preserve">20. </w:t>
      </w:r>
      <w:r w:rsidRPr="00DE166F">
        <w:tab/>
        <w:t xml:space="preserve">Andrews SF, Huang Y, Kaur K, Popova LI, Ho IY, Pauli NT, et al. Immune history profoundly affects broadly protective B cell responses to influenza. Sci Transl Med. 2015 Dec 2;7(316):316ra192-316ra192. </w:t>
      </w:r>
    </w:p>
    <w:p w14:paraId="175D7083" w14:textId="77777777" w:rsidR="00F557E7" w:rsidRPr="00DE166F" w:rsidRDefault="00F557E7" w:rsidP="00DE166F">
      <w:pPr>
        <w:pStyle w:val="Bibliography"/>
      </w:pPr>
      <w:r w:rsidRPr="00DE166F">
        <w:t xml:space="preserve">21. </w:t>
      </w:r>
      <w:r w:rsidRPr="00DE166F">
        <w:tab/>
        <w:t xml:space="preserve">Zost SJ, Wu NC, Hensley SE, Wilson IA. Immunodominance and Antigenic Variation of Influenza Virus Hemagglutinin: Implications for Design of Universal Vaccine Immunogens. J Infect Dis. 2019 Apr 8;219(Supplement_1):S38–45. </w:t>
      </w:r>
    </w:p>
    <w:p w14:paraId="76B1FD45" w14:textId="77777777" w:rsidR="00F557E7" w:rsidRPr="00DE166F" w:rsidRDefault="00F557E7" w:rsidP="00DE166F">
      <w:pPr>
        <w:pStyle w:val="Bibliography"/>
      </w:pPr>
      <w:r w:rsidRPr="00DE166F">
        <w:t xml:space="preserve">22. </w:t>
      </w:r>
      <w:r w:rsidRPr="00DE166F">
        <w:tab/>
        <w:t xml:space="preserve">Grenfell BT, Pybus OG, Gog JR, Wood JLN, Daly JM, Mumford JA, et al. Unifying the Epidemiological and Evolutionary Dynamics of Pathogens. Science. 2004 Jan 16;303(5656):327–32. </w:t>
      </w:r>
    </w:p>
    <w:p w14:paraId="254E3C4D" w14:textId="77777777" w:rsidR="00F557E7" w:rsidRPr="00DE166F" w:rsidRDefault="00F557E7" w:rsidP="00DE166F">
      <w:pPr>
        <w:pStyle w:val="Bibliography"/>
      </w:pPr>
      <w:r w:rsidRPr="00DE166F">
        <w:t xml:space="preserve">23. </w:t>
      </w:r>
      <w:r w:rsidRPr="00DE166F">
        <w:tab/>
        <w:t xml:space="preserve">Henry C, Zheng N-Y, Huang M, Cabanov A, Rojas KT, Kaur K, et al. Influenza Virus Vaccination Elicits Poorly Adapted B Cell Responses in Elderly Individuals. Cell Host Microbe. 2019 Mar;25(3):357-366.e6. </w:t>
      </w:r>
    </w:p>
    <w:p w14:paraId="456C0FBE" w14:textId="77777777" w:rsidR="00F557E7" w:rsidRPr="00DE166F" w:rsidRDefault="00F557E7" w:rsidP="00DE166F">
      <w:pPr>
        <w:pStyle w:val="Bibliography"/>
      </w:pPr>
      <w:r w:rsidRPr="00DE166F">
        <w:t xml:space="preserve">24. </w:t>
      </w:r>
      <w:r w:rsidRPr="00DE166F">
        <w:tab/>
        <w:t>Age-specific differences in the dynamics of protective immunity to influenza | Nature Communications [Internet]. [cited 2019 May 6]. Available from: https://www.nature.com/articles/s41467-019-09652-6</w:t>
      </w:r>
    </w:p>
    <w:p w14:paraId="5DA4C796" w14:textId="77777777" w:rsidR="00F557E7" w:rsidRPr="00DE166F" w:rsidRDefault="00F557E7" w:rsidP="00DE166F">
      <w:pPr>
        <w:pStyle w:val="Bibliography"/>
      </w:pPr>
      <w:r w:rsidRPr="00DE166F">
        <w:t xml:space="preserve">25. </w:t>
      </w:r>
      <w:r w:rsidRPr="00DE166F">
        <w:tab/>
        <w:t xml:space="preserve">Miller MS, Gardner TJ, Krammer F, Aguado LC, Tortorella D, Basler CF, et al. Neutralizing Antibodies Against Previously Encountered Influenza Virus Strains Increase over Time: A Longitudinal Analysis. Sci Transl Med. 2013 Aug 14;5(198):198ra107-198ra107. </w:t>
      </w:r>
    </w:p>
    <w:p w14:paraId="15899DFC" w14:textId="77777777" w:rsidR="00F557E7" w:rsidRPr="00DE166F" w:rsidRDefault="00F557E7" w:rsidP="00DE166F">
      <w:pPr>
        <w:pStyle w:val="Bibliography"/>
      </w:pPr>
      <w:r w:rsidRPr="00DE166F">
        <w:t xml:space="preserve">26. </w:t>
      </w:r>
      <w:r w:rsidRPr="00DE166F">
        <w:tab/>
        <w:t xml:space="preserve">Thompson WW, Shay DK, Weintraub E, Brammer L, Cox N, Anderson LJ, et al. Mortality associated with influenza and respiratory syncytial virus in the United States. JAMA. 2003 Jan 8;289(2):179–86. </w:t>
      </w:r>
    </w:p>
    <w:p w14:paraId="5B7E93E1" w14:textId="77777777" w:rsidR="00F557E7" w:rsidRPr="00DE166F" w:rsidRDefault="00F557E7" w:rsidP="00DE166F">
      <w:pPr>
        <w:pStyle w:val="Bibliography"/>
      </w:pPr>
      <w:r w:rsidRPr="00DE166F">
        <w:t xml:space="preserve">27. </w:t>
      </w:r>
      <w:r w:rsidRPr="00DE166F">
        <w:tab/>
        <w:t xml:space="preserve">Bedford T, Riley S, Barr IG, Broor S, Chadha M, Cox NJ, et al. Global circulation patterns of seasonal influenza viruses vary with antigenic drift. Nature. 2015 Jul;523(7559):217–20. </w:t>
      </w:r>
    </w:p>
    <w:p w14:paraId="21FBF595" w14:textId="77777777" w:rsidR="00F557E7" w:rsidRPr="00DE166F" w:rsidRDefault="00F557E7" w:rsidP="00DE166F">
      <w:pPr>
        <w:pStyle w:val="Bibliography"/>
      </w:pPr>
      <w:r w:rsidRPr="00DE166F">
        <w:lastRenderedPageBreak/>
        <w:t xml:space="preserve">28. </w:t>
      </w:r>
      <w:r w:rsidRPr="00DE166F">
        <w:tab/>
        <w:t>Arizona Department of Health Services. 2015–2016 Influenza Summary [Internet]. [cited 2019 May 23]. Available from: https://www.azdhs.gov/documents/preparedness/epidemiology-disease-control/flu/surveillance/2015-2016-influenza-summary.pdf</w:t>
      </w:r>
    </w:p>
    <w:p w14:paraId="5A091C9C" w14:textId="77777777" w:rsidR="00F557E7" w:rsidRPr="00DE166F" w:rsidRDefault="00F557E7" w:rsidP="00DE166F">
      <w:pPr>
        <w:pStyle w:val="Bibliography"/>
      </w:pPr>
      <w:r w:rsidRPr="00DE166F">
        <w:t xml:space="preserve">29. </w:t>
      </w:r>
      <w:r w:rsidRPr="00DE166F">
        <w:tab/>
        <w:t>National Notifiable Diseases Surveillance System, Division of Health Informatics and Surveillance, National Center for Surveillance, Epidemiology and Laboratory Services. MMWR Week Fact Sheet [Internet]. [cited 2019 May 23]. Available from: https://wwwn.cdc.gov/nndss/document/MMWR_Week_overview.pdf</w:t>
      </w:r>
    </w:p>
    <w:p w14:paraId="2A9B7174" w14:textId="77777777" w:rsidR="00F557E7" w:rsidRPr="00DE166F" w:rsidRDefault="00F557E7" w:rsidP="00DE166F">
      <w:pPr>
        <w:pStyle w:val="Bibliography"/>
      </w:pPr>
      <w:r w:rsidRPr="00DE166F">
        <w:t xml:space="preserve">30. </w:t>
      </w:r>
      <w:r w:rsidRPr="00DE166F">
        <w:tab/>
        <w:t xml:space="preserve">Erbelding EJ, Post DJ, Stemmy EJ, Roberts PC, Augustine AD, Ferguson S, et al. A Universal Influenza Vaccine: The Strategic Plan for the National Institute of Allergy and Infectious Diseases. J Infect Dis. 2018 Jul 2;218(3):347–54. </w:t>
      </w:r>
    </w:p>
    <w:p w14:paraId="285C2E62" w14:textId="77777777" w:rsidR="00F557E7" w:rsidRPr="00DE166F" w:rsidRDefault="00F557E7" w:rsidP="00DE166F">
      <w:pPr>
        <w:pStyle w:val="Bibliography"/>
      </w:pPr>
      <w:r w:rsidRPr="00DE166F">
        <w:t xml:space="preserve">31. </w:t>
      </w:r>
      <w:r w:rsidRPr="00DE166F">
        <w:tab/>
        <w:t xml:space="preserve">Bolker BM. Ecological Models and Data in R. Princeton University Press; 2008. 409 p. </w:t>
      </w:r>
    </w:p>
    <w:p w14:paraId="736C24C3" w14:textId="77777777" w:rsidR="00F557E7" w:rsidRPr="00DE166F" w:rsidRDefault="00F557E7" w:rsidP="00DE166F">
      <w:pPr>
        <w:pStyle w:val="Bibliography"/>
      </w:pPr>
      <w:r w:rsidRPr="00DE166F">
        <w:t xml:space="preserve">32. </w:t>
      </w:r>
      <w:r w:rsidRPr="00DE166F">
        <w:tab/>
        <w:t>Burnham KP, Anderson DR. Model Selection and Multimodel Inference: A Practical Information-Theoretic Approach [Internet]. 2nd ed. New York: Springer-Verlag; 2002 [cited 2019 Apr 16]. Available from: https://www.springer.com/us/book/9780387953649</w:t>
      </w:r>
    </w:p>
    <w:p w14:paraId="16CB51C4" w14:textId="77777777" w:rsidR="00F557E7" w:rsidRPr="00DE166F" w:rsidRDefault="00F557E7" w:rsidP="00DE166F">
      <w:pPr>
        <w:pStyle w:val="Bibliography"/>
      </w:pPr>
      <w:r w:rsidRPr="00DE166F">
        <w:t xml:space="preserve">33. </w:t>
      </w:r>
      <w:r w:rsidRPr="00DE166F">
        <w:tab/>
        <w:t xml:space="preserve">Hadfield J, Megill C, Bell SM, Huddleston J, Potter B, Callender C, et al. Nextstrain: real-time tracking of pathogen evolution. Bioinformatics. 2018 Dec 1;34(23):4121–3. </w:t>
      </w:r>
    </w:p>
    <w:p w14:paraId="110C88AC" w14:textId="77777777" w:rsidR="00F557E7" w:rsidRPr="00DE166F" w:rsidRDefault="00F557E7" w:rsidP="00DE166F">
      <w:pPr>
        <w:pStyle w:val="Bibliography"/>
      </w:pPr>
      <w:r w:rsidRPr="00DE166F">
        <w:t xml:space="preserve">34. </w:t>
      </w:r>
      <w:r w:rsidRPr="00DE166F">
        <w:tab/>
        <w:t xml:space="preserve">Neher RA, Bedford T, Daniels RS, Russell CA, Shraiman BI. Prediction, dynamics, and visualization of antigenic phenotypes of seasonal influenza viruses. Proc Natl Acad Sci. 2016 Mar 22;113(12):E1701–9. </w:t>
      </w:r>
    </w:p>
    <w:p w14:paraId="28E3F85E" w14:textId="77777777" w:rsidR="00F557E7" w:rsidRPr="00DE166F" w:rsidRDefault="00F557E7" w:rsidP="00DE166F">
      <w:pPr>
        <w:pStyle w:val="Bibliography"/>
      </w:pPr>
      <w:r w:rsidRPr="00DE166F">
        <w:t xml:space="preserve">35. </w:t>
      </w:r>
      <w:r w:rsidRPr="00DE166F">
        <w:tab/>
        <w:t xml:space="preserve">Bedford T, Suchard MA, Lemey P, Dudas G, Gregory V, Hay AJ, et al. Integrating influenza antigenic dynamics with molecular evolution. Losick R, editor. eLife. 2014 Feb 4;3:e01914. </w:t>
      </w:r>
    </w:p>
    <w:p w14:paraId="4CBBE55F" w14:textId="77777777" w:rsidR="00F557E7" w:rsidRPr="00DE166F" w:rsidRDefault="00F557E7" w:rsidP="00DE166F">
      <w:pPr>
        <w:pStyle w:val="Bibliography"/>
      </w:pPr>
      <w:r w:rsidRPr="00DE166F">
        <w:t xml:space="preserve">36. </w:t>
      </w:r>
      <w:r w:rsidRPr="00DE166F">
        <w:tab/>
        <w:t xml:space="preserve">Smith DJ, Lapedes AS, Jong JC de, Bestebroer TM, Rimmelzwaan GF, Osterhaus ADME, et al. Mapping the Antigenic and Genetic Evolution of Influenza Virus. Science. 2004 Jul 16;305(5682):371–6. </w:t>
      </w:r>
    </w:p>
    <w:p w14:paraId="5F5B4254" w14:textId="77777777" w:rsidR="00F557E7" w:rsidRPr="00DE166F" w:rsidRDefault="00F557E7" w:rsidP="00DE166F">
      <w:pPr>
        <w:pStyle w:val="Bibliography"/>
      </w:pPr>
      <w:r w:rsidRPr="00DE166F">
        <w:t xml:space="preserve">37. </w:t>
      </w:r>
      <w:r w:rsidRPr="00DE166F">
        <w:tab/>
        <w:t>RFA-AI-18-010: Impact of Initial Influenza Exposure on Immunity in Infants (U01 Clinical Trial Not Allowed) [Internet]. [cited 2019 Apr 15]. Available from: https://grants.nih.gov/grants/guide/rfa-files/RFA-AI-18-010.html</w:t>
      </w:r>
    </w:p>
    <w:p w14:paraId="4B0C8208" w14:textId="77777777" w:rsidR="00F557E7" w:rsidRPr="00DE166F" w:rsidRDefault="00F557E7" w:rsidP="00DE166F">
      <w:pPr>
        <w:pStyle w:val="Bibliography"/>
      </w:pPr>
      <w:r w:rsidRPr="00DE166F">
        <w:t xml:space="preserve">38. </w:t>
      </w:r>
      <w:r w:rsidRPr="00DE166F">
        <w:tab/>
        <w:t xml:space="preserve">Linderman SL, Chambers BS, Zost SJ, Parkhouse K, Li Y, Herrmann C, et al. Potential antigenic explanation for atypical H1N1 infections among middle-aged adults during the 2013–2014 influenza season. Proc Natl Acad Sci. 2014 Nov 4;111(44):15798–803. </w:t>
      </w:r>
    </w:p>
    <w:p w14:paraId="39E54DDD" w14:textId="77777777" w:rsidR="00F557E7" w:rsidRPr="00DE166F" w:rsidRDefault="00F557E7" w:rsidP="00DE166F">
      <w:pPr>
        <w:pStyle w:val="Bibliography"/>
      </w:pPr>
      <w:r w:rsidRPr="00DE166F">
        <w:t xml:space="preserve">39. </w:t>
      </w:r>
      <w:r w:rsidRPr="00DE166F">
        <w:tab/>
        <w:t xml:space="preserve">Cobey S, Hensley SE. Immune history and influenza virus susceptibility. Curr Opin Virol. 2017 Feb 1;22:105–11. </w:t>
      </w:r>
    </w:p>
    <w:p w14:paraId="2CE8F2C6" w14:textId="77777777" w:rsidR="00F557E7" w:rsidRPr="00DE166F" w:rsidRDefault="00F557E7" w:rsidP="00DE166F">
      <w:pPr>
        <w:pStyle w:val="Bibliography"/>
      </w:pPr>
      <w:r w:rsidRPr="00DE166F">
        <w:t xml:space="preserve">40. </w:t>
      </w:r>
      <w:r w:rsidRPr="00DE166F">
        <w:tab/>
        <w:t xml:space="preserve">DiLillo DJ, Palese P, Wilson PC, Ravetch JV. Broadly neutralizing anti-influenza antibodies require Fc receptor engagement for in vivo protection. J Clin Invest. 2016 Feb 1;126(2):605–10. </w:t>
      </w:r>
    </w:p>
    <w:p w14:paraId="7FB66773" w14:textId="77777777" w:rsidR="00F557E7" w:rsidRPr="00DE166F" w:rsidRDefault="00F557E7" w:rsidP="00DE166F">
      <w:pPr>
        <w:pStyle w:val="Bibliography"/>
      </w:pPr>
      <w:r w:rsidRPr="00DE166F">
        <w:t xml:space="preserve">41. </w:t>
      </w:r>
      <w:r w:rsidRPr="00DE166F">
        <w:tab/>
        <w:t xml:space="preserve">Henry Dunand CJ, Leon PE, Huang M, Choi A, Chromikova V, Ho IY, et al. Both Neutralizing and Non-Neutralizing Human H7N9 Influenza Vaccine-Induced Monoclonal Antibodies Confer Protection. Cell Host Microbe. 2016 Jun 8;19(6):800–13. </w:t>
      </w:r>
    </w:p>
    <w:p w14:paraId="13AB9899" w14:textId="77777777" w:rsidR="00F557E7" w:rsidRPr="00DE166F" w:rsidRDefault="00F557E7" w:rsidP="00DE166F">
      <w:pPr>
        <w:pStyle w:val="Bibliography"/>
      </w:pPr>
      <w:r w:rsidRPr="00DE166F">
        <w:lastRenderedPageBreak/>
        <w:t xml:space="preserve">42. </w:t>
      </w:r>
      <w:r w:rsidRPr="00DE166F">
        <w:tab/>
        <w:t xml:space="preserve">Tesini BL, Kanagaiah P, Wang J, Hahn M, Halliley JL, Chaves FA, et al. Broad Hemagglutinin-Specific Memory B Cell Expansion by Seasonal Influenza Virus Infection Reflects Early-Life Imprinting and Adaptation to the Infecting Virus. J Virol. 2019 Apr 15;93(8):e00169-19. </w:t>
      </w:r>
    </w:p>
    <w:p w14:paraId="3909D5C3" w14:textId="77777777" w:rsidR="00F557E7" w:rsidRPr="00DE166F" w:rsidRDefault="00F557E7" w:rsidP="00DE166F">
      <w:pPr>
        <w:pStyle w:val="Bibliography"/>
      </w:pPr>
      <w:r w:rsidRPr="00DE166F">
        <w:t xml:space="preserve">43. </w:t>
      </w:r>
      <w:r w:rsidRPr="00DE166F">
        <w:tab/>
        <w:t xml:space="preserve">Rozo M, Gronvall GK. The Reemergent 1977 H1N1 Strain and the Gain-of-Function Debate. mBio. 2015 Sep 1;6(4):e01013-15. </w:t>
      </w:r>
    </w:p>
    <w:p w14:paraId="495A6BD0" w14:textId="77777777" w:rsidR="00F557E7" w:rsidRPr="00DE166F" w:rsidRDefault="00F557E7" w:rsidP="00DE166F">
      <w:pPr>
        <w:pStyle w:val="Bibliography"/>
      </w:pPr>
      <w:r w:rsidRPr="00DE166F">
        <w:t xml:space="preserve">44. </w:t>
      </w:r>
      <w:r w:rsidRPr="00DE166F">
        <w:tab/>
        <w:t xml:space="preserve">Dushoff J, Plotkin JB, Viboud C, Earn DJD, Simonsen L. Mortality due to Influenza in the United States—An Annualized Regression Approach Using Multiple-Cause Mortality Data. Am J Epidemiol. 2006 Jan 15;163(2):181–7. </w:t>
      </w:r>
    </w:p>
    <w:p w14:paraId="2CE6D977" w14:textId="77777777" w:rsidR="00F557E7" w:rsidRPr="00DE166F" w:rsidRDefault="00F557E7" w:rsidP="00DE166F">
      <w:pPr>
        <w:pStyle w:val="Bibliography"/>
      </w:pPr>
      <w:r w:rsidRPr="00DE166F">
        <w:t xml:space="preserve">45. </w:t>
      </w:r>
      <w:r w:rsidRPr="00DE166F">
        <w:tab/>
        <w:t xml:space="preserve">Lewnard JA, Cobey S. Immune History and Influenza Vaccine Effectiveness. Vaccines. 2018 Jun;6(2):28. </w:t>
      </w:r>
    </w:p>
    <w:p w14:paraId="2F3167F9" w14:textId="77777777" w:rsidR="00F557E7" w:rsidRPr="00DE166F" w:rsidRDefault="00F557E7" w:rsidP="00DE166F">
      <w:pPr>
        <w:pStyle w:val="Bibliography"/>
      </w:pPr>
      <w:r w:rsidRPr="00DE166F">
        <w:t xml:space="preserve">46. </w:t>
      </w:r>
      <w:r w:rsidRPr="00DE166F">
        <w:tab/>
        <w:t>WHO | FluNet [Internet]. WHO. [cited 2019 Apr 15]. Available from: http://www.who.int/influenza/gisrs_laboratory/flunet/en/</w:t>
      </w:r>
    </w:p>
    <w:p w14:paraId="156E88B6" w14:textId="77777777" w:rsidR="00F557E7" w:rsidRPr="00DE166F" w:rsidRDefault="00F557E7" w:rsidP="00DE166F">
      <w:pPr>
        <w:pStyle w:val="Bibliography"/>
      </w:pPr>
      <w:r w:rsidRPr="00DE166F">
        <w:t xml:space="preserve">47. </w:t>
      </w:r>
      <w:r w:rsidRPr="00DE166F">
        <w:tab/>
        <w:t>FluView Interactive | CDC [Internet]. 2018 [cited 2019 Apr 15]. Available from: https://www.cdc.gov/flu/weekly/fluviewinteractive.htm</w:t>
      </w:r>
    </w:p>
    <w:p w14:paraId="4C7F6C02" w14:textId="77777777" w:rsidR="00F557E7" w:rsidRPr="00DE166F" w:rsidRDefault="00F557E7" w:rsidP="00DE166F">
      <w:pPr>
        <w:pStyle w:val="Bibliography"/>
      </w:pPr>
      <w:r w:rsidRPr="00DE166F">
        <w:t xml:space="preserve">48. </w:t>
      </w:r>
      <w:r w:rsidRPr="00DE166F">
        <w:tab/>
        <w:t xml:space="preserve">Gagnon A, Acosta E, Miller MS. Reporting and evaluating influenza virus surveillance data: An argument for incidence by single year of age. Vaccine. 2018 Oct 8;36(42):6249–52. </w:t>
      </w:r>
    </w:p>
    <w:p w14:paraId="4F5F63EA" w14:textId="77777777" w:rsidR="00F557E7" w:rsidRPr="00DE166F" w:rsidRDefault="00F557E7" w:rsidP="00DE166F">
      <w:pPr>
        <w:pStyle w:val="Bibliography"/>
      </w:pPr>
      <w:r w:rsidRPr="00DE166F">
        <w:t xml:space="preserve">49. </w:t>
      </w:r>
      <w:r w:rsidRPr="00DE166F">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p>
    <w:p w14:paraId="1988E406" w14:textId="77777777" w:rsidR="00F557E7" w:rsidRPr="00DE166F" w:rsidRDefault="00F557E7" w:rsidP="00DE166F">
      <w:pPr>
        <w:pStyle w:val="Bibliography"/>
      </w:pPr>
      <w:r w:rsidRPr="00DE166F">
        <w:t xml:space="preserve">50. </w:t>
      </w:r>
      <w:r w:rsidRPr="00DE166F">
        <w:tab/>
        <w:t>Sagulenko P, Puller V, Neher RA. TreeTime: Maximum-likelihood phylodynamic analysis. Virus Evol [Internet]. 2018 Jan 8 [cited 2019 Apr 12];4(1). Available from: https://www.ncbi.nlm.nih.gov/pmc/articles/PMC5758920/</w:t>
      </w:r>
    </w:p>
    <w:p w14:paraId="33A06FC1" w14:textId="77777777" w:rsidR="00F557E7" w:rsidRPr="00DE166F" w:rsidRDefault="00F557E7" w:rsidP="00DE166F">
      <w:pPr>
        <w:pStyle w:val="Bibliography"/>
      </w:pPr>
      <w:r w:rsidRPr="00DE166F">
        <w:t xml:space="preserve">51. </w:t>
      </w:r>
      <w:r w:rsidRPr="00DE166F">
        <w:tab/>
        <w:t xml:space="preserve">Bogner P, Capua I, Lipman DJ, Cox NJ. A global initiative on sharing avian flu data. Nature. 2006 Aug;442(7106):981. </w:t>
      </w:r>
    </w:p>
    <w:p w14:paraId="13E0F316" w14:textId="794CCF3B" w:rsidR="007F5A89" w:rsidRDefault="0033629B" w:rsidP="00DE166F">
      <w:pPr>
        <w:pStyle w:val="Bibliography"/>
      </w:pPr>
      <w:r w:rsidRPr="009B1B56">
        <w:fldChar w:fldCharType="end"/>
      </w:r>
    </w:p>
    <w:p w14:paraId="7743EF3C" w14:textId="77777777" w:rsidR="007F5A89" w:rsidRDefault="007F5A89">
      <w:pPr>
        <w:spacing w:line="240" w:lineRule="auto"/>
        <w:ind w:firstLine="0"/>
      </w:pPr>
      <w:r>
        <w:br w:type="page"/>
      </w:r>
    </w:p>
    <w:p w14:paraId="6BC32E44" w14:textId="77777777" w:rsidR="007F5A89" w:rsidRPr="00971035" w:rsidRDefault="007F5A89" w:rsidP="007F5A89">
      <w:pPr>
        <w:pStyle w:val="Heading1"/>
      </w:pPr>
      <w:r w:rsidRPr="00971035">
        <w:lastRenderedPageBreak/>
        <w:t>Acknowledgements</w:t>
      </w:r>
    </w:p>
    <w:p w14:paraId="39D2E7F5" w14:textId="129004C9" w:rsidR="007F5A89" w:rsidRDefault="007F5A89" w:rsidP="007F5A89">
      <w:pPr>
        <w:shd w:val="clear" w:color="auto" w:fill="FFFFFF"/>
        <w:rPr>
          <w:color w:val="222222"/>
        </w:rPr>
      </w:pPr>
      <w:r w:rsidRPr="00971035">
        <w:t xml:space="preserve">We are grateful to </w:t>
      </w:r>
      <w:del w:id="657" w:author="Katelyn Gostic" w:date="2019-06-19T16:30:00Z">
        <w:r w:rsidRPr="00971035" w:rsidDel="003C2CBE">
          <w:delText xml:space="preserve">Deborah Wentworth, </w:delText>
        </w:r>
      </w:del>
      <w:r w:rsidRPr="00971035">
        <w:t xml:space="preserve">Ken Komatsu and </w:t>
      </w:r>
      <w:r w:rsidRPr="00971035">
        <w:rPr>
          <w:szCs w:val="22"/>
          <w:shd w:val="clear" w:color="auto" w:fill="FFFFFF"/>
        </w:rPr>
        <w:t>Kristen Herrick</w:t>
      </w:r>
      <w:r w:rsidRPr="00971035">
        <w:rPr>
          <w:szCs w:val="22"/>
        </w:rPr>
        <w:t xml:space="preserve"> for their assistance with data access, and to Trevor Bedford for assistance accessing and interpreting antigenic distance data from </w:t>
      </w:r>
      <w:r w:rsidRPr="00971035">
        <w:rPr>
          <w:i/>
          <w:iCs/>
          <w:szCs w:val="22"/>
        </w:rPr>
        <w:t>Nextstrain</w:t>
      </w:r>
      <w:r w:rsidRPr="00971035">
        <w:rPr>
          <w:szCs w:val="22"/>
        </w:rPr>
        <w:t xml:space="preserve">. We thank Lone Simonsen, and the Cobey lab, especially Phil Arevalo for helpful discussions. </w:t>
      </w:r>
      <w:r w:rsidRPr="00971035">
        <w:rPr>
          <w:bdr w:val="none" w:sz="0" w:space="0" w:color="auto" w:frame="1"/>
        </w:rPr>
        <w:t>KG was supported by the National Institutes of Health (</w:t>
      </w:r>
      <w:r w:rsidRPr="00971035">
        <w:t>F31AI134017, T32-GM008185</w:t>
      </w:r>
      <w:r w:rsidRPr="00971035">
        <w:rPr>
          <w:bdr w:val="none" w:sz="0" w:space="0" w:color="auto" w:frame="1"/>
        </w:rPr>
        <w:t xml:space="preserve">). JLS was supported by </w:t>
      </w:r>
      <w:r w:rsidRPr="00971035">
        <w:rPr>
          <w:color w:val="222222"/>
        </w:rPr>
        <w:t>NSF grants OCE-1335657 and DEB-1557022, SERDP RC-2635, and DARPA PREEMPT </w:t>
      </w:r>
      <w:r w:rsidRPr="00971035">
        <w:rPr>
          <w:color w:val="000000"/>
        </w:rPr>
        <w:t>D18AC00031. The content of the information does not necessarily reflect the position or the policy of the U.S. government, and no official endorsement should be inferred</w:t>
      </w:r>
      <w:r w:rsidRPr="00971035">
        <w:rPr>
          <w:color w:val="222222"/>
        </w:rPr>
        <w:t>.</w:t>
      </w:r>
    </w:p>
    <w:p w14:paraId="6B196237" w14:textId="77777777" w:rsidR="007F5A89" w:rsidRDefault="007F5A89" w:rsidP="007F5A89">
      <w:pPr>
        <w:spacing w:line="240" w:lineRule="auto"/>
      </w:pPr>
    </w:p>
    <w:p w14:paraId="47D9CB5F" w14:textId="77777777" w:rsidR="007F5A89" w:rsidRDefault="007F5A89" w:rsidP="007F5A89">
      <w:pPr>
        <w:pStyle w:val="Heading1"/>
      </w:pPr>
      <w:r>
        <w:t>Competing interests</w:t>
      </w:r>
    </w:p>
    <w:p w14:paraId="095BCADD" w14:textId="77777777" w:rsidR="007F5A89" w:rsidRDefault="007F5A89" w:rsidP="007F5A89">
      <w:pPr>
        <w:ind w:firstLine="0"/>
      </w:pPr>
      <w:r>
        <w:t>The authors declare no competing interests.</w:t>
      </w:r>
    </w:p>
    <w:p w14:paraId="2182417A" w14:textId="77777777" w:rsidR="007F5A89" w:rsidRDefault="007F5A89" w:rsidP="007F5A89"/>
    <w:p w14:paraId="1D1699D9" w14:textId="77777777" w:rsidR="007F5A89" w:rsidRDefault="007F5A89" w:rsidP="007F5A89">
      <w:pPr>
        <w:pStyle w:val="Heading1"/>
      </w:pPr>
      <w:r>
        <w:t>Author contributions</w:t>
      </w:r>
    </w:p>
    <w:p w14:paraId="0718D9F9" w14:textId="396E6E9C" w:rsidR="007F5A89" w:rsidRPr="00F400FC" w:rsidRDefault="007F5A89" w:rsidP="007F5A89">
      <w:pPr>
        <w:ind w:firstLine="0"/>
      </w:pPr>
      <w:r>
        <w:t xml:space="preserve">MW, KG and JLS conceived of the </w:t>
      </w:r>
      <w:r w:rsidRPr="00DE166F">
        <w:t xml:space="preserve">questions and modeling analysis. CV and MW provided crucial </w:t>
      </w:r>
      <w:del w:id="658" w:author="Katelyn Gostic" w:date="2019-06-19T16:33:00Z">
        <w:r w:rsidRPr="00DE166F" w:rsidDel="003C2CBE">
          <w:delText>input on</w:delText>
        </w:r>
      </w:del>
      <w:ins w:id="659" w:author="Katelyn Gostic" w:date="2019-06-19T16:33:00Z">
        <w:r w:rsidR="003C2CBE" w:rsidRPr="00DE166F">
          <w:t>assistance with</w:t>
        </w:r>
      </w:ins>
      <w:r w:rsidRPr="00DE166F">
        <w:t xml:space="preserve"> data access and study design.  </w:t>
      </w:r>
      <w:del w:id="660" w:author="Katelyn Gostic" w:date="2019-06-21T15:46:00Z">
        <w:r w:rsidRPr="00DE166F" w:rsidDel="007C6452">
          <w:delText xml:space="preserve">JW, TC, LO, </w:delText>
        </w:r>
      </w:del>
      <w:r w:rsidRPr="00DE166F">
        <w:t>SB and RB supervised data collection. KG wrote the code</w:t>
      </w:r>
      <w:ins w:id="661" w:author="Katelyn Gostic" w:date="2019-06-19T16:33:00Z">
        <w:r w:rsidR="003C2CBE" w:rsidRPr="00DE166F">
          <w:t xml:space="preserve"> and </w:t>
        </w:r>
      </w:ins>
      <w:del w:id="662" w:author="Katelyn Gostic" w:date="2019-06-19T16:33:00Z">
        <w:r w:rsidRPr="00DE166F" w:rsidDel="003C2CBE">
          <w:delText xml:space="preserve">, </w:delText>
        </w:r>
      </w:del>
      <w:r w:rsidRPr="00DE166F">
        <w:t>performed analyses</w:t>
      </w:r>
      <w:ins w:id="663" w:author="Katelyn Gostic" w:date="2019-06-19T16:34:00Z">
        <w:r w:rsidR="003C2CBE" w:rsidRPr="00DE166F">
          <w:t>, with supervision from JLS,</w:t>
        </w:r>
      </w:ins>
      <w:r w:rsidRPr="00DE166F">
        <w:t xml:space="preserve"> and </w:t>
      </w:r>
      <w:del w:id="664" w:author="Katelyn Gostic" w:date="2019-06-19T16:31:00Z">
        <w:r w:rsidRPr="00DE166F" w:rsidDel="003C2CBE">
          <w:delText xml:space="preserve">wrote </w:delText>
        </w:r>
      </w:del>
      <w:ins w:id="665" w:author="Katelyn Gostic" w:date="2019-06-19T16:31:00Z">
        <w:r w:rsidR="003C2CBE" w:rsidRPr="00DE166F">
          <w:t xml:space="preserve">drafted </w:t>
        </w:r>
      </w:ins>
      <w:r w:rsidRPr="00DE166F">
        <w:t xml:space="preserve">the manuscript. All authors provided and input on analysis and interpretation of the results, and </w:t>
      </w:r>
      <w:del w:id="666" w:author="Katelyn Gostic" w:date="2019-06-19T16:34:00Z">
        <w:r w:rsidRPr="00DE166F" w:rsidDel="003C2CBE">
          <w:delText>critical feedback on the manuscript text</w:delText>
        </w:r>
      </w:del>
      <w:ins w:id="667" w:author="Katelyn Gostic" w:date="2019-06-19T16:34:00Z">
        <w:r w:rsidR="003C2CBE" w:rsidRPr="00DE166F">
          <w:t>helped revise and edit the manuscript text</w:t>
        </w:r>
      </w:ins>
      <w:r w:rsidRPr="00DE166F">
        <w:t>.</w:t>
      </w:r>
    </w:p>
    <w:p w14:paraId="45450A0E" w14:textId="77777777" w:rsidR="0033629B" w:rsidRPr="009B1B56" w:rsidRDefault="0033629B" w:rsidP="0033629B">
      <w:pPr>
        <w:ind w:firstLine="0"/>
      </w:pPr>
    </w:p>
    <w:sectPr w:rsidR="0033629B" w:rsidRPr="009B1B56" w:rsidSect="00C559A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FE657" w14:textId="77777777" w:rsidR="002F14EB" w:rsidRDefault="002F14EB" w:rsidP="00657DC4">
      <w:pPr>
        <w:spacing w:line="240" w:lineRule="auto"/>
      </w:pPr>
      <w:r>
        <w:separator/>
      </w:r>
    </w:p>
  </w:endnote>
  <w:endnote w:type="continuationSeparator" w:id="0">
    <w:p w14:paraId="4D36D930" w14:textId="77777777" w:rsidR="002F14EB" w:rsidRDefault="002F14EB"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5F636" w14:textId="77777777" w:rsidR="002F14EB" w:rsidRDefault="002F14EB" w:rsidP="00657DC4">
      <w:pPr>
        <w:spacing w:line="240" w:lineRule="auto"/>
      </w:pPr>
      <w:r>
        <w:separator/>
      </w:r>
    </w:p>
  </w:footnote>
  <w:footnote w:type="continuationSeparator" w:id="0">
    <w:p w14:paraId="272693E7" w14:textId="77777777" w:rsidR="002F14EB" w:rsidRDefault="002F14EB"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306EA"/>
    <w:multiLevelType w:val="multilevel"/>
    <w:tmpl w:val="FDE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07E37"/>
    <w:rsid w:val="00010704"/>
    <w:rsid w:val="00010DB3"/>
    <w:rsid w:val="00012B52"/>
    <w:rsid w:val="000134F2"/>
    <w:rsid w:val="00017EEF"/>
    <w:rsid w:val="00020923"/>
    <w:rsid w:val="0002311C"/>
    <w:rsid w:val="0002358B"/>
    <w:rsid w:val="000249D2"/>
    <w:rsid w:val="00025920"/>
    <w:rsid w:val="000279CC"/>
    <w:rsid w:val="00027C8C"/>
    <w:rsid w:val="0004108C"/>
    <w:rsid w:val="00041844"/>
    <w:rsid w:val="00043B30"/>
    <w:rsid w:val="00044271"/>
    <w:rsid w:val="00052985"/>
    <w:rsid w:val="00053092"/>
    <w:rsid w:val="00057D81"/>
    <w:rsid w:val="0006047B"/>
    <w:rsid w:val="00080DF5"/>
    <w:rsid w:val="00081621"/>
    <w:rsid w:val="00090E68"/>
    <w:rsid w:val="000932C5"/>
    <w:rsid w:val="0009422F"/>
    <w:rsid w:val="00096FE4"/>
    <w:rsid w:val="000A1CBD"/>
    <w:rsid w:val="000A534D"/>
    <w:rsid w:val="000A58C5"/>
    <w:rsid w:val="000A60EF"/>
    <w:rsid w:val="000A7558"/>
    <w:rsid w:val="000A7C38"/>
    <w:rsid w:val="000B1313"/>
    <w:rsid w:val="000B362C"/>
    <w:rsid w:val="000B6E54"/>
    <w:rsid w:val="000B7405"/>
    <w:rsid w:val="000C5BA0"/>
    <w:rsid w:val="000D0D6D"/>
    <w:rsid w:val="000D6698"/>
    <w:rsid w:val="000D740B"/>
    <w:rsid w:val="000D7DC6"/>
    <w:rsid w:val="000D7E6B"/>
    <w:rsid w:val="000F21E5"/>
    <w:rsid w:val="000F6F65"/>
    <w:rsid w:val="001006F3"/>
    <w:rsid w:val="00101D12"/>
    <w:rsid w:val="0010345F"/>
    <w:rsid w:val="00105E12"/>
    <w:rsid w:val="00115228"/>
    <w:rsid w:val="001156DE"/>
    <w:rsid w:val="00116A67"/>
    <w:rsid w:val="00116E3F"/>
    <w:rsid w:val="001243A4"/>
    <w:rsid w:val="00130F28"/>
    <w:rsid w:val="00132A72"/>
    <w:rsid w:val="00132EBB"/>
    <w:rsid w:val="00134CED"/>
    <w:rsid w:val="00135F7B"/>
    <w:rsid w:val="00141A74"/>
    <w:rsid w:val="00141DDB"/>
    <w:rsid w:val="00143E5A"/>
    <w:rsid w:val="001446BC"/>
    <w:rsid w:val="00145904"/>
    <w:rsid w:val="00147979"/>
    <w:rsid w:val="001533AF"/>
    <w:rsid w:val="00155E20"/>
    <w:rsid w:val="0016048C"/>
    <w:rsid w:val="00165DB6"/>
    <w:rsid w:val="001717DC"/>
    <w:rsid w:val="001769EF"/>
    <w:rsid w:val="00184A22"/>
    <w:rsid w:val="001857FE"/>
    <w:rsid w:val="00191293"/>
    <w:rsid w:val="0019181F"/>
    <w:rsid w:val="001929DE"/>
    <w:rsid w:val="001953D9"/>
    <w:rsid w:val="00197158"/>
    <w:rsid w:val="001A1306"/>
    <w:rsid w:val="001A1404"/>
    <w:rsid w:val="001A202D"/>
    <w:rsid w:val="001A7DA9"/>
    <w:rsid w:val="001B0E3E"/>
    <w:rsid w:val="001B5155"/>
    <w:rsid w:val="001B612B"/>
    <w:rsid w:val="001C10EE"/>
    <w:rsid w:val="001C36CA"/>
    <w:rsid w:val="001C4766"/>
    <w:rsid w:val="001C5292"/>
    <w:rsid w:val="001C744D"/>
    <w:rsid w:val="001D2B86"/>
    <w:rsid w:val="001D4FC6"/>
    <w:rsid w:val="001D5F83"/>
    <w:rsid w:val="001D75DD"/>
    <w:rsid w:val="001E2BD5"/>
    <w:rsid w:val="001E5BD8"/>
    <w:rsid w:val="001F2A69"/>
    <w:rsid w:val="001F6718"/>
    <w:rsid w:val="00201103"/>
    <w:rsid w:val="00204C88"/>
    <w:rsid w:val="0021138D"/>
    <w:rsid w:val="0021176C"/>
    <w:rsid w:val="00215657"/>
    <w:rsid w:val="00216EE6"/>
    <w:rsid w:val="002209DF"/>
    <w:rsid w:val="0022367F"/>
    <w:rsid w:val="0022392F"/>
    <w:rsid w:val="00230C94"/>
    <w:rsid w:val="00241B71"/>
    <w:rsid w:val="002511E6"/>
    <w:rsid w:val="0025230C"/>
    <w:rsid w:val="00254C2E"/>
    <w:rsid w:val="00255E2E"/>
    <w:rsid w:val="002604A9"/>
    <w:rsid w:val="0026097F"/>
    <w:rsid w:val="00263E35"/>
    <w:rsid w:val="0026439E"/>
    <w:rsid w:val="00264636"/>
    <w:rsid w:val="00264A2E"/>
    <w:rsid w:val="00267632"/>
    <w:rsid w:val="00271B5A"/>
    <w:rsid w:val="00273D9F"/>
    <w:rsid w:val="00274F1C"/>
    <w:rsid w:val="00276EA6"/>
    <w:rsid w:val="002879F6"/>
    <w:rsid w:val="002971D6"/>
    <w:rsid w:val="002A02BA"/>
    <w:rsid w:val="002A0830"/>
    <w:rsid w:val="002A0B88"/>
    <w:rsid w:val="002A0C29"/>
    <w:rsid w:val="002B42F1"/>
    <w:rsid w:val="002B4C0B"/>
    <w:rsid w:val="002B6E69"/>
    <w:rsid w:val="002B7007"/>
    <w:rsid w:val="002B7093"/>
    <w:rsid w:val="002C0019"/>
    <w:rsid w:val="002C7616"/>
    <w:rsid w:val="002C7B9D"/>
    <w:rsid w:val="002D0DE7"/>
    <w:rsid w:val="002D6343"/>
    <w:rsid w:val="002D6568"/>
    <w:rsid w:val="002D7D40"/>
    <w:rsid w:val="002E07DB"/>
    <w:rsid w:val="002E25F7"/>
    <w:rsid w:val="002E2793"/>
    <w:rsid w:val="002E7568"/>
    <w:rsid w:val="002F0983"/>
    <w:rsid w:val="002F14EB"/>
    <w:rsid w:val="00300E8F"/>
    <w:rsid w:val="00304721"/>
    <w:rsid w:val="00304E5A"/>
    <w:rsid w:val="0030589E"/>
    <w:rsid w:val="00311582"/>
    <w:rsid w:val="00313B75"/>
    <w:rsid w:val="00314283"/>
    <w:rsid w:val="0031494E"/>
    <w:rsid w:val="00315F2A"/>
    <w:rsid w:val="003175A4"/>
    <w:rsid w:val="00317856"/>
    <w:rsid w:val="0032237E"/>
    <w:rsid w:val="00324D07"/>
    <w:rsid w:val="00327E6D"/>
    <w:rsid w:val="00333BD4"/>
    <w:rsid w:val="0033629B"/>
    <w:rsid w:val="0033762F"/>
    <w:rsid w:val="0034104C"/>
    <w:rsid w:val="00341827"/>
    <w:rsid w:val="00342C51"/>
    <w:rsid w:val="00352B03"/>
    <w:rsid w:val="00354678"/>
    <w:rsid w:val="00354A5C"/>
    <w:rsid w:val="00355E8E"/>
    <w:rsid w:val="00356284"/>
    <w:rsid w:val="00370270"/>
    <w:rsid w:val="00370439"/>
    <w:rsid w:val="0037226F"/>
    <w:rsid w:val="00374483"/>
    <w:rsid w:val="00375762"/>
    <w:rsid w:val="00375FB7"/>
    <w:rsid w:val="00376C5D"/>
    <w:rsid w:val="00385338"/>
    <w:rsid w:val="003861AD"/>
    <w:rsid w:val="003A0592"/>
    <w:rsid w:val="003A18BB"/>
    <w:rsid w:val="003A482B"/>
    <w:rsid w:val="003A6A53"/>
    <w:rsid w:val="003B1129"/>
    <w:rsid w:val="003B229C"/>
    <w:rsid w:val="003B4553"/>
    <w:rsid w:val="003B5F3D"/>
    <w:rsid w:val="003B63E9"/>
    <w:rsid w:val="003C2CBE"/>
    <w:rsid w:val="003C30F3"/>
    <w:rsid w:val="003D25D9"/>
    <w:rsid w:val="003D712F"/>
    <w:rsid w:val="003E5005"/>
    <w:rsid w:val="003E7319"/>
    <w:rsid w:val="003F19DC"/>
    <w:rsid w:val="003F3450"/>
    <w:rsid w:val="00403A1F"/>
    <w:rsid w:val="00404084"/>
    <w:rsid w:val="00414B53"/>
    <w:rsid w:val="00415A75"/>
    <w:rsid w:val="00416A06"/>
    <w:rsid w:val="00420ED5"/>
    <w:rsid w:val="00421667"/>
    <w:rsid w:val="004248FC"/>
    <w:rsid w:val="00424A99"/>
    <w:rsid w:val="00434B26"/>
    <w:rsid w:val="00436E33"/>
    <w:rsid w:val="004407D6"/>
    <w:rsid w:val="00447193"/>
    <w:rsid w:val="0044780C"/>
    <w:rsid w:val="00453C63"/>
    <w:rsid w:val="004568B5"/>
    <w:rsid w:val="00460482"/>
    <w:rsid w:val="004610C3"/>
    <w:rsid w:val="00463D56"/>
    <w:rsid w:val="00467547"/>
    <w:rsid w:val="00470AC4"/>
    <w:rsid w:val="00472895"/>
    <w:rsid w:val="00472B0E"/>
    <w:rsid w:val="00474931"/>
    <w:rsid w:val="004836EE"/>
    <w:rsid w:val="004840A3"/>
    <w:rsid w:val="00486497"/>
    <w:rsid w:val="004918B3"/>
    <w:rsid w:val="004920B2"/>
    <w:rsid w:val="004938D7"/>
    <w:rsid w:val="004A14C3"/>
    <w:rsid w:val="004A1C6A"/>
    <w:rsid w:val="004A488E"/>
    <w:rsid w:val="004A7254"/>
    <w:rsid w:val="004A7534"/>
    <w:rsid w:val="004B4050"/>
    <w:rsid w:val="004B4E62"/>
    <w:rsid w:val="004B7167"/>
    <w:rsid w:val="004B727D"/>
    <w:rsid w:val="004C2AB7"/>
    <w:rsid w:val="004C3BC8"/>
    <w:rsid w:val="004C67AF"/>
    <w:rsid w:val="004C6DE0"/>
    <w:rsid w:val="004C7478"/>
    <w:rsid w:val="004D37FA"/>
    <w:rsid w:val="004D3D44"/>
    <w:rsid w:val="004E3106"/>
    <w:rsid w:val="004E46E2"/>
    <w:rsid w:val="004E504E"/>
    <w:rsid w:val="004E52C4"/>
    <w:rsid w:val="004E6708"/>
    <w:rsid w:val="004F5A58"/>
    <w:rsid w:val="004F644E"/>
    <w:rsid w:val="005008B8"/>
    <w:rsid w:val="0050423B"/>
    <w:rsid w:val="0050451F"/>
    <w:rsid w:val="00524E06"/>
    <w:rsid w:val="0053253B"/>
    <w:rsid w:val="00532D39"/>
    <w:rsid w:val="005351DF"/>
    <w:rsid w:val="0053733B"/>
    <w:rsid w:val="005376A4"/>
    <w:rsid w:val="00540462"/>
    <w:rsid w:val="0054138E"/>
    <w:rsid w:val="00542B73"/>
    <w:rsid w:val="00542E57"/>
    <w:rsid w:val="0054347A"/>
    <w:rsid w:val="005474E4"/>
    <w:rsid w:val="00551516"/>
    <w:rsid w:val="0055219B"/>
    <w:rsid w:val="0055245D"/>
    <w:rsid w:val="00552A46"/>
    <w:rsid w:val="00553349"/>
    <w:rsid w:val="00563A7C"/>
    <w:rsid w:val="00572094"/>
    <w:rsid w:val="005738F7"/>
    <w:rsid w:val="00573E69"/>
    <w:rsid w:val="00585BEF"/>
    <w:rsid w:val="005869F2"/>
    <w:rsid w:val="00587E40"/>
    <w:rsid w:val="00594D2E"/>
    <w:rsid w:val="00597E18"/>
    <w:rsid w:val="005A1BB1"/>
    <w:rsid w:val="005A436E"/>
    <w:rsid w:val="005A4427"/>
    <w:rsid w:val="005B01EB"/>
    <w:rsid w:val="005B65C1"/>
    <w:rsid w:val="005C25FA"/>
    <w:rsid w:val="005C2BF3"/>
    <w:rsid w:val="005C5CDD"/>
    <w:rsid w:val="005C6797"/>
    <w:rsid w:val="005C7A07"/>
    <w:rsid w:val="005D38D0"/>
    <w:rsid w:val="005D633D"/>
    <w:rsid w:val="005E0FF3"/>
    <w:rsid w:val="005E69EB"/>
    <w:rsid w:val="005E7CCE"/>
    <w:rsid w:val="005F1699"/>
    <w:rsid w:val="005F29DF"/>
    <w:rsid w:val="005F3FC5"/>
    <w:rsid w:val="005F4A47"/>
    <w:rsid w:val="005F4F75"/>
    <w:rsid w:val="005F5F36"/>
    <w:rsid w:val="00600C36"/>
    <w:rsid w:val="006078C7"/>
    <w:rsid w:val="00611455"/>
    <w:rsid w:val="006158C9"/>
    <w:rsid w:val="00620CF7"/>
    <w:rsid w:val="00622512"/>
    <w:rsid w:val="006248A3"/>
    <w:rsid w:val="00627204"/>
    <w:rsid w:val="00631C1E"/>
    <w:rsid w:val="00632EFC"/>
    <w:rsid w:val="00635F86"/>
    <w:rsid w:val="00643BE7"/>
    <w:rsid w:val="00647DAD"/>
    <w:rsid w:val="006546BE"/>
    <w:rsid w:val="006573A8"/>
    <w:rsid w:val="00657DC4"/>
    <w:rsid w:val="0066204B"/>
    <w:rsid w:val="00664F70"/>
    <w:rsid w:val="00671B6D"/>
    <w:rsid w:val="00680139"/>
    <w:rsid w:val="00692FF3"/>
    <w:rsid w:val="006932DF"/>
    <w:rsid w:val="0069449C"/>
    <w:rsid w:val="00697A38"/>
    <w:rsid w:val="00697E8C"/>
    <w:rsid w:val="006A52F7"/>
    <w:rsid w:val="006A6DA3"/>
    <w:rsid w:val="006B1D0B"/>
    <w:rsid w:val="006B23A0"/>
    <w:rsid w:val="006B24F2"/>
    <w:rsid w:val="006C00F2"/>
    <w:rsid w:val="006C54C9"/>
    <w:rsid w:val="006C5593"/>
    <w:rsid w:val="006D4FC8"/>
    <w:rsid w:val="006D69D8"/>
    <w:rsid w:val="006E09A5"/>
    <w:rsid w:val="006E0BF9"/>
    <w:rsid w:val="006E4B7E"/>
    <w:rsid w:val="006F10B0"/>
    <w:rsid w:val="006F1E93"/>
    <w:rsid w:val="006F607F"/>
    <w:rsid w:val="007026BE"/>
    <w:rsid w:val="007061B4"/>
    <w:rsid w:val="00707A57"/>
    <w:rsid w:val="00707DCA"/>
    <w:rsid w:val="00712CDB"/>
    <w:rsid w:val="007148A5"/>
    <w:rsid w:val="007171F9"/>
    <w:rsid w:val="00720C60"/>
    <w:rsid w:val="0072660E"/>
    <w:rsid w:val="0072729A"/>
    <w:rsid w:val="007304EA"/>
    <w:rsid w:val="00734EAB"/>
    <w:rsid w:val="00750183"/>
    <w:rsid w:val="00750A62"/>
    <w:rsid w:val="00766109"/>
    <w:rsid w:val="00770F6B"/>
    <w:rsid w:val="00777458"/>
    <w:rsid w:val="00781621"/>
    <w:rsid w:val="0078216C"/>
    <w:rsid w:val="007841D5"/>
    <w:rsid w:val="00785F89"/>
    <w:rsid w:val="00787FCB"/>
    <w:rsid w:val="00794B7F"/>
    <w:rsid w:val="007A08D5"/>
    <w:rsid w:val="007A0A3A"/>
    <w:rsid w:val="007A3F2D"/>
    <w:rsid w:val="007A485E"/>
    <w:rsid w:val="007A700F"/>
    <w:rsid w:val="007B0B68"/>
    <w:rsid w:val="007C1B7B"/>
    <w:rsid w:val="007C1F6F"/>
    <w:rsid w:val="007C6452"/>
    <w:rsid w:val="007D0420"/>
    <w:rsid w:val="007D1CA4"/>
    <w:rsid w:val="007D2374"/>
    <w:rsid w:val="007D23DE"/>
    <w:rsid w:val="007D766D"/>
    <w:rsid w:val="007F0193"/>
    <w:rsid w:val="007F387B"/>
    <w:rsid w:val="007F4DFF"/>
    <w:rsid w:val="007F5A89"/>
    <w:rsid w:val="007F6295"/>
    <w:rsid w:val="00800AC9"/>
    <w:rsid w:val="00802B48"/>
    <w:rsid w:val="00804002"/>
    <w:rsid w:val="00810966"/>
    <w:rsid w:val="00812530"/>
    <w:rsid w:val="00812FA4"/>
    <w:rsid w:val="008148CD"/>
    <w:rsid w:val="008170EE"/>
    <w:rsid w:val="008256B0"/>
    <w:rsid w:val="008260A7"/>
    <w:rsid w:val="008346CD"/>
    <w:rsid w:val="00834A71"/>
    <w:rsid w:val="008365EC"/>
    <w:rsid w:val="0084287E"/>
    <w:rsid w:val="00845B47"/>
    <w:rsid w:val="00847094"/>
    <w:rsid w:val="00847C4E"/>
    <w:rsid w:val="008518D2"/>
    <w:rsid w:val="00851A98"/>
    <w:rsid w:val="008524BA"/>
    <w:rsid w:val="00857387"/>
    <w:rsid w:val="00857DEF"/>
    <w:rsid w:val="00871899"/>
    <w:rsid w:val="00871931"/>
    <w:rsid w:val="00871E50"/>
    <w:rsid w:val="00872C2F"/>
    <w:rsid w:val="00873ADD"/>
    <w:rsid w:val="0087491A"/>
    <w:rsid w:val="00880CD3"/>
    <w:rsid w:val="008826B3"/>
    <w:rsid w:val="00886856"/>
    <w:rsid w:val="00890F08"/>
    <w:rsid w:val="008A2B54"/>
    <w:rsid w:val="008A5EA6"/>
    <w:rsid w:val="008B3F90"/>
    <w:rsid w:val="008B4D4B"/>
    <w:rsid w:val="008B7DF2"/>
    <w:rsid w:val="008C04AA"/>
    <w:rsid w:val="008C1337"/>
    <w:rsid w:val="008C41DA"/>
    <w:rsid w:val="008C6543"/>
    <w:rsid w:val="008D1198"/>
    <w:rsid w:val="008D69F5"/>
    <w:rsid w:val="008E271A"/>
    <w:rsid w:val="008E498A"/>
    <w:rsid w:val="008E7BD1"/>
    <w:rsid w:val="008F1F78"/>
    <w:rsid w:val="008F224C"/>
    <w:rsid w:val="008F4B08"/>
    <w:rsid w:val="008F5B01"/>
    <w:rsid w:val="008F6092"/>
    <w:rsid w:val="008F6480"/>
    <w:rsid w:val="009037CC"/>
    <w:rsid w:val="0091293E"/>
    <w:rsid w:val="00913D65"/>
    <w:rsid w:val="009154A6"/>
    <w:rsid w:val="00921028"/>
    <w:rsid w:val="009217E5"/>
    <w:rsid w:val="00923C67"/>
    <w:rsid w:val="009251EC"/>
    <w:rsid w:val="00926A9C"/>
    <w:rsid w:val="00927D2E"/>
    <w:rsid w:val="00930D53"/>
    <w:rsid w:val="009311CF"/>
    <w:rsid w:val="00931ADB"/>
    <w:rsid w:val="0093627B"/>
    <w:rsid w:val="00937FB8"/>
    <w:rsid w:val="009410F9"/>
    <w:rsid w:val="009457D6"/>
    <w:rsid w:val="0094753F"/>
    <w:rsid w:val="00953691"/>
    <w:rsid w:val="00954FDA"/>
    <w:rsid w:val="009555CB"/>
    <w:rsid w:val="00955C83"/>
    <w:rsid w:val="00966788"/>
    <w:rsid w:val="00966D05"/>
    <w:rsid w:val="009724A4"/>
    <w:rsid w:val="00982FC6"/>
    <w:rsid w:val="00984A6F"/>
    <w:rsid w:val="00985FB5"/>
    <w:rsid w:val="00986CDC"/>
    <w:rsid w:val="009934F4"/>
    <w:rsid w:val="00995CFD"/>
    <w:rsid w:val="009A0B87"/>
    <w:rsid w:val="009A0E3E"/>
    <w:rsid w:val="009A11DF"/>
    <w:rsid w:val="009A3824"/>
    <w:rsid w:val="009A6A5E"/>
    <w:rsid w:val="009B0002"/>
    <w:rsid w:val="009B1B56"/>
    <w:rsid w:val="009B4937"/>
    <w:rsid w:val="009B5ACC"/>
    <w:rsid w:val="009D0923"/>
    <w:rsid w:val="009D19F9"/>
    <w:rsid w:val="009D43E5"/>
    <w:rsid w:val="009E0ABB"/>
    <w:rsid w:val="009E1848"/>
    <w:rsid w:val="009E4150"/>
    <w:rsid w:val="009E4ACD"/>
    <w:rsid w:val="009E7961"/>
    <w:rsid w:val="009E7B69"/>
    <w:rsid w:val="009F0AD0"/>
    <w:rsid w:val="009F0C16"/>
    <w:rsid w:val="009F1493"/>
    <w:rsid w:val="009F77BD"/>
    <w:rsid w:val="00A00944"/>
    <w:rsid w:val="00A02C2F"/>
    <w:rsid w:val="00A05ACC"/>
    <w:rsid w:val="00A062FC"/>
    <w:rsid w:val="00A069B8"/>
    <w:rsid w:val="00A070B6"/>
    <w:rsid w:val="00A12E9F"/>
    <w:rsid w:val="00A15A6A"/>
    <w:rsid w:val="00A15B59"/>
    <w:rsid w:val="00A17B55"/>
    <w:rsid w:val="00A225FF"/>
    <w:rsid w:val="00A22713"/>
    <w:rsid w:val="00A249E4"/>
    <w:rsid w:val="00A30478"/>
    <w:rsid w:val="00A40146"/>
    <w:rsid w:val="00A406CA"/>
    <w:rsid w:val="00A40F2F"/>
    <w:rsid w:val="00A43976"/>
    <w:rsid w:val="00A4473E"/>
    <w:rsid w:val="00A44D3D"/>
    <w:rsid w:val="00A461BC"/>
    <w:rsid w:val="00A50855"/>
    <w:rsid w:val="00A54FAC"/>
    <w:rsid w:val="00A55AAF"/>
    <w:rsid w:val="00A60E98"/>
    <w:rsid w:val="00A616B4"/>
    <w:rsid w:val="00A6279B"/>
    <w:rsid w:val="00A66228"/>
    <w:rsid w:val="00A700EC"/>
    <w:rsid w:val="00A70842"/>
    <w:rsid w:val="00A74679"/>
    <w:rsid w:val="00A774BB"/>
    <w:rsid w:val="00A777EC"/>
    <w:rsid w:val="00A806B4"/>
    <w:rsid w:val="00A82F33"/>
    <w:rsid w:val="00A86B46"/>
    <w:rsid w:val="00A90414"/>
    <w:rsid w:val="00A91633"/>
    <w:rsid w:val="00A93740"/>
    <w:rsid w:val="00A93E8E"/>
    <w:rsid w:val="00A93F57"/>
    <w:rsid w:val="00A94BB8"/>
    <w:rsid w:val="00A96AB5"/>
    <w:rsid w:val="00AA1584"/>
    <w:rsid w:val="00AA1F16"/>
    <w:rsid w:val="00AA276D"/>
    <w:rsid w:val="00AA5A95"/>
    <w:rsid w:val="00AB3421"/>
    <w:rsid w:val="00AB4854"/>
    <w:rsid w:val="00AB71DA"/>
    <w:rsid w:val="00AC40CF"/>
    <w:rsid w:val="00AC6B1C"/>
    <w:rsid w:val="00AC71AC"/>
    <w:rsid w:val="00AC7D23"/>
    <w:rsid w:val="00AC7F4B"/>
    <w:rsid w:val="00AD1DAF"/>
    <w:rsid w:val="00AD3787"/>
    <w:rsid w:val="00AD7175"/>
    <w:rsid w:val="00AE5678"/>
    <w:rsid w:val="00AE6706"/>
    <w:rsid w:val="00AF06AA"/>
    <w:rsid w:val="00AF6BE1"/>
    <w:rsid w:val="00AF71F6"/>
    <w:rsid w:val="00AF7F25"/>
    <w:rsid w:val="00B00A11"/>
    <w:rsid w:val="00B05A46"/>
    <w:rsid w:val="00B05FF2"/>
    <w:rsid w:val="00B11042"/>
    <w:rsid w:val="00B1126D"/>
    <w:rsid w:val="00B15E4C"/>
    <w:rsid w:val="00B20431"/>
    <w:rsid w:val="00B222F8"/>
    <w:rsid w:val="00B26135"/>
    <w:rsid w:val="00B268BB"/>
    <w:rsid w:val="00B26E78"/>
    <w:rsid w:val="00B279F4"/>
    <w:rsid w:val="00B32311"/>
    <w:rsid w:val="00B368C0"/>
    <w:rsid w:val="00B42541"/>
    <w:rsid w:val="00B47D8A"/>
    <w:rsid w:val="00B52845"/>
    <w:rsid w:val="00B52FEA"/>
    <w:rsid w:val="00B7003C"/>
    <w:rsid w:val="00B7417F"/>
    <w:rsid w:val="00B75C76"/>
    <w:rsid w:val="00B767FC"/>
    <w:rsid w:val="00B80B72"/>
    <w:rsid w:val="00B80F80"/>
    <w:rsid w:val="00B81D4B"/>
    <w:rsid w:val="00B81F0A"/>
    <w:rsid w:val="00B82166"/>
    <w:rsid w:val="00B872C3"/>
    <w:rsid w:val="00B916C1"/>
    <w:rsid w:val="00B93295"/>
    <w:rsid w:val="00B93BD9"/>
    <w:rsid w:val="00B94AB5"/>
    <w:rsid w:val="00B972D9"/>
    <w:rsid w:val="00B978E7"/>
    <w:rsid w:val="00BA4AC4"/>
    <w:rsid w:val="00BB1FF8"/>
    <w:rsid w:val="00BB3160"/>
    <w:rsid w:val="00BB3F5B"/>
    <w:rsid w:val="00BB5138"/>
    <w:rsid w:val="00BB5BA8"/>
    <w:rsid w:val="00BB603B"/>
    <w:rsid w:val="00BB6F82"/>
    <w:rsid w:val="00BC3936"/>
    <w:rsid w:val="00BC46A0"/>
    <w:rsid w:val="00BD5149"/>
    <w:rsid w:val="00BD546B"/>
    <w:rsid w:val="00BE634D"/>
    <w:rsid w:val="00BE6F2C"/>
    <w:rsid w:val="00BF2E00"/>
    <w:rsid w:val="00C012F4"/>
    <w:rsid w:val="00C01A31"/>
    <w:rsid w:val="00C02DB8"/>
    <w:rsid w:val="00C02E9F"/>
    <w:rsid w:val="00C04A4E"/>
    <w:rsid w:val="00C141BD"/>
    <w:rsid w:val="00C21CB5"/>
    <w:rsid w:val="00C24A48"/>
    <w:rsid w:val="00C2706E"/>
    <w:rsid w:val="00C32268"/>
    <w:rsid w:val="00C34550"/>
    <w:rsid w:val="00C36A19"/>
    <w:rsid w:val="00C4098A"/>
    <w:rsid w:val="00C436B3"/>
    <w:rsid w:val="00C44377"/>
    <w:rsid w:val="00C52709"/>
    <w:rsid w:val="00C559A8"/>
    <w:rsid w:val="00C57590"/>
    <w:rsid w:val="00C63E96"/>
    <w:rsid w:val="00C645C6"/>
    <w:rsid w:val="00C66B46"/>
    <w:rsid w:val="00C678EA"/>
    <w:rsid w:val="00C7084A"/>
    <w:rsid w:val="00C70E77"/>
    <w:rsid w:val="00C7659A"/>
    <w:rsid w:val="00C779D5"/>
    <w:rsid w:val="00C8419A"/>
    <w:rsid w:val="00C853A5"/>
    <w:rsid w:val="00C90FE2"/>
    <w:rsid w:val="00C9194E"/>
    <w:rsid w:val="00C94DC4"/>
    <w:rsid w:val="00C96919"/>
    <w:rsid w:val="00C972AF"/>
    <w:rsid w:val="00CA4106"/>
    <w:rsid w:val="00CB0303"/>
    <w:rsid w:val="00CC4B5E"/>
    <w:rsid w:val="00CC4C59"/>
    <w:rsid w:val="00CD0116"/>
    <w:rsid w:val="00CD076F"/>
    <w:rsid w:val="00CD07ED"/>
    <w:rsid w:val="00CD2ED4"/>
    <w:rsid w:val="00CD3039"/>
    <w:rsid w:val="00CD3D54"/>
    <w:rsid w:val="00CD6101"/>
    <w:rsid w:val="00CE3037"/>
    <w:rsid w:val="00CE3AA8"/>
    <w:rsid w:val="00CE5C17"/>
    <w:rsid w:val="00CE760C"/>
    <w:rsid w:val="00CE7F85"/>
    <w:rsid w:val="00CF035D"/>
    <w:rsid w:val="00CF1678"/>
    <w:rsid w:val="00CF22E1"/>
    <w:rsid w:val="00CF3874"/>
    <w:rsid w:val="00CF38C7"/>
    <w:rsid w:val="00CF38D4"/>
    <w:rsid w:val="00CF59BD"/>
    <w:rsid w:val="00D00DD4"/>
    <w:rsid w:val="00D01A19"/>
    <w:rsid w:val="00D03D67"/>
    <w:rsid w:val="00D040F5"/>
    <w:rsid w:val="00D06CC9"/>
    <w:rsid w:val="00D11C38"/>
    <w:rsid w:val="00D11EF1"/>
    <w:rsid w:val="00D129C8"/>
    <w:rsid w:val="00D1530D"/>
    <w:rsid w:val="00D157B3"/>
    <w:rsid w:val="00D21298"/>
    <w:rsid w:val="00D21EC4"/>
    <w:rsid w:val="00D271E1"/>
    <w:rsid w:val="00D304F6"/>
    <w:rsid w:val="00D3077B"/>
    <w:rsid w:val="00D3287E"/>
    <w:rsid w:val="00D33050"/>
    <w:rsid w:val="00D456A4"/>
    <w:rsid w:val="00D460CA"/>
    <w:rsid w:val="00D50243"/>
    <w:rsid w:val="00D50D0B"/>
    <w:rsid w:val="00D533E3"/>
    <w:rsid w:val="00D547EF"/>
    <w:rsid w:val="00D551D3"/>
    <w:rsid w:val="00D6036B"/>
    <w:rsid w:val="00D67C6C"/>
    <w:rsid w:val="00D71334"/>
    <w:rsid w:val="00D73EE7"/>
    <w:rsid w:val="00D753F9"/>
    <w:rsid w:val="00D830A2"/>
    <w:rsid w:val="00D83A50"/>
    <w:rsid w:val="00D87B0A"/>
    <w:rsid w:val="00D87E32"/>
    <w:rsid w:val="00D90ADD"/>
    <w:rsid w:val="00D94A3E"/>
    <w:rsid w:val="00D96178"/>
    <w:rsid w:val="00D96FDB"/>
    <w:rsid w:val="00DA64C4"/>
    <w:rsid w:val="00DA763F"/>
    <w:rsid w:val="00DA78F3"/>
    <w:rsid w:val="00DB2C53"/>
    <w:rsid w:val="00DB5EB9"/>
    <w:rsid w:val="00DB642D"/>
    <w:rsid w:val="00DB69DF"/>
    <w:rsid w:val="00DC0C78"/>
    <w:rsid w:val="00DC1B53"/>
    <w:rsid w:val="00DC356B"/>
    <w:rsid w:val="00DC431E"/>
    <w:rsid w:val="00DC593C"/>
    <w:rsid w:val="00DC6E9D"/>
    <w:rsid w:val="00DD0EAD"/>
    <w:rsid w:val="00DD31B1"/>
    <w:rsid w:val="00DD464D"/>
    <w:rsid w:val="00DD4753"/>
    <w:rsid w:val="00DD668A"/>
    <w:rsid w:val="00DD704D"/>
    <w:rsid w:val="00DE0520"/>
    <w:rsid w:val="00DE166F"/>
    <w:rsid w:val="00DF448B"/>
    <w:rsid w:val="00DF544D"/>
    <w:rsid w:val="00DF55B3"/>
    <w:rsid w:val="00DF5F35"/>
    <w:rsid w:val="00DF64ED"/>
    <w:rsid w:val="00E00AC7"/>
    <w:rsid w:val="00E0231C"/>
    <w:rsid w:val="00E04A79"/>
    <w:rsid w:val="00E058D9"/>
    <w:rsid w:val="00E125A6"/>
    <w:rsid w:val="00E1338D"/>
    <w:rsid w:val="00E25EF9"/>
    <w:rsid w:val="00E277A0"/>
    <w:rsid w:val="00E37367"/>
    <w:rsid w:val="00E41BD2"/>
    <w:rsid w:val="00E4315B"/>
    <w:rsid w:val="00E46C15"/>
    <w:rsid w:val="00E47429"/>
    <w:rsid w:val="00E50262"/>
    <w:rsid w:val="00E508B7"/>
    <w:rsid w:val="00E51433"/>
    <w:rsid w:val="00E678E2"/>
    <w:rsid w:val="00E74BFD"/>
    <w:rsid w:val="00E7753C"/>
    <w:rsid w:val="00E77AEE"/>
    <w:rsid w:val="00E81B5D"/>
    <w:rsid w:val="00E83171"/>
    <w:rsid w:val="00E87F7D"/>
    <w:rsid w:val="00E927DF"/>
    <w:rsid w:val="00E96D34"/>
    <w:rsid w:val="00E978E6"/>
    <w:rsid w:val="00E97AB8"/>
    <w:rsid w:val="00EA4DD9"/>
    <w:rsid w:val="00EA660B"/>
    <w:rsid w:val="00EB0A82"/>
    <w:rsid w:val="00EB51E4"/>
    <w:rsid w:val="00EB70D9"/>
    <w:rsid w:val="00EC13ED"/>
    <w:rsid w:val="00EC2156"/>
    <w:rsid w:val="00EC26D1"/>
    <w:rsid w:val="00EC51FB"/>
    <w:rsid w:val="00EC67F1"/>
    <w:rsid w:val="00EE1AE1"/>
    <w:rsid w:val="00EE35FB"/>
    <w:rsid w:val="00EE43E9"/>
    <w:rsid w:val="00EE4535"/>
    <w:rsid w:val="00EF4342"/>
    <w:rsid w:val="00F00013"/>
    <w:rsid w:val="00F02268"/>
    <w:rsid w:val="00F02B0F"/>
    <w:rsid w:val="00F0421E"/>
    <w:rsid w:val="00F075FF"/>
    <w:rsid w:val="00F11B85"/>
    <w:rsid w:val="00F12F97"/>
    <w:rsid w:val="00F23E77"/>
    <w:rsid w:val="00F33BE9"/>
    <w:rsid w:val="00F3405B"/>
    <w:rsid w:val="00F400FC"/>
    <w:rsid w:val="00F43F85"/>
    <w:rsid w:val="00F44932"/>
    <w:rsid w:val="00F50FDC"/>
    <w:rsid w:val="00F51E45"/>
    <w:rsid w:val="00F52272"/>
    <w:rsid w:val="00F557E7"/>
    <w:rsid w:val="00F57CDD"/>
    <w:rsid w:val="00F634D8"/>
    <w:rsid w:val="00F71834"/>
    <w:rsid w:val="00F724D4"/>
    <w:rsid w:val="00F76193"/>
    <w:rsid w:val="00F80CC0"/>
    <w:rsid w:val="00F8249F"/>
    <w:rsid w:val="00F91774"/>
    <w:rsid w:val="00F96437"/>
    <w:rsid w:val="00FA24F3"/>
    <w:rsid w:val="00FA2D56"/>
    <w:rsid w:val="00FA3F08"/>
    <w:rsid w:val="00FA4207"/>
    <w:rsid w:val="00FA4853"/>
    <w:rsid w:val="00FA6504"/>
    <w:rsid w:val="00FB1E9F"/>
    <w:rsid w:val="00FC0982"/>
    <w:rsid w:val="00FC0E5A"/>
    <w:rsid w:val="00FC36C9"/>
    <w:rsid w:val="00FC3A26"/>
    <w:rsid w:val="00FD3DBB"/>
    <w:rsid w:val="00FD43FB"/>
    <w:rsid w:val="00FD481E"/>
    <w:rsid w:val="00FD62D5"/>
    <w:rsid w:val="00FE079A"/>
    <w:rsid w:val="00FE186A"/>
    <w:rsid w:val="00FE450E"/>
    <w:rsid w:val="00FE6A33"/>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B56"/>
    <w:pPr>
      <w:spacing w:line="480" w:lineRule="auto"/>
      <w:ind w:firstLine="720"/>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0D6698"/>
    <w:pPr>
      <w:ind w:firstLine="0"/>
      <w:jc w:val="center"/>
      <w:outlineLvl w:val="0"/>
    </w:pPr>
    <w:rPr>
      <w:b/>
      <w:sz w:val="28"/>
      <w:szCs w:val="28"/>
    </w:rPr>
  </w:style>
  <w:style w:type="paragraph" w:styleId="Heading2">
    <w:name w:val="heading 2"/>
    <w:basedOn w:val="Normal"/>
    <w:next w:val="Normal"/>
    <w:link w:val="Heading2Char"/>
    <w:uiPriority w:val="9"/>
    <w:unhideWhenUsed/>
    <w:qFormat/>
    <w:rsid w:val="000D6698"/>
    <w:pPr>
      <w:ind w:firstLine="0"/>
      <w:outlineLvl w:val="1"/>
    </w:pPr>
    <w:rPr>
      <w:b/>
    </w:rPr>
  </w:style>
  <w:style w:type="paragraph" w:styleId="Heading3">
    <w:name w:val="heading 3"/>
    <w:basedOn w:val="Normal"/>
    <w:next w:val="Normal"/>
    <w:link w:val="Heading3Char"/>
    <w:uiPriority w:val="9"/>
    <w:unhideWhenUsed/>
    <w:qFormat/>
    <w:rsid w:val="000D6698"/>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0D6698"/>
    <w:rPr>
      <w:rFonts w:ascii="Times New Roman" w:eastAsia="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0D6698"/>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0D6698"/>
    <w:rPr>
      <w:rFonts w:ascii="Times New Roman" w:eastAsia="Times New Roman" w:hAnsi="Times New Roman" w:cs="Times New Roman"/>
      <w:b/>
      <w:i/>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 w:type="paragraph" w:styleId="Revision">
    <w:name w:val="Revision"/>
    <w:hidden/>
    <w:uiPriority w:val="99"/>
    <w:semiHidden/>
    <w:rsid w:val="00EC26D1"/>
    <w:rPr>
      <w:rFonts w:ascii="Times New Roman" w:eastAsia="Times New Roman" w:hAnsi="Times New Roman" w:cs="Times New Roman"/>
      <w:color w:val="222222"/>
      <w:sz w:val="22"/>
      <w:szCs w:val="22"/>
    </w:rPr>
  </w:style>
  <w:style w:type="character" w:styleId="FollowedHyperlink">
    <w:name w:val="FollowedHyperlink"/>
    <w:basedOn w:val="DefaultParagraphFont"/>
    <w:uiPriority w:val="99"/>
    <w:semiHidden/>
    <w:unhideWhenUsed/>
    <w:rsid w:val="00C70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583761751">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5854">
      <w:bodyDiv w:val="1"/>
      <w:marLeft w:val="0"/>
      <w:marRight w:val="0"/>
      <w:marTop w:val="0"/>
      <w:marBottom w:val="0"/>
      <w:divBdr>
        <w:top w:val="none" w:sz="0" w:space="0" w:color="auto"/>
        <w:left w:val="none" w:sz="0" w:space="0" w:color="auto"/>
        <w:bottom w:val="none" w:sz="0" w:space="0" w:color="auto"/>
        <w:right w:val="none" w:sz="0" w:space="0" w:color="auto"/>
      </w:divBdr>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153260191">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4191149">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 w:id="1846936382">
      <w:bodyDiv w:val="1"/>
      <w:marLeft w:val="0"/>
      <w:marRight w:val="0"/>
      <w:marTop w:val="0"/>
      <w:marBottom w:val="0"/>
      <w:divBdr>
        <w:top w:val="none" w:sz="0" w:space="0" w:color="auto"/>
        <w:left w:val="none" w:sz="0" w:space="0" w:color="auto"/>
        <w:bottom w:val="none" w:sz="0" w:space="0" w:color="auto"/>
        <w:right w:val="none" w:sz="0" w:space="0" w:color="auto"/>
      </w:divBdr>
    </w:div>
    <w:div w:id="21321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23</Pages>
  <Words>39109</Words>
  <Characters>266335</Characters>
  <Application>Microsoft Office Word</Application>
  <DocSecurity>0</DocSecurity>
  <Lines>3288</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13</cp:revision>
  <cp:lastPrinted>2019-05-20T17:46:00Z</cp:lastPrinted>
  <dcterms:created xsi:type="dcterms:W3CDTF">2019-06-19T19:27:00Z</dcterms:created>
  <dcterms:modified xsi:type="dcterms:W3CDTF">2019-06-24T19:23:00Z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id="EmUAHBfd"/&gt;&lt;style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value="true"/&gt;&lt;/prefs&gt;&lt;/data&gt;</vt:lpwstr>
  </property>
</Properties>
</file>