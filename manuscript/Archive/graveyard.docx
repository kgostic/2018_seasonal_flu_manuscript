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E4F44" w14:textId="77777777" w:rsidR="00500FDE" w:rsidRPr="00276EA6" w:rsidRDefault="00500FDE" w:rsidP="00500FDE">
      <w:r>
        <w:t xml:space="preserve">We did not study possible interactions between imprinting and vaccination of naïve infants </w:t>
      </w:r>
      <w:r>
        <w:fldChar w:fldCharType="begin"/>
      </w:r>
      <w:r>
        <w:instrText xml:space="preserve"> ADDIN ZOTERO_ITEM CSL_CITATION {"citationID":"SilaMwDz","properties":{"formattedCitation":"(10,26)","plainCitation":"(10,26)","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fldChar w:fldCharType="separate"/>
      </w:r>
      <w:r>
        <w:rPr>
          <w:noProof/>
        </w:rPr>
        <w:t>(10,26)</w:t>
      </w:r>
      <w:r>
        <w:fldChar w:fldCharType="end"/>
      </w:r>
      <w:r>
        <w:t xml:space="preserve">. None of the individuals in the INSIGHT data and few individuals in the ADHS data were born at a time when healthy infants were routinely vaccinated against influenza. </w:t>
      </w:r>
      <w:commentRangeStart w:id="0"/>
      <w:r>
        <w:t xml:space="preserve">The United States and Canada became the first countries to recommend influenza vaccination in healthy children &gt;6 months of age in the 2004-05 season, but rates of full vaccination coverage (two doses) among children aged 6-23 months still hovered around 50% in the US as late as the 2011-2012 season </w:t>
      </w:r>
      <w:r>
        <w:fldChar w:fldCharType="begin"/>
      </w:r>
      <w:r>
        <w:instrText xml:space="preserve"> ADDIN ZOTERO_ITEM CSL_CITATION {"citationID":"nkAV2BW8","properties":{"formattedCitation":"(46,47)","plainCitation":"(46,47)","noteIndex":0},"citationItems":[{"id":1298,"uris":["http://zotero.org/groups/2313999/items/YRZW9N4K"],"uri":["http://zotero.org/groups/2313999/items/YRZW9N4K"],"itemData":{"id":1298,"type":"article-journal","title":"Complete Influenza Vaccination Trends for Children Six to Twenty-Three Months","container-title":"Pediatrics","page":"e20153280","volume":"137","issue":"3","source":"pediatrics.aappublications.org","abstract":"OBJECTIVE: Prevention of influenza among infants and young children is a public health priority because of their high risk for influenza-related complications. Depending on a child’s age and previous influenza vaccination history, they are recommended to receive either 1 dose or 2 doses of influenza vaccine to be considered fully vaccinated against influenza for the season. We compared estimates of full (complete) influenza vaccination coverage of children 6 to 23 months across 10 consecutive influenza seasons (2002–2012), by race/ethnicity, age group, and by number of doses required to be fully vaccinated given child’s vaccination history.\nMETHODS: National Immunization Survey data were used to estimate full influenza vaccination status among children 6 to 23 months on the basis of provider report. Estimates were computed by using Kaplan-Meier survival analysis methods.\nRESULTS: Full influenza vaccination coverage among children 6 to 23 months increased from 4.8% in the 2002–2003 influenza season to 44.7% in the 2011–2012 season. In all 10 influenza seasons studied, non-Hispanic black children and Hispanic children had lower full influenza vaccination coverage than non-Hispanic white children. For all 10 influenza seasons, full influenza vaccination coverage was higher among children requiring only 1 dose compared with those requiring 2 doses.\nCONCLUSIONS: Less than half of children 6 to 23 months in the United States, and an even a smaller percentage of Hispanic and non-Hispanic black children, are fully vaccinated against influenza. More implementation of evidence-based strategies that increase the percentage of children who are fully vaccinated is needed.","DOI":"10.1542/peds.2015-3280","ISSN":"0031-4005, 1098-4275","note":"PMID: 26908692","language":"en","author":[{"family":"Santibanez","given":"Tammy A."},{"family":"Grohskopf","given":"Lisa A."},{"family":"Zhai","given":"Yusheng"},{"family":"Kahn","given":"Katherine E."}],"issued":{"date-parts":[["2016",3,1]]}}},{"id":1304,"uris":["http://zotero.org/groups/2313999/items/BUMYC76H"],"uri":["http://zotero.org/groups/2313999/items/BUMYC76H"],"itemData":{"id":1304,"type":"article-journal","title":"Vaccination of healthy children against seasonal influenza: a European perspective","container-title":"The Pediatric Infectious Disease Journal","page":"881-888","volume":"32","issue":"8","source":"PubMed","abstract":"Despite ample evidence for the great burden that annual influenza epidemics place on children and society in general, few European countries currently recommend influenza vaccination of healthy children of any age. The most frequently cited reasons for reluctance to extend general vaccine recommendations to children include the view that influenza is a mild illness of limited clinical importance, lack of country-specific data on disease burden, uncertainty about the efficacy and safety of influenza vaccines in children and inadequate evidence of cost-effectiveness of vaccinating children. In recent years, several clinical studies have provided new and important information that help address many of these areas of question and concern. In light of this newly available scientific evidence, influenza vaccine recommendations for children should be properly reevaluated in all European countries. Furthermore, to allow for variation in costs and patterns of healthcare delivery between different countries, cost-effectiveness analyses of influenza vaccination of healthy children should be performed in each country or region. Finally, increased efforts should be made to educate both healthcare professionals and the great public about recent findings and advances in the field of pediatric influenza.","DOI":"10.1097/INF.0b013e3182918168","ISSN":"1532-0987","note":"PMID: 23856713","title-short":"Vaccination of healthy children against seasonal influenza","journalAbbreviation":"Pediatr. Infect. Dis. J.","language":"eng","author":[{"family":"Heikkinen","given":"Terho"},{"family":"Tsolia","given":"Maria"},{"family":"Finn","given":"Adam"}],"issued":{"date-parts":[["2013",8]]}}}],"schema":"https://github.com/citation-style-language/schema/raw/master/csl-citation.json"} </w:instrText>
      </w:r>
      <w:r>
        <w:fldChar w:fldCharType="separate"/>
      </w:r>
      <w:r>
        <w:rPr>
          <w:noProof/>
        </w:rPr>
        <w:t>(46,47)</w:t>
      </w:r>
      <w:r>
        <w:fldChar w:fldCharType="end"/>
      </w:r>
      <w:r>
        <w:t>. To</w:t>
      </w:r>
      <w:ins w:id="1" w:author="James Lloyd-Smith" w:date="2019-05-31T21:18:00Z">
        <w:r>
          <w:t xml:space="preserve"> </w:t>
        </w:r>
      </w:ins>
      <w:del w:id="2" w:author="James Lloyd-Smith" w:date="2019-05-31T21:18:00Z">
        <w:r w:rsidDel="00F71834">
          <w:delText>-</w:delText>
        </w:r>
      </w:del>
      <w:r>
        <w:t>date, few European countries recommend vaccination of healthy children</w:t>
      </w:r>
      <w:commentRangeEnd w:id="0"/>
      <w:r>
        <w:rPr>
          <w:rStyle w:val="CommentReference"/>
        </w:rPr>
        <w:commentReference w:id="0"/>
      </w:r>
      <w:r>
        <w:t xml:space="preserve"> </w:t>
      </w:r>
      <w:r>
        <w:fldChar w:fldCharType="begin"/>
      </w:r>
      <w:r>
        <w:instrText xml:space="preserve"> ADDIN ZOTERO_ITEM CSL_CITATION {"citationID":"rdoprOMh","properties":{"formattedCitation":"(48)","plainCitation":"(48)","noteIndex":0},"citationItems":[{"id":1301,"uris":["http://zotero.org/groups/2313999/items/HB5Q8HN9"],"uri":["http://zotero.org/groups/2313999/items/HB5Q8HN9"],"itemData":{"id":1301,"type":"article-journal","title":"Influenza vaccine use to protect healthy children: A debated topic","container-title":"Vaccine","collection-title":"Progress in Vaccines","page":"5391-5396","volume":"36","issue":"36","source":"ScienceDirect","abstract":"At the beginning of this century, a number of studies suggested that in healthy children, particularly those &lt;2years of age, influenza could have a serious and complicated course, as it frequently led to hospitalization and sometimes, albeit rarely, to death. Moreover, pre-schoolers and school-age children were found to be among the most important causes of influenza transmission to the community, as they shed the virus for a longer time than adults and had frequent contact with greater numbers of individuals through day-care and school. These findings led a number of health authorities to modify the official recommendations regarding the use of influenza vaccine in healthy children. Several factors seem to indicate that vaccination against influenza in healthy children of any age and in pregnant women could be effective in preventing the disease in the entire paediatric population and in providing herd immunity in adults and old people as well. The direct advantages of the vaccine seem greater in younger subjects, particularly those &lt;2–3years of age. Vaccination of older children is considered effective by most experts, but high vaccination coverage of these subjects has been difficult to attain. Similar difficulties have been identified for the vaccination of pregnant women. These challenges can be overcome, at least in part, by appropriate information and accurate evaluations of available data. In addition, further studies specifically designed to clarify unresolved problems regarding vaccine use in paediatric and pregnant populations are needed to convince reluctant health authorities. More effective vaccines for younger children as well as improved availability of data regarding the optimal time period for vaccine administration in pregnant women appear relevant in this regard.","DOI":"10.1016/j.vaccine.2017.09.016","ISSN":"0264-410X","title-short":"Influenza vaccine use to protect healthy children","journalAbbreviation":"Vaccine","author":[{"family":"Principi","given":"Nicola"},{"family":"Esposito","given":"Susanna"}],"issued":{"date-parts":[["2018",8,28]]}}}],"schema":"https://github.com/citation-style-language/schema/raw/master/csl-citation.json"} </w:instrText>
      </w:r>
      <w:r>
        <w:fldChar w:fldCharType="separate"/>
      </w:r>
      <w:r>
        <w:rPr>
          <w:noProof/>
        </w:rPr>
        <w:t>(48)</w:t>
      </w:r>
      <w:r>
        <w:fldChar w:fldCharType="end"/>
      </w:r>
      <w:r>
        <w:t xml:space="preserve">. </w:t>
      </w:r>
      <w:ins w:id="3" w:author="James Lloyd-Smith" w:date="2019-05-31T21:20:00Z">
        <w:r>
          <w:t>In any case, a</w:t>
        </w:r>
      </w:ins>
      <w:del w:id="4" w:author="James Lloyd-Smith" w:date="2019-05-31T21:20:00Z">
        <w:r w:rsidDel="00324D07">
          <w:delText>A</w:delText>
        </w:r>
      </w:del>
      <w:r>
        <w:t xml:space="preserve">ll INSIGHT subjects and most ADHS subjects were born well </w:t>
      </w:r>
      <w:del w:id="5" w:author="James Lloyd-Smith" w:date="2019-05-31T21:20:00Z">
        <w:r w:rsidDel="00324D07">
          <w:delText xml:space="preserve">after </w:delText>
        </w:r>
      </w:del>
      <w:ins w:id="6" w:author="James Lloyd-Smith" w:date="2019-05-31T21:20:00Z">
        <w:r>
          <w:t xml:space="preserve">before </w:t>
        </w:r>
      </w:ins>
      <w:r>
        <w:t xml:space="preserve">2004. </w:t>
      </w:r>
      <w:commentRangeStart w:id="7"/>
      <w:r>
        <w:t xml:space="preserve">Large, newly funded </w:t>
      </w:r>
      <w:commentRangeEnd w:id="7"/>
      <w:r>
        <w:rPr>
          <w:rStyle w:val="CommentReference"/>
        </w:rPr>
        <w:commentReference w:id="7"/>
      </w:r>
      <w:r>
        <w:t xml:space="preserve">birth cohort studies will be key to understand the build-up of imprinting in natural infections and vaccinations </w:t>
      </w:r>
      <w:r>
        <w:fldChar w:fldCharType="begin"/>
      </w:r>
      <w:r>
        <w:instrText xml:space="preserve"> ADDIN ZOTERO_ITEM CSL_CITATION {"citationID":"Cc9Y6fjI","properties":{"formattedCitation":"(35)","plainCitation":"(35)","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fldChar w:fldCharType="separate"/>
      </w:r>
      <w:r>
        <w:rPr>
          <w:noProof/>
        </w:rPr>
        <w:t>(35)</w:t>
      </w:r>
      <w:r>
        <w:fldChar w:fldCharType="end"/>
      </w:r>
      <w:r>
        <w:t>.</w:t>
      </w:r>
    </w:p>
    <w:p w14:paraId="69636E7E" w14:textId="77777777" w:rsidR="00047A8E" w:rsidRDefault="00500FDE">
      <w:bookmarkStart w:id="8" w:name="_GoBack"/>
      <w:bookmarkEnd w:id="8"/>
    </w:p>
    <w:sectPr w:rsidR="00047A8E" w:rsidSect="004840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Lloyd-Smith" w:date="2019-05-31T21:20:00Z" w:initials="JL">
    <w:p w14:paraId="60B3B5AC" w14:textId="77777777" w:rsidR="00500FDE" w:rsidRDefault="00500FDE" w:rsidP="00500FDE">
      <w:pPr>
        <w:pStyle w:val="CommentText"/>
      </w:pPr>
      <w:r>
        <w:rPr>
          <w:rStyle w:val="CommentReference"/>
        </w:rPr>
        <w:annotationRef/>
      </w:r>
      <w:r>
        <w:rPr>
          <w:rStyle w:val="CommentReference"/>
        </w:rPr>
        <w:t>This could be condensed a lot, since few subjects are born then anyway.</w:t>
      </w:r>
    </w:p>
  </w:comment>
  <w:comment w:id="7" w:author="James Lloyd-Smith" w:date="2019-05-31T21:19:00Z" w:initials="JL">
    <w:p w14:paraId="694D7CBF" w14:textId="77777777" w:rsidR="00500FDE" w:rsidRDefault="00500FDE" w:rsidP="00500FDE">
      <w:pPr>
        <w:pStyle w:val="CommentText"/>
      </w:pPr>
      <w:r>
        <w:rPr>
          <w:rStyle w:val="CommentReference"/>
        </w:rPr>
        <w:annotationRef/>
      </w:r>
      <w:r>
        <w:rPr>
          <w:rStyle w:val="CommentReference"/>
        </w:rPr>
        <w:t>Maybe ‘Recently launched birth cohort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B3B5AC" w15:done="0"/>
  <w15:commentEx w15:paraId="694D7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3B5AC" w16cid:durableId="209D43A3"/>
  <w16cid:commentId w16cid:paraId="694D7CBF" w16cid:durableId="209D43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DE"/>
    <w:rsid w:val="00044271"/>
    <w:rsid w:val="001C10EE"/>
    <w:rsid w:val="002B7093"/>
    <w:rsid w:val="003175A4"/>
    <w:rsid w:val="004840A3"/>
    <w:rsid w:val="00500FDE"/>
    <w:rsid w:val="007026BE"/>
    <w:rsid w:val="00930D53"/>
    <w:rsid w:val="00966788"/>
    <w:rsid w:val="00A34BC9"/>
    <w:rsid w:val="00C02DB8"/>
    <w:rsid w:val="00D129C8"/>
    <w:rsid w:val="00F8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38170"/>
  <w15:chartTrackingRefBased/>
  <w15:docId w15:val="{3C0C4A0D-66AB-F64A-B72E-1A451F11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DE"/>
    <w:pPr>
      <w:spacing w:line="480" w:lineRule="auto"/>
      <w:ind w:firstLine="720"/>
    </w:pPr>
    <w:rPr>
      <w:rFonts w:ascii="Times New Roman" w:eastAsia="Times New Roman" w:hAnsi="Times New Roman"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0FDE"/>
    <w:rPr>
      <w:sz w:val="16"/>
      <w:szCs w:val="16"/>
    </w:rPr>
  </w:style>
  <w:style w:type="paragraph" w:styleId="CommentText">
    <w:name w:val="annotation text"/>
    <w:basedOn w:val="Normal"/>
    <w:link w:val="CommentTextChar"/>
    <w:uiPriority w:val="99"/>
    <w:unhideWhenUsed/>
    <w:rsid w:val="00500FDE"/>
    <w:rPr>
      <w:sz w:val="20"/>
      <w:szCs w:val="20"/>
    </w:rPr>
  </w:style>
  <w:style w:type="character" w:customStyle="1" w:styleId="CommentTextChar">
    <w:name w:val="Comment Text Char"/>
    <w:basedOn w:val="DefaultParagraphFont"/>
    <w:link w:val="CommentText"/>
    <w:uiPriority w:val="99"/>
    <w:rsid w:val="00500FD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00FDE"/>
    <w:pPr>
      <w:spacing w:line="240" w:lineRule="auto"/>
    </w:pPr>
    <w:rPr>
      <w:sz w:val="18"/>
      <w:szCs w:val="18"/>
    </w:rPr>
  </w:style>
  <w:style w:type="character" w:customStyle="1" w:styleId="BalloonTextChar">
    <w:name w:val="Balloon Text Char"/>
    <w:basedOn w:val="DefaultParagraphFont"/>
    <w:link w:val="BalloonText"/>
    <w:uiPriority w:val="99"/>
    <w:semiHidden/>
    <w:rsid w:val="00500FD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1981</Words>
  <Characters>11293</Characters>
  <Application>Microsoft Office Word</Application>
  <DocSecurity>0</DocSecurity>
  <Lines>94</Lines>
  <Paragraphs>26</Paragraphs>
  <ScaleCrop>false</ScaleCrop>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cp:revision>
  <dcterms:created xsi:type="dcterms:W3CDTF">2019-06-02T17:13:00Z</dcterms:created>
  <dcterms:modified xsi:type="dcterms:W3CDTF">2019-06-02T17:13:00Z</dcterms:modified>
</cp:coreProperties>
</file>