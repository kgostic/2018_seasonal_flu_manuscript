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139910DF" w14:textId="47F37C91" w:rsidR="0053253B" w:rsidRPr="00276EA6" w:rsidRDefault="0053253B" w:rsidP="0053253B">
      <w:pPr>
        <w:shd w:val="clear" w:color="auto" w:fill="auto"/>
        <w:spacing w:line="240" w:lineRule="auto"/>
        <w:ind w:firstLine="0"/>
        <w:jc w:val="center"/>
      </w:pPr>
      <w:r w:rsidRPr="00276EA6">
        <w:t>Katelyn M Gostic</w:t>
      </w:r>
      <w:r w:rsidRPr="00276EA6">
        <w:rPr>
          <w:rStyle w:val="SubtleEmphasis"/>
        </w:rPr>
        <w:t>1</w:t>
      </w:r>
      <w:r w:rsidRPr="00276EA6">
        <w:t xml:space="preserve">, Jennifer </w:t>
      </w:r>
      <w:r w:rsidR="002209DF">
        <w:t xml:space="preserve">A. </w:t>
      </w:r>
      <w:r w:rsidRPr="00276EA6">
        <w:t>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xml:space="preserve">, </w:t>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hd w:val="clear" w:color="auto" w:fill="auto"/>
        <w:spacing w:line="240" w:lineRule="auto"/>
      </w:pPr>
    </w:p>
    <w:p w14:paraId="2646AF1C" w14:textId="77777777" w:rsidR="0053253B" w:rsidRPr="00276EA6" w:rsidRDefault="0053253B" w:rsidP="0053253B">
      <w:pPr>
        <w:shd w:val="clear" w:color="auto" w:fill="auto"/>
        <w:spacing w:line="240" w:lineRule="auto"/>
      </w:pPr>
    </w:p>
    <w:p w14:paraId="00B89E44" w14:textId="77777777" w:rsidR="0053253B" w:rsidRPr="00276EA6" w:rsidRDefault="0053253B" w:rsidP="0053253B">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3BF6B469" w14:textId="0BAA193A" w:rsidR="002209DF" w:rsidRPr="00276EA6" w:rsidRDefault="0053253B" w:rsidP="0053253B">
      <w:pPr>
        <w:shd w:val="clear" w:color="auto" w:fill="auto"/>
        <w:spacing w:line="240" w:lineRule="auto"/>
        <w:ind w:firstLine="0"/>
      </w:pPr>
      <w:r w:rsidRPr="00276EA6">
        <w:rPr>
          <w:rStyle w:val="SubtleEmphasis"/>
        </w:rPr>
        <w:t>2</w:t>
      </w:r>
      <w:r w:rsidR="002209DF" w:rsidRPr="002209DF">
        <w:t xml:space="preserve"> </w:t>
      </w:r>
      <w:r w:rsidR="002209DF">
        <w:t xml:space="preserve">Molecular Virology and Microbiology; Section of Infectious Diseases, Baylor College of Medicine, Houston, TX  </w:t>
      </w:r>
    </w:p>
    <w:p w14:paraId="17AB7A54" w14:textId="77777777" w:rsidR="0053253B" w:rsidRPr="00276EA6" w:rsidRDefault="0053253B" w:rsidP="0053253B">
      <w:pPr>
        <w:shd w:val="clear" w:color="auto" w:fill="auto"/>
        <w:spacing w:line="240" w:lineRule="auto"/>
        <w:ind w:firstLine="0"/>
      </w:pPr>
      <w:r w:rsidRPr="00276EA6">
        <w:rPr>
          <w:rStyle w:val="SubtleEmphasis"/>
        </w:rPr>
        <w:t>3</w:t>
      </w:r>
      <w:r w:rsidRPr="00276EA6">
        <w:t>Southampton General Hospital UK</w:t>
      </w:r>
    </w:p>
    <w:p w14:paraId="28809819" w14:textId="77777777" w:rsidR="0053253B" w:rsidRPr="00276EA6" w:rsidRDefault="0053253B" w:rsidP="0053253B">
      <w:pPr>
        <w:shd w:val="clear" w:color="auto" w:fill="auto"/>
        <w:spacing w:line="240" w:lineRule="auto"/>
        <w:ind w:firstLine="0"/>
      </w:pPr>
      <w:r w:rsidRPr="00276EA6">
        <w:rPr>
          <w:rStyle w:val="SubtleEmphasis"/>
        </w:rPr>
        <w:t>4</w:t>
      </w:r>
      <w:r w:rsidRPr="00276EA6">
        <w:t>Department of Infectious Diseases, Skejby Hospital, Århus, Denmark</w:t>
      </w:r>
    </w:p>
    <w:p w14:paraId="082E0AFE" w14:textId="77777777" w:rsidR="0053253B" w:rsidRPr="008C33D6" w:rsidRDefault="0053253B" w:rsidP="0053253B">
      <w:pPr>
        <w:shd w:val="clear" w:color="auto" w:fill="auto"/>
        <w:spacing w:line="240" w:lineRule="auto"/>
        <w:ind w:firstLine="0"/>
      </w:pPr>
      <w:r w:rsidRPr="00276EA6">
        <w:rPr>
          <w:rStyle w:val="SubtleEmphasis"/>
        </w:rPr>
        <w:t>6</w:t>
      </w:r>
      <w:r>
        <w:rPr>
          <w:rStyle w:val="SubtleEmphasis"/>
          <w:vertAlign w:val="baseline"/>
        </w:rPr>
        <w:t>Arizona Department of Health Services, Phoenix Arizona, USA</w:t>
      </w:r>
    </w:p>
    <w:p w14:paraId="69686D04" w14:textId="77777777" w:rsidR="0053253B" w:rsidRPr="00276EA6" w:rsidRDefault="0053253B" w:rsidP="0053253B">
      <w:pPr>
        <w:shd w:val="clear" w:color="auto" w:fill="auto"/>
        <w:spacing w:line="240" w:lineRule="auto"/>
        <w:ind w:firstLine="0"/>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hd w:val="clear" w:color="auto" w:fill="auto"/>
        <w:spacing w:line="240" w:lineRule="auto"/>
        <w:ind w:firstLine="0"/>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hd w:val="clear" w:color="auto" w:fill="auto"/>
        <w:spacing w:line="240" w:lineRule="auto"/>
        <w:ind w:firstLine="0"/>
      </w:pPr>
      <w:r w:rsidRPr="00276EA6">
        <w:t xml:space="preserve">* </w:t>
      </w:r>
      <w:hyperlink r:id="rId7" w:history="1">
        <w:r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44C61808" w14:textId="6A5525CF" w:rsidR="00FD481E" w:rsidRPr="00276EA6" w:rsidRDefault="00B972D9" w:rsidP="008F6092">
      <w:pPr>
        <w:shd w:val="clear" w:color="auto" w:fill="auto"/>
        <w:spacing w:line="240" w:lineRule="auto"/>
        <w:ind w:firstLine="0"/>
      </w:pPr>
      <w:r w:rsidRPr="002A0830">
        <w:tab/>
      </w:r>
      <w:r w:rsidR="00810966" w:rsidRPr="002A0830">
        <w:t xml:space="preserve">Across decades of </w:t>
      </w:r>
      <w:r w:rsidR="00810966" w:rsidRPr="00FA4853">
        <w:t>c</w:t>
      </w:r>
      <w:r w:rsidR="00810966" w:rsidRPr="002A0830">
        <w:t xml:space="preserve">o-circulation in humans, </w:t>
      </w:r>
      <w:r w:rsidR="00810966" w:rsidRPr="00FA4853">
        <w:t xml:space="preserve">seasonal influenza A subtypes H1N1 and H3N2 have </w:t>
      </w:r>
      <w:commentRangeStart w:id="0"/>
      <w:r w:rsidR="00810966">
        <w:t>been characterized by</w:t>
      </w:r>
      <w:r w:rsidR="00810966" w:rsidRPr="002A0830">
        <w:t xml:space="preserve"> </w:t>
      </w:r>
      <w:commentRangeEnd w:id="0"/>
      <w:r w:rsidR="00810966">
        <w:rPr>
          <w:rStyle w:val="CommentReference"/>
        </w:rPr>
        <w:commentReference w:id="0"/>
      </w:r>
      <w:r w:rsidR="00810966" w:rsidRPr="002A0830">
        <w:t xml:space="preserve">different age distributions of infection and mortality. H3N2 typically causes the majority of cases in high-risk elderly cohorts, and the majority of overall deaths, whereas H1N1 </w:t>
      </w:r>
      <w:r w:rsidR="00810966">
        <w:t>causes fewer deaths overall and has an impact shifted more towards</w:t>
      </w:r>
      <w:r w:rsidR="00810966" w:rsidRPr="002A0830">
        <w:t xml:space="preserve"> young and middle-aged adults</w:t>
      </w:r>
      <w:r w:rsidR="00810966">
        <w:t xml:space="preserve"> compared to H3N2</w:t>
      </w:r>
      <w:r w:rsidR="00810966" w:rsidRPr="002A0830">
        <w:t xml:space="preserve">. </w:t>
      </w:r>
      <w:r w:rsidR="00810966">
        <w:t xml:space="preserve">We re-examine possible drivers of these patterns, </w:t>
      </w:r>
      <w:r w:rsidR="00810966">
        <w:rPr>
          <w:rStyle w:val="CommentReference"/>
          <w:sz w:val="22"/>
          <w:szCs w:val="22"/>
        </w:rPr>
        <w:t>m</w:t>
      </w:r>
      <w:r w:rsidR="00810966" w:rsidRPr="007148A5">
        <w:rPr>
          <w:rStyle w:val="CommentReference"/>
          <w:sz w:val="22"/>
          <w:szCs w:val="22"/>
        </w:rPr>
        <w:t xml:space="preserve">otivated by the recent discovery of broadly-protective immunity arising from </w:t>
      </w:r>
      <w:r w:rsidR="00810966">
        <w:rPr>
          <w:rStyle w:val="CommentReference"/>
          <w:sz w:val="22"/>
          <w:szCs w:val="22"/>
        </w:rPr>
        <w:t>influenza</w:t>
      </w:r>
      <w:r w:rsidR="00810966" w:rsidRPr="007148A5">
        <w:rPr>
          <w:rStyle w:val="CommentReference"/>
          <w:sz w:val="22"/>
          <w:szCs w:val="22"/>
        </w:rPr>
        <w:t xml:space="preserve"> viruses encountered in childhood</w:t>
      </w:r>
      <w:r w:rsidR="00810966">
        <w:rPr>
          <w:rStyle w:val="CommentReference"/>
          <w:sz w:val="22"/>
          <w:szCs w:val="22"/>
        </w:rPr>
        <w:t>. Using two large, epidemiological data sets, we tested</w:t>
      </w:r>
      <w:r w:rsidR="00810966" w:rsidRPr="007148A5">
        <w:rPr>
          <w:rStyle w:val="CommentReference"/>
          <w:sz w:val="22"/>
          <w:szCs w:val="22"/>
        </w:rPr>
        <w:t xml:space="preserve"> the possibility that immune imprinting shapes seasonal flu epidemiology via narrow immune memory to a particular subtype, or via broader immune memory that acts across subtypes. We also explore a separate hypothesis about evolutionary rate.</w:t>
      </w:r>
      <w:r w:rsidR="00810966" w:rsidRPr="00FA4853">
        <w:t xml:space="preserve"> </w:t>
      </w:r>
      <w:r w:rsidR="00810966">
        <w:t>Likelihood-based model comparison showed that</w:t>
      </w:r>
      <w:r w:rsidR="00810966" w:rsidRPr="00FA4853">
        <w:t xml:space="preserve"> within-subtype imprinting is the strongest driver of cohort-specific </w:t>
      </w:r>
      <w:r w:rsidR="00810966">
        <w:t>seasonal influenza risk</w:t>
      </w:r>
      <w:r w:rsidR="00810966" w:rsidRPr="00FA4853">
        <w:t>. The data did not support a strong effect of evolutionary rate, or of broadly protective imprinting</w:t>
      </w:r>
      <w:r w:rsidR="00810966">
        <w:t>. Our findings emphasize that childhood exposures can imprint a lifelong immunological bias toward particular influenza subtypes, and that these cohort-specific biases shape epidemic age distributions</w:t>
      </w:r>
      <w:r w:rsidR="00810966" w:rsidRPr="00FA4853">
        <w:t>.</w:t>
      </w:r>
      <w:r w:rsidR="00810966">
        <w:t xml:space="preserve"> These results illuminate the epidemiological impacts of antigenic seniority, indicating that less “senior” antibody responses acquired later in life do not provide the same strength of protection as responses imprinted in childhood. </w:t>
      </w:r>
      <w:r w:rsidR="00810966" w:rsidRPr="00FA4853">
        <w:t xml:space="preserve"> </w:t>
      </w:r>
      <w:r w:rsidR="00810966">
        <w:t>Finally, t</w:t>
      </w:r>
      <w:r w:rsidR="00810966" w:rsidRPr="00FA4853">
        <w:t>hese results imply that H1N1’s mortality burden (currently low) may increase in the coming decades, as cohorts that lack H1N1-specific imprinting eventually become elderly.</w:t>
      </w:r>
      <w:r w:rsidR="00FD481E" w:rsidRPr="00276EA6">
        <w:br w:type="page"/>
      </w:r>
    </w:p>
    <w:p w14:paraId="2619A099" w14:textId="4D905306" w:rsidR="00FD481E" w:rsidRPr="00276EA6" w:rsidRDefault="00FD481E" w:rsidP="00276EA6">
      <w:pPr>
        <w:pStyle w:val="Heading1"/>
        <w:shd w:val="clear" w:color="auto" w:fill="auto"/>
      </w:pPr>
      <w:r w:rsidRPr="00276EA6">
        <w:lastRenderedPageBreak/>
        <w:t>Introduction</w:t>
      </w:r>
    </w:p>
    <w:p w14:paraId="30A2B6CD" w14:textId="12B51A37" w:rsidR="00AD3787" w:rsidRDefault="00AD3787" w:rsidP="00AD3787">
      <w:pPr>
        <w:shd w:val="clear" w:color="auto" w:fill="auto"/>
        <w:rPr>
          <w:ins w:id="1" w:author="Katelyn Gostic" w:date="2019-05-20T11:32:00Z"/>
        </w:rPr>
      </w:pPr>
      <w:ins w:id="2" w:author="Katelyn Gostic" w:date="2019-05-20T11:31:00Z">
        <w:r w:rsidRPr="00276EA6">
          <w:t xml:space="preserve">Childhood exposures to influenza leave an immunological imprint, which has reverberating, lifelong impacts on </w:t>
        </w:r>
        <w:r>
          <w:t>immune memory</w:t>
        </w:r>
        <w:r w:rsidRPr="00276EA6">
          <w:t xml:space="preserve">. Foundational work on original antigenic sin </w:t>
        </w:r>
        <w:r w:rsidRPr="00276EA6">
          <w:fldChar w:fldCharType="begin"/>
        </w:r>
        <w:r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276EA6">
          <w:fldChar w:fldCharType="separate"/>
        </w:r>
        <w:r w:rsidRPr="00276EA6">
          <w:rPr>
            <w:noProof/>
          </w:rPr>
          <w:t>(1)</w:t>
        </w:r>
        <w:r w:rsidRPr="00276EA6">
          <w:fldChar w:fldCharType="end"/>
        </w:r>
        <w:r w:rsidRPr="00276EA6">
          <w:t xml:space="preserve"> </w:t>
        </w:r>
        <w:r>
          <w:t>and</w:t>
        </w:r>
        <w:r w:rsidRPr="00276EA6">
          <w:t xml:space="preserve"> antigenic seniority </w:t>
        </w:r>
        <w:r w:rsidRPr="00276EA6">
          <w:fldChar w:fldCharType="begin"/>
        </w:r>
        <w:r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276EA6">
          <w:rPr>
            <w:rFonts w:ascii="Cambria Math" w:hAnsi="Cambria Math" w:cs="Cambria Math"/>
          </w:rPr>
          <w:instrText>∶</w:instrText>
        </w:r>
        <w:r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276EA6">
          <w:fldChar w:fldCharType="separate"/>
        </w:r>
        <w:r w:rsidRPr="00276EA6">
          <w:rPr>
            <w:noProof/>
          </w:rPr>
          <w:t>(2)</w:t>
        </w:r>
        <w:r w:rsidRPr="00276EA6">
          <w:fldChar w:fldCharType="end"/>
        </w:r>
        <w:r w:rsidRPr="00276EA6">
          <w:t xml:space="preserve"> showed</w:t>
        </w:r>
        <w:r>
          <w:t>,</w:t>
        </w:r>
        <w:r w:rsidRPr="00276EA6">
          <w:t xml:space="preserve"> </w:t>
        </w:r>
        <w:r>
          <w:t xml:space="preserve">using serological data, </w:t>
        </w:r>
        <w:r w:rsidRPr="00276EA6">
          <w:t>that individuals maintain the highest titers against influenza strains encountered in childhood.</w:t>
        </w:r>
        <w:r>
          <w:t xml:space="preserve"> But how these serological patterns map to functional immune protection, and shape birth year-specific risk</w:t>
        </w:r>
      </w:ins>
      <w:ins w:id="3" w:author="Katelyn Gostic" w:date="2019-05-20T11:37:00Z">
        <w:r>
          <w:t xml:space="preserve"> during outbreaks</w:t>
        </w:r>
      </w:ins>
      <w:ins w:id="4" w:author="Katelyn Gostic" w:date="2019-05-20T11:31:00Z">
        <w:r>
          <w:t>, remains an active research frontier. One key open question is whether immunological benefits from childhood imprinting are always accompanied by immunological costs. Another key uncertainty is what breadth of cross-protection we should expect childhood immune imprinting to provide against influenza, and how the expected breadth of cross-protection shifts with epidemic context.</w:t>
        </w:r>
      </w:ins>
    </w:p>
    <w:p w14:paraId="4B24FEEA" w14:textId="3ADC68C0" w:rsidR="001A1306" w:rsidRDefault="001A1306" w:rsidP="00AD3787">
      <w:pPr>
        <w:shd w:val="clear" w:color="auto" w:fill="auto"/>
        <w:rPr>
          <w:ins w:id="5" w:author="Katelyn Gostic" w:date="2019-05-20T11:49:00Z"/>
        </w:rPr>
      </w:pPr>
      <w:ins w:id="6" w:author="Katelyn Gostic" w:date="2019-05-20T11:49:00Z">
        <w:r>
          <w:t>Numerous epidemiological examples highlight childhood imprinting’s</w:t>
        </w:r>
      </w:ins>
      <w:ins w:id="7" w:author="Katelyn Gostic" w:date="2019-05-20T11:32:00Z">
        <w:r w:rsidR="00AD3787">
          <w:t xml:space="preserve"> potential to provide immunological benefits</w:t>
        </w:r>
      </w:ins>
      <w:ins w:id="8" w:author="Katelyn Gostic" w:date="2019-05-20T12:38:00Z">
        <w:r w:rsidR="00E96D34">
          <w:t>. D</w:t>
        </w:r>
      </w:ins>
      <w:ins w:id="9" w:author="Katelyn Gostic" w:date="2019-05-20T11:34:00Z">
        <w:r w:rsidR="00AD3787">
          <w:t>uring</w:t>
        </w:r>
        <w:r w:rsidR="00AD3787" w:rsidRPr="00276EA6">
          <w:t xml:space="preserve"> every pandemic in the modern epidemiological record</w:t>
        </w:r>
        <w:r w:rsidR="00AD3787">
          <w:t xml:space="preserve">, certain birth </w:t>
        </w:r>
      </w:ins>
      <w:ins w:id="10" w:author="Katelyn Gostic" w:date="2019-05-20T11:36:00Z">
        <w:r w:rsidR="00AD3787">
          <w:t>cohorts</w:t>
        </w:r>
      </w:ins>
      <w:ins w:id="11" w:author="Katelyn Gostic" w:date="2019-05-20T11:34:00Z">
        <w:r w:rsidR="00AD3787">
          <w:t xml:space="preserve"> </w:t>
        </w:r>
      </w:ins>
      <w:ins w:id="12" w:author="Katelyn Gostic" w:date="2019-05-20T11:35:00Z">
        <w:r w:rsidR="00AD3787">
          <w:t xml:space="preserve">have shown pre-existing immunity, </w:t>
        </w:r>
      </w:ins>
      <w:ins w:id="13" w:author="Katelyn Gostic" w:date="2019-05-20T11:37:00Z">
        <w:r w:rsidR="00AD3787">
          <w:t xml:space="preserve">attributed to </w:t>
        </w:r>
      </w:ins>
      <w:ins w:id="14" w:author="Katelyn Gostic" w:date="2019-05-20T11:38:00Z">
        <w:r w:rsidR="00AD3787">
          <w:t>cross-protective responses primed in childhood</w:t>
        </w:r>
      </w:ins>
      <w:ins w:id="15" w:author="Katelyn Gostic" w:date="2019-05-20T11:34:00Z">
        <w:r w:rsidR="00AD3787">
          <w:t xml:space="preserve"> </w:t>
        </w:r>
      </w:ins>
      <w:ins w:id="16" w:author="Katelyn Gostic" w:date="2019-05-20T11:32:00Z">
        <w:r w:rsidR="00AD3787" w:rsidRPr="00276EA6">
          <w:fldChar w:fldCharType="begin"/>
        </w:r>
      </w:ins>
      <w:ins w:id="17" w:author="Katelyn Gostic" w:date="2019-05-20T11:47:00Z">
        <w:r>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ins>
      <w:ins w:id="18" w:author="Katelyn Gostic" w:date="2019-05-20T11:32:00Z">
        <w:r w:rsidR="00AD3787" w:rsidRPr="00276EA6">
          <w:fldChar w:fldCharType="separate"/>
        </w:r>
      </w:ins>
      <w:ins w:id="19" w:author="Katelyn Gostic" w:date="2019-05-20T11:47:00Z">
        <w:r w:rsidRPr="001A1306">
          <w:rPr>
            <w:color w:val="000000"/>
            <w:rPrChange w:id="20" w:author="Katelyn Gostic" w:date="2019-05-20T11:47:00Z">
              <w:rPr/>
            </w:rPrChange>
          </w:rPr>
          <w:t>(3–9)</w:t>
        </w:r>
      </w:ins>
      <w:ins w:id="21" w:author="Katelyn Gostic" w:date="2019-05-20T11:32:00Z">
        <w:r w:rsidR="00AD3787" w:rsidRPr="00276EA6">
          <w:fldChar w:fldCharType="end"/>
        </w:r>
        <w:r w:rsidR="00AD3787" w:rsidRPr="00276EA6">
          <w:t xml:space="preserve">. </w:t>
        </w:r>
      </w:ins>
      <w:ins w:id="22" w:author="Katelyn Gostic" w:date="2019-05-20T12:38:00Z">
        <w:r w:rsidR="00E96D34">
          <w:t>Childhood imprinting can also protect</w:t>
        </w:r>
      </w:ins>
      <w:ins w:id="23" w:author="Katelyn Gostic" w:date="2019-05-20T11:32:00Z">
        <w:r w:rsidR="00AD3787" w:rsidRPr="00276EA6">
          <w:t xml:space="preserve"> against novel, emerging avian influenza viruses </w:t>
        </w:r>
        <w:r w:rsidR="00AD3787" w:rsidRPr="00276EA6">
          <w:fldChar w:fldCharType="begin"/>
        </w:r>
      </w:ins>
      <w:ins w:id="24" w:author="Katelyn Gostic" w:date="2019-05-20T11:47:00Z">
        <w:r>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ins>
      <w:ins w:id="25" w:author="Katelyn Gostic" w:date="2019-05-20T11:32:00Z">
        <w:r w:rsidR="00AD3787" w:rsidRPr="00276EA6">
          <w:fldChar w:fldCharType="separate"/>
        </w:r>
      </w:ins>
      <w:ins w:id="26" w:author="Katelyn Gostic" w:date="2019-05-20T11:47:00Z">
        <w:r>
          <w:rPr>
            <w:noProof/>
          </w:rPr>
          <w:t>(8,10)</w:t>
        </w:r>
      </w:ins>
      <w:ins w:id="27" w:author="Katelyn Gostic" w:date="2019-05-20T11:32:00Z">
        <w:r w:rsidR="00AD3787" w:rsidRPr="00276EA6">
          <w:fldChar w:fldCharType="end"/>
        </w:r>
        <w:r w:rsidR="00AD3787" w:rsidRPr="00276EA6">
          <w:t xml:space="preserve">. As avian and pandemic influenza viruses were historically considered too novel to </w:t>
        </w:r>
        <w:r w:rsidR="00AD3787">
          <w:t>encounter substantial</w:t>
        </w:r>
        <w:r w:rsidR="00AD3787" w:rsidRPr="00276EA6">
          <w:t xml:space="preserve"> </w:t>
        </w:r>
        <w:r w:rsidR="00AD3787">
          <w:t>population</w:t>
        </w:r>
        <w:r w:rsidR="00AD3787" w:rsidRPr="00276EA6">
          <w:t xml:space="preserve"> immunity as they emerged into humans, the existence of any protection from imprinting is a welcome </w:t>
        </w:r>
        <w:r w:rsidR="00AD3787">
          <w:t>discovery</w:t>
        </w:r>
        <w:r w:rsidR="00AD3787" w:rsidRPr="00276EA6">
          <w:t xml:space="preserve">. </w:t>
        </w:r>
      </w:ins>
    </w:p>
    <w:p w14:paraId="574B8285" w14:textId="21A27179" w:rsidR="007F0193" w:rsidRDefault="004A14C3" w:rsidP="002B7007">
      <w:pPr>
        <w:shd w:val="clear" w:color="auto" w:fill="auto"/>
        <w:rPr>
          <w:ins w:id="28" w:author="Katelyn Gostic" w:date="2019-05-20T12:23:00Z"/>
        </w:rPr>
      </w:pPr>
      <w:ins w:id="29" w:author="Katelyn Gostic" w:date="2019-05-20T12:19:00Z">
        <w:r>
          <w:rPr>
            <w:highlight w:val="green"/>
          </w:rPr>
          <w:t>But</w:t>
        </w:r>
        <w:r w:rsidRPr="00994ECB">
          <w:rPr>
            <w:highlight w:val="green"/>
          </w:rPr>
          <w:t xml:space="preserve"> whether preferential immune memory of strains encountered in childhood interferes with effective </w:t>
        </w:r>
        <w:r w:rsidRPr="00994ECB">
          <w:rPr>
            <w:i/>
            <w:highlight w:val="green"/>
          </w:rPr>
          <w:t xml:space="preserve">de novo </w:t>
        </w:r>
        <w:r w:rsidRPr="00994ECB">
          <w:rPr>
            <w:highlight w:val="green"/>
          </w:rPr>
          <w:t>responses, and immune protection, against drifted or shifted strains encountered later in life</w:t>
        </w:r>
        <w:r>
          <w:rPr>
            <w:highlight w:val="green"/>
          </w:rPr>
          <w:t xml:space="preserve"> has been debated for years</w:t>
        </w:r>
      </w:ins>
      <w:ins w:id="30" w:author="Katelyn Gostic" w:date="2019-05-20T12:20:00Z">
        <w:r>
          <w:rPr>
            <w:highlight w:val="green"/>
          </w:rPr>
          <w:t xml:space="preserve"> [CITE]</w:t>
        </w:r>
      </w:ins>
      <w:ins w:id="31" w:author="Katelyn Gostic" w:date="2019-05-20T12:19:00Z">
        <w:r w:rsidRPr="00994ECB">
          <w:rPr>
            <w:highlight w:val="green"/>
          </w:rPr>
          <w:t xml:space="preserve">. </w:t>
        </w:r>
      </w:ins>
      <w:ins w:id="32" w:author="Katelyn Gostic" w:date="2019-05-20T12:21:00Z">
        <w:r>
          <w:rPr>
            <w:highlight w:val="green"/>
          </w:rPr>
          <w:t>A</w:t>
        </w:r>
      </w:ins>
      <w:ins w:id="33" w:author="Katelyn Gostic" w:date="2019-05-20T12:19:00Z">
        <w:r w:rsidRPr="00994ECB">
          <w:rPr>
            <w:highlight w:val="green"/>
          </w:rPr>
          <w:t xml:space="preserve">dults </w:t>
        </w:r>
      </w:ins>
      <w:ins w:id="34" w:author="Katelyn Gostic" w:date="2019-05-20T12:21:00Z">
        <w:r>
          <w:rPr>
            <w:highlight w:val="green"/>
          </w:rPr>
          <w:t xml:space="preserve">certainly </w:t>
        </w:r>
      </w:ins>
      <w:ins w:id="35" w:author="Katelyn Gostic" w:date="2019-05-20T12:19:00Z">
        <w:r w:rsidRPr="00994ECB">
          <w:rPr>
            <w:highlight w:val="green"/>
          </w:rPr>
          <w:t xml:space="preserve">maintain the ability to mount new antibody titers against drifted influenza strains, </w:t>
        </w:r>
      </w:ins>
      <w:ins w:id="36" w:author="Katelyn Gostic" w:date="2019-05-20T12:21:00Z">
        <w:r>
          <w:rPr>
            <w:highlight w:val="green"/>
          </w:rPr>
          <w:t>but these</w:t>
        </w:r>
        <w:r w:rsidR="007F0193">
          <w:rPr>
            <w:highlight w:val="green"/>
          </w:rPr>
          <w:t xml:space="preserve"> responses are </w:t>
        </w:r>
      </w:ins>
      <w:ins w:id="37" w:author="Katelyn Gostic" w:date="2019-05-20T12:19:00Z">
        <w:r w:rsidRPr="00994ECB">
          <w:rPr>
            <w:highlight w:val="green"/>
          </w:rPr>
          <w:t xml:space="preserve">accompanied by back-boosting of </w:t>
        </w:r>
      </w:ins>
      <w:ins w:id="38" w:author="Katelyn Gostic" w:date="2019-05-20T12:25:00Z">
        <w:r w:rsidR="007F0193">
          <w:rPr>
            <w:highlight w:val="green"/>
          </w:rPr>
          <w:t>existing cross-</w:t>
        </w:r>
      </w:ins>
      <w:ins w:id="39" w:author="Katelyn Gostic" w:date="2019-05-20T12:26:00Z">
        <w:r w:rsidR="007F0193">
          <w:rPr>
            <w:highlight w:val="green"/>
          </w:rPr>
          <w:t>reactive memory</w:t>
        </w:r>
      </w:ins>
      <w:ins w:id="40" w:author="Katelyn Gostic" w:date="2019-05-20T12:19:00Z">
        <w:r w:rsidRPr="00994ECB">
          <w:rPr>
            <w:highlight w:val="green"/>
          </w:rPr>
          <w:t xml:space="preserve"> [CITE]. In theory, repeated back-boosting of responses </w:t>
        </w:r>
      </w:ins>
      <w:ins w:id="41" w:author="Katelyn Gostic" w:date="2019-05-20T12:26:00Z">
        <w:r w:rsidR="007F0193">
          <w:rPr>
            <w:highlight w:val="green"/>
          </w:rPr>
          <w:t>primed earliest in life</w:t>
        </w:r>
      </w:ins>
      <w:ins w:id="42" w:author="Katelyn Gostic" w:date="2019-05-20T12:19:00Z">
        <w:r w:rsidRPr="00994ECB">
          <w:rPr>
            <w:highlight w:val="green"/>
          </w:rPr>
          <w:t xml:space="preserve"> could give rise to serological antigenic seniority, even in the absence of any antigenic interference between existing immune memory and </w:t>
        </w:r>
        <w:r w:rsidRPr="00994ECB">
          <w:rPr>
            <w:i/>
            <w:highlight w:val="green"/>
          </w:rPr>
          <w:t xml:space="preserve">de novo </w:t>
        </w:r>
        <w:r w:rsidRPr="00994ECB">
          <w:rPr>
            <w:highlight w:val="green"/>
          </w:rPr>
          <w:t xml:space="preserve">responses. On the other hand, immunological studies have demonstrated the potential for antigenic interference, where upon infection by a drifted influenza strain, cross-reactive </w:t>
        </w:r>
        <w:r w:rsidRPr="00994ECB">
          <w:rPr>
            <w:highlight w:val="green"/>
          </w:rPr>
          <w:lastRenderedPageBreak/>
          <w:t xml:space="preserve">memory B cells can exclude </w:t>
        </w:r>
        <w:r w:rsidRPr="00994ECB">
          <w:rPr>
            <w:i/>
            <w:highlight w:val="green"/>
          </w:rPr>
          <w:t xml:space="preserve">de novo </w:t>
        </w:r>
        <w:r w:rsidRPr="00994ECB">
          <w:rPr>
            <w:highlight w:val="green"/>
          </w:rPr>
          <w:t>clones from the naïve B cell pool, leading immune memory to focus on the few epitopes held in common between current and past</w:t>
        </w:r>
        <w:r>
          <w:t xml:space="preserve"> strains</w:t>
        </w:r>
      </w:ins>
      <w:ins w:id="43" w:author="Katelyn Gostic" w:date="2019-05-20T12:22:00Z">
        <w:r w:rsidR="007F0193">
          <w:t xml:space="preserve"> [CITE]</w:t>
        </w:r>
      </w:ins>
      <w:ins w:id="44" w:author="Katelyn Gostic" w:date="2019-05-20T12:19:00Z">
        <w:r>
          <w:t xml:space="preserve">. </w:t>
        </w:r>
      </w:ins>
      <w:ins w:id="45" w:author="Katelyn Gostic" w:date="2019-05-20T12:22:00Z">
        <w:r w:rsidR="007F0193">
          <w:t>Such a</w:t>
        </w:r>
      </w:ins>
      <w:ins w:id="46" w:author="Katelyn Gostic" w:date="2019-05-20T12:19:00Z">
        <w:r>
          <w:t xml:space="preserve">ntigenic interference may contribute to </w:t>
        </w:r>
      </w:ins>
      <w:ins w:id="47" w:author="Katelyn Gostic" w:date="2019-05-20T12:22:00Z">
        <w:r w:rsidR="007F0193">
          <w:t>decreased vaccine efficacy after repeated immunization</w:t>
        </w:r>
      </w:ins>
      <w:ins w:id="48" w:author="Katelyn Gostic" w:date="2019-05-20T12:19:00Z">
        <w:r>
          <w:t xml:space="preserve"> [CITE]</w:t>
        </w:r>
      </w:ins>
      <w:ins w:id="49" w:author="Katelyn Gostic" w:date="2019-05-20T12:22:00Z">
        <w:r w:rsidR="007F0193">
          <w:t>, but</w:t>
        </w:r>
      </w:ins>
      <w:ins w:id="50" w:author="Katelyn Gostic" w:date="2019-05-20T12:19:00Z">
        <w:r>
          <w:t xml:space="preserve"> so far, the epidemiological impacts of antigenic interference remain poorly understood. </w:t>
        </w:r>
      </w:ins>
    </w:p>
    <w:p w14:paraId="350ECD6A" w14:textId="56467D09" w:rsidR="001769EF" w:rsidRDefault="001A1306" w:rsidP="00E96D34">
      <w:pPr>
        <w:shd w:val="clear" w:color="auto" w:fill="auto"/>
        <w:ind w:firstLine="0"/>
        <w:rPr>
          <w:ins w:id="51" w:author="Katelyn Gostic" w:date="2019-05-20T12:42:00Z"/>
        </w:rPr>
      </w:pPr>
      <w:ins w:id="52" w:author="Katelyn Gostic" w:date="2019-05-20T11:48:00Z">
        <w:r w:rsidRPr="00276EA6">
          <w:t>Recent studies have also highlighted</w:t>
        </w:r>
        <w:r>
          <w:t xml:space="preserve"> the ability of</w:t>
        </w:r>
        <w:r w:rsidRPr="00276EA6">
          <w:t xml:space="preserve"> imprinting to shape multiple layers of influenza immune memory, both broad and narrow. </w:t>
        </w:r>
      </w:ins>
      <w:ins w:id="53" w:author="Katelyn Gostic" w:date="2019-05-20T11:52:00Z">
        <w:r w:rsidR="005A1BB1">
          <w:t>S</w:t>
        </w:r>
      </w:ins>
      <w:ins w:id="54" w:author="Katelyn Gostic" w:date="2019-05-20T11:50:00Z">
        <w:r w:rsidRPr="0010345F">
          <w:t xml:space="preserve">easonal influenza immunity </w:t>
        </w:r>
      </w:ins>
      <w:ins w:id="55" w:author="Katelyn Gostic" w:date="2019-05-20T11:52:00Z">
        <w:r w:rsidR="005A1BB1">
          <w:t xml:space="preserve">usually </w:t>
        </w:r>
      </w:ins>
      <w:ins w:id="56" w:author="Katelyn Gostic" w:date="2019-05-20T11:50:00Z">
        <w:r w:rsidRPr="0010345F">
          <w:t xml:space="preserve">provides narrow, ephemeral, </w:t>
        </w:r>
      </w:ins>
      <w:ins w:id="57" w:author="Katelyn Gostic" w:date="2019-05-20T12:41:00Z">
        <w:r w:rsidR="00E96D34">
          <w:t>cross-</w:t>
        </w:r>
      </w:ins>
      <w:ins w:id="58" w:author="Katelyn Gostic" w:date="2019-05-20T11:50:00Z">
        <w:r w:rsidRPr="0010345F">
          <w:t>protection</w:t>
        </w:r>
      </w:ins>
      <w:ins w:id="59" w:author="Katelyn Gostic" w:date="2019-05-20T12:41:00Z">
        <w:r w:rsidR="00E96D34">
          <w:t>, only</w:t>
        </w:r>
      </w:ins>
      <w:ins w:id="60" w:author="Katelyn Gostic" w:date="2019-05-20T11:50:00Z">
        <w:r>
          <w:t xml:space="preserve"> against closely related variants of the same hemagglutinin (HA) or neuraminidase (NA) subtype</w:t>
        </w:r>
        <w:r w:rsidRPr="0010345F">
          <w:t>.</w:t>
        </w:r>
      </w:ins>
      <w:ins w:id="61" w:author="Katelyn Gostic" w:date="2019-05-20T11:52:00Z">
        <w:r w:rsidR="005A1BB1">
          <w:t xml:space="preserve"> T</w:t>
        </w:r>
      </w:ins>
      <w:ins w:id="62" w:author="Katelyn Gostic" w:date="2019-05-20T11:53:00Z">
        <w:r w:rsidR="005A1BB1">
          <w:t>his sort of narrow, within-subtype immunity famously drives antigenic drift</w:t>
        </w:r>
      </w:ins>
      <w:ins w:id="63" w:author="Katelyn Gostic" w:date="2019-05-20T12:03:00Z">
        <w:r w:rsidR="002B7007">
          <w:t xml:space="preserve"> [</w:t>
        </w:r>
        <w:r w:rsidR="002B7007" w:rsidRPr="00E96D34">
          <w:rPr>
            <w:highlight w:val="yellow"/>
            <w:rPrChange w:id="64" w:author="Katelyn Gostic" w:date="2019-05-20T12:42:00Z">
              <w:rPr/>
            </w:rPrChange>
          </w:rPr>
          <w:t>CITE</w:t>
        </w:r>
        <w:r w:rsidR="002B7007">
          <w:t xml:space="preserve">] </w:t>
        </w:r>
      </w:ins>
      <w:ins w:id="65" w:author="Katelyn Gostic" w:date="2019-05-20T11:53:00Z">
        <w:r w:rsidR="005A1BB1">
          <w:t>and vaccine escap</w:t>
        </w:r>
      </w:ins>
      <w:ins w:id="66" w:author="Katelyn Gostic" w:date="2019-05-20T12:01:00Z">
        <w:r w:rsidR="004248FC">
          <w:t xml:space="preserve">e </w:t>
        </w:r>
      </w:ins>
      <w:ins w:id="67" w:author="Katelyn Gostic" w:date="2019-05-20T12:02:00Z">
        <w:r w:rsidR="002B7007">
          <w:fldChar w:fldCharType="begin"/>
        </w:r>
        <w:r w:rsidR="002B7007">
          <w:instrText xml:space="preserve"> ADDIN ZOTERO_ITEM CSL_CITATION {"citationID":"o0KrEDHf","properties":{"formattedCitation":"(11)","plainCitation":"(11)","noteIndex":0},"citationItems":[{"id":1280,"uris":["http://zotero.org/groups/2313999/items/8FDDV55U"],"uri":["http://zotero.org/groups/2313999/items/8FDDV55U"],"itemData":{"id":1280,"type":"article-journal","title":"Predictive Modeling of Influenza Shows the Promise of Applied Evolutionary Biology","container-title":"Trends in Microbiology","page":"102-118","volume":"26","issue":"2","source":"ScienceDirect","abstract":"Seasonal influenza is controlled through vaccination campaigns. Evolution of influenza virus antigens means that vaccines must be updated to match novel strains, and vaccine effectiveness depends on the ability of scientists to predict nearly a year in advance which influenza variants will dominate in upcoming seasons. In this review, we highlight a promising new surveillance tool: predictive models. Based on data-sharing and close collaboration between the World Health Organization and academic scientists, these models use surveillance data to make quantitative predictions regarding influenza evolution. Predictive models demonstrate the potential of applied evolutionary biology to improve public health and disease control. We review the state of influenza predictive modeling and discuss next steps and recommendations to ensure that these models deliver upon their considerable biomedical promise.","DOI":"10.1016/j.tim.2017.09.004","ISSN":"0966-842X","journalAbbreviation":"Trends in Microbiology","author":[{"family":"Morris","given":"Dylan H."},{"family":"Gostic","given":"Katelyn M."},{"family":"Pompei","given":"Simone"},{"family":"Bedford","given":"Trevor"},{"family":"Łuksza","given":"Marta"},{"family":"Neher","given":"Richard A."},{"family":"Grenfell","given":"Bryan T."},{"family":"Lässig","given":"Michael"},{"family":"McCauley","given":"John W."}],"issued":{"date-parts":[["2018",2,1]]}}}],"schema":"https://github.com/citation-style-language/schema/raw/master/csl-citation.json"} </w:instrText>
        </w:r>
      </w:ins>
      <w:r w:rsidR="002B7007">
        <w:fldChar w:fldCharType="separate"/>
      </w:r>
      <w:ins w:id="68" w:author="Katelyn Gostic" w:date="2019-05-20T12:49:00Z">
        <w:r w:rsidR="00132EBB">
          <w:rPr>
            <w:noProof/>
          </w:rPr>
          <w:t>(11)</w:t>
        </w:r>
      </w:ins>
      <w:ins w:id="69" w:author="Katelyn Gostic" w:date="2019-05-20T12:02:00Z">
        <w:r w:rsidR="002B7007">
          <w:fldChar w:fldCharType="end"/>
        </w:r>
      </w:ins>
      <w:ins w:id="70" w:author="Katelyn Gostic" w:date="2019-05-20T11:53:00Z">
        <w:r w:rsidR="005A1BB1">
          <w:t>.</w:t>
        </w:r>
      </w:ins>
      <w:ins w:id="71" w:author="Katelyn Gostic" w:date="2019-05-20T11:50:00Z">
        <w:r>
          <w:t xml:space="preserve"> </w:t>
        </w:r>
      </w:ins>
      <w:ins w:id="72" w:author="Katelyn Gostic" w:date="2019-05-20T12:04:00Z">
        <w:r w:rsidR="002B7007">
          <w:t xml:space="preserve">Within the host, narrow, within-subtype immunity is driven by B cell memory of </w:t>
        </w:r>
      </w:ins>
      <w:ins w:id="73" w:author="Katelyn Gostic" w:date="2019-05-20T12:03:00Z">
        <w:r w:rsidR="002B7007" w:rsidRPr="00276EA6">
          <w:t>immunodominant epitopes</w:t>
        </w:r>
      </w:ins>
      <w:ins w:id="74" w:author="Katelyn Gostic" w:date="2019-05-20T12:04:00Z">
        <w:r w:rsidR="002B7007">
          <w:t xml:space="preserve"> on the head of HA</w:t>
        </w:r>
      </w:ins>
      <w:ins w:id="75" w:author="Katelyn Gostic" w:date="2019-05-20T12:03:00Z">
        <w:r w:rsidR="002B7007" w:rsidRPr="00276EA6">
          <w:t xml:space="preserve">, </w:t>
        </w:r>
      </w:ins>
      <w:ins w:id="76" w:author="Katelyn Gostic" w:date="2019-05-20T12:04:00Z">
        <w:r w:rsidR="002B7007">
          <w:t>which</w:t>
        </w:r>
      </w:ins>
      <w:ins w:id="77" w:author="Katelyn Gostic" w:date="2019-05-20T12:29:00Z">
        <w:r w:rsidR="007F0193">
          <w:t xml:space="preserve"> are genetically variable and structurally </w:t>
        </w:r>
      </w:ins>
      <w:ins w:id="78" w:author="Katelyn Gostic" w:date="2019-05-20T12:30:00Z">
        <w:r w:rsidR="007F0193">
          <w:t>diverse</w:t>
        </w:r>
      </w:ins>
      <w:ins w:id="79" w:author="Katelyn Gostic" w:date="2019-05-20T12:29:00Z">
        <w:r w:rsidR="007F0193">
          <w:t xml:space="preserve">, but provide </w:t>
        </w:r>
      </w:ins>
      <w:ins w:id="80" w:author="Katelyn Gostic" w:date="2019-05-20T12:30:00Z">
        <w:r w:rsidR="007F0193">
          <w:t>easy targets for antibodies [</w:t>
        </w:r>
        <w:r w:rsidR="007F0193" w:rsidRPr="00E96D34">
          <w:rPr>
            <w:highlight w:val="yellow"/>
            <w:rPrChange w:id="81" w:author="Katelyn Gostic" w:date="2019-05-20T12:41:00Z">
              <w:rPr/>
            </w:rPrChange>
          </w:rPr>
          <w:t>CITE</w:t>
        </w:r>
        <w:r w:rsidR="007F0193">
          <w:t>]</w:t>
        </w:r>
      </w:ins>
      <w:ins w:id="82" w:author="Katelyn Gostic" w:date="2019-05-20T12:11:00Z">
        <w:r w:rsidR="004A14C3">
          <w:t>.</w:t>
        </w:r>
      </w:ins>
    </w:p>
    <w:p w14:paraId="5453D0F5" w14:textId="546A0278" w:rsidR="00812530" w:rsidRPr="00276EA6" w:rsidDel="007F0193" w:rsidRDefault="002B7007" w:rsidP="001769EF">
      <w:pPr>
        <w:shd w:val="clear" w:color="auto" w:fill="auto"/>
        <w:rPr>
          <w:del w:id="83" w:author="Katelyn Gostic" w:date="2019-05-20T12:24:00Z"/>
        </w:rPr>
        <w:pPrChange w:id="84" w:author="Katelyn Gostic" w:date="2019-05-20T12:42:00Z">
          <w:pPr>
            <w:shd w:val="clear" w:color="auto" w:fill="auto"/>
          </w:pPr>
        </w:pPrChange>
      </w:pPr>
      <w:ins w:id="85" w:author="Katelyn Gostic" w:date="2019-05-20T12:03:00Z">
        <w:r w:rsidRPr="0010345F">
          <w:t xml:space="preserve"> </w:t>
        </w:r>
      </w:ins>
      <w:ins w:id="86" w:author="Katelyn Gostic" w:date="2019-05-20T11:50:00Z">
        <w:r w:rsidR="001A1306" w:rsidRPr="0010345F">
          <w:t>Until recently, broader cross-subtype (</w:t>
        </w:r>
        <w:r w:rsidR="001A1306">
          <w:t>heterosubtypic</w:t>
        </w:r>
        <w:r w:rsidR="001A1306" w:rsidRPr="0010345F">
          <w:t xml:space="preserve">) </w:t>
        </w:r>
        <w:r w:rsidR="001A1306">
          <w:t>protection was</w:t>
        </w:r>
        <w:r w:rsidR="001A1306" w:rsidRPr="0010345F">
          <w:t xml:space="preserve"> considered rare or anomalous, and so research on immune imprinting focused primarily on narrow within-subtype (</w:t>
        </w:r>
        <w:r w:rsidR="001A1306">
          <w:t>homosubtypic</w:t>
        </w:r>
        <w:r w:rsidR="001A1306" w:rsidRPr="0010345F">
          <w:t xml:space="preserve">) </w:t>
        </w:r>
      </w:ins>
      <w:ins w:id="87" w:author="Katelyn Gostic" w:date="2019-05-20T12:42:00Z">
        <w:r w:rsidR="00E96D34">
          <w:t>patterns</w:t>
        </w:r>
      </w:ins>
      <w:ins w:id="88" w:author="Katelyn Gostic" w:date="2019-05-20T11:50:00Z">
        <w:r w:rsidR="001A1306" w:rsidRPr="0010345F">
          <w:t>.</w:t>
        </w:r>
        <w:r w:rsidR="001A1306">
          <w:t xml:space="preserve"> </w:t>
        </w:r>
      </w:ins>
      <w:ins w:id="89" w:author="Katelyn Gostic" w:date="2019-05-20T12:12:00Z">
        <w:r w:rsidR="004A14C3">
          <w:t>But</w:t>
        </w:r>
      </w:ins>
      <w:ins w:id="90" w:author="Katelyn Gostic" w:date="2019-05-20T11:48:00Z">
        <w:r w:rsidR="001A1306" w:rsidRPr="0010345F">
          <w:t xml:space="preserve"> the 2009 H1N1 pandemic, and subsequent efforts to develop a universal influenza vaccine</w:t>
        </w:r>
        <w:r w:rsidR="001A1306">
          <w:t>, have</w:t>
        </w:r>
        <w:r w:rsidR="001A1306" w:rsidRPr="0010345F">
          <w:t xml:space="preserve"> dr</w:t>
        </w:r>
        <w:r w:rsidR="001A1306">
          <w:t>awn</w:t>
        </w:r>
        <w:r w:rsidR="001A1306" w:rsidRPr="0010345F">
          <w:t xml:space="preserve"> attention to </w:t>
        </w:r>
      </w:ins>
      <w:ins w:id="91" w:author="Katelyn Gostic" w:date="2019-05-20T12:06:00Z">
        <w:r>
          <w:t xml:space="preserve">more broadly protective antibody responses, which target conserved HA epitopes, and can provide </w:t>
        </w:r>
      </w:ins>
      <w:ins w:id="92" w:author="Katelyn Gostic" w:date="2019-05-20T12:42:00Z">
        <w:r w:rsidR="001769EF">
          <w:t>broad</w:t>
        </w:r>
      </w:ins>
      <w:ins w:id="93" w:author="Katelyn Gostic" w:date="2019-05-20T11:48:00Z">
        <w:r w:rsidR="001A1306" w:rsidRPr="0010345F">
          <w:t xml:space="preserve"> protection</w:t>
        </w:r>
        <w:r w:rsidR="001A1306">
          <w:t xml:space="preserve"> across all HA subtypes in the same phylogenetic group </w:t>
        </w:r>
        <w:r w:rsidR="001A1306" w:rsidRPr="0010345F">
          <w:fldChar w:fldCharType="begin"/>
        </w:r>
      </w:ins>
      <w:ins w:id="94" w:author="Katelyn Gostic" w:date="2019-05-20T12:49:00Z">
        <w:r w:rsidR="00132EBB">
          <w:instrText xml:space="preserve"> ADDIN ZOTERO_ITEM CSL_CITATION {"citationID":"Vj73p2lG","properties":{"formattedCitation":"(12\\uc0\\u8211{}14)","plainCitation":"(12–14)","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ins>
      <w:ins w:id="95" w:author="Katelyn Gostic" w:date="2019-05-20T11:48:00Z">
        <w:r w:rsidR="001A1306" w:rsidRPr="0010345F">
          <w:fldChar w:fldCharType="separate"/>
        </w:r>
      </w:ins>
      <w:ins w:id="96" w:author="Katelyn Gostic" w:date="2019-05-20T12:49:00Z">
        <w:r w:rsidR="00132EBB" w:rsidRPr="00132EBB">
          <w:rPr>
            <w:color w:val="000000"/>
            <w:rPrChange w:id="97" w:author="Katelyn Gostic" w:date="2019-05-20T12:49:00Z">
              <w:rPr/>
            </w:rPrChange>
          </w:rPr>
          <w:t>(12–14)</w:t>
        </w:r>
      </w:ins>
      <w:ins w:id="98" w:author="Katelyn Gostic" w:date="2019-05-20T11:48:00Z">
        <w:r w:rsidR="001A1306" w:rsidRPr="0010345F">
          <w:fldChar w:fldCharType="end"/>
        </w:r>
        <w:r w:rsidR="001A1306" w:rsidRPr="0010345F">
          <w:t xml:space="preserve">. </w:t>
        </w:r>
      </w:ins>
      <w:ins w:id="99" w:author="Katelyn Gostic" w:date="2019-05-20T12:07:00Z">
        <w:r>
          <w:t>(</w:t>
        </w:r>
      </w:ins>
      <w:ins w:id="100" w:author="Katelyn Gostic" w:date="2019-05-20T11:48:00Z">
        <w:r w:rsidR="001A1306">
          <w:t>HA group 1 contains seasonal subtypes H1 and H2, while group 2 contains seasonal H3</w:t>
        </w:r>
      </w:ins>
      <w:ins w:id="101" w:author="Katelyn Gostic" w:date="2019-05-20T12:07:00Z">
        <w:r>
          <w:t>[</w:t>
        </w:r>
        <w:r w:rsidRPr="002B7007">
          <w:rPr>
            <w:highlight w:val="yellow"/>
            <w:rPrChange w:id="102" w:author="Katelyn Gostic" w:date="2019-05-20T12:07:00Z">
              <w:rPr/>
            </w:rPrChange>
          </w:rPr>
          <w:t>CITE</w:t>
        </w:r>
        <w:r>
          <w:t>]</w:t>
        </w:r>
      </w:ins>
      <w:ins w:id="103" w:author="Katelyn Gostic" w:date="2019-05-20T11:48:00Z">
        <w:r w:rsidR="001A1306">
          <w:t>.</w:t>
        </w:r>
      </w:ins>
      <w:ins w:id="104" w:author="Katelyn Gostic" w:date="2019-05-20T12:07:00Z">
        <w:r>
          <w:t xml:space="preserve">) </w:t>
        </w:r>
      </w:ins>
      <w:ins w:id="105" w:author="Katelyn Gostic" w:date="2019-05-20T11:48:00Z">
        <w:r w:rsidR="001A1306" w:rsidRPr="0010345F">
          <w:t xml:space="preserve">Broadly protective </w:t>
        </w:r>
      </w:ins>
      <w:ins w:id="106" w:author="Katelyn Gostic" w:date="2019-05-20T12:08:00Z">
        <w:r>
          <w:t>B cell memory is</w:t>
        </w:r>
      </w:ins>
      <w:ins w:id="107" w:author="Katelyn Gostic" w:date="2019-05-20T11:48:00Z">
        <w:r w:rsidR="001A1306" w:rsidRPr="0010345F">
          <w:t xml:space="preserve"> common in existing human antibody repertoires</w:t>
        </w:r>
      </w:ins>
      <w:ins w:id="108" w:author="Katelyn Gostic" w:date="2019-05-20T12:08:00Z">
        <w:r>
          <w:t xml:space="preserve">, but is rarely deployed </w:t>
        </w:r>
      </w:ins>
      <w:ins w:id="109" w:author="Katelyn Gostic" w:date="2019-05-20T12:09:00Z">
        <w:r>
          <w:t>except against antigenically novel HA subtypes, whose conserved epitopes may provide the only recognizable immune targets</w:t>
        </w:r>
      </w:ins>
      <w:ins w:id="110" w:author="Katelyn Gostic" w:date="2019-05-20T11:48:00Z">
        <w:r w:rsidR="001A1306" w:rsidRPr="0010345F">
          <w:t xml:space="preserve"> </w:t>
        </w:r>
        <w:r w:rsidR="001A1306" w:rsidRPr="0010345F">
          <w:fldChar w:fldCharType="begin"/>
        </w:r>
      </w:ins>
      <w:ins w:id="111" w:author="Katelyn Gostic" w:date="2019-05-20T12:49:00Z">
        <w:r w:rsidR="00132EBB">
          <w:instrText xml:space="preserve"> ADDIN ZOTERO_ITEM CSL_CITATION {"citationID":"bzSmchp6","properties":{"formattedCitation":"(12\\uc0\\u8211{}15)","plainCitation":"(12–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ins>
      <w:ins w:id="112" w:author="Katelyn Gostic" w:date="2019-05-20T11:48:00Z">
        <w:r w:rsidR="001A1306" w:rsidRPr="0010345F">
          <w:fldChar w:fldCharType="separate"/>
        </w:r>
      </w:ins>
      <w:ins w:id="113" w:author="Katelyn Gostic" w:date="2019-05-20T12:49:00Z">
        <w:r w:rsidR="00132EBB" w:rsidRPr="00132EBB">
          <w:rPr>
            <w:color w:val="000000"/>
            <w:rPrChange w:id="114" w:author="Katelyn Gostic" w:date="2019-05-20T12:49:00Z">
              <w:rPr/>
            </w:rPrChange>
          </w:rPr>
          <w:t>(12–15)</w:t>
        </w:r>
      </w:ins>
      <w:ins w:id="115" w:author="Katelyn Gostic" w:date="2019-05-20T11:48:00Z">
        <w:r w:rsidR="001A1306" w:rsidRPr="0010345F">
          <w:fldChar w:fldCharType="end"/>
        </w:r>
        <w:r w:rsidR="001A1306">
          <w:t xml:space="preserve">. </w:t>
        </w:r>
        <w:r w:rsidR="001A1306" w:rsidRPr="0010345F">
          <w:t xml:space="preserve">Recently, we showed that </w:t>
        </w:r>
      </w:ins>
      <w:ins w:id="116" w:author="Katelyn Gostic" w:date="2019-05-20T12:32:00Z">
        <w:r w:rsidR="00E96D34">
          <w:t xml:space="preserve">broadly protective childhood imprinting to a particular HA group </w:t>
        </w:r>
      </w:ins>
      <w:ins w:id="117" w:author="Katelyn Gostic" w:date="2019-05-20T12:33:00Z">
        <w:r w:rsidR="00E96D34">
          <w:t xml:space="preserve">strongly shapes birth year-specific risk from emerging, avian influenza viruses </w:t>
        </w:r>
      </w:ins>
      <w:ins w:id="118" w:author="Katelyn Gostic" w:date="2019-05-20T11:48:00Z">
        <w:r w:rsidR="001A1306" w:rsidRPr="00276EA6">
          <w:fldChar w:fldCharType="begin"/>
        </w:r>
        <w:r w:rsidR="001A1306">
          <w:instrText xml:space="preserve"> ADDIN ZOTERO_ITEM CSL_CITATION {"citationID":"pXtHjsNS","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1A1306" w:rsidRPr="00276EA6">
          <w:fldChar w:fldCharType="separate"/>
        </w:r>
        <w:r w:rsidR="001A1306">
          <w:rPr>
            <w:noProof/>
          </w:rPr>
          <w:t>(8,10)</w:t>
        </w:r>
        <w:r w:rsidR="001A1306" w:rsidRPr="00276EA6">
          <w:fldChar w:fldCharType="end"/>
        </w:r>
        <w:r w:rsidR="001A1306" w:rsidRPr="00276EA6">
          <w:t>.</w:t>
        </w:r>
      </w:ins>
      <w:ins w:id="119" w:author="Katelyn Gostic" w:date="2019-05-20T12:34:00Z">
        <w:r w:rsidR="00E96D34">
          <w:t xml:space="preserve"> Thus, imprinting can act both at the narrow, within-subtype level or at the broad, HA group-level</w:t>
        </w:r>
      </w:ins>
      <w:ins w:id="120" w:author="Katelyn Gostic" w:date="2019-05-20T12:36:00Z">
        <w:r w:rsidR="00E96D34">
          <w:t>.</w:t>
        </w:r>
      </w:ins>
      <w:del w:id="121" w:author="Katelyn Gostic" w:date="2019-05-20T12:10:00Z">
        <w:r w:rsidR="009B4937" w:rsidRPr="002B7007" w:rsidDel="002B7007">
          <w:rPr>
            <w:highlight w:val="green"/>
            <w:rPrChange w:id="122" w:author="Katelyn Gostic" w:date="2019-05-20T12:10:00Z">
              <w:rPr/>
            </w:rPrChange>
          </w:rPr>
          <w:delText>Childhood exposures to influenza leave an immunological imprint, which has reverberating, lifelong impact</w:delText>
        </w:r>
      </w:del>
      <w:del w:id="123" w:author="Katelyn Gostic" w:date="2019-05-17T14:01:00Z">
        <w:r w:rsidR="009B4937" w:rsidRPr="002B7007" w:rsidDel="002209DF">
          <w:rPr>
            <w:highlight w:val="green"/>
            <w:rPrChange w:id="124" w:author="Katelyn Gostic" w:date="2019-05-20T12:10:00Z">
              <w:rPr/>
            </w:rPrChange>
          </w:rPr>
          <w:delText>s</w:delText>
        </w:r>
      </w:del>
      <w:del w:id="125" w:author="Katelyn Gostic" w:date="2019-05-20T12:10:00Z">
        <w:r w:rsidR="009B4937" w:rsidRPr="002B7007" w:rsidDel="002B7007">
          <w:rPr>
            <w:highlight w:val="green"/>
            <w:rPrChange w:id="126" w:author="Katelyn Gostic" w:date="2019-05-20T12:10:00Z">
              <w:rPr/>
            </w:rPrChange>
          </w:rPr>
          <w:delText xml:space="preserve"> on </w:delText>
        </w:r>
        <w:r w:rsidR="00000BCC" w:rsidRPr="002B7007" w:rsidDel="002B7007">
          <w:rPr>
            <w:highlight w:val="green"/>
            <w:rPrChange w:id="127" w:author="Katelyn Gostic" w:date="2019-05-20T12:10:00Z">
              <w:rPr/>
            </w:rPrChange>
          </w:rPr>
          <w:delText>antibody-based immune memory</w:delText>
        </w:r>
        <w:r w:rsidR="009B4937" w:rsidRPr="002B7007" w:rsidDel="002B7007">
          <w:rPr>
            <w:highlight w:val="green"/>
            <w:rPrChange w:id="128" w:author="Katelyn Gostic" w:date="2019-05-20T12:10:00Z">
              <w:rPr/>
            </w:rPrChange>
          </w:rPr>
          <w:delText xml:space="preserve">. </w:delText>
        </w:r>
        <w:r w:rsidR="0030589E" w:rsidRPr="002B7007" w:rsidDel="002B7007">
          <w:rPr>
            <w:highlight w:val="green"/>
            <w:rPrChange w:id="129" w:author="Katelyn Gostic" w:date="2019-05-20T12:10:00Z">
              <w:rPr/>
            </w:rPrChange>
          </w:rPr>
          <w:delText xml:space="preserve">Foundational work on this phenomenon, </w:delText>
        </w:r>
        <w:r w:rsidR="00BB5BA8" w:rsidRPr="002B7007" w:rsidDel="002B7007">
          <w:rPr>
            <w:highlight w:val="green"/>
            <w:rPrChange w:id="130" w:author="Katelyn Gostic" w:date="2019-05-20T12:10:00Z">
              <w:rPr/>
            </w:rPrChange>
          </w:rPr>
          <w:delText xml:space="preserve">also known </w:delText>
        </w:r>
        <w:r w:rsidR="00A86B46" w:rsidRPr="002B7007" w:rsidDel="002B7007">
          <w:rPr>
            <w:highlight w:val="green"/>
            <w:rPrChange w:id="131" w:author="Katelyn Gostic" w:date="2019-05-20T12:10:00Z">
              <w:rPr/>
            </w:rPrChange>
          </w:rPr>
          <w:delText xml:space="preserve">from serological data </w:delText>
        </w:r>
        <w:r w:rsidR="00BB5BA8" w:rsidRPr="002B7007" w:rsidDel="002B7007">
          <w:rPr>
            <w:highlight w:val="green"/>
            <w:rPrChange w:id="132" w:author="Katelyn Gostic" w:date="2019-05-20T12:10:00Z">
              <w:rPr/>
            </w:rPrChange>
          </w:rPr>
          <w:delText>as</w:delText>
        </w:r>
        <w:r w:rsidR="0030589E" w:rsidRPr="002B7007" w:rsidDel="002B7007">
          <w:rPr>
            <w:highlight w:val="green"/>
            <w:rPrChange w:id="133" w:author="Katelyn Gostic" w:date="2019-05-20T12:10:00Z">
              <w:rPr/>
            </w:rPrChange>
          </w:rPr>
          <w:delText xml:space="preserve"> original antigenic sin</w:delText>
        </w:r>
        <w:r w:rsidR="00F50FDC" w:rsidRPr="002B7007" w:rsidDel="002B7007">
          <w:rPr>
            <w:highlight w:val="green"/>
            <w:rPrChange w:id="134" w:author="Katelyn Gostic" w:date="2019-05-20T12:10:00Z">
              <w:rPr/>
            </w:rPrChange>
          </w:rPr>
          <w:delText xml:space="preserve"> </w:delText>
        </w:r>
        <w:r w:rsidR="00F50FDC" w:rsidRPr="002B7007" w:rsidDel="002B7007">
          <w:rPr>
            <w:highlight w:val="green"/>
            <w:rPrChange w:id="135" w:author="Katelyn Gostic" w:date="2019-05-20T12:10:00Z">
              <w:rPr/>
            </w:rPrChange>
          </w:rPr>
          <w:fldChar w:fldCharType="begin"/>
        </w:r>
      </w:del>
      <w:del w:id="136" w:author="Katelyn Gostic" w:date="2019-05-20T11:47:00Z">
        <w:r w:rsidR="00F50FDC" w:rsidRPr="002B7007" w:rsidDel="001A1306">
          <w:rPr>
            <w:highlight w:val="green"/>
            <w:rPrChange w:id="137" w:author="Katelyn Gostic" w:date="2019-05-20T12:10:00Z">
              <w:rPr/>
            </w:rPrChange>
          </w:rPr>
          <w:del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delInstrText>
        </w:r>
      </w:del>
      <w:del w:id="138" w:author="Katelyn Gostic" w:date="2019-05-20T12:10:00Z">
        <w:r w:rsidR="00F50FDC" w:rsidRPr="002B7007" w:rsidDel="002B7007">
          <w:rPr>
            <w:highlight w:val="green"/>
            <w:rPrChange w:id="139" w:author="Katelyn Gostic" w:date="2019-05-20T12:10:00Z">
              <w:rPr/>
            </w:rPrChange>
          </w:rPr>
          <w:fldChar w:fldCharType="separate"/>
        </w:r>
        <w:r w:rsidR="00F50FDC" w:rsidRPr="002B7007" w:rsidDel="002B7007">
          <w:rPr>
            <w:noProof/>
            <w:highlight w:val="green"/>
            <w:rPrChange w:id="140" w:author="Katelyn Gostic" w:date="2019-05-20T12:10:00Z">
              <w:rPr>
                <w:noProof/>
              </w:rPr>
            </w:rPrChange>
          </w:rPr>
          <w:delText>(1)</w:delText>
        </w:r>
        <w:r w:rsidR="00F50FDC" w:rsidRPr="002B7007" w:rsidDel="002B7007">
          <w:rPr>
            <w:highlight w:val="green"/>
            <w:rPrChange w:id="141" w:author="Katelyn Gostic" w:date="2019-05-20T12:10:00Z">
              <w:rPr/>
            </w:rPrChange>
          </w:rPr>
          <w:fldChar w:fldCharType="end"/>
        </w:r>
        <w:r w:rsidR="0030589E" w:rsidRPr="002B7007" w:rsidDel="002B7007">
          <w:rPr>
            <w:highlight w:val="green"/>
            <w:rPrChange w:id="142" w:author="Katelyn Gostic" w:date="2019-05-20T12:10:00Z">
              <w:rPr/>
            </w:rPrChange>
          </w:rPr>
          <w:delText xml:space="preserve"> </w:delText>
        </w:r>
        <w:r w:rsidR="00E1338D" w:rsidRPr="002B7007" w:rsidDel="002B7007">
          <w:rPr>
            <w:highlight w:val="green"/>
            <w:rPrChange w:id="143" w:author="Katelyn Gostic" w:date="2019-05-20T12:10:00Z">
              <w:rPr/>
            </w:rPrChange>
          </w:rPr>
          <w:delText>or</w:delText>
        </w:r>
        <w:r w:rsidR="0030589E" w:rsidRPr="002B7007" w:rsidDel="002B7007">
          <w:rPr>
            <w:highlight w:val="green"/>
            <w:rPrChange w:id="144" w:author="Katelyn Gostic" w:date="2019-05-20T12:10:00Z">
              <w:rPr/>
            </w:rPrChange>
          </w:rPr>
          <w:delText xml:space="preserve"> antigenic seniority</w:delText>
        </w:r>
        <w:r w:rsidR="00F50FDC" w:rsidRPr="002B7007" w:rsidDel="002B7007">
          <w:rPr>
            <w:highlight w:val="green"/>
            <w:rPrChange w:id="145" w:author="Katelyn Gostic" w:date="2019-05-20T12:10:00Z">
              <w:rPr/>
            </w:rPrChange>
          </w:rPr>
          <w:delText xml:space="preserve"> </w:delText>
        </w:r>
        <w:r w:rsidR="00F50FDC" w:rsidRPr="002B7007" w:rsidDel="002B7007">
          <w:rPr>
            <w:highlight w:val="green"/>
            <w:rPrChange w:id="146" w:author="Katelyn Gostic" w:date="2019-05-20T12:10:00Z">
              <w:rPr/>
            </w:rPrChange>
          </w:rPr>
          <w:fldChar w:fldCharType="begin"/>
        </w:r>
      </w:del>
      <w:del w:id="147" w:author="Katelyn Gostic" w:date="2019-05-20T11:47:00Z">
        <w:r w:rsidR="00F50FDC" w:rsidRPr="002B7007" w:rsidDel="001A1306">
          <w:rPr>
            <w:highlight w:val="green"/>
            <w:rPrChange w:id="148" w:author="Katelyn Gostic" w:date="2019-05-20T12:10:00Z">
              <w:rPr/>
            </w:rPrChange>
          </w:rPr>
          <w:del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delInstrText>
        </w:r>
        <w:r w:rsidR="00F50FDC" w:rsidRPr="002B7007" w:rsidDel="001A1306">
          <w:rPr>
            <w:rFonts w:ascii="Cambria Math" w:hAnsi="Cambria Math" w:cs="Cambria Math"/>
            <w:highlight w:val="green"/>
            <w:rPrChange w:id="149" w:author="Katelyn Gostic" w:date="2019-05-20T12:10:00Z">
              <w:rPr>
                <w:rFonts w:ascii="Cambria Math" w:hAnsi="Cambria Math" w:cs="Cambria Math"/>
              </w:rPr>
            </w:rPrChange>
          </w:rPr>
          <w:delInstrText>∶</w:delInstrText>
        </w:r>
        <w:r w:rsidR="00F50FDC" w:rsidRPr="002B7007" w:rsidDel="001A1306">
          <w:rPr>
            <w:highlight w:val="green"/>
            <w:rPrChange w:id="150" w:author="Katelyn Gostic" w:date="2019-05-20T12:10:00Z">
              <w:rPr/>
            </w:rPrChange>
          </w:rPr>
          <w:del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delInstrText>
        </w:r>
      </w:del>
      <w:del w:id="151" w:author="Katelyn Gostic" w:date="2019-05-20T12:10:00Z">
        <w:r w:rsidR="00F50FDC" w:rsidRPr="002B7007" w:rsidDel="002B7007">
          <w:rPr>
            <w:highlight w:val="green"/>
            <w:rPrChange w:id="152" w:author="Katelyn Gostic" w:date="2019-05-20T12:10:00Z">
              <w:rPr/>
            </w:rPrChange>
          </w:rPr>
          <w:fldChar w:fldCharType="separate"/>
        </w:r>
        <w:r w:rsidR="00F50FDC" w:rsidRPr="002B7007" w:rsidDel="002B7007">
          <w:rPr>
            <w:noProof/>
            <w:highlight w:val="green"/>
            <w:rPrChange w:id="153" w:author="Katelyn Gostic" w:date="2019-05-20T12:10:00Z">
              <w:rPr>
                <w:noProof/>
              </w:rPr>
            </w:rPrChange>
          </w:rPr>
          <w:delText>(2)</w:delText>
        </w:r>
        <w:r w:rsidR="00F50FDC" w:rsidRPr="002B7007" w:rsidDel="002B7007">
          <w:rPr>
            <w:highlight w:val="green"/>
            <w:rPrChange w:id="154" w:author="Katelyn Gostic" w:date="2019-05-20T12:10:00Z">
              <w:rPr/>
            </w:rPrChange>
          </w:rPr>
          <w:fldChar w:fldCharType="end"/>
        </w:r>
        <w:r w:rsidR="00E87F7D" w:rsidRPr="002B7007" w:rsidDel="002B7007">
          <w:rPr>
            <w:highlight w:val="green"/>
            <w:rPrChange w:id="155" w:author="Katelyn Gostic" w:date="2019-05-20T12:10:00Z">
              <w:rPr/>
            </w:rPrChange>
          </w:rPr>
          <w:delText>, s</w:delText>
        </w:r>
        <w:r w:rsidR="0030589E" w:rsidRPr="002B7007" w:rsidDel="002B7007">
          <w:rPr>
            <w:highlight w:val="green"/>
            <w:rPrChange w:id="156" w:author="Katelyn Gostic" w:date="2019-05-20T12:10:00Z">
              <w:rPr/>
            </w:rPrChange>
          </w:rPr>
          <w:delText>howed that individuals of all ages maintain the highest serological titers against influenza strains encountered in childhood</w:delText>
        </w:r>
        <w:r w:rsidR="00F50FDC" w:rsidRPr="002B7007" w:rsidDel="002B7007">
          <w:rPr>
            <w:highlight w:val="green"/>
            <w:rPrChange w:id="157" w:author="Katelyn Gostic" w:date="2019-05-20T12:10:00Z">
              <w:rPr/>
            </w:rPrChange>
          </w:rPr>
          <w:delText>, and</w:delText>
        </w:r>
        <w:r w:rsidR="0030589E" w:rsidRPr="002B7007" w:rsidDel="002B7007">
          <w:rPr>
            <w:highlight w:val="green"/>
            <w:rPrChange w:id="158" w:author="Katelyn Gostic" w:date="2019-05-20T12:10:00Z">
              <w:rPr/>
            </w:rPrChange>
          </w:rPr>
          <w:delText xml:space="preserve"> not necessarily against contemporary strains of the same subtype.</w:delText>
        </w:r>
        <w:r w:rsidR="00BB5BA8" w:rsidRPr="002B7007" w:rsidDel="002B7007">
          <w:rPr>
            <w:highlight w:val="green"/>
            <w:rPrChange w:id="159" w:author="Katelyn Gostic" w:date="2019-05-20T12:10:00Z">
              <w:rPr/>
            </w:rPrChange>
          </w:rPr>
          <w:delText xml:space="preserve"> </w:delText>
        </w:r>
      </w:del>
      <w:del w:id="160" w:author="Katelyn Gostic" w:date="2019-05-20T12:24:00Z">
        <w:r w:rsidR="00B20431" w:rsidRPr="002B7007" w:rsidDel="007F0193">
          <w:rPr>
            <w:highlight w:val="green"/>
            <w:rPrChange w:id="161" w:author="Katelyn Gostic" w:date="2019-05-20T12:10:00Z">
              <w:rPr/>
            </w:rPrChange>
          </w:rPr>
          <w:delText xml:space="preserve">Although </w:delText>
        </w:r>
        <w:r w:rsidR="00AC7D23" w:rsidRPr="002B7007" w:rsidDel="007F0193">
          <w:rPr>
            <w:highlight w:val="green"/>
            <w:rPrChange w:id="162" w:author="Katelyn Gostic" w:date="2019-05-20T12:10:00Z">
              <w:rPr/>
            </w:rPrChange>
          </w:rPr>
          <w:delText xml:space="preserve">foundational studies by </w:delText>
        </w:r>
        <w:r w:rsidR="00B20431" w:rsidRPr="002B7007" w:rsidDel="007F0193">
          <w:rPr>
            <w:highlight w:val="green"/>
            <w:rPrChange w:id="163" w:author="Katelyn Gostic" w:date="2019-05-20T12:10:00Z">
              <w:rPr/>
            </w:rPrChange>
          </w:rPr>
          <w:delText>Francis</w:delText>
        </w:r>
        <w:r w:rsidR="00AC7D23" w:rsidRPr="002B7007" w:rsidDel="007F0193">
          <w:rPr>
            <w:highlight w:val="green"/>
            <w:rPrChange w:id="164" w:author="Katelyn Gostic" w:date="2019-05-20T12:10:00Z">
              <w:rPr/>
            </w:rPrChange>
          </w:rPr>
          <w:delText xml:space="preserve"> </w:delText>
        </w:r>
        <w:r w:rsidR="00AC7D23" w:rsidRPr="002B7007" w:rsidDel="007F0193">
          <w:rPr>
            <w:highlight w:val="green"/>
            <w:rPrChange w:id="165" w:author="Katelyn Gostic" w:date="2019-05-20T12:10:00Z">
              <w:rPr/>
            </w:rPrChange>
          </w:rPr>
          <w:fldChar w:fldCharType="begin"/>
        </w:r>
        <w:r w:rsidR="00AC7D23" w:rsidRPr="002B7007" w:rsidDel="007F0193">
          <w:rPr>
            <w:highlight w:val="green"/>
            <w:rPrChange w:id="166" w:author="Katelyn Gostic" w:date="2019-05-20T12:10:00Z">
              <w:rPr/>
            </w:rPrChange>
          </w:rPr>
          <w:del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delInstrText>
        </w:r>
        <w:r w:rsidR="00AC7D23" w:rsidRPr="002B7007" w:rsidDel="007F0193">
          <w:rPr>
            <w:highlight w:val="green"/>
            <w:rPrChange w:id="167" w:author="Katelyn Gostic" w:date="2019-05-20T12:10:00Z">
              <w:rPr/>
            </w:rPrChange>
          </w:rPr>
          <w:fldChar w:fldCharType="separate"/>
        </w:r>
        <w:r w:rsidR="00AC7D23" w:rsidRPr="002B7007" w:rsidDel="007F0193">
          <w:rPr>
            <w:noProof/>
            <w:highlight w:val="green"/>
            <w:rPrChange w:id="168" w:author="Katelyn Gostic" w:date="2019-05-20T12:10:00Z">
              <w:rPr>
                <w:noProof/>
              </w:rPr>
            </w:rPrChange>
          </w:rPr>
          <w:delText>(1)</w:delText>
        </w:r>
        <w:r w:rsidR="00AC7D23" w:rsidRPr="002B7007" w:rsidDel="007F0193">
          <w:rPr>
            <w:highlight w:val="green"/>
            <w:rPrChange w:id="169" w:author="Katelyn Gostic" w:date="2019-05-20T12:10:00Z">
              <w:rPr/>
            </w:rPrChange>
          </w:rPr>
          <w:fldChar w:fldCharType="end"/>
        </w:r>
        <w:r w:rsidR="00B20431" w:rsidRPr="002B7007" w:rsidDel="007F0193">
          <w:rPr>
            <w:highlight w:val="green"/>
            <w:rPrChange w:id="170" w:author="Katelyn Gostic" w:date="2019-05-20T12:10:00Z">
              <w:rPr/>
            </w:rPrChange>
          </w:rPr>
          <w:delText>, and later Lessler</w:delText>
        </w:r>
        <w:r w:rsidR="00AC7D23" w:rsidRPr="002B7007" w:rsidDel="007F0193">
          <w:rPr>
            <w:highlight w:val="green"/>
            <w:rPrChange w:id="171" w:author="Katelyn Gostic" w:date="2019-05-20T12:10:00Z">
              <w:rPr/>
            </w:rPrChange>
          </w:rPr>
          <w:delText xml:space="preserve"> et al. </w:delText>
        </w:r>
        <w:r w:rsidR="00AC7D23" w:rsidRPr="002B7007" w:rsidDel="007F0193">
          <w:rPr>
            <w:highlight w:val="green"/>
            <w:rPrChange w:id="172" w:author="Katelyn Gostic" w:date="2019-05-20T12:10:00Z">
              <w:rPr/>
            </w:rPrChange>
          </w:rPr>
          <w:fldChar w:fldCharType="begin"/>
        </w:r>
        <w:r w:rsidR="00AC7D23" w:rsidRPr="002B7007" w:rsidDel="007F0193">
          <w:rPr>
            <w:highlight w:val="green"/>
            <w:rPrChange w:id="173" w:author="Katelyn Gostic" w:date="2019-05-20T12:10:00Z">
              <w:rPr/>
            </w:rPrChange>
          </w:rPr>
          <w:del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delInstrText>
        </w:r>
        <w:r w:rsidR="00AC7D23" w:rsidRPr="002B7007" w:rsidDel="007F0193">
          <w:rPr>
            <w:rFonts w:ascii="Cambria Math" w:hAnsi="Cambria Math" w:cs="Cambria Math"/>
            <w:highlight w:val="green"/>
            <w:rPrChange w:id="174" w:author="Katelyn Gostic" w:date="2019-05-20T12:10:00Z">
              <w:rPr>
                <w:rFonts w:ascii="Cambria Math" w:hAnsi="Cambria Math" w:cs="Cambria Math"/>
              </w:rPr>
            </w:rPrChange>
          </w:rPr>
          <w:delInstrText>∶</w:delInstrText>
        </w:r>
        <w:r w:rsidR="00AC7D23" w:rsidRPr="002B7007" w:rsidDel="007F0193">
          <w:rPr>
            <w:highlight w:val="green"/>
            <w:rPrChange w:id="175" w:author="Katelyn Gostic" w:date="2019-05-20T12:10:00Z">
              <w:rPr/>
            </w:rPrChange>
          </w:rPr>
          <w:del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delInstrText>
        </w:r>
        <w:r w:rsidR="00AC7D23" w:rsidRPr="002B7007" w:rsidDel="007F0193">
          <w:rPr>
            <w:highlight w:val="green"/>
            <w:rPrChange w:id="176" w:author="Katelyn Gostic" w:date="2019-05-20T12:10:00Z">
              <w:rPr/>
            </w:rPrChange>
          </w:rPr>
          <w:fldChar w:fldCharType="separate"/>
        </w:r>
        <w:r w:rsidR="00AC7D23" w:rsidRPr="002B7007" w:rsidDel="007F0193">
          <w:rPr>
            <w:noProof/>
            <w:highlight w:val="green"/>
            <w:rPrChange w:id="177" w:author="Katelyn Gostic" w:date="2019-05-20T12:10:00Z">
              <w:rPr>
                <w:noProof/>
              </w:rPr>
            </w:rPrChange>
          </w:rPr>
          <w:delText>(2)</w:delText>
        </w:r>
        <w:r w:rsidR="00AC7D23" w:rsidRPr="002B7007" w:rsidDel="007F0193">
          <w:rPr>
            <w:highlight w:val="green"/>
            <w:rPrChange w:id="178" w:author="Katelyn Gostic" w:date="2019-05-20T12:10:00Z">
              <w:rPr/>
            </w:rPrChange>
          </w:rPr>
          <w:fldChar w:fldCharType="end"/>
        </w:r>
        <w:r w:rsidR="00B20431" w:rsidRPr="002B7007" w:rsidDel="007F0193">
          <w:rPr>
            <w:highlight w:val="green"/>
            <w:rPrChange w:id="179" w:author="Katelyn Gostic" w:date="2019-05-20T12:10:00Z">
              <w:rPr/>
            </w:rPrChange>
          </w:rPr>
          <w:delText>, argued that immune imprinting from childhood would not</w:delText>
        </w:r>
        <w:r w:rsidR="00812530" w:rsidRPr="002B7007" w:rsidDel="007F0193">
          <w:rPr>
            <w:highlight w:val="green"/>
            <w:rPrChange w:id="180" w:author="Katelyn Gostic" w:date="2019-05-20T12:10:00Z">
              <w:rPr/>
            </w:rPrChange>
          </w:rPr>
          <w:delText xml:space="preserve"> interfere with effective, </w:delText>
        </w:r>
        <w:r w:rsidR="00812530" w:rsidRPr="002B7007" w:rsidDel="007F0193">
          <w:rPr>
            <w:i/>
            <w:highlight w:val="green"/>
            <w:rPrChange w:id="181" w:author="Katelyn Gostic" w:date="2019-05-20T12:10:00Z">
              <w:rPr>
                <w:i/>
              </w:rPr>
            </w:rPrChange>
          </w:rPr>
          <w:delText>de</w:delText>
        </w:r>
        <w:r w:rsidR="00551516" w:rsidRPr="002B7007" w:rsidDel="007F0193">
          <w:rPr>
            <w:i/>
            <w:highlight w:val="green"/>
            <w:rPrChange w:id="182" w:author="Katelyn Gostic" w:date="2019-05-20T12:10:00Z">
              <w:rPr>
                <w:i/>
              </w:rPr>
            </w:rPrChange>
          </w:rPr>
          <w:delText xml:space="preserve"> </w:delText>
        </w:r>
        <w:r w:rsidR="00812530" w:rsidRPr="002B7007" w:rsidDel="007F0193">
          <w:rPr>
            <w:i/>
            <w:highlight w:val="green"/>
            <w:rPrChange w:id="183" w:author="Katelyn Gostic" w:date="2019-05-20T12:10:00Z">
              <w:rPr>
                <w:i/>
              </w:rPr>
            </w:rPrChange>
          </w:rPr>
          <w:delText xml:space="preserve">novo </w:delText>
        </w:r>
        <w:r w:rsidR="00812530" w:rsidRPr="002B7007" w:rsidDel="007F0193">
          <w:rPr>
            <w:highlight w:val="green"/>
            <w:rPrChange w:id="184" w:author="Katelyn Gostic" w:date="2019-05-20T12:10:00Z">
              <w:rPr/>
            </w:rPrChange>
          </w:rPr>
          <w:delText>antibody responses later in life</w:delText>
        </w:r>
        <w:r w:rsidR="00B20431" w:rsidRPr="002B7007" w:rsidDel="007F0193">
          <w:rPr>
            <w:highlight w:val="green"/>
            <w:rPrChange w:id="185" w:author="Katelyn Gostic" w:date="2019-05-20T12:10:00Z">
              <w:rPr/>
            </w:rPrChange>
          </w:rPr>
          <w:delText xml:space="preserve">, </w:delText>
        </w:r>
        <w:r w:rsidR="00812530" w:rsidRPr="002B7007" w:rsidDel="007F0193">
          <w:rPr>
            <w:highlight w:val="green"/>
            <w:rPrChange w:id="186" w:author="Katelyn Gostic" w:date="2019-05-20T12:10:00Z">
              <w:rPr/>
            </w:rPrChange>
          </w:rPr>
          <w:delText xml:space="preserve">their findings </w:delText>
        </w:r>
        <w:r w:rsidR="000A60EF" w:rsidRPr="002B7007" w:rsidDel="007F0193">
          <w:rPr>
            <w:highlight w:val="green"/>
            <w:rPrChange w:id="187" w:author="Katelyn Gostic" w:date="2019-05-20T12:10:00Z">
              <w:rPr/>
            </w:rPrChange>
          </w:rPr>
          <w:delText xml:space="preserve">ignited decades of </w:delText>
        </w:r>
        <w:r w:rsidR="00FF5A17" w:rsidRPr="002B7007" w:rsidDel="007F0193">
          <w:rPr>
            <w:highlight w:val="green"/>
            <w:rPrChange w:id="188" w:author="Katelyn Gostic" w:date="2019-05-20T12:10:00Z">
              <w:rPr/>
            </w:rPrChange>
          </w:rPr>
          <w:delText>unresolved scientific debate about the potential</w:delText>
        </w:r>
        <w:r w:rsidR="000A60EF" w:rsidRPr="002B7007" w:rsidDel="007F0193">
          <w:rPr>
            <w:highlight w:val="green"/>
            <w:rPrChange w:id="189" w:author="Katelyn Gostic" w:date="2019-05-20T12:10:00Z">
              <w:rPr/>
            </w:rPrChange>
          </w:rPr>
          <w:delText xml:space="preserve"> </w:delText>
        </w:r>
        <w:r w:rsidR="00000BCC" w:rsidRPr="002B7007" w:rsidDel="007F0193">
          <w:rPr>
            <w:highlight w:val="green"/>
            <w:rPrChange w:id="190" w:author="Katelyn Gostic" w:date="2019-05-20T12:10:00Z">
              <w:rPr/>
            </w:rPrChange>
          </w:rPr>
          <w:delText>negative impacts of antigenic sin</w:delText>
        </w:r>
        <w:r w:rsidR="00E41BD2" w:rsidRPr="002B7007" w:rsidDel="007F0193">
          <w:rPr>
            <w:highlight w:val="green"/>
            <w:rPrChange w:id="191" w:author="Katelyn Gostic" w:date="2019-05-20T12:10:00Z">
              <w:rPr/>
            </w:rPrChange>
          </w:rPr>
          <w:delText xml:space="preserve">, where cross-reactive memory B cells might exclude true, </w:delText>
        </w:r>
        <w:r w:rsidR="00E41BD2" w:rsidRPr="002B7007" w:rsidDel="007F0193">
          <w:rPr>
            <w:i/>
            <w:highlight w:val="green"/>
            <w:rPrChange w:id="192" w:author="Katelyn Gostic" w:date="2019-05-20T12:10:00Z">
              <w:rPr>
                <w:i/>
              </w:rPr>
            </w:rPrChange>
          </w:rPr>
          <w:delText xml:space="preserve">de novo </w:delText>
        </w:r>
        <w:r w:rsidR="00E41BD2" w:rsidRPr="002B7007" w:rsidDel="007F0193">
          <w:rPr>
            <w:highlight w:val="green"/>
            <w:rPrChange w:id="193" w:author="Katelyn Gostic" w:date="2019-05-20T12:10:00Z">
              <w:rPr/>
            </w:rPrChange>
          </w:rPr>
          <w:delText>responses from the naïve B cell pool</w:delText>
        </w:r>
        <w:r w:rsidR="00A86B46" w:rsidRPr="002B7007" w:rsidDel="007F0193">
          <w:rPr>
            <w:highlight w:val="green"/>
            <w:rPrChange w:id="194" w:author="Katelyn Gostic" w:date="2019-05-20T12:10:00Z">
              <w:rPr/>
            </w:rPrChange>
          </w:rPr>
          <w:delText>, and interfere with the expansion of immune breadth</w:delText>
        </w:r>
        <w:r w:rsidR="00000BCC" w:rsidRPr="002B7007" w:rsidDel="007F0193">
          <w:rPr>
            <w:highlight w:val="green"/>
            <w:rPrChange w:id="195" w:author="Katelyn Gostic" w:date="2019-05-20T12:10:00Z">
              <w:rPr/>
            </w:rPrChange>
          </w:rPr>
          <w:delText xml:space="preserve"> </w:delText>
        </w:r>
        <w:r w:rsidR="00812530" w:rsidRPr="002B7007" w:rsidDel="007F0193">
          <w:rPr>
            <w:highlight w:val="green"/>
            <w:rPrChange w:id="196" w:author="Katelyn Gostic" w:date="2019-05-20T12:10:00Z">
              <w:rPr/>
            </w:rPrChange>
          </w:rPr>
          <w:fldChar w:fldCharType="begin"/>
        </w:r>
      </w:del>
      <w:del w:id="197" w:author="Katelyn Gostic" w:date="2019-05-20T11:47:00Z">
        <w:r w:rsidR="00871931" w:rsidRPr="002B7007" w:rsidDel="001A1306">
          <w:rPr>
            <w:highlight w:val="green"/>
            <w:rPrChange w:id="198" w:author="Katelyn Gostic" w:date="2019-05-20T12:10:00Z">
              <w:rPr/>
            </w:rPrChange>
          </w:rPr>
          <w:del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delInstrText>
        </w:r>
      </w:del>
      <w:del w:id="199" w:author="Katelyn Gostic" w:date="2019-05-20T12:24:00Z">
        <w:r w:rsidR="00812530" w:rsidRPr="002B7007" w:rsidDel="007F0193">
          <w:rPr>
            <w:highlight w:val="green"/>
            <w:rPrChange w:id="200" w:author="Katelyn Gostic" w:date="2019-05-20T12:10:00Z">
              <w:rPr/>
            </w:rPrChange>
          </w:rPr>
          <w:fldChar w:fldCharType="separate"/>
        </w:r>
      </w:del>
      <w:del w:id="201" w:author="Katelyn Gostic" w:date="2019-05-20T11:47:00Z">
        <w:r w:rsidR="000249D2" w:rsidRPr="002B7007" w:rsidDel="001A1306">
          <w:rPr>
            <w:noProof/>
            <w:highlight w:val="green"/>
            <w:rPrChange w:id="202" w:author="Katelyn Gostic" w:date="2019-05-20T12:10:00Z">
              <w:rPr>
                <w:noProof/>
              </w:rPr>
            </w:rPrChange>
          </w:rPr>
          <w:delText>(3,4)</w:delText>
        </w:r>
      </w:del>
      <w:del w:id="203" w:author="Katelyn Gostic" w:date="2019-05-20T12:24:00Z">
        <w:r w:rsidR="00812530" w:rsidRPr="002B7007" w:rsidDel="007F0193">
          <w:rPr>
            <w:highlight w:val="green"/>
            <w:rPrChange w:id="204" w:author="Katelyn Gostic" w:date="2019-05-20T12:10:00Z">
              <w:rPr/>
            </w:rPrChange>
          </w:rPr>
          <w:fldChar w:fldCharType="end"/>
        </w:r>
        <w:r w:rsidR="00B20431" w:rsidRPr="002B7007" w:rsidDel="007F0193">
          <w:rPr>
            <w:highlight w:val="green"/>
            <w:rPrChange w:id="205" w:author="Katelyn Gostic" w:date="2019-05-20T12:10:00Z">
              <w:rPr/>
            </w:rPrChange>
          </w:rPr>
          <w:delText>.</w:delText>
        </w:r>
      </w:del>
      <w:del w:id="206" w:author="Katelyn Gostic" w:date="2019-05-20T12:33:00Z">
        <w:r w:rsidR="00B20431" w:rsidRPr="00276EA6" w:rsidDel="00E96D34">
          <w:delText xml:space="preserve"> </w:delText>
        </w:r>
      </w:del>
    </w:p>
    <w:p w14:paraId="67B39411" w14:textId="312934C5" w:rsidR="0030589E" w:rsidRPr="00276EA6" w:rsidDel="00AD3787" w:rsidRDefault="00812530" w:rsidP="001769EF">
      <w:pPr>
        <w:shd w:val="clear" w:color="auto" w:fill="auto"/>
        <w:rPr>
          <w:del w:id="207" w:author="Katelyn Gostic" w:date="2019-05-20T11:32:00Z"/>
        </w:rPr>
        <w:pPrChange w:id="208" w:author="Katelyn Gostic" w:date="2019-05-20T12:42:00Z">
          <w:pPr>
            <w:shd w:val="clear" w:color="auto" w:fill="auto"/>
          </w:pPr>
        </w:pPrChange>
      </w:pPr>
      <w:del w:id="209" w:author="Katelyn Gostic" w:date="2019-05-20T11:32:00Z">
        <w:r w:rsidRPr="00276EA6" w:rsidDel="00AD3787">
          <w:delText>A new wave of studies has instead focused on</w:delText>
        </w:r>
        <w:r w:rsidR="0030589E" w:rsidRPr="00276EA6" w:rsidDel="00AD3787">
          <w:delText xml:space="preserve"> potential </w:delText>
        </w:r>
        <w:r w:rsidRPr="00276EA6" w:rsidDel="00AD3787">
          <w:delText xml:space="preserve">benefits </w:delText>
        </w:r>
        <w:r w:rsidR="004E6708" w:rsidRPr="00276EA6" w:rsidDel="00AD3787">
          <w:delText xml:space="preserve">of </w:delText>
        </w:r>
        <w:r w:rsidR="00BB5BA8" w:rsidRPr="00276EA6" w:rsidDel="00AD3787">
          <w:delText xml:space="preserve">immune </w:delText>
        </w:r>
        <w:r w:rsidR="009B4937" w:rsidRPr="00276EA6" w:rsidDel="00AD3787">
          <w:delText>imprinting</w:delText>
        </w:r>
        <w:r w:rsidR="004E6708" w:rsidRPr="00276EA6" w:rsidDel="00AD3787">
          <w:delText xml:space="preserve">. Childhood imprinting </w:delText>
        </w:r>
        <w:r w:rsidR="000249D2" w:rsidRPr="00276EA6" w:rsidDel="00AD3787">
          <w:delText xml:space="preserve">is thought to have shaped </w:delText>
        </w:r>
        <w:r w:rsidR="004E6708" w:rsidRPr="00276EA6" w:rsidDel="00AD3787">
          <w:delText>population</w:delText>
        </w:r>
        <w:r w:rsidR="000A60EF" w:rsidRPr="00276EA6" w:rsidDel="00AD3787">
          <w:delText xml:space="preserve"> immunity against every</w:delText>
        </w:r>
        <w:r w:rsidR="000249D2" w:rsidRPr="00276EA6" w:rsidDel="00AD3787">
          <w:delText xml:space="preserve"> pandemic in the modern epidemiological record </w:delText>
        </w:r>
        <w:r w:rsidR="000249D2" w:rsidRPr="00276EA6" w:rsidDel="00AD3787">
          <w:fldChar w:fldCharType="begin"/>
        </w:r>
        <w:r w:rsidR="00A91633" w:rsidRPr="00276EA6" w:rsidDel="00AD3787">
          <w:del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delInstrText>
        </w:r>
        <w:r w:rsidR="000249D2" w:rsidRPr="00276EA6" w:rsidDel="00AD3787">
          <w:fldChar w:fldCharType="separate"/>
        </w:r>
        <w:r w:rsidR="00B42541" w:rsidRPr="00276EA6" w:rsidDel="00AD3787">
          <w:rPr>
            <w:color w:val="000000"/>
          </w:rPr>
          <w:delText>(5–11)</w:delText>
        </w:r>
        <w:r w:rsidR="000249D2" w:rsidRPr="00276EA6" w:rsidDel="00AD3787">
          <w:fldChar w:fldCharType="end"/>
        </w:r>
        <w:r w:rsidR="000249D2" w:rsidRPr="00276EA6" w:rsidDel="00AD3787">
          <w:delText xml:space="preserve">. </w:delText>
        </w:r>
        <w:r w:rsidR="004E6708" w:rsidRPr="00276EA6" w:rsidDel="00AD3787">
          <w:delText>W</w:delText>
        </w:r>
        <w:r w:rsidR="00B42541" w:rsidRPr="00276EA6" w:rsidDel="00AD3787">
          <w:delText>e</w:delText>
        </w:r>
        <w:r w:rsidR="004E6708" w:rsidRPr="00276EA6" w:rsidDel="00AD3787">
          <w:delText xml:space="preserve"> also</w:delText>
        </w:r>
        <w:r w:rsidR="00B42541" w:rsidRPr="00276EA6" w:rsidDel="00AD3787">
          <w:delText xml:space="preserve"> now know that i</w:delText>
        </w:r>
        <w:r w:rsidR="0030589E" w:rsidRPr="00276EA6" w:rsidDel="00AD3787">
          <w:delText>mmune imprinting can provide broad, cross-subtype protection against novel, emerging avian</w:delText>
        </w:r>
        <w:r w:rsidR="00750183" w:rsidRPr="00276EA6" w:rsidDel="00AD3787">
          <w:delText xml:space="preserve"> </w:delText>
        </w:r>
        <w:r w:rsidR="006546BE" w:rsidRPr="00276EA6" w:rsidDel="00AD3787">
          <w:delText xml:space="preserve">influenza viruses </w:delText>
        </w:r>
        <w:r w:rsidR="00750183" w:rsidRPr="00276EA6" w:rsidDel="00AD3787">
          <w:fldChar w:fldCharType="begin"/>
        </w:r>
        <w:r w:rsidR="00B42541" w:rsidRPr="00276EA6" w:rsidDel="00AD3787">
          <w:del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r w:rsidR="00750183" w:rsidRPr="00276EA6" w:rsidDel="00AD3787">
          <w:fldChar w:fldCharType="separate"/>
        </w:r>
        <w:r w:rsidR="00B42541" w:rsidRPr="00276EA6" w:rsidDel="00AD3787">
          <w:rPr>
            <w:noProof/>
          </w:rPr>
          <w:delText>(12)</w:delText>
        </w:r>
        <w:r w:rsidR="00750183" w:rsidRPr="00276EA6" w:rsidDel="00AD3787">
          <w:fldChar w:fldCharType="end"/>
        </w:r>
        <w:r w:rsidR="00C436B3" w:rsidRPr="00276EA6" w:rsidDel="00AD3787">
          <w:delText xml:space="preserve">. As </w:delText>
        </w:r>
        <w:r w:rsidR="000A60EF" w:rsidRPr="00276EA6" w:rsidDel="00AD3787">
          <w:delText>avian and pandemic influenza viruses were historically</w:delText>
        </w:r>
        <w:r w:rsidR="000249D2" w:rsidRPr="00276EA6" w:rsidDel="00AD3787">
          <w:delText xml:space="preserve"> </w:delText>
        </w:r>
        <w:r w:rsidR="008170EE" w:rsidRPr="00276EA6" w:rsidDel="00AD3787">
          <w:delText xml:space="preserve">considered too novel to </w:delText>
        </w:r>
        <w:r w:rsidR="00000BCC" w:rsidDel="00AD3787">
          <w:delText>encounter substantial</w:delText>
        </w:r>
        <w:r w:rsidR="008170EE" w:rsidRPr="00276EA6" w:rsidDel="00AD3787">
          <w:delText xml:space="preserve"> </w:delText>
        </w:r>
        <w:r w:rsidR="00000BCC" w:rsidDel="00AD3787">
          <w:delText>population</w:delText>
        </w:r>
        <w:r w:rsidR="008170EE" w:rsidRPr="00276EA6" w:rsidDel="00AD3787">
          <w:delText xml:space="preserve"> immunity </w:delText>
        </w:r>
        <w:r w:rsidR="000A60EF" w:rsidRPr="00276EA6" w:rsidDel="00AD3787">
          <w:delText xml:space="preserve">as they emerged </w:delText>
        </w:r>
        <w:r w:rsidR="00C436B3" w:rsidRPr="00276EA6" w:rsidDel="00AD3787">
          <w:delText>in</w:delText>
        </w:r>
        <w:r w:rsidR="000A60EF" w:rsidRPr="00276EA6" w:rsidDel="00AD3787">
          <w:delText>to</w:delText>
        </w:r>
        <w:r w:rsidR="00C436B3" w:rsidRPr="00276EA6" w:rsidDel="00AD3787">
          <w:delText xml:space="preserve"> humans, the existence of any protection from imprinting is a welcome </w:delText>
        </w:r>
        <w:r w:rsidR="00551516" w:rsidDel="00AD3787">
          <w:delText>discovery</w:delText>
        </w:r>
        <w:r w:rsidR="00C436B3" w:rsidRPr="00276EA6" w:rsidDel="00AD3787">
          <w:delText>.</w:delText>
        </w:r>
        <w:r w:rsidR="006546BE" w:rsidRPr="00276EA6" w:rsidDel="00AD3787">
          <w:delText xml:space="preserve"> </w:delText>
        </w:r>
      </w:del>
    </w:p>
    <w:p w14:paraId="6F443301" w14:textId="58D2B6E4" w:rsidR="0030589E" w:rsidRPr="0010345F" w:rsidDel="001A1306" w:rsidRDefault="00AC7D23" w:rsidP="001769EF">
      <w:pPr>
        <w:shd w:val="clear" w:color="auto" w:fill="auto"/>
        <w:rPr>
          <w:del w:id="210" w:author="Katelyn Gostic" w:date="2019-05-20T11:48:00Z"/>
        </w:rPr>
        <w:pPrChange w:id="211" w:author="Katelyn Gostic" w:date="2019-05-20T12:42:00Z">
          <w:pPr>
            <w:shd w:val="clear" w:color="auto" w:fill="auto"/>
          </w:pPr>
        </w:pPrChange>
      </w:pPr>
      <w:del w:id="212" w:author="Katelyn Gostic" w:date="2019-05-20T11:48:00Z">
        <w:r w:rsidRPr="00276EA6" w:rsidDel="001A1306">
          <w:delText>Recent studies</w:delText>
        </w:r>
        <w:r w:rsidR="008170EE" w:rsidRPr="00276EA6" w:rsidDel="001A1306">
          <w:delText xml:space="preserve"> have</w:delText>
        </w:r>
        <w:r w:rsidR="0030589E" w:rsidRPr="00276EA6" w:rsidDel="001A1306">
          <w:delText xml:space="preserve"> also highlighted</w:delText>
        </w:r>
        <w:r w:rsidR="00551516" w:rsidDel="001A1306">
          <w:delText xml:space="preserve"> the ability of</w:delText>
        </w:r>
        <w:r w:rsidR="0030589E" w:rsidRPr="00276EA6" w:rsidDel="001A1306">
          <w:delText xml:space="preserve"> imprinting to shape multiple layers of influenza immune memory, both broad and narrow. Influenza’s immunodominant epitopes, the primary targets of most </w:delText>
        </w:r>
        <w:r w:rsidR="0030589E" w:rsidRPr="0010345F" w:rsidDel="001A1306">
          <w:delText xml:space="preserve">antibody responses, show considerable structural diversity and </w:delText>
        </w:r>
        <w:r w:rsidR="009B4937" w:rsidRPr="0010345F" w:rsidDel="001A1306">
          <w:delText>drift antigenically</w:delText>
        </w:r>
        <w:r w:rsidR="0030589E" w:rsidRPr="0010345F" w:rsidDel="001A1306">
          <w:delText xml:space="preserve"> over time. As a result, most seasonal influenza immunity provides only narrow, ephemeral</w:delText>
        </w:r>
        <w:r w:rsidR="008170EE" w:rsidRPr="0010345F" w:rsidDel="001A1306">
          <w:delText xml:space="preserve">, </w:delText>
        </w:r>
        <w:r w:rsidR="0030589E" w:rsidRPr="0010345F" w:rsidDel="001A1306">
          <w:delText>protection</w:delText>
        </w:r>
        <w:r w:rsidR="00FF5A17" w:rsidDel="001A1306">
          <w:delText xml:space="preserve"> against closely related variants of the same hemagglutinin (HA) or neuraminidase (NA) subtype</w:delText>
        </w:r>
        <w:r w:rsidR="0030589E" w:rsidRPr="0010345F" w:rsidDel="001A1306">
          <w:delText>.</w:delText>
        </w:r>
        <w:r w:rsidR="00692FF3" w:rsidDel="001A1306">
          <w:delText xml:space="preserve"> </w:delText>
        </w:r>
        <w:r w:rsidR="0030589E" w:rsidRPr="0010345F" w:rsidDel="001A1306">
          <w:delText>Until recently, broader cross-subtype (</w:delText>
        </w:r>
        <w:r w:rsidR="00EE1AE1" w:rsidDel="001A1306">
          <w:delText>heterosubtypic</w:delText>
        </w:r>
        <w:r w:rsidR="0030589E" w:rsidRPr="0010345F" w:rsidDel="001A1306">
          <w:delText xml:space="preserve">) </w:delText>
        </w:r>
        <w:r w:rsidR="008A2B54" w:rsidDel="001A1306">
          <w:delText>protection was</w:delText>
        </w:r>
        <w:r w:rsidR="0030589E" w:rsidRPr="0010345F" w:rsidDel="001A1306">
          <w:delText xml:space="preserve"> considered rare or anomalous, and so research on immune imprinting focused </w:delText>
        </w:r>
        <w:r w:rsidR="00812530" w:rsidRPr="0010345F" w:rsidDel="001A1306">
          <w:delText>primarily</w:delText>
        </w:r>
        <w:r w:rsidR="0030589E" w:rsidRPr="0010345F" w:rsidDel="001A1306">
          <w:delText xml:space="preserve"> on narrow within-subtype (</w:delText>
        </w:r>
        <w:r w:rsidR="00EE1AE1" w:rsidDel="001A1306">
          <w:delText>homosubtypic</w:delText>
        </w:r>
        <w:r w:rsidR="0030589E" w:rsidRPr="0010345F" w:rsidDel="001A1306">
          <w:delText xml:space="preserve">) </w:delText>
        </w:r>
        <w:r w:rsidR="008A2B54" w:rsidDel="001A1306">
          <w:delText>cross-protection</w:delText>
        </w:r>
        <w:r w:rsidR="0030589E" w:rsidRPr="0010345F" w:rsidDel="001A1306">
          <w:delText>.</w:delText>
        </w:r>
        <w:r w:rsidR="008A2B54" w:rsidDel="001A1306">
          <w:delText xml:space="preserve"> </w:delText>
        </w:r>
      </w:del>
    </w:p>
    <w:p w14:paraId="26659D9C" w14:textId="3EF6262F" w:rsidR="0030589E" w:rsidRPr="00276EA6" w:rsidDel="001A1306" w:rsidRDefault="009B4937" w:rsidP="001769EF">
      <w:pPr>
        <w:shd w:val="clear" w:color="auto" w:fill="auto"/>
        <w:rPr>
          <w:del w:id="213" w:author="Katelyn Gostic" w:date="2019-05-20T11:48:00Z"/>
        </w:rPr>
        <w:pPrChange w:id="214" w:author="Katelyn Gostic" w:date="2019-05-20T12:42:00Z">
          <w:pPr>
            <w:shd w:val="clear" w:color="auto" w:fill="auto"/>
          </w:pPr>
        </w:pPrChange>
      </w:pPr>
      <w:commentRangeStart w:id="215"/>
      <w:del w:id="216" w:author="Katelyn Gostic" w:date="2019-05-20T11:48:00Z">
        <w:r w:rsidRPr="0010345F" w:rsidDel="001A1306">
          <w:delText>More recently</w:delText>
        </w:r>
        <w:r w:rsidR="0030589E" w:rsidRPr="0010345F" w:rsidDel="001A1306">
          <w:delText>, the 2009 H1N1 pandemic, and subsequent efforts to develop a universal influenza vaccine</w:delText>
        </w:r>
        <w:r w:rsidR="00FA3F08" w:rsidDel="001A1306">
          <w:delText>, have</w:delText>
        </w:r>
        <w:r w:rsidR="0030589E" w:rsidRPr="0010345F" w:rsidDel="001A1306">
          <w:delText xml:space="preserve"> dr</w:delText>
        </w:r>
        <w:r w:rsidR="00FA3F08" w:rsidDel="001A1306">
          <w:delText>awn</w:delText>
        </w:r>
        <w:r w:rsidR="0030589E" w:rsidRPr="0010345F" w:rsidDel="001A1306">
          <w:delText xml:space="preserve"> attention to antibody responses that </w:delText>
        </w:r>
        <w:r w:rsidR="008170EE" w:rsidRPr="0010345F" w:rsidDel="001A1306">
          <w:delText xml:space="preserve">can indeed </w:delText>
        </w:r>
        <w:r w:rsidR="0030589E" w:rsidRPr="0010345F" w:rsidDel="001A1306">
          <w:delText xml:space="preserve">provide broad, </w:delText>
        </w:r>
        <w:r w:rsidR="00EE1AE1" w:rsidDel="001A1306">
          <w:delText>heterosubtypic</w:delText>
        </w:r>
        <w:r w:rsidR="0030589E" w:rsidRPr="0010345F" w:rsidDel="001A1306">
          <w:delText xml:space="preserve"> protection</w:delText>
        </w:r>
        <w:r w:rsidR="00851A98" w:rsidDel="001A1306">
          <w:delText xml:space="preserve"> across all HA subtypes in the same phylogenetic group</w:delText>
        </w:r>
        <w:r w:rsidR="008A2B54" w:rsidDel="001A1306">
          <w:delText xml:space="preserve"> </w:delText>
        </w:r>
        <w:r w:rsidR="00A225FF" w:rsidRPr="0010345F" w:rsidDel="001A1306">
          <w:fldChar w:fldCharType="begin"/>
        </w:r>
        <w:r w:rsidR="00000BCC" w:rsidRPr="0010345F" w:rsidDel="001A1306">
          <w:del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delInstrText>
        </w:r>
        <w:r w:rsidR="00A225FF" w:rsidRPr="0010345F" w:rsidDel="001A1306">
          <w:fldChar w:fldCharType="separate"/>
        </w:r>
        <w:r w:rsidR="00000BCC" w:rsidRPr="0010345F" w:rsidDel="001A1306">
          <w:rPr>
            <w:color w:val="000000"/>
          </w:rPr>
          <w:delText>(13–15)</w:delText>
        </w:r>
        <w:r w:rsidR="00A225FF" w:rsidRPr="0010345F" w:rsidDel="001A1306">
          <w:fldChar w:fldCharType="end"/>
        </w:r>
        <w:r w:rsidR="0030589E" w:rsidRPr="0010345F" w:rsidDel="001A1306">
          <w:delText xml:space="preserve">. </w:delText>
        </w:r>
      </w:del>
      <w:commentRangeStart w:id="217"/>
      <w:del w:id="218" w:author="Katelyn Gostic" w:date="2019-05-20T09:47:00Z">
        <w:r w:rsidR="00A93F57" w:rsidDel="008F6092">
          <w:delText xml:space="preserve">Phylogenetically, distinct HA subtypes </w:delText>
        </w:r>
        <w:r w:rsidR="00F12F97" w:rsidDel="008F6092">
          <w:delText xml:space="preserve">(H1, H2, etc.) </w:delText>
        </w:r>
        <w:r w:rsidR="00A93F57" w:rsidDel="008F6092">
          <w:delText>branch apart at the tips of the HA tree due to genetic and structural differences between their variable epitopes, whereas deeper branching between HA group 1 and HA group 2 is driven by divergence in the sequence and structure of more conserved epitopes</w:delText>
        </w:r>
        <w:commentRangeEnd w:id="217"/>
        <w:r w:rsidR="00A93F57" w:rsidDel="008F6092">
          <w:rPr>
            <w:rStyle w:val="CommentReference"/>
          </w:rPr>
          <w:commentReference w:id="217"/>
        </w:r>
        <w:commentRangeEnd w:id="215"/>
        <w:r w:rsidR="00D551D3" w:rsidDel="008F6092">
          <w:rPr>
            <w:rStyle w:val="CommentReference"/>
          </w:rPr>
          <w:commentReference w:id="215"/>
        </w:r>
        <w:r w:rsidR="00A93F57" w:rsidDel="008F6092">
          <w:delText xml:space="preserve">. </w:delText>
        </w:r>
      </w:del>
      <w:del w:id="219" w:author="Katelyn Gostic" w:date="2019-05-20T11:48:00Z">
        <w:r w:rsidR="00D551D3" w:rsidDel="001A1306">
          <w:delText xml:space="preserve">HA group 1 contains seasonal subtypes H1 and H2, while group 2 contains seasonal H3. </w:delText>
        </w:r>
        <w:r w:rsidRPr="0010345F" w:rsidDel="001A1306">
          <w:delText>Broadly protective</w:delText>
        </w:r>
        <w:r w:rsidR="0030589E" w:rsidRPr="0010345F" w:rsidDel="001A1306">
          <w:delText xml:space="preserve"> antibodies that target conserved </w:delText>
        </w:r>
        <w:r w:rsidR="008A2B54" w:rsidDel="001A1306">
          <w:delText>HA epitopes</w:delText>
        </w:r>
        <w:r w:rsidR="0030589E" w:rsidRPr="0010345F" w:rsidDel="001A1306">
          <w:delText xml:space="preserve"> have been particularly well studied</w:delText>
        </w:r>
        <w:r w:rsidR="00C436B3" w:rsidRPr="0010345F" w:rsidDel="001A1306">
          <w:delText xml:space="preserve">, and </w:delText>
        </w:r>
        <w:r w:rsidR="00B42541" w:rsidRPr="0010345F" w:rsidDel="001A1306">
          <w:delText>are</w:delText>
        </w:r>
        <w:r w:rsidR="008170EE" w:rsidRPr="0010345F" w:rsidDel="001A1306">
          <w:delText xml:space="preserve"> common in existing human antibody repertoires </w:delText>
        </w:r>
        <w:r w:rsidR="00A225FF" w:rsidRPr="0010345F" w:rsidDel="001A1306">
          <w:fldChar w:fldCharType="begin"/>
        </w:r>
        <w:r w:rsidR="00871931" w:rsidRPr="0010345F" w:rsidDel="001A1306">
          <w:del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delInstrText>
        </w:r>
        <w:r w:rsidR="00A225FF" w:rsidRPr="0010345F" w:rsidDel="001A1306">
          <w:fldChar w:fldCharType="separate"/>
        </w:r>
        <w:r w:rsidR="00A225FF" w:rsidRPr="0010345F" w:rsidDel="001A1306">
          <w:rPr>
            <w:color w:val="000000"/>
          </w:rPr>
          <w:delText>(13–16)</w:delText>
        </w:r>
        <w:r w:rsidR="00A225FF" w:rsidRPr="0010345F" w:rsidDel="001A1306">
          <w:fldChar w:fldCharType="end"/>
        </w:r>
        <w:r w:rsidR="00A93F57" w:rsidDel="001A1306">
          <w:delText xml:space="preserve">. </w:delText>
        </w:r>
        <w:r w:rsidR="0030589E" w:rsidRPr="0010345F" w:rsidDel="001A1306">
          <w:delText xml:space="preserve">Recently, we showed that </w:delText>
        </w:r>
        <w:r w:rsidR="00A86B46" w:rsidDel="001A1306">
          <w:delText>individuals gain</w:delText>
        </w:r>
        <w:r w:rsidR="0030589E" w:rsidRPr="0010345F" w:rsidDel="001A1306">
          <w:delText xml:space="preserve"> strong, lifelong protection against novel avian influenza viruses from the</w:delText>
        </w:r>
        <w:r w:rsidR="0030589E" w:rsidRPr="00276EA6" w:rsidDel="001A1306">
          <w:delText xml:space="preserve"> same HA group</w:delText>
        </w:r>
        <w:r w:rsidR="00C436B3" w:rsidRPr="00276EA6" w:rsidDel="001A1306">
          <w:delText xml:space="preserve"> as the </w:delText>
        </w:r>
        <w:r w:rsidR="00A86B46" w:rsidDel="001A1306">
          <w:delText>first seasonal strains encountered in childhood</w:delText>
        </w:r>
        <w:r w:rsidR="00B42541" w:rsidRPr="00276EA6" w:rsidDel="001A1306">
          <w:delText xml:space="preserve"> </w:delText>
        </w:r>
        <w:r w:rsidR="00B42541" w:rsidRPr="00276EA6" w:rsidDel="001A1306">
          <w:fldChar w:fldCharType="begin"/>
        </w:r>
      </w:del>
      <w:del w:id="220" w:author="Katelyn Gostic" w:date="2019-05-20T09:48:00Z">
        <w:r w:rsidR="00B42541" w:rsidRPr="00276EA6" w:rsidDel="008F6092">
          <w:del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del>
      <w:del w:id="221" w:author="Katelyn Gostic" w:date="2019-05-20T11:48:00Z">
        <w:r w:rsidR="00B42541" w:rsidRPr="00276EA6" w:rsidDel="001A1306">
          <w:fldChar w:fldCharType="separate"/>
        </w:r>
      </w:del>
      <w:del w:id="222" w:author="Katelyn Gostic" w:date="2019-05-20T09:48:00Z">
        <w:r w:rsidR="00B42541" w:rsidRPr="002B7007" w:rsidDel="008F6092">
          <w:rPr>
            <w:noProof/>
          </w:rPr>
          <w:delText>(12)</w:delText>
        </w:r>
      </w:del>
      <w:del w:id="223" w:author="Katelyn Gostic" w:date="2019-05-20T11:48:00Z">
        <w:r w:rsidR="00B42541" w:rsidRPr="00276EA6" w:rsidDel="001A1306">
          <w:fldChar w:fldCharType="end"/>
        </w:r>
        <w:r w:rsidR="0030589E" w:rsidRPr="00276EA6" w:rsidDel="001A1306">
          <w:delText>.</w:delText>
        </w:r>
        <w:r w:rsidR="00A86B46" w:rsidDel="001A1306">
          <w:delText xml:space="preserve"> Thus, broadly protective childhood imprinting strongly and predictably shapes birth year-specific risk from emerging, avian influenza viruses.</w:delText>
        </w:r>
      </w:del>
    </w:p>
    <w:p w14:paraId="19DDE375" w14:textId="77777777" w:rsidR="001A1306" w:rsidRDefault="001A1306" w:rsidP="001769EF">
      <w:pPr>
        <w:shd w:val="clear" w:color="auto" w:fill="auto"/>
        <w:rPr>
          <w:ins w:id="224" w:author="Katelyn Gostic" w:date="2019-05-20T11:48:00Z"/>
        </w:rPr>
      </w:pPr>
    </w:p>
    <w:p w14:paraId="235C210C" w14:textId="3422E593" w:rsidR="0030589E" w:rsidRPr="00276EA6" w:rsidRDefault="0030589E" w:rsidP="00276EA6">
      <w:pPr>
        <w:shd w:val="clear" w:color="auto" w:fill="auto"/>
      </w:pPr>
      <w:del w:id="225" w:author="Katelyn Gostic" w:date="2019-05-20T12:45:00Z">
        <w:r w:rsidRPr="00276EA6" w:rsidDel="001769EF">
          <w:delText xml:space="preserve">Similar imprinting effects may also shape </w:delText>
        </w:r>
        <w:r w:rsidR="004E6708" w:rsidRPr="00276EA6" w:rsidDel="001769EF">
          <w:delText xml:space="preserve">birth year-specific risk from familiar, seasonal </w:delText>
        </w:r>
        <w:r w:rsidR="00A86B46" w:rsidDel="001769EF">
          <w:delText>strains</w:delText>
        </w:r>
        <w:r w:rsidR="004E6708" w:rsidRPr="00276EA6" w:rsidDel="001769EF">
          <w:delText>.</w:delText>
        </w:r>
        <w:r w:rsidRPr="00276EA6" w:rsidDel="001769EF">
          <w:delText xml:space="preserve"> </w:delText>
        </w:r>
      </w:del>
      <w:r w:rsidRPr="00276EA6">
        <w:t xml:space="preserve">Since 1977, two distinct subtypes of influenza A, H1N1 and H3N2, have circulated seasonally in humans, and </w:t>
      </w:r>
      <w:del w:id="226" w:author="Katelyn Gostic" w:date="2019-05-20T12:46:00Z">
        <w:r w:rsidRPr="00276EA6" w:rsidDel="001769EF">
          <w:delText xml:space="preserve">show differences in </w:delText>
        </w:r>
        <w:r w:rsidR="007171F9" w:rsidDel="001769EF">
          <w:delText>age-specific impacts</w:delText>
        </w:r>
      </w:del>
      <w:ins w:id="227" w:author="Katelyn Gostic" w:date="2019-05-20T12:46:00Z">
        <w:r w:rsidR="001769EF">
          <w:t>differences in their age-specific impacts are widely believed to be driv</w:t>
        </w:r>
      </w:ins>
      <w:ins w:id="228" w:author="Katelyn Gostic" w:date="2019-05-20T12:47:00Z">
        <w:r w:rsidR="001769EF">
          <w:t>en by cohort-specific differences in child</w:t>
        </w:r>
      </w:ins>
      <w:ins w:id="229" w:author="Katelyn Gostic" w:date="2019-05-20T12:48:00Z">
        <w:r w:rsidR="001769EF">
          <w:t>hood imprinting</w:t>
        </w:r>
      </w:ins>
      <w:r w:rsidR="005869F2" w:rsidRPr="00276EA6">
        <w:t xml:space="preserve"> </w:t>
      </w:r>
      <w:r w:rsidR="005869F2" w:rsidRPr="00276EA6">
        <w:fldChar w:fldCharType="begin"/>
      </w:r>
      <w:ins w:id="230" w:author="Katelyn Gostic" w:date="2019-05-20T12:49:00Z">
        <w:r w:rsidR="00132EBB">
          <w:instrText xml:space="preserve"> ADDIN ZOTERO_ITEM CSL_CITATION {"citationID":"Xt97p5Hm","properties":{"formattedCitation":"(8,16\\uc0\\u8211{}19)","plainCitation":"(8,16–19)","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ins>
      <w:del w:id="231" w:author="Katelyn Gostic" w:date="2019-05-20T12:49:00Z">
        <w:r w:rsidR="00871931" w:rsidRPr="00276EA6" w:rsidDel="00132EBB">
          <w:del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delInstrText>
        </w:r>
      </w:del>
      <w:r w:rsidR="005869F2" w:rsidRPr="00276EA6">
        <w:fldChar w:fldCharType="separate"/>
      </w:r>
      <w:ins w:id="232" w:author="Katelyn Gostic" w:date="2019-05-20T12:49:00Z">
        <w:r w:rsidR="00132EBB" w:rsidRPr="00132EBB">
          <w:rPr>
            <w:color w:val="000000"/>
            <w:rPrChange w:id="233" w:author="Katelyn Gostic" w:date="2019-05-20T12:49:00Z">
              <w:rPr/>
            </w:rPrChange>
          </w:rPr>
          <w:t>(8,16–19)</w:t>
        </w:r>
      </w:ins>
      <w:del w:id="234" w:author="Katelyn Gostic" w:date="2019-05-20T12:49:00Z">
        <w:r w:rsidR="00A225FF" w:rsidRPr="00132EBB" w:rsidDel="00132EBB">
          <w:rPr>
            <w:color w:val="000000"/>
            <w:rPrChange w:id="235" w:author="Katelyn Gostic" w:date="2019-05-20T12:49:00Z">
              <w:rPr>
                <w:color w:val="000000"/>
              </w:rPr>
            </w:rPrChange>
          </w:rPr>
          <w:delText>(17–20)</w:delText>
        </w:r>
      </w:del>
      <w:r w:rsidR="005869F2" w:rsidRPr="00276EA6">
        <w:fldChar w:fldCharType="end"/>
      </w:r>
      <w:r w:rsidRPr="00276EA6">
        <w:t xml:space="preserve">. </w:t>
      </w:r>
      <w:ins w:id="236" w:author="Katelyn Gostic" w:date="2019-05-20T12:43:00Z">
        <w:r w:rsidR="001769EF">
          <w:t xml:space="preserve">Childhood imprinting effects are widely believed to driver </w:t>
        </w:r>
        <w:r w:rsidR="001769EF">
          <w:lastRenderedPageBreak/>
          <w:t xml:space="preserve">these differences in age distribution, but </w:t>
        </w:r>
      </w:ins>
      <w:ins w:id="237" w:author="Katelyn Gostic" w:date="2019-05-20T12:44:00Z">
        <w:r w:rsidR="001769EF">
          <w:t xml:space="preserve">it remains unclear whether imprinting protection against </w:t>
        </w:r>
      </w:ins>
      <w:ins w:id="238" w:author="Katelyn Gostic" w:date="2019-05-20T12:45:00Z">
        <w:r w:rsidR="001769EF">
          <w:t>seasonal</w:t>
        </w:r>
      </w:ins>
      <w:ins w:id="239" w:author="Katelyn Gostic" w:date="2019-05-20T12:44:00Z">
        <w:r w:rsidR="001769EF">
          <w:t xml:space="preserve"> influenza acts at the narrow, within-subtype level [CITE], or at the br</w:t>
        </w:r>
      </w:ins>
      <w:ins w:id="240" w:author="Katelyn Gostic" w:date="2019-05-20T12:45:00Z">
        <w:r w:rsidR="001769EF">
          <w:t xml:space="preserve">oader HA group level [CITE]. </w:t>
        </w:r>
      </w:ins>
      <w:r w:rsidRPr="00276EA6">
        <w:t xml:space="preserve">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w:t>
      </w:r>
      <w:r w:rsidR="00165DB6">
        <w:t xml:space="preserve"> (i.e. those born before 1957 when H2N2 replaced H1N1)</w:t>
      </w:r>
      <w:r w:rsidRPr="00276EA6">
        <w:t xml:space="preserve"> were almost certainly exposed to historical variants of H1N1 in childhood, and may now be preferentially protected against modern, seasonal H1N1</w:t>
      </w:r>
      <w:r w:rsidR="005869F2" w:rsidRPr="00276EA6">
        <w:t xml:space="preserve"> </w:t>
      </w:r>
      <w:r w:rsidR="005869F2" w:rsidRPr="00276EA6">
        <w:fldChar w:fldCharType="begin"/>
      </w:r>
      <w:ins w:id="241" w:author="Katelyn Gostic" w:date="2019-05-20T12:49:00Z">
        <w:r w:rsidR="00132EBB">
          <w:instrText xml:space="preserve"> ADDIN ZOTERO_ITEM CSL_CITATION {"citationID":"a1WQXtj4","properties":{"formattedCitation":"(17\\uc0\\u8211{}19)","plainCitation":"(17–19)","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ins>
      <w:del w:id="242" w:author="Katelyn Gostic" w:date="2019-05-20T09:49:00Z">
        <w:r w:rsidR="00871931" w:rsidRPr="00276EA6" w:rsidDel="008F6092">
          <w:del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delInstrText>
        </w:r>
      </w:del>
      <w:r w:rsidR="005869F2" w:rsidRPr="00276EA6">
        <w:fldChar w:fldCharType="separate"/>
      </w:r>
      <w:ins w:id="243" w:author="Katelyn Gostic" w:date="2019-05-20T12:49:00Z">
        <w:r w:rsidR="00132EBB" w:rsidRPr="00132EBB">
          <w:rPr>
            <w:color w:val="000000"/>
            <w:rPrChange w:id="244" w:author="Katelyn Gostic" w:date="2019-05-20T12:49:00Z">
              <w:rPr/>
            </w:rPrChange>
          </w:rPr>
          <w:t>(17–19)</w:t>
        </w:r>
      </w:ins>
      <w:del w:id="245" w:author="Katelyn Gostic" w:date="2019-05-20T09:49:00Z">
        <w:r w:rsidR="00A225FF" w:rsidRPr="00132EBB" w:rsidDel="008F6092">
          <w:rPr>
            <w:color w:val="000000"/>
            <w:rPrChange w:id="246" w:author="Katelyn Gostic" w:date="2019-05-20T12:49:00Z">
              <w:rPr>
                <w:color w:val="000000"/>
              </w:rPr>
            </w:rPrChange>
          </w:rPr>
          <w:delText>(18–20)</w:delText>
        </w:r>
      </w:del>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4317832B" w:rsidR="0030589E" w:rsidRPr="00276EA6" w:rsidRDefault="00000BCC" w:rsidP="00CB0303">
      <w:pPr>
        <w:shd w:val="clear" w:color="auto" w:fill="auto"/>
      </w:pPr>
      <w:r>
        <w:t xml:space="preserve">Here, we aim to test whether </w:t>
      </w:r>
      <w:r w:rsidR="00CB0303">
        <w:t>birth year-specific risk from seasonal influenza is primarily driven by broad</w:t>
      </w:r>
      <w:r w:rsidR="00F12F97">
        <w:t xml:space="preserve"> imprinting protection at the HA phylogenetic group-level</w:t>
      </w:r>
      <w:r w:rsidR="00CB0303">
        <w:t xml:space="preserve">, or by narrower imprinting </w:t>
      </w:r>
      <w:r w:rsidR="00F12F97">
        <w:t>protection</w:t>
      </w:r>
      <w:r w:rsidR="00CB0303">
        <w:t xml:space="preserve"> specific </w:t>
      </w:r>
      <w:r w:rsidR="00F12F97">
        <w:t xml:space="preserve">to a single </w:t>
      </w:r>
      <w:r w:rsidR="00CB0303">
        <w:t xml:space="preserve">HA or </w:t>
      </w:r>
      <w:commentRangeStart w:id="247"/>
      <w:commentRangeStart w:id="248"/>
      <w:r w:rsidR="00CB0303">
        <w:t xml:space="preserve">NA </w:t>
      </w:r>
      <w:commentRangeEnd w:id="247"/>
      <w:r w:rsidR="00C4098A">
        <w:rPr>
          <w:rStyle w:val="CommentReference"/>
        </w:rPr>
        <w:commentReference w:id="247"/>
      </w:r>
      <w:commentRangeEnd w:id="248"/>
      <w:r w:rsidR="007171F9">
        <w:rPr>
          <w:rStyle w:val="CommentReference"/>
        </w:rPr>
        <w:commentReference w:id="248"/>
      </w:r>
      <w:r w:rsidR="00CB0303">
        <w:t>subtype</w:t>
      </w:r>
      <w:r w:rsidR="0030589E" w:rsidRPr="00276EA6">
        <w:t xml:space="preserve">. </w:t>
      </w:r>
      <w:r w:rsidR="00F12F97">
        <w:t>Childhood imprinting specific to a particular hemagglutinin subtype might provide exceptionally strong, lifelong protection specific to H1 or to H3.</w:t>
      </w:r>
      <w:r w:rsidR="0030589E" w:rsidRPr="00276EA6">
        <w:t xml:space="preserv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 HA group-level imprinting might drive seasonal influenza cohort effects. Although the </w:t>
      </w:r>
      <w:commentRangeStart w:id="249"/>
      <w:r w:rsidR="00E41BD2">
        <w:t>B cell clones</w:t>
      </w:r>
      <w:r w:rsidR="00E41BD2" w:rsidRPr="00276EA6">
        <w:t xml:space="preserve"> </w:t>
      </w:r>
      <w:commentRangeStart w:id="250"/>
      <w:commentRangeEnd w:id="250"/>
      <w:r w:rsidR="00984A6F">
        <w:rPr>
          <w:rStyle w:val="CommentReference"/>
        </w:rPr>
        <w:commentReference w:id="250"/>
      </w:r>
      <w:commentRangeEnd w:id="249"/>
      <w:r w:rsidR="008A2B54">
        <w:rPr>
          <w:rStyle w:val="CommentReference"/>
        </w:rPr>
        <w:commentReference w:id="249"/>
      </w:r>
      <w:r w:rsidR="0030589E" w:rsidRPr="00276EA6">
        <w:t xml:space="preserve">involved in group-level protection usually play a minimal role in immunity against familiar, seasonal influenza viruses, these </w:t>
      </w:r>
      <w:r w:rsidR="00E41BD2">
        <w:t xml:space="preserve">broadly protective </w:t>
      </w:r>
      <w:del w:id="251" w:author="Katelyn Gostic" w:date="2019-05-20T09:50:00Z">
        <w:r w:rsidR="00E41BD2" w:rsidDel="008F6092">
          <w:delText>clones</w:delText>
        </w:r>
        <w:r w:rsidR="00E41BD2" w:rsidRPr="00276EA6" w:rsidDel="008F6092">
          <w:delText xml:space="preserve"> </w:delText>
        </w:r>
      </w:del>
      <w:ins w:id="252" w:author="Katelyn Gostic" w:date="2019-05-20T09:50:00Z">
        <w:r w:rsidR="008F6092">
          <w:t>B cells</w:t>
        </w:r>
        <w:r w:rsidR="008F6092" w:rsidRPr="00276EA6">
          <w:t xml:space="preserve"> </w:t>
        </w:r>
      </w:ins>
      <w:r w:rsidR="0030589E" w:rsidRPr="00276EA6">
        <w:t xml:space="preserve">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ins w:id="253" w:author="Katelyn Gostic" w:date="2019-05-20T12:49:00Z">
        <w:r w:rsidR="00132EBB">
          <w:instrText xml:space="preserve"> ADDIN ZOTERO_ITEM CSL_CITATION {"citationID":"b3R9HWGa","properties":{"formattedCitation":"(12\\uc0\\u8211{}14,20,21)","plainCitation":"(12–14,20,21)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ins>
      <w:del w:id="254" w:author="Katelyn Gostic" w:date="2019-05-20T12:49:00Z">
        <w:r w:rsidR="00E41BD2" w:rsidDel="00132EBB">
          <w:delInstrText xml:space="preserve"> ADDIN ZOTERO_ITEM CSL_CITATION {"citationID":"b3R9HWGa","properties":{"formattedCitation":"(13\\uc0\\u8211{}15,21,22)","plainCitation":"(13–15,21,22)","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delInstrText>
        </w:r>
      </w:del>
      <w:r w:rsidR="00A225FF" w:rsidRPr="00276EA6">
        <w:fldChar w:fldCharType="separate"/>
      </w:r>
      <w:ins w:id="255" w:author="Katelyn Gostic" w:date="2019-05-20T12:49:00Z">
        <w:r w:rsidR="00132EBB" w:rsidRPr="00132EBB">
          <w:rPr>
            <w:color w:val="000000"/>
            <w:rPrChange w:id="256" w:author="Katelyn Gostic" w:date="2019-05-20T12:49:00Z">
              <w:rPr/>
            </w:rPrChange>
          </w:rPr>
          <w:t>(12–14,20,21)</w:t>
        </w:r>
      </w:ins>
      <w:del w:id="257" w:author="Katelyn Gostic" w:date="2019-05-20T12:49:00Z">
        <w:r w:rsidR="00E41BD2" w:rsidRPr="00132EBB" w:rsidDel="00132EBB">
          <w:rPr>
            <w:color w:val="000000"/>
            <w:rPrChange w:id="258" w:author="Katelyn Gostic" w:date="2019-05-20T12:49:00Z">
              <w:rPr>
                <w:color w:val="000000"/>
              </w:rPr>
            </w:rPrChange>
          </w:rPr>
          <w:delText>(13–15,21,22)</w:delText>
        </w:r>
      </w:del>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w:t>
      </w:r>
      <w:r w:rsidR="00E41BD2">
        <w:t>memory B cells</w:t>
      </w:r>
      <w:r w:rsidR="00E41BD2" w:rsidRPr="00276EA6">
        <w:t xml:space="preserve"> </w:t>
      </w:r>
      <w:r w:rsidR="0030589E" w:rsidRPr="00276EA6">
        <w:t>are unable to recognize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w:t>
      </w:r>
      <w:r w:rsidR="007171F9">
        <w:t>seasonal influenza risk</w:t>
      </w:r>
      <w:r w:rsidR="0030589E" w:rsidRPr="00276EA6">
        <w:t>,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1</w:t>
      </w:r>
      <w:r w:rsidR="00E41BD2">
        <w:rPr>
          <w:rStyle w:val="SubtitleChar"/>
        </w:rPr>
        <w:t>A-B</w:t>
      </w:r>
      <w:r w:rsidR="0030589E" w:rsidRPr="00276EA6">
        <w:t>).</w:t>
      </w:r>
      <w:r w:rsidR="009B4937" w:rsidRPr="00276EA6">
        <w:t xml:space="preserve"> </w:t>
      </w:r>
    </w:p>
    <w:p w14:paraId="7791C7E2" w14:textId="6BF3E059"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r w:rsidR="00E41BD2">
        <w:t xml:space="preserve">H3N2 </w:t>
      </w:r>
      <w:r w:rsidR="00E41BD2">
        <w:lastRenderedPageBreak/>
        <w:t>drifts slightly faster than H1N1</w:t>
      </w:r>
      <w:r w:rsidR="0030589E" w:rsidRPr="00276EA6">
        <w:t xml:space="preserve">,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ins w:id="259" w:author="Katelyn Gostic" w:date="2019-05-20T12:49:00Z">
        <w:r w:rsidR="00132EBB">
          <w: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ins>
      <w:del w:id="260" w:author="Katelyn Gostic" w:date="2019-05-20T12:49:00Z">
        <w:r w:rsidR="00E41BD2" w:rsidDel="00132EBB">
          <w:delInstrText xml:space="preserve"> ADDIN ZOTERO_ITEM CSL_CITATION {"citationID":"jeqedPOs","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delInstrText>
        </w:r>
      </w:del>
      <w:r w:rsidR="00A66228" w:rsidRPr="00276EA6">
        <w:fldChar w:fldCharType="separate"/>
      </w:r>
      <w:ins w:id="261" w:author="Katelyn Gostic" w:date="2019-05-20T12:49:00Z">
        <w:r w:rsidR="00132EBB">
          <w:rPr>
            <w:noProof/>
          </w:rPr>
          <w:t>(22)</w:t>
        </w:r>
      </w:ins>
      <w:del w:id="262" w:author="Katelyn Gostic" w:date="2019-05-20T12:49:00Z">
        <w:r w:rsidR="00E41BD2" w:rsidRPr="00132EBB" w:rsidDel="00132EBB">
          <w:rPr>
            <w:noProof/>
            <w:rPrChange w:id="263" w:author="Katelyn Gostic" w:date="2019-05-20T12:49:00Z">
              <w:rPr>
                <w:noProof/>
              </w:rPr>
            </w:rPrChange>
          </w:rPr>
          <w:delText>(23)</w:delText>
        </w:r>
      </w:del>
      <w:r w:rsidR="00A66228" w:rsidRPr="00276EA6">
        <w:fldChar w:fldCharType="end"/>
      </w:r>
      <w:r w:rsidR="005869F2" w:rsidRPr="00276EA6">
        <w:t>.</w:t>
      </w:r>
    </w:p>
    <w:p w14:paraId="3549F1C7" w14:textId="10E57BA0" w:rsidR="00CF59BD" w:rsidRPr="00276EA6" w:rsidRDefault="009B4937" w:rsidP="00276EA6">
      <w:pPr>
        <w:shd w:val="clear" w:color="auto" w:fill="auto"/>
      </w:pPr>
      <w:r w:rsidRPr="00276EA6">
        <w:t xml:space="preserve">Using two large data sets on seasonal influenza incidence, which together represent </w:t>
      </w:r>
      <w:r w:rsidR="007171F9">
        <w:t xml:space="preserve">13,063 </w:t>
      </w:r>
      <w:r w:rsidR="00CF59BD" w:rsidRPr="00276EA6">
        <w:t>confirmed influenza A cases across 18 years and 15 countries</w:t>
      </w:r>
      <w:r w:rsidRPr="00276EA6">
        <w:t xml:space="preserve">, we tested whether observed differences in age distribution of H1N1 and H3N2 cases are primarily driven by cohort effects from childhood imprinting, or by other factors.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w:t>
      </w:r>
      <w:ins w:id="264" w:author="Katelyn Gostic" w:date="2019-05-17T14:02:00Z">
        <w:r w:rsidR="002209DF">
          <w:t>the Akaike Information Criterion (</w:t>
        </w:r>
      </w:ins>
      <w:r w:rsidRPr="00276EA6">
        <w:t>AIC</w:t>
      </w:r>
      <w:ins w:id="265" w:author="Katelyn Gostic" w:date="2019-05-17T14:02:00Z">
        <w:r w:rsidR="002209DF">
          <w:t>)</w:t>
        </w:r>
      </w:ins>
      <w:r w:rsidRPr="00276EA6">
        <w:t xml:space="preserve">.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732787" w14:textId="77777777" w:rsidR="009D43E5" w:rsidRPr="009D43E5" w:rsidRDefault="009D43E5" w:rsidP="00A249E4">
      <w:pPr>
        <w:ind w:firstLine="0"/>
      </w:pPr>
    </w:p>
    <w:p w14:paraId="634BB341" w14:textId="6A9C2894" w:rsidR="00AF6BE1" w:rsidRPr="00276EA6" w:rsidRDefault="00AF6BE1" w:rsidP="00276EA6">
      <w:pPr>
        <w:pStyle w:val="Heading1"/>
        <w:shd w:val="clear" w:color="auto" w:fill="auto"/>
      </w:pPr>
      <w:commentRangeStart w:id="266"/>
      <w:r w:rsidRPr="00276EA6">
        <w:t>The Data</w:t>
      </w:r>
      <w:commentRangeEnd w:id="266"/>
      <w:r w:rsidR="00923C67">
        <w:rPr>
          <w:rStyle w:val="CommentReference"/>
          <w:b w:val="0"/>
        </w:rPr>
        <w:commentReference w:id="266"/>
      </w:r>
    </w:p>
    <w:p w14:paraId="761DC79D" w14:textId="0F565221" w:rsidR="00AF6BE1" w:rsidRPr="00276EA6" w:rsidRDefault="00AF6BE1" w:rsidP="00276EA6">
      <w:pPr>
        <w:shd w:val="clear" w:color="auto" w:fill="auto"/>
      </w:pPr>
      <w:r w:rsidRPr="00276EA6">
        <w:t>We analyzed two large epidemiological data sets. The first was provided by the Arizona</w:t>
      </w:r>
      <w:del w:id="267" w:author="Katelyn Gostic" w:date="2019-05-20T09:00:00Z">
        <w:r w:rsidRPr="00276EA6" w:rsidDel="007D1CA4">
          <w:delText xml:space="preserve"> Dept</w:delText>
        </w:r>
      </w:del>
      <w:ins w:id="268" w:author="Katelyn Gostic" w:date="2019-05-20T09:00:00Z">
        <w:r w:rsidR="007D1CA4">
          <w:t xml:space="preserve"> Department</w:t>
        </w:r>
      </w:ins>
      <w:del w:id="269" w:author="Katelyn Gostic" w:date="2019-05-20T09:00:00Z">
        <w:r w:rsidRPr="00276EA6" w:rsidDel="007D1CA4">
          <w:delText>.</w:delText>
        </w:r>
      </w:del>
      <w:r w:rsidRPr="00276EA6">
        <w:t xml:space="preserve"> of Health Services (AZDHS), and contained </w:t>
      </w:r>
      <w:r w:rsidR="009D43E5">
        <w:t>9,451 seasonal</w:t>
      </w:r>
      <w:r w:rsidRPr="00276EA6">
        <w:t xml:space="preserve"> H1N1 and H3N2 cases, </w:t>
      </w:r>
      <w:r w:rsidR="00C44377">
        <w:t xml:space="preserve">reported through a state-wide passive surveillance system. </w:t>
      </w:r>
      <w:commentRangeStart w:id="270"/>
      <w:r w:rsidR="00C44377">
        <w:t xml:space="preserve">Cases of all ages were </w:t>
      </w:r>
      <w:r w:rsidRPr="00276EA6">
        <w:t xml:space="preserve">confirmed </w:t>
      </w:r>
      <w:r w:rsidR="00C44377">
        <w:t xml:space="preserve">at </w:t>
      </w:r>
      <w:r w:rsidR="005E0FF3">
        <w:t>clinical</w:t>
      </w:r>
      <w:r w:rsidR="00C44377">
        <w:t xml:space="preserve"> laboratories throughout the state</w:t>
      </w:r>
      <w:r w:rsidR="005E0FF3">
        <w:t xml:space="preserve"> (independent and hospital-associated lab facilities)</w:t>
      </w:r>
      <w:r w:rsidR="00C44377">
        <w:t>, and then reported back to AZDHS. Laboratories confirmed cases using a</w:t>
      </w:r>
      <w:r w:rsidRPr="00276EA6">
        <w:t xml:space="preserve"> combination of rapid tests, serology</w:t>
      </w:r>
      <w:r w:rsidR="00A461BC">
        <w:t>, viral isolation</w:t>
      </w:r>
      <w:r w:rsidRPr="00276EA6">
        <w:t xml:space="preserve"> and PCR, </w:t>
      </w:r>
      <w:del w:id="271" w:author="Katelyn Gostic" w:date="2019-05-20T09:01:00Z">
        <w:r w:rsidRPr="00276EA6" w:rsidDel="007D1CA4">
          <w:delText xml:space="preserve">per </w:delText>
        </w:r>
        <w:r w:rsidR="00A461BC" w:rsidDel="007D1CA4">
          <w:delText>case</w:delText>
        </w:r>
      </w:del>
      <w:ins w:id="272" w:author="Katelyn Gostic" w:date="2019-05-20T09:01:00Z">
        <w:r w:rsidR="007D1CA4">
          <w:t xml:space="preserve">following </w:t>
        </w:r>
      </w:ins>
      <w:ins w:id="273" w:author="Katelyn Gostic" w:date="2019-05-20T09:02:00Z">
        <w:r w:rsidR="007D1CA4">
          <w:t>AZDHS</w:t>
        </w:r>
      </w:ins>
      <w:ins w:id="274" w:author="Katelyn Gostic" w:date="2019-05-20T09:01:00Z">
        <w:r w:rsidR="007D1CA4">
          <w:t xml:space="preserve"> case definitions</w:t>
        </w:r>
      </w:ins>
      <w:del w:id="275" w:author="Katelyn Gostic" w:date="2019-05-20T09:01:00Z">
        <w:r w:rsidR="00A461BC" w:rsidDel="007D1CA4">
          <w:delText xml:space="preserve"> definitions established by</w:delText>
        </w:r>
      </w:del>
      <w:r w:rsidR="00A461BC">
        <w:t xml:space="preserve"> </w:t>
      </w:r>
      <w:del w:id="276" w:author="Katelyn Gostic" w:date="2019-05-20T09:01:00Z">
        <w:r w:rsidR="00A461BC" w:rsidDel="007D1CA4">
          <w:delText>AZDHS</w:delText>
        </w:r>
        <w:r w:rsidRPr="00276EA6" w:rsidDel="007D1CA4">
          <w:delText xml:space="preserve"> </w:delText>
        </w:r>
      </w:del>
      <w:r w:rsidRPr="00276EA6">
        <w:fldChar w:fldCharType="begin"/>
      </w:r>
      <w:ins w:id="277" w:author="Katelyn Gostic" w:date="2019-05-20T12:49:00Z">
        <w:r w:rsidR="00132EBB">
          <w: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ins>
      <w:del w:id="278" w:author="Katelyn Gostic" w:date="2019-05-20T12:49:00Z">
        <w:r w:rsidR="00E41BD2" w:rsidDel="00132EBB">
          <w:delInstrText xml:space="preserve"> ADDIN ZOTERO_ITEM CSL_CITATION {"citationID":"OBSs1nfU","properties":{"formattedCitation":"(24)","plainCitation":"(24)","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delInstrText>
        </w:r>
      </w:del>
      <w:r w:rsidRPr="00276EA6">
        <w:fldChar w:fldCharType="separate"/>
      </w:r>
      <w:ins w:id="279" w:author="Katelyn Gostic" w:date="2019-05-20T12:49:00Z">
        <w:r w:rsidR="00132EBB">
          <w:rPr>
            <w:noProof/>
          </w:rPr>
          <w:t>(23)</w:t>
        </w:r>
      </w:ins>
      <w:del w:id="280" w:author="Katelyn Gostic" w:date="2019-05-20T12:49:00Z">
        <w:r w:rsidR="00E41BD2" w:rsidRPr="00132EBB" w:rsidDel="00132EBB">
          <w:rPr>
            <w:noProof/>
            <w:rPrChange w:id="281" w:author="Katelyn Gostic" w:date="2019-05-20T12:49:00Z">
              <w:rPr>
                <w:noProof/>
              </w:rPr>
            </w:rPrChange>
          </w:rPr>
          <w:delText>(24)</w:delText>
        </w:r>
      </w:del>
      <w:r w:rsidRPr="00276EA6">
        <w:fldChar w:fldCharType="end"/>
      </w:r>
      <w:r w:rsidRPr="00276EA6">
        <w:t xml:space="preserve">. Cases were observed </w:t>
      </w:r>
      <w:r w:rsidR="00C44377">
        <w:t xml:space="preserve">and reported </w:t>
      </w:r>
      <w:r w:rsidRPr="00276EA6">
        <w:t>across 22 years of influenza surveillance, from the 1993-1994 influenza season through the 2014-2015 season</w:t>
      </w:r>
      <w:r w:rsidR="00A461BC">
        <w:t>, but</w:t>
      </w:r>
      <w:r w:rsidR="00C44377">
        <w:t xml:space="preserve"> the number of cases reported each year has increased over time. </w:t>
      </w:r>
      <w:r w:rsidR="005E0FF3">
        <w:t>All clinical laboratories</w:t>
      </w:r>
      <w:r w:rsidR="00C44377">
        <w:t xml:space="preserve"> were mandated to report influenza </w:t>
      </w:r>
      <w:r w:rsidR="005E0FF3">
        <w:t xml:space="preserve">cases </w:t>
      </w:r>
      <w:r w:rsidR="00C44377">
        <w:t>starting in 2004,</w:t>
      </w:r>
      <w:r w:rsidRPr="00276EA6">
        <w:t xml:space="preserve"> </w:t>
      </w:r>
      <w:r w:rsidR="00C44377">
        <w:t>and</w:t>
      </w:r>
      <w:r w:rsidRPr="00276EA6">
        <w:t xml:space="preserve"> </w:t>
      </w:r>
      <w:r w:rsidR="00C44377">
        <w:t xml:space="preserve">later, </w:t>
      </w:r>
      <w:r w:rsidR="00F80CC0" w:rsidRPr="00276EA6">
        <w:t>the 2009 pandemic</w:t>
      </w:r>
      <w:r w:rsidR="00C44377">
        <w:t xml:space="preserve"> </w:t>
      </w:r>
      <w:del w:id="282" w:author="Katelyn Gostic" w:date="2019-05-20T09:02:00Z">
        <w:r w:rsidR="00C44377" w:rsidDel="007D1CA4">
          <w:delText>precipitated a dramatic increase in sampling efficiency and per-season sample sizes</w:delText>
        </w:r>
      </w:del>
      <w:ins w:id="283" w:author="Katelyn Gostic" w:date="2019-05-20T09:02:00Z">
        <w:r w:rsidR="007D1CA4">
          <w:t>marked the beginning of a dramatic uptick in per-season sample sizes</w:t>
        </w:r>
      </w:ins>
      <w:r w:rsidRPr="00276EA6">
        <w:t xml:space="preserve"> (</w:t>
      </w:r>
      <w:r w:rsidRPr="002D7D40">
        <w:rPr>
          <w:rStyle w:val="SubtitleChar"/>
        </w:rPr>
        <w:t>Table 1</w:t>
      </w:r>
      <w:r w:rsidRPr="00276EA6">
        <w:t>).</w:t>
      </w:r>
      <w:commentRangeEnd w:id="270"/>
      <w:r w:rsidR="00A461BC">
        <w:rPr>
          <w:rStyle w:val="CommentReference"/>
        </w:rPr>
        <w:commentReference w:id="270"/>
      </w:r>
      <w:r w:rsidRPr="00276EA6">
        <w:t xml:space="preserve"> </w:t>
      </w:r>
      <w:del w:id="284" w:author="Katelyn Gostic" w:date="2019-05-20T09:03:00Z">
        <w:r w:rsidR="005E0FF3" w:rsidDel="007D1CA4">
          <w:delText>Following the standard definition</w:delText>
        </w:r>
        <w:r w:rsidRPr="00276EA6" w:rsidDel="007D1CA4">
          <w:delText xml:space="preserve">, </w:delText>
        </w:r>
        <w:r w:rsidR="00B15E4C" w:rsidRPr="00276EA6" w:rsidDel="007D1CA4">
          <w:delText>the</w:delText>
        </w:r>
      </w:del>
      <w:ins w:id="285" w:author="Katelyn Gostic" w:date="2019-05-20T09:03:00Z">
        <w:r w:rsidR="007D1CA4">
          <w:t>The</w:t>
        </w:r>
      </w:ins>
      <w:r w:rsidR="00B15E4C" w:rsidRPr="00276EA6">
        <w:t xml:space="preserve"> Arizona influenza season</w:t>
      </w:r>
      <w:r w:rsidRPr="00276EA6">
        <w:t xml:space="preserve"> was defined as beginning in </w:t>
      </w:r>
      <w:r w:rsidRPr="00276EA6">
        <w:lastRenderedPageBreak/>
        <w:t xml:space="preserve">epidemiological week 40 (around early October) and ending in week 39 of the following year. </w:t>
      </w:r>
      <w:r w:rsidR="009D43E5">
        <w:t>We excluded cases observed in the 2008-2009 and the 2009-2010 seasons from our analysis, as these fell during the first or second waves of the 2009 H1N1 pandemic</w:t>
      </w:r>
      <w:r w:rsidR="00255E2E">
        <w:t xml:space="preserve"> </w:t>
      </w:r>
      <w:r w:rsidR="00255E2E">
        <w:fldChar w:fldCharType="begin"/>
      </w:r>
      <w:ins w:id="286" w:author="Katelyn Gostic" w:date="2019-05-20T12:49:00Z">
        <w:r w:rsidR="00132EBB">
          <w:instrText xml:space="preserve"> ADDIN ZOTERO_ITEM CSL_CITATION {"citationID":"VYuzTCM3","properties":{"formattedCitation":"(24)","plainCitation":"(24)","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ins>
      <w:del w:id="287" w:author="Katelyn Gostic" w:date="2019-05-20T12:49:00Z">
        <w:r w:rsidR="00255E2E" w:rsidDel="00132EBB">
          <w:delInstrText xml:space="preserve"> ADDIN ZOTERO_ITEM CSL_CITATION {"citationID":"VYuzTCM3","properties":{"formattedCitation":"(25)","plainCitation":"(25)","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delInstrText>
        </w:r>
      </w:del>
      <w:r w:rsidR="00255E2E">
        <w:fldChar w:fldCharType="separate"/>
      </w:r>
      <w:ins w:id="288" w:author="Katelyn Gostic" w:date="2019-05-20T12:49:00Z">
        <w:r w:rsidR="00132EBB">
          <w:rPr>
            <w:noProof/>
          </w:rPr>
          <w:t>(24)</w:t>
        </w:r>
      </w:ins>
      <w:del w:id="289" w:author="Katelyn Gostic" w:date="2019-05-20T12:49:00Z">
        <w:r w:rsidR="00255E2E" w:rsidRPr="00132EBB" w:rsidDel="00132EBB">
          <w:rPr>
            <w:noProof/>
            <w:rPrChange w:id="290" w:author="Katelyn Gostic" w:date="2019-05-20T12:49:00Z">
              <w:rPr>
                <w:noProof/>
              </w:rPr>
            </w:rPrChange>
          </w:rPr>
          <w:delText>(25)</w:delText>
        </w:r>
      </w:del>
      <w:r w:rsidR="00255E2E">
        <w:fldChar w:fldCharType="end"/>
      </w:r>
      <w:r w:rsidR="009D43E5">
        <w:t xml:space="preserve">, </w:t>
      </w:r>
      <w:del w:id="291" w:author="Katelyn Gostic" w:date="2019-05-20T09:04:00Z">
        <w:r w:rsidR="009D43E5" w:rsidDel="007D1CA4">
          <w:delText>whose epidemic age distributions differed from those caused by normal</w:delText>
        </w:r>
      </w:del>
      <w:ins w:id="292" w:author="Katelyn Gostic" w:date="2019-05-20T09:04:00Z">
        <w:r w:rsidR="007D1CA4">
          <w:t>during which epidemic age distributions and underlying drivers of immune memory</w:t>
        </w:r>
      </w:ins>
      <w:ins w:id="293" w:author="Katelyn Gostic" w:date="2019-05-20T09:05:00Z">
        <w:r w:rsidR="007D1CA4">
          <w:t xml:space="preserve"> differed markedly from normal</w:t>
        </w:r>
      </w:ins>
      <w:r w:rsidR="009D43E5">
        <w:t xml:space="preserve">, seasonal influenza circulation </w:t>
      </w:r>
      <w:r w:rsidR="007171F9">
        <w:fldChar w:fldCharType="begin"/>
      </w:r>
      <w:ins w:id="294" w:author="Katelyn Gostic" w:date="2019-05-20T12:49:00Z">
        <w:r w:rsidR="00132EBB">
          <w:instrText xml:space="preserve"> ADDIN ZOTERO_ITEM CSL_CITATION {"citationID":"frDqvcV4","properties":{"formattedCitation":"(12,14,16)","plainCitation":"(12,14,16)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ins>
      <w:del w:id="295" w:author="Katelyn Gostic" w:date="2019-05-20T09:05:00Z">
        <w:r w:rsidR="00F12F97" w:rsidDel="007D1CA4">
          <w:delInstrText xml:space="preserve"> ADDIN ZOTERO_ITEM CSL_CITATION {"citationID":"9FCA2G8T","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del>
      <w:r w:rsidR="007171F9">
        <w:fldChar w:fldCharType="separate"/>
      </w:r>
      <w:ins w:id="296" w:author="Katelyn Gostic" w:date="2019-05-20T12:49:00Z">
        <w:r w:rsidR="00132EBB">
          <w:rPr>
            <w:noProof/>
          </w:rPr>
          <w:t>(12,14,16)</w:t>
        </w:r>
      </w:ins>
      <w:del w:id="297" w:author="Katelyn Gostic" w:date="2019-05-20T09:05:00Z">
        <w:r w:rsidR="00F12F97" w:rsidRPr="00132EBB" w:rsidDel="007D1CA4">
          <w:rPr>
            <w:noProof/>
            <w:rPrChange w:id="298" w:author="Katelyn Gostic" w:date="2019-05-20T12:49:00Z">
              <w:rPr>
                <w:noProof/>
              </w:rPr>
            </w:rPrChange>
          </w:rPr>
          <w:delText>(17)</w:delText>
        </w:r>
      </w:del>
      <w:r w:rsidR="007171F9">
        <w:fldChar w:fldCharType="end"/>
      </w:r>
      <w:r w:rsidR="009D43E5">
        <w:t>.</w:t>
      </w:r>
    </w:p>
    <w:p w14:paraId="37B8B5A1" w14:textId="3ABE5A85" w:rsidR="00255E2E" w:rsidRPr="00276EA6" w:rsidRDefault="00AF6BE1" w:rsidP="00276EA6">
      <w:pPr>
        <w:shd w:val="clear" w:color="auto" w:fill="auto"/>
      </w:pPr>
      <w:r w:rsidRPr="00276EA6">
        <w:t xml:space="preserve">A second data set provided by the INSIGHT </w:t>
      </w:r>
      <w:r w:rsidR="005E0FF3">
        <w:t xml:space="preserve">influenza </w:t>
      </w:r>
      <w:r w:rsidRPr="00276EA6">
        <w:t xml:space="preserve">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w:t>
      </w:r>
      <w:r w:rsidR="009D43E5">
        <w:t>10</w:t>
      </w:r>
      <w:r w:rsidRPr="00276EA6">
        <w:t xml:space="preserve"> and 2016</w:t>
      </w:r>
      <w:r w:rsidR="002D7D40">
        <w:t xml:space="preserve"> (</w:t>
      </w:r>
      <w:r w:rsidR="002D7D40" w:rsidRPr="002D7D40">
        <w:rPr>
          <w:rStyle w:val="SubtitleChar"/>
        </w:rPr>
        <w:t>Table 2</w:t>
      </w:r>
      <w:r w:rsidR="002D7D40">
        <w:t>)</w:t>
      </w:r>
      <w:r w:rsidRPr="00276EA6">
        <w:t xml:space="preserve">. </w:t>
      </w:r>
      <w:commentRangeStart w:id="299"/>
      <w:r w:rsidR="005E0FF3">
        <w:t>The study enrolled adults ages 18 and over who sought health care for influenza-like illness at a participating outpatient clinic</w:t>
      </w:r>
      <w:commentRangeEnd w:id="299"/>
      <w:r w:rsidR="005E0FF3">
        <w:rPr>
          <w:rStyle w:val="CommentReference"/>
        </w:rPr>
        <w:commentReference w:id="299"/>
      </w:r>
      <w:r w:rsidR="005E0FF3">
        <w:t xml:space="preserve">. </w:t>
      </w:r>
      <w:r w:rsidRPr="00276EA6">
        <w:t xml:space="preserve">The INSIGHT data </w:t>
      </w:r>
      <w:r w:rsidR="005E0FF3">
        <w:t xml:space="preserve">sampled a greater geographical range, and </w:t>
      </w:r>
      <w:r w:rsidRPr="00276EA6">
        <w:t xml:space="preserve">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antiviral treatment used, presence of any underlying conditions, and recent influenza vaccination</w:t>
      </w:r>
      <w:r w:rsidR="00255E2E">
        <w:t>.</w:t>
      </w:r>
      <w:r w:rsidR="005E0FF3">
        <w:t xml:space="preserve"> However, t</w:t>
      </w:r>
      <w:r w:rsidR="005E0FF3" w:rsidRPr="00276EA6">
        <w:t xml:space="preserve">he </w:t>
      </w:r>
      <w:ins w:id="300" w:author="Katelyn Gostic" w:date="2019-05-20T09:07:00Z">
        <w:r w:rsidR="007D1CA4">
          <w:t xml:space="preserve">range of age groups sampled was more restricted in the INSIGHT dataset. The </w:t>
        </w:r>
      </w:ins>
      <w:r w:rsidR="005E0FF3" w:rsidRPr="00276EA6">
        <w:t xml:space="preserve">INSIGHT data excluded children under age 18, and enrolled relatively few elderly and young adult </w:t>
      </w:r>
      <w:r w:rsidR="005E0FF3">
        <w:t xml:space="preserve">subjects, whereas the AZDHS data contained cases large numbers of cases at the extremes of age, including in children </w:t>
      </w:r>
      <w:r w:rsidR="005E0FF3" w:rsidRPr="00276EA6">
        <w:t>(</w:t>
      </w:r>
      <w:r w:rsidR="005E0FF3" w:rsidRPr="0010345F">
        <w:rPr>
          <w:rStyle w:val="SubtitleChar"/>
        </w:rPr>
        <w:t>Fig. S1</w:t>
      </w:r>
      <w:r w:rsidR="005E0FF3" w:rsidRPr="00276EA6">
        <w:t xml:space="preserve">). </w:t>
      </w:r>
      <w:r w:rsidR="00255E2E">
        <w:t xml:space="preserve"> </w:t>
      </w:r>
      <w:commentRangeStart w:id="301"/>
      <w:commentRangeStart w:id="302"/>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del w:id="303" w:author="Katelyn Gostic" w:date="2019-05-20T09:07:00Z">
        <w:r w:rsidR="00B15E4C" w:rsidRPr="00276EA6" w:rsidDel="007D1CA4">
          <w:delText xml:space="preserve">These definitions were used to facilitate comparison between data sets. </w:delText>
        </w:r>
      </w:del>
      <w:r w:rsidR="00B15E4C" w:rsidRPr="00276EA6">
        <w:t>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301"/>
      <w:r w:rsidR="00CB0303">
        <w:rPr>
          <w:rStyle w:val="CommentReference"/>
        </w:rPr>
        <w:commentReference w:id="301"/>
      </w:r>
      <w:commentRangeEnd w:id="302"/>
      <w:r w:rsidR="0091293E">
        <w:rPr>
          <w:rStyle w:val="CommentReference"/>
        </w:rPr>
        <w:commentReference w:id="302"/>
      </w:r>
    </w:p>
    <w:p w14:paraId="4C9B098A" w14:textId="77777777" w:rsidR="009555CB" w:rsidRPr="00276EA6" w:rsidRDefault="009555CB" w:rsidP="005E0FF3">
      <w:pPr>
        <w:shd w:val="clear" w:color="auto" w:fill="auto"/>
        <w:ind w:firstLine="0"/>
      </w:pPr>
    </w:p>
    <w:p w14:paraId="3F7FF922" w14:textId="6053CA9C" w:rsidR="00622512" w:rsidRPr="00276EA6" w:rsidRDefault="00622512" w:rsidP="00276EA6">
      <w:pPr>
        <w:pStyle w:val="Heading1"/>
        <w:shd w:val="clear" w:color="auto" w:fill="auto"/>
      </w:pPr>
      <w:r w:rsidRPr="00276EA6">
        <w:t>The Model</w:t>
      </w:r>
    </w:p>
    <w:p w14:paraId="52D00B42" w14:textId="77777777" w:rsidR="004E46E2" w:rsidRPr="00276EA6" w:rsidRDefault="004E46E2" w:rsidP="004E46E2">
      <w:pPr>
        <w:pStyle w:val="Heading2"/>
        <w:shd w:val="clear" w:color="auto" w:fill="auto"/>
      </w:pPr>
      <w:r w:rsidRPr="00276EA6">
        <w:t>Reconstructed imprinting patterns</w:t>
      </w:r>
    </w:p>
    <w:p w14:paraId="124CD3AC" w14:textId="77777777" w:rsidR="004E46E2" w:rsidRPr="00276EA6" w:rsidRDefault="004E46E2" w:rsidP="004E46E2">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xml:space="preserve">). </w:t>
      </w:r>
      <w:r>
        <w:t>Most individuals</w:t>
      </w:r>
      <w:r w:rsidRPr="00276EA6">
        <w:t xml:space="preserve"> born between pandemics in 1918 and 1957 </w:t>
      </w:r>
      <w:r>
        <w:t xml:space="preserve">experienced </w:t>
      </w:r>
      <w:commentRangeStart w:id="304"/>
      <w:r>
        <w:t>a first influenza A virus (IAV) infection</w:t>
      </w:r>
      <w:r w:rsidRPr="00276EA6">
        <w:t xml:space="preserve"> </w:t>
      </w:r>
      <w:r>
        <w:t>by</w:t>
      </w:r>
      <w:r w:rsidRPr="00276EA6">
        <w:t xml:space="preserve"> H1N1, and middle-aged cohorts born between pandemics in </w:t>
      </w:r>
      <w:r w:rsidRPr="00276EA6">
        <w:lastRenderedPageBreak/>
        <w:t>1957 and 1968</w:t>
      </w:r>
      <w:r>
        <w:t xml:space="preserve"> almost all</w:t>
      </w:r>
      <w:r w:rsidRPr="00276EA6">
        <w:t xml:space="preserve"> </w:t>
      </w:r>
      <w:r>
        <w:t>were first infected by</w:t>
      </w:r>
      <w:r w:rsidRPr="00276EA6">
        <w:t xml:space="preserve"> H2N2</w:t>
      </w:r>
      <w:r>
        <w:t xml:space="preserve"> (note that because the first influenza exposure may occur after the first year of life, individuals born in the years leading up to a pandemic have some probability of first infection by the new pandemic subtype)</w:t>
      </w:r>
      <w:r w:rsidRPr="00276EA6">
        <w:t xml:space="preserve">. Ever since its emergence in 1968, H3N2 has dominated seasonal circulation in humans, and caused the majority of </w:t>
      </w:r>
      <w:r>
        <w:t>first infections</w:t>
      </w:r>
      <w:r w:rsidRPr="00276EA6">
        <w:t xml:space="preserve"> in younger cohorts. However, H1N1 has also caused some seasonal circulation since 1977, and thus a </w:t>
      </w:r>
      <w:r>
        <w:t xml:space="preserve">fraction of those born a few years before 1977 to present will have first seen </w:t>
      </w:r>
      <w:r w:rsidRPr="00276EA6">
        <w:t>H1N1.</w:t>
      </w:r>
      <w:commentRangeEnd w:id="304"/>
      <w:r>
        <w:rPr>
          <w:rStyle w:val="CommentReference"/>
        </w:rPr>
        <w:commentReference w:id="304"/>
      </w:r>
    </w:p>
    <w:p w14:paraId="28612828" w14:textId="7EBA6173" w:rsidR="004E46E2" w:rsidRPr="00276EA6" w:rsidRDefault="004E46E2" w:rsidP="004E46E2">
      <w:pPr>
        <w:shd w:val="clear" w:color="auto" w:fill="auto"/>
      </w:pPr>
      <w:r w:rsidRPr="00276EA6">
        <w:t xml:space="preserve">We reconstructed birth year-specific probabilities of </w:t>
      </w:r>
      <w:r>
        <w:t>first infection by</w:t>
      </w:r>
      <w:r w:rsidRPr="00276EA6">
        <w:t xml:space="preserve"> H1N1, H2N2 and H3N2 using methods described previously </w:t>
      </w:r>
      <w:r w:rsidRPr="00276EA6">
        <w:fldChar w:fldCharType="begin"/>
      </w:r>
      <w:ins w:id="305" w:author="Katelyn Gostic" w:date="2019-05-20T11:47:00Z">
        <w:r w:rsidR="001A1306">
          <w:instrText xml:space="preserve"> ADDIN ZOTERO_ITEM CSL_CITATION {"citationID":"G2PgsrC8","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del w:id="306" w:author="Katelyn Gostic" w:date="2019-05-20T11:47:00Z">
        <w:r w:rsidRPr="00276EA6" w:rsidDel="001A1306">
          <w:del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del>
      <w:r w:rsidRPr="00276EA6">
        <w:fldChar w:fldCharType="separate"/>
      </w:r>
      <w:ins w:id="307" w:author="Katelyn Gostic" w:date="2019-05-20T11:47:00Z">
        <w:r w:rsidR="001A1306">
          <w:rPr>
            <w:noProof/>
          </w:rPr>
          <w:t>(10)</w:t>
        </w:r>
      </w:ins>
      <w:del w:id="308" w:author="Katelyn Gostic" w:date="2019-05-20T11:47:00Z">
        <w:r w:rsidRPr="002B7007" w:rsidDel="001A1306">
          <w:rPr>
            <w:noProof/>
          </w:rPr>
          <w:delText>(12)</w:delText>
        </w:r>
      </w:del>
      <w:r w:rsidRPr="00276EA6">
        <w:fldChar w:fldCharType="end"/>
      </w:r>
      <w:r w:rsidRPr="00276EA6">
        <w:t xml:space="preserve">. We repeated reconstructions for every country and year of case observation in the data. Country-specific reconstructions differed only in the virological surveillance data used to estimate the fraction of seasonal influenza cases caused by H1N1 or H3N2 in recent decades, and year-specific reconstructions differed only in the birth years that remained young enough (ages 0-12) to have </w:t>
      </w:r>
      <w:r>
        <w:t>a non-negligible</w:t>
      </w:r>
      <w:r w:rsidRPr="00276EA6">
        <w:t xml:space="preserve"> probability of </w:t>
      </w:r>
      <w:r>
        <w:t>remaining naïve to IAV</w:t>
      </w:r>
      <w:r w:rsidRPr="00276EA6">
        <w:t xml:space="preserve">. </w:t>
      </w:r>
      <w:r w:rsidRPr="000B1313">
        <w:t xml:space="preserve">Code to perform reconstructions is available at </w:t>
      </w:r>
      <w:r w:rsidRPr="000B1313">
        <w:rPr>
          <w:highlight w:val="yellow"/>
        </w:rPr>
        <w:t>%%DOI HERE%%.</w:t>
      </w:r>
    </w:p>
    <w:p w14:paraId="0DD30827" w14:textId="77777777" w:rsidR="00AF6BE1" w:rsidRPr="00276EA6" w:rsidRDefault="00AF6BE1" w:rsidP="00276EA6">
      <w:pPr>
        <w:shd w:val="clear" w:color="auto" w:fill="auto"/>
      </w:pPr>
    </w:p>
    <w:p w14:paraId="0C4AA10E" w14:textId="77777777" w:rsidR="004E46E2" w:rsidRPr="00276EA6" w:rsidRDefault="004E46E2" w:rsidP="004E46E2">
      <w:pPr>
        <w:pStyle w:val="Heading2"/>
        <w:shd w:val="clear" w:color="auto" w:fill="auto"/>
      </w:pPr>
      <w:r w:rsidRPr="00276EA6">
        <w:t>Expected age distributions under alternate imprinting models</w:t>
      </w:r>
    </w:p>
    <w:p w14:paraId="26115DB8" w14:textId="4459412C" w:rsidR="004E46E2" w:rsidRPr="00276EA6" w:rsidRDefault="004E46E2" w:rsidP="004E46E2">
      <w:pPr>
        <w:shd w:val="clear" w:color="auto" w:fill="auto"/>
        <w:rPr>
          <w:color w:val="000000" w:themeColor="text1"/>
        </w:rPr>
      </w:pPr>
      <w:r w:rsidRPr="00276EA6">
        <w:t xml:space="preserve">All </w:t>
      </w:r>
      <w:r>
        <w:t>models that included imprinting effects</w:t>
      </w:r>
      <w:r w:rsidRPr="00276EA6">
        <w:t xml:space="preserve"> assumed </w:t>
      </w:r>
      <w:r>
        <w:t>a first childhood exposure</w:t>
      </w:r>
      <w:r w:rsidRPr="00276EA6">
        <w:t xml:space="preserve"> to H1N1 would </w:t>
      </w:r>
      <w:r>
        <w:t xml:space="preserve">later </w:t>
      </w:r>
      <w:r w:rsidRPr="00276EA6">
        <w:t xml:space="preserve">protect against modern, seasonal H1N1, and that </w:t>
      </w:r>
      <w:r>
        <w:t>a first exposure</w:t>
      </w:r>
      <w:r w:rsidRPr="00276EA6">
        <w:t xml:space="preserve"> to H3N2 would </w:t>
      </w:r>
      <w:r>
        <w:t xml:space="preserve">later </w:t>
      </w:r>
      <w:r w:rsidRPr="00276EA6">
        <w:t>protect against modern, seasonal H3N2</w:t>
      </w:r>
      <w:r>
        <w:t xml:space="preserve"> </w:t>
      </w:r>
      <w:r w:rsidRPr="00276EA6">
        <w:rPr>
          <w:color w:val="000000" w:themeColor="text1"/>
        </w:rPr>
        <w:t>(</w:t>
      </w:r>
      <w:r w:rsidRPr="00276EA6">
        <w:rPr>
          <w:rStyle w:val="SubtitleChar"/>
        </w:rPr>
        <w:t>Fig. 1</w:t>
      </w:r>
      <w:r>
        <w:rPr>
          <w:rStyle w:val="SubtitleChar"/>
        </w:rPr>
        <w:t>B)</w:t>
      </w:r>
      <w:r w:rsidRPr="00276EA6">
        <w:t xml:space="preserve">.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w:t>
      </w:r>
      <w:r>
        <w:rPr>
          <w:color w:val="000000" w:themeColor="text1"/>
        </w:rPr>
        <w:t>Note that m</w:t>
      </w:r>
      <w:r w:rsidRPr="00276EA6">
        <w:rPr>
          <w:color w:val="000000" w:themeColor="text1"/>
        </w:rPr>
        <w:t>iddle-aged</w:t>
      </w:r>
      <w:r>
        <w:rPr>
          <w:color w:val="000000" w:themeColor="text1"/>
        </w:rPr>
        <w:t xml:space="preserve"> </w:t>
      </w:r>
      <w:r w:rsidRPr="00276EA6">
        <w:rPr>
          <w:color w:val="000000" w:themeColor="text1"/>
        </w:rPr>
        <w:t>cohorts</w:t>
      </w:r>
      <w:r>
        <w:rPr>
          <w:color w:val="000000" w:themeColor="text1"/>
        </w:rPr>
        <w:t>, which were first infected by H2N2, are crucial, because they provide the only</w:t>
      </w:r>
      <w:r w:rsidRPr="00276EA6">
        <w:rPr>
          <w:color w:val="000000" w:themeColor="text1"/>
        </w:rPr>
        <w:t xml:space="preserve"> leverage to differentiate between imprinting at the HA subtype, NA subtype</w:t>
      </w:r>
      <w:r>
        <w:rPr>
          <w:color w:val="000000" w:themeColor="text1"/>
        </w:rPr>
        <w:t xml:space="preserve"> or HA group-level</w:t>
      </w:r>
      <w:r w:rsidRPr="00276EA6">
        <w:rPr>
          <w:color w:val="000000" w:themeColor="text1"/>
        </w:rPr>
        <w:t xml:space="preserve"> level (</w:t>
      </w:r>
      <w:r w:rsidRPr="00276EA6">
        <w:rPr>
          <w:rStyle w:val="SubtitleChar"/>
        </w:rPr>
        <w:t>Fig. 1</w:t>
      </w:r>
      <w:r w:rsidRPr="00276EA6">
        <w:rPr>
          <w:color w:val="000000" w:themeColor="text1"/>
        </w:rPr>
        <w:t>).</w:t>
      </w:r>
      <w:r>
        <w:rPr>
          <w:color w:val="000000" w:themeColor="text1"/>
        </w:rPr>
        <w:t xml:space="preserve"> </w:t>
      </w:r>
    </w:p>
    <w:p w14:paraId="03452833" w14:textId="77777777" w:rsidR="004E46E2" w:rsidRPr="00276EA6" w:rsidRDefault="004E46E2" w:rsidP="004E46E2">
      <w:pPr>
        <w:shd w:val="clear" w:color="auto" w:fill="auto"/>
      </w:pPr>
      <w:r w:rsidRPr="00276EA6">
        <w:t>To tease apart age-specific risk factors from birth year-specific imprinting effects, we noted that age-specific risk factors</w:t>
      </w:r>
      <w:r>
        <w:t xml:space="preserve"> for influenza infection</w:t>
      </w:r>
      <w:r w:rsidRPr="00276EA6">
        <w:t xml:space="preserve"> are largely subtype-independent. Specifically, age-specific risk, or age-specific probabilities of case ascertainment could be influenced by medical factors like age-specific vaccine coverage, age-specific risk of severe disease, and immunosenescence, or by behavioral </w:t>
      </w:r>
      <w:r w:rsidRPr="00276EA6">
        <w:lastRenderedPageBreak/>
        <w:t xml:space="preserve">factors like age-assorted social mixing, and age-specific healthcare seeking behavior. </w:t>
      </w:r>
      <w:r>
        <w:t>A</w:t>
      </w:r>
      <w:r w:rsidRPr="00276EA6">
        <w:t>ll these factors should have similar impacts on any influenza subtype.</w:t>
      </w:r>
    </w:p>
    <w:p w14:paraId="0F23E387" w14:textId="1760B36A" w:rsidR="004E46E2" w:rsidRPr="00276EA6" w:rsidRDefault="004E46E2" w:rsidP="004E46E2">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r>
        <w:t>, which enabled us to focus on the possible role</w:t>
      </w:r>
      <w:r w:rsidRPr="00276EA6">
        <w:t xml:space="preserve"> </w:t>
      </w:r>
      <w:r>
        <w:t>childhood imprinting status</w:t>
      </w:r>
      <w:r w:rsidRPr="00276EA6">
        <w:t>.</w:t>
      </w:r>
      <w:r>
        <w:t xml:space="preserve"> Note that for a given birth cohort, age-specific risk changed over time, and depended specifically on the individual’s age in the year of case observation, whereas birth year-specific risk was fixed for all years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 xml:space="preserve">). </w:t>
      </w:r>
    </w:p>
    <w:p w14:paraId="399D3DAF" w14:textId="20B54F6D"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r w:rsidR="00D96178">
        <w:rPr>
          <w:color w:val="000000" w:themeColor="text1"/>
        </w:rPr>
        <w:t xml:space="preserve"> or with no contribution of imprinting,</w:t>
      </w:r>
      <w:r w:rsidRPr="00276EA6">
        <w:rPr>
          <w:color w:val="000000" w:themeColor="text1"/>
        </w:rPr>
        <w:t xml:space="preserve"> we fitted a suite of models to each data set using a multinomial likelihood and then performed model selection using </w:t>
      </w:r>
      <w:r w:rsidR="0094753F">
        <w:rPr>
          <w:color w:val="000000" w:themeColor="text1"/>
        </w:rPr>
        <w:t>the Akaike information criterion (AIC)</w:t>
      </w:r>
      <w:r w:rsidRPr="00276EA6">
        <w:rPr>
          <w:color w:val="000000" w:themeColor="text1"/>
        </w:rPr>
        <w:t>.</w:t>
      </w:r>
      <w:r w:rsidR="0094753F">
        <w:rPr>
          <w:color w:val="000000" w:themeColor="text1"/>
        </w:rPr>
        <w:t xml:space="preserve"> </w:t>
      </w:r>
      <w:commentRangeStart w:id="309"/>
      <w:r w:rsidR="0094753F">
        <w:rPr>
          <w:color w:val="000000" w:themeColor="text1"/>
        </w:rPr>
        <w:t>AIC is a measure of statistical support, which</w:t>
      </w:r>
      <w:r w:rsidR="0084287E">
        <w:rPr>
          <w:color w:val="000000" w:themeColor="text1"/>
        </w:rPr>
        <w:t xml:space="preserve"> favors simple models that fit the data well</w:t>
      </w:r>
      <w:ins w:id="310" w:author="Katelyn Gostic" w:date="2019-05-20T09:19:00Z">
        <w:r w:rsidR="00EE1AE1">
          <w:rPr>
            <w:color w:val="000000" w:themeColor="text1"/>
          </w:rPr>
          <w:t xml:space="preserve"> (i.e. models with high likelihood and relatively </w:t>
        </w:r>
      </w:ins>
      <w:ins w:id="311" w:author="Katelyn Gostic" w:date="2019-05-20T09:20:00Z">
        <w:r w:rsidR="00EE1AE1">
          <w:rPr>
            <w:color w:val="000000" w:themeColor="text1"/>
          </w:rPr>
          <w:t xml:space="preserve">few parameters) </w:t>
        </w:r>
      </w:ins>
      <w:del w:id="312" w:author="Katelyn Gostic" w:date="2019-05-20T09:19:00Z">
        <w:r w:rsidR="0094753F" w:rsidDel="00EE1AE1">
          <w:rPr>
            <w:color w:val="000000" w:themeColor="text1"/>
          </w:rPr>
          <w:delText xml:space="preserve">. </w:delText>
        </w:r>
        <w:r w:rsidR="0084287E" w:rsidDel="00EE1AE1">
          <w:rPr>
            <w:color w:val="000000" w:themeColor="text1"/>
          </w:rPr>
          <w:delText xml:space="preserve">AIC improves with model likelihood (a measure of goodness of fit to data), but to limit complexity, carries a penalty for each </w:delText>
        </w:r>
        <w:r w:rsidR="004E46E2" w:rsidDel="00EE1AE1">
          <w:rPr>
            <w:color w:val="000000" w:themeColor="text1"/>
          </w:rPr>
          <w:delText xml:space="preserve">additional </w:delText>
        </w:r>
        <w:r w:rsidR="0084287E" w:rsidDel="00EE1AE1">
          <w:rPr>
            <w:color w:val="000000" w:themeColor="text1"/>
          </w:rPr>
          <w:delText>model parameter</w:delText>
        </w:r>
      </w:del>
      <w:ins w:id="313" w:author="Katelyn Gostic" w:date="2019-05-20T09:14:00Z">
        <w:r w:rsidR="004E46E2">
          <w:rPr>
            <w:color w:val="000000" w:themeColor="text1"/>
          </w:rPr>
          <w:fldChar w:fldCharType="begin"/>
        </w:r>
      </w:ins>
      <w:ins w:id="314" w:author="Katelyn Gostic" w:date="2019-05-20T12:49:00Z">
        <w:r w:rsidR="00132EBB">
          <w:rPr>
            <w:color w:val="000000" w:themeColor="text1"/>
          </w:rPr>
          <w:instrText xml:space="preserve"> ADDIN ZOTERO_ITEM CSL_CITATION {"citationID":"ssK99NAU","properties":{"formattedCitation":"(25,26)","plainCitation":"(25,26)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ins>
      <w:r w:rsidR="004E46E2">
        <w:rPr>
          <w:color w:val="000000" w:themeColor="text1"/>
        </w:rPr>
        <w:fldChar w:fldCharType="separate"/>
      </w:r>
      <w:ins w:id="315" w:author="Katelyn Gostic" w:date="2019-05-20T12:49:00Z">
        <w:r w:rsidR="00132EBB">
          <w:rPr>
            <w:noProof/>
            <w:color w:val="000000" w:themeColor="text1"/>
          </w:rPr>
          <w:t>(25,26)</w:t>
        </w:r>
      </w:ins>
      <w:ins w:id="316" w:author="Katelyn Gostic" w:date="2019-05-20T09:14:00Z">
        <w:r w:rsidR="004E46E2">
          <w:rPr>
            <w:color w:val="000000" w:themeColor="text1"/>
          </w:rPr>
          <w:fldChar w:fldCharType="end"/>
        </w:r>
      </w:ins>
      <w:r w:rsidR="0084287E">
        <w:rPr>
          <w:color w:val="000000" w:themeColor="text1"/>
        </w:rPr>
        <w:t>.</w:t>
      </w:r>
      <w:ins w:id="317" w:author="Katelyn Gostic" w:date="2019-05-20T09:18:00Z">
        <w:r w:rsidR="004E46E2">
          <w:rPr>
            <w:color w:val="000000" w:themeColor="text1"/>
          </w:rPr>
          <w:t xml:space="preserve"> </w:t>
        </w:r>
        <w:r w:rsidR="004E46E2">
          <w:rPr>
            <w:color w:val="000000" w:themeColor="text1"/>
          </w:rPr>
          <w:sym w:font="Symbol" w:char="F044"/>
        </w:r>
        <w:r w:rsidR="004E46E2">
          <w:rPr>
            <w:color w:val="000000" w:themeColor="text1"/>
          </w:rPr>
          <w:t xml:space="preserve">AIC </w:t>
        </w:r>
      </w:ins>
      <w:ins w:id="318" w:author="Katelyn Gostic" w:date="2019-05-20T09:20:00Z">
        <w:r w:rsidR="00EE1AE1">
          <w:rPr>
            <w:color w:val="000000" w:themeColor="text1"/>
          </w:rPr>
          <w:t xml:space="preserve">is used to compare </w:t>
        </w:r>
      </w:ins>
      <w:ins w:id="319" w:author="Katelyn Gostic" w:date="2019-05-20T09:21:00Z">
        <w:r w:rsidR="00EE1AE1">
          <w:rPr>
            <w:color w:val="000000" w:themeColor="text1"/>
          </w:rPr>
          <w:t xml:space="preserve">a focal model’s performance to the best </w:t>
        </w:r>
      </w:ins>
      <w:ins w:id="320" w:author="Katelyn Gostic" w:date="2019-05-20T09:22:00Z">
        <w:r w:rsidR="00EE1AE1">
          <w:rPr>
            <w:color w:val="000000" w:themeColor="text1"/>
          </w:rPr>
          <w:t xml:space="preserve">tested </w:t>
        </w:r>
      </w:ins>
      <w:ins w:id="321" w:author="Katelyn Gostic" w:date="2019-05-20T09:21:00Z">
        <w:r w:rsidR="00EE1AE1">
          <w:rPr>
            <w:color w:val="000000" w:themeColor="text1"/>
          </w:rPr>
          <w:t xml:space="preserve">model, and </w:t>
        </w:r>
      </w:ins>
      <w:ins w:id="322" w:author="Katelyn Gostic" w:date="2019-05-20T09:22:00Z">
        <w:r w:rsidR="00EE1AE1">
          <w:rPr>
            <w:color w:val="000000" w:themeColor="text1"/>
          </w:rPr>
          <w:t>as a rule of thumb</w:t>
        </w:r>
      </w:ins>
      <w:ins w:id="323" w:author="Katelyn Gostic" w:date="2019-05-20T09:18:00Z">
        <w:r w:rsidR="004E46E2">
          <w:rPr>
            <w:color w:val="000000" w:themeColor="text1"/>
          </w:rPr>
          <w:t xml:space="preserve">, </w:t>
        </w:r>
        <w:r w:rsidR="004E46E2" w:rsidRPr="00276EA6">
          <w:rPr>
            <w:color w:val="000000" w:themeColor="text1"/>
          </w:rPr>
          <w:sym w:font="Symbol" w:char="F044"/>
        </w:r>
        <w:r w:rsidR="004E46E2" w:rsidRPr="00276EA6">
          <w:rPr>
            <w:color w:val="000000" w:themeColor="text1"/>
          </w:rPr>
          <w:t>AIC</w:t>
        </w:r>
      </w:ins>
      <w:ins w:id="324" w:author="Katelyn Gostic" w:date="2019-05-20T09:22:00Z">
        <w:r w:rsidR="00EE1AE1">
          <w:rPr>
            <w:rFonts w:ascii="math" w:hAnsi="math"/>
            <w:color w:val="000000" w:themeColor="text1"/>
          </w:rPr>
          <w:t>&gt;</w:t>
        </w:r>
      </w:ins>
      <w:ins w:id="325" w:author="Katelyn Gostic" w:date="2019-05-20T09:18:00Z">
        <w:r w:rsidR="004E46E2">
          <w:rPr>
            <w:rFonts w:ascii="math" w:hAnsi="math"/>
            <w:color w:val="000000" w:themeColor="text1"/>
          </w:rPr>
          <w:t xml:space="preserve">2 indicates </w:t>
        </w:r>
      </w:ins>
      <w:ins w:id="326" w:author="Katelyn Gostic" w:date="2019-05-20T09:22:00Z">
        <w:r w:rsidR="00EE1AE1">
          <w:rPr>
            <w:rFonts w:ascii="math" w:hAnsi="math"/>
            <w:color w:val="000000" w:themeColor="text1"/>
          </w:rPr>
          <w:t>at least some statistical preference for the better model</w:t>
        </w:r>
      </w:ins>
      <w:ins w:id="327" w:author="Katelyn Gostic" w:date="2019-05-20T09:23:00Z">
        <w:r w:rsidR="00EE1AE1">
          <w:rPr>
            <w:rFonts w:ascii="math" w:hAnsi="math"/>
            <w:color w:val="000000" w:themeColor="text1"/>
          </w:rPr>
          <w:t xml:space="preserve"> </w:t>
        </w:r>
      </w:ins>
      <w:ins w:id="328" w:author="Katelyn Gostic" w:date="2019-05-20T09:18:00Z">
        <w:r w:rsidR="004E46E2">
          <w:rPr>
            <w:rFonts w:ascii="math" w:hAnsi="math"/>
            <w:color w:val="000000" w:themeColor="text1"/>
          </w:rPr>
          <w:fldChar w:fldCharType="begin"/>
        </w:r>
      </w:ins>
      <w:ins w:id="329" w:author="Katelyn Gostic" w:date="2019-05-20T12:49:00Z">
        <w:r w:rsidR="00132EBB">
          <w:rPr>
            <w:rFonts w:ascii="math" w:hAnsi="math"/>
            <w:color w:val="000000" w:themeColor="text1"/>
          </w:rPr>
          <w:instrText xml:space="preserve"> ADDIN ZOTERO_ITEM CSL_CITATION {"citationID":"D9mde6FS","properties":{"formattedCitation":"(26)","plainCitation":"(26)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ins>
      <w:ins w:id="330" w:author="Katelyn Gostic" w:date="2019-05-20T09:18:00Z">
        <w:r w:rsidR="004E46E2">
          <w:rPr>
            <w:rFonts w:ascii="math" w:hAnsi="math"/>
            <w:color w:val="000000" w:themeColor="text1"/>
          </w:rPr>
          <w:fldChar w:fldCharType="separate"/>
        </w:r>
      </w:ins>
      <w:ins w:id="331" w:author="Katelyn Gostic" w:date="2019-05-20T12:49:00Z">
        <w:r w:rsidR="00132EBB">
          <w:rPr>
            <w:rFonts w:ascii="math" w:hAnsi="math"/>
            <w:noProof/>
            <w:color w:val="000000" w:themeColor="text1"/>
          </w:rPr>
          <w:t>(26)</w:t>
        </w:r>
      </w:ins>
      <w:ins w:id="332" w:author="Katelyn Gostic" w:date="2019-05-20T09:18:00Z">
        <w:r w:rsidR="004E46E2">
          <w:rPr>
            <w:rFonts w:ascii="math" w:hAnsi="math"/>
            <w:color w:val="000000" w:themeColor="text1"/>
          </w:rPr>
          <w:fldChar w:fldCharType="end"/>
        </w:r>
        <w:r w:rsidR="004E46E2">
          <w:rPr>
            <w:color w:val="000000" w:themeColor="text1"/>
          </w:rPr>
          <w:t>.</w:t>
        </w:r>
      </w:ins>
      <w:r w:rsidR="0094753F">
        <w:rPr>
          <w:color w:val="000000" w:themeColor="text1"/>
        </w:rPr>
        <w:t xml:space="preserve"> </w:t>
      </w:r>
      <w:commentRangeEnd w:id="309"/>
      <w:r w:rsidR="004E46E2">
        <w:rPr>
          <w:rStyle w:val="CommentReference"/>
        </w:rPr>
        <w:commentReference w:id="309"/>
      </w:r>
      <w:r w:rsidRPr="00276EA6">
        <w:rPr>
          <w:color w:val="000000" w:themeColor="text1"/>
        </w:rPr>
        <w:t xml:space="preserve">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2CD133A5" w:rsidR="00AF6BE1" w:rsidRPr="00276EA6" w:rsidRDefault="00AF6BE1" w:rsidP="00276EA6">
      <w:pPr>
        <w:shd w:val="clear" w:color="auto" w:fill="auto"/>
      </w:pPr>
      <w:r w:rsidRPr="00276EA6">
        <w:t>We fit a set of four models to the AZDHS data set. The simplest model contained only age-specific risk (A), and more complex models added effects from imprinting at the HA subtype level (S), at the HA group level (G), or at the NA subtype level (N</w:t>
      </w:r>
      <w:r w:rsidR="004E46E2" w:rsidRPr="00276EA6">
        <w:t>)</w:t>
      </w:r>
      <w:r w:rsidR="004E46E2">
        <w:t>: AS, AG, and AN, respectively</w:t>
      </w:r>
      <w:r w:rsidR="004E46E2" w:rsidRPr="00276EA6">
        <w:t>.</w:t>
      </w:r>
      <w:r w:rsidRPr="00276EA6">
        <w:t xml:space="preserve">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lastRenderedPageBreak/>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3EB2E0D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r w:rsidR="002D6568">
        <w:t xml:space="preserve"> Differences in vaccine effectiveness across study years would not have been identifiable, and so we did not include them in the model. </w:t>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760ECB7F" w14:textId="28E157B0" w:rsidR="009555CB" w:rsidRPr="00276EA6" w:rsidRDefault="00010DB3" w:rsidP="00EB70D9">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Because these denominator data were not available in the AZDHS dataset, the age-specific risk curves fit to each data set must be interpreted differently. Age-specific risk curves fitted to INSIGHT data only represented</w:t>
      </w:r>
      <w:ins w:id="333" w:author="Katelyn Gostic" w:date="2019-05-20T09:16:00Z">
        <w:r w:rsidR="004E46E2">
          <w:t xml:space="preserve"> </w:t>
        </w:r>
      </w:ins>
      <w:r w:rsidR="00AF6BE1" w:rsidRPr="00276EA6">
        <w:t xml:space="preserve">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lastRenderedPageBreak/>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1BA143F9"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334"/>
      <w:commentRangeStart w:id="335"/>
      <w:r w:rsidR="00871931" w:rsidRPr="00276EA6">
        <w:rPr>
          <w:rStyle w:val="SubtitleChar"/>
        </w:rPr>
        <w:t>S2-S7</w:t>
      </w:r>
      <w:commentRangeEnd w:id="334"/>
      <w:r w:rsidR="005A436E" w:rsidRPr="00276EA6">
        <w:rPr>
          <w:rStyle w:val="CommentReference"/>
        </w:rPr>
        <w:commentReference w:id="334"/>
      </w:r>
      <w:commentRangeEnd w:id="335"/>
      <w:r w:rsidR="00563A7C">
        <w:rPr>
          <w:rStyle w:val="CommentReference"/>
        </w:rPr>
        <w:commentReference w:id="335"/>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ins w:id="336" w:author="Katelyn Gostic" w:date="2019-05-20T12:49:00Z">
        <w:r w:rsidR="00132EBB">
          <w:instrText xml:space="preserve"> ADDIN ZOTERO_ITEM CSL_CITATION {"citationID":"GIMpCaYB","properties":{"formattedCitation":"(16\\uc0\\u8211{}19)","plainCitation":"(16–19)","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ins>
      <w:del w:id="337" w:author="Katelyn Gostic" w:date="2019-05-20T12:49:00Z">
        <w:r w:rsidR="00871931" w:rsidRPr="00276EA6" w:rsidDel="00132EBB">
          <w:del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delInstrText>
        </w:r>
      </w:del>
      <w:r w:rsidRPr="00276EA6">
        <w:fldChar w:fldCharType="separate"/>
      </w:r>
      <w:ins w:id="338" w:author="Katelyn Gostic" w:date="2019-05-20T12:49:00Z">
        <w:r w:rsidR="00132EBB" w:rsidRPr="00132EBB">
          <w:rPr>
            <w:color w:val="000000"/>
            <w:rPrChange w:id="339" w:author="Katelyn Gostic" w:date="2019-05-20T12:49:00Z">
              <w:rPr/>
            </w:rPrChange>
          </w:rPr>
          <w:t>(16–19)</w:t>
        </w:r>
      </w:ins>
      <w:del w:id="340" w:author="Katelyn Gostic" w:date="2019-05-20T12:49:00Z">
        <w:r w:rsidR="00A225FF" w:rsidRPr="00132EBB" w:rsidDel="00132EBB">
          <w:rPr>
            <w:color w:val="000000"/>
            <w:rPrChange w:id="341" w:author="Katelyn Gostic" w:date="2019-05-20T12:49:00Z">
              <w:rPr>
                <w:color w:val="000000"/>
              </w:rPr>
            </w:rPrChange>
          </w:rPr>
          <w:delText>(17–20)</w:delText>
        </w:r>
      </w:del>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4B0F16FB" w:rsidR="00AA1584" w:rsidRPr="00937FB8" w:rsidRDefault="00540462" w:rsidP="00937FB8">
      <w:pPr>
        <w:shd w:val="clear" w:color="auto" w:fill="auto"/>
        <w:rPr>
          <w:rFonts w:ascii="math" w:hAnsi="math"/>
          <w:color w:val="000000" w:themeColor="text1"/>
          <w:rPrChange w:id="342" w:author="Katelyn Gostic" w:date="2019-05-17T13:52:00Z">
            <w:rPr>
              <w:color w:val="000000" w:themeColor="text1"/>
            </w:rPr>
          </w:rPrChange>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r w:rsidR="000B6E54">
        <w:rPr>
          <w:color w:val="000000" w:themeColor="text1"/>
        </w:rPr>
        <w:t>-</w:t>
      </w:r>
      <w:r w:rsidR="006F10B0" w:rsidRPr="00276EA6">
        <w:rPr>
          <w:color w:val="000000" w:themeColor="text1"/>
        </w:rPr>
        <w:t>level</w:t>
      </w:r>
      <w:r w:rsidR="00116A67" w:rsidRPr="00276EA6">
        <w:rPr>
          <w:color w:val="000000" w:themeColor="text1"/>
        </w:rPr>
        <w:t xml:space="preserve"> imprinting received the most statistical support, and models containing HA subtype</w:t>
      </w:r>
      <w:r w:rsidR="000B6E54">
        <w:rPr>
          <w:color w:val="000000" w:themeColor="text1"/>
        </w:rPr>
        <w:t>-</w:t>
      </w:r>
      <w:r w:rsidR="00116A67" w:rsidRPr="00276EA6">
        <w:rPr>
          <w:color w:val="000000" w:themeColor="text1"/>
        </w:rPr>
        <w:t xml:space="preserve">level imprinting were the second most preferred in terms of AIC </w:t>
      </w:r>
      <w:r w:rsidR="006F10B0" w:rsidRPr="00276EA6">
        <w:rPr>
          <w:rStyle w:val="SubtitleChar"/>
        </w:rPr>
        <w:t>(Fig</w:t>
      </w:r>
      <w:commentRangeStart w:id="343"/>
      <w:r w:rsidR="006F10B0" w:rsidRPr="00276EA6">
        <w:rPr>
          <w:rStyle w:val="SubtitleChar"/>
        </w:rPr>
        <w:t xml:space="preserve">. </w:t>
      </w:r>
      <w:r w:rsidR="00587E40" w:rsidRPr="00276EA6">
        <w:rPr>
          <w:rStyle w:val="SubtitleChar"/>
        </w:rPr>
        <w:t>4,</w:t>
      </w:r>
      <w:commentRangeEnd w:id="343"/>
      <w:r w:rsidR="00132A72">
        <w:rPr>
          <w:rStyle w:val="CommentReference"/>
        </w:rPr>
        <w:commentReference w:id="343"/>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w:t>
      </w:r>
      <w:ins w:id="344" w:author="Katelyn Gostic" w:date="2019-05-17T13:39:00Z">
        <w:r w:rsidR="0084287E">
          <w:rPr>
            <w:color w:val="000000" w:themeColor="text1"/>
          </w:rPr>
          <w:t xml:space="preserve"> </w:t>
        </w:r>
        <w:r w:rsidR="0084287E" w:rsidRPr="00276EA6">
          <w:rPr>
            <w:color w:val="000000" w:themeColor="text1"/>
          </w:rPr>
          <w:t>(</w:t>
        </w:r>
        <w:r w:rsidR="0084287E" w:rsidRPr="00276EA6">
          <w:rPr>
            <w:color w:val="000000" w:themeColor="text1"/>
          </w:rPr>
          <w:sym w:font="Symbol" w:char="F044"/>
        </w:r>
        <w:r w:rsidR="0084287E" w:rsidRPr="00276EA6">
          <w:rPr>
            <w:color w:val="000000" w:themeColor="text1"/>
          </w:rPr>
          <w:t>AIC=</w:t>
        </w:r>
        <w:r w:rsidR="0084287E">
          <w:rPr>
            <w:color w:val="000000" w:themeColor="text1"/>
          </w:rPr>
          <w:t>0</w:t>
        </w:r>
        <w:r w:rsidR="0084287E" w:rsidRPr="00276EA6">
          <w:rPr>
            <w:color w:val="000000" w:themeColor="text1"/>
          </w:rPr>
          <w:t>)</w:t>
        </w:r>
      </w:ins>
      <w:r w:rsidR="001533AF" w:rsidRPr="00276EA6">
        <w:rPr>
          <w:color w:val="000000" w:themeColor="text1"/>
        </w:rPr>
        <w:t xml:space="preserve">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ins w:id="345" w:author="Katelyn Gostic" w:date="2019-05-20T09:17:00Z">
        <w:r w:rsidR="004E46E2">
          <w:rPr>
            <w:color w:val="000000" w:themeColor="text1"/>
          </w:rPr>
          <w:t xml:space="preserve">This latter point is crucial since it shows that first infection leaves a lifelong imprint of susceptibility to seasonal influenza, just as it does avian-origin influenza (10, 12), and </w:t>
        </w:r>
        <w:r w:rsidR="004E46E2">
          <w:rPr>
            <w:color w:val="000000" w:themeColor="text1"/>
          </w:rPr>
          <w:lastRenderedPageBreak/>
          <w:t xml:space="preserve">that this imprint is not erased even after decades of exposure to seasonal influenza strains mismatched to the first exposure in childhood. </w:t>
        </w:r>
      </w:ins>
      <w:r w:rsidR="00AA1584" w:rsidRPr="00276EA6">
        <w:t>Visual assessment of model fits (</w:t>
      </w:r>
      <w:r w:rsidR="00AA1584" w:rsidRPr="00276EA6">
        <w:rPr>
          <w:rStyle w:val="SubtitleChar"/>
        </w:rPr>
        <w:t>Fig. 4</w:t>
      </w:r>
      <w:r w:rsidR="008C04AA" w:rsidRPr="00276EA6">
        <w:rPr>
          <w:rStyle w:val="SubtitleChar"/>
        </w:rPr>
        <w:t>F,</w:t>
      </w:r>
      <w:r w:rsidR="00871931" w:rsidRPr="00276EA6">
        <w:rPr>
          <w:rStyle w:val="SubtitleChar"/>
        </w:rPr>
        <w:t>G</w:t>
      </w:r>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ins w:id="346" w:author="Katelyn Gostic" w:date="2019-05-17T14:03:00Z">
        <w:r w:rsidR="002209DF">
          <w:rPr>
            <w:rStyle w:val="SubtitleChar"/>
          </w:rPr>
          <w:t>G-I</w:t>
        </w:r>
      </w:ins>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r w:rsidR="002D6568">
        <w:t>, and some other minor differences arising from normalization across birth-years</w:t>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19641DF"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w:t>
      </w:r>
      <w:r w:rsidR="00041844">
        <w:rPr>
          <w:color w:val="000000" w:themeColor="text1"/>
        </w:rPr>
        <w:t xml:space="preserve"> to</w:t>
      </w:r>
      <w:r w:rsidRPr="00276EA6">
        <w:rPr>
          <w:color w:val="000000" w:themeColor="text1"/>
        </w:rPr>
        <w:t xml:space="preserv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xml:space="preserve">, and overall, NA subtype-level imprinting or HA subtype-level imprinting received the most statistical support. Akaike weights </w:t>
      </w:r>
      <w:r w:rsidR="002209DF">
        <w:t xml:space="preserve">are derived from AIC, and </w:t>
      </w:r>
      <w:r w:rsidRPr="00276EA6">
        <w:t xml:space="preserve">can be interpreted as the </w:t>
      </w:r>
      <w:r w:rsidR="00EE1AE1">
        <w:t>fraction of statistical</w:t>
      </w:r>
      <w:r w:rsidRPr="00276EA6">
        <w:t xml:space="preserve"> support </w:t>
      </w:r>
      <w:r w:rsidR="00EE1AE1">
        <w:t>allocated to</w:t>
      </w:r>
      <w:r w:rsidR="00EE1AE1" w:rsidRPr="00276EA6">
        <w:t xml:space="preserve"> </w:t>
      </w:r>
      <w:r w:rsidRPr="00276EA6">
        <w:t>a given model, out of all models tested</w:t>
      </w:r>
      <w:r w:rsidR="00041844">
        <w:t xml:space="preserve"> </w:t>
      </w:r>
      <w:r w:rsidR="00041844">
        <w:fldChar w:fldCharType="begin"/>
      </w:r>
      <w:ins w:id="347" w:author="Katelyn Gostic" w:date="2019-05-20T12:49:00Z">
        <w:r w:rsidR="00132EBB">
          <w:instrText xml:space="preserve"> ADDIN ZOTERO_ITEM CSL_CITATION {"citationID":"KoYSPCQ5","properties":{"formattedCitation":"(25)","plainCitation":"(25)","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ins>
      <w:del w:id="348" w:author="Katelyn Gostic" w:date="2019-05-20T12:49:00Z">
        <w:r w:rsidR="004E46E2" w:rsidDel="00132EBB">
          <w:delInstrText xml:space="preserve"> ADDIN ZOTERO_ITEM CSL_CITATION {"citationID":"KoYSPCQ5","properties":{"formattedCitation":"(26)","plainCitation":"(26)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delInstrText>
        </w:r>
      </w:del>
      <w:r w:rsidR="00041844">
        <w:fldChar w:fldCharType="separate"/>
      </w:r>
      <w:ins w:id="349" w:author="Katelyn Gostic" w:date="2019-05-20T12:49:00Z">
        <w:r w:rsidR="00132EBB">
          <w:rPr>
            <w:noProof/>
          </w:rPr>
          <w:t>(25)</w:t>
        </w:r>
      </w:ins>
      <w:del w:id="350" w:author="Katelyn Gostic" w:date="2019-05-20T12:49:00Z">
        <w:r w:rsidR="004E46E2" w:rsidRPr="00132EBB" w:rsidDel="00132EBB">
          <w:rPr>
            <w:noProof/>
            <w:rPrChange w:id="351" w:author="Katelyn Gostic" w:date="2019-05-20T12:49:00Z">
              <w:rPr>
                <w:noProof/>
              </w:rPr>
            </w:rPrChange>
          </w:rPr>
          <w:delText>(26)</w:delText>
        </w:r>
      </w:del>
      <w:r w:rsidR="00041844">
        <w:fldChar w:fldCharType="end"/>
      </w:r>
      <w:r w:rsidR="00EE1AE1">
        <w:t xml:space="preserve">. </w:t>
      </w:r>
      <w:r w:rsidRPr="00276EA6">
        <w:t xml:space="preserve">The total Akaike weight for </w:t>
      </w:r>
      <w:r w:rsidR="00AA1584" w:rsidRPr="00276EA6">
        <w:t xml:space="preserve">INSIGHT </w:t>
      </w:r>
      <w:r w:rsidRPr="00276EA6">
        <w:t>models including NA subtype level imprinting was 0.38, and for models including HA subtype-level imprinting was 0.34. Models including HA group-level imprinting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xml:space="preserve">, and then decreasing much more slowly until the end </w:t>
      </w:r>
      <w:r w:rsidRPr="00276EA6">
        <w:lastRenderedPageBreak/>
        <w:t>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4B,D</w:t>
      </w:r>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352"/>
      <w:commentRangeStart w:id="353"/>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352"/>
      <w:r w:rsidRPr="00276EA6">
        <w:rPr>
          <w:rStyle w:val="CommentReference"/>
        </w:rPr>
        <w:commentReference w:id="352"/>
      </w:r>
      <w:commentRangeEnd w:id="353"/>
      <w:r w:rsidR="00BD546B">
        <w:rPr>
          <w:rStyle w:val="CommentReference"/>
        </w:rPr>
        <w:commentReference w:id="353"/>
      </w:r>
    </w:p>
    <w:p w14:paraId="16C523B3" w14:textId="77777777" w:rsidR="0037226F" w:rsidRPr="00276EA6" w:rsidRDefault="0037226F" w:rsidP="00041844">
      <w:pPr>
        <w:shd w:val="clear" w:color="auto" w:fill="auto"/>
        <w:ind w:firstLine="0"/>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4C8E44EB" w14:textId="4C5D34D8" w:rsidR="00E83171" w:rsidRPr="00276EA6" w:rsidRDefault="00802B48" w:rsidP="00041844">
      <w:pPr>
        <w:pStyle w:val="CommentText"/>
      </w:pPr>
      <w:r w:rsidRPr="00276EA6">
        <w:t xml:space="preserve">To test the impact of </w:t>
      </w:r>
      <w:r w:rsidR="00D1530D" w:rsidRPr="00276EA6">
        <w:t>antigenic evolutionary rate</w:t>
      </w:r>
      <w:r w:rsidRPr="00276EA6">
        <w:t xml:space="preserve"> on epidemic age distribution, we used publicly available data from </w:t>
      </w:r>
      <w:r w:rsidR="00D1530D" w:rsidRPr="00276EA6">
        <w:rPr>
          <w:i/>
        </w:rPr>
        <w:t xml:space="preserve">Nextstrain </w:t>
      </w:r>
      <w:r w:rsidR="00D1530D" w:rsidRPr="00276EA6">
        <w:fldChar w:fldCharType="begin"/>
      </w:r>
      <w:ins w:id="354" w:author="Katelyn Gostic" w:date="2019-05-20T12:49:00Z">
        <w:r w:rsidR="00132EBB">
          <w:instrText xml:space="preserve"> ADDIN ZOTERO_ITEM CSL_CITATION {"citationID":"olHzNaw6","properties":{"formattedCitation":"(27,28)","plainCitation":"(27,28)","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355" w:author="Katelyn Gostic" w:date="2019-05-20T12:49:00Z">
        <w:r w:rsidR="002209DF" w:rsidDel="00132EBB">
          <w:delInstrText xml:space="preserve"> ADDIN ZOTERO_ITEM CSL_CITATION {"citationID":"olHzNaw6","properties":{"formattedCitation":"(28,29)","plainCitation":"(28,29)","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D1530D" w:rsidRPr="00276EA6">
        <w:fldChar w:fldCharType="separate"/>
      </w:r>
      <w:ins w:id="356" w:author="Katelyn Gostic" w:date="2019-05-20T12:49:00Z">
        <w:r w:rsidR="00132EBB">
          <w:rPr>
            <w:noProof/>
          </w:rPr>
          <w:t>(27,28)</w:t>
        </w:r>
      </w:ins>
      <w:del w:id="357" w:author="Katelyn Gostic" w:date="2019-05-20T12:49:00Z">
        <w:r w:rsidR="002209DF" w:rsidRPr="00132EBB" w:rsidDel="00132EBB">
          <w:rPr>
            <w:noProof/>
            <w:rPrChange w:id="358" w:author="Katelyn Gostic" w:date="2019-05-20T12:49:00Z">
              <w:rPr>
                <w:noProof/>
              </w:rPr>
            </w:rPrChange>
          </w:rPr>
          <w:delText>(28,29)</w:delText>
        </w:r>
      </w:del>
      <w:r w:rsidR="00D1530D" w:rsidRPr="00276EA6">
        <w:fldChar w:fldCharType="end"/>
      </w:r>
      <w:r w:rsidR="00D1530D" w:rsidRPr="00276EA6">
        <w:t xml:space="preserve">, and from one previously published study </w:t>
      </w:r>
      <w:r w:rsidR="00D1530D" w:rsidRPr="00276EA6">
        <w:fldChar w:fldCharType="begin"/>
      </w:r>
      <w:ins w:id="359" w:author="Katelyn Gostic" w:date="2019-05-20T12:49:00Z">
        <w:r w:rsidR="00132EBB">
          <w:instrText xml:space="preserve"> ADDIN ZOTERO_ITEM CSL_CITATION {"citationID":"pzVQcJBn","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360" w:author="Katelyn Gostic" w:date="2019-05-20T12:49:00Z">
        <w:r w:rsidR="002209DF" w:rsidDel="00132EBB">
          <w:delInstrText xml:space="preserve"> ADDIN ZOTERO_ITEM CSL_CITATION {"citationID":"pzVQcJBn","properties":{"formattedCitation":"(30)","plainCitation":"(30)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D1530D" w:rsidRPr="00276EA6">
        <w:fldChar w:fldCharType="separate"/>
      </w:r>
      <w:ins w:id="361" w:author="Katelyn Gostic" w:date="2019-05-20T12:49:00Z">
        <w:r w:rsidR="00132EBB">
          <w:rPr>
            <w:noProof/>
          </w:rPr>
          <w:t>(29)</w:t>
        </w:r>
      </w:ins>
      <w:del w:id="362" w:author="Katelyn Gostic" w:date="2019-05-20T12:49:00Z">
        <w:r w:rsidR="002209DF" w:rsidRPr="00132EBB" w:rsidDel="00132EBB">
          <w:rPr>
            <w:noProof/>
            <w:rPrChange w:id="363" w:author="Katelyn Gostic" w:date="2019-05-20T12:49:00Z">
              <w:rPr>
                <w:noProof/>
              </w:rPr>
            </w:rPrChange>
          </w:rPr>
          <w:delText>(30)</w:delText>
        </w:r>
      </w:del>
      <w:r w:rsidR="00D1530D" w:rsidRPr="00276EA6">
        <w:fldChar w:fldCharType="end"/>
      </w:r>
      <w:r w:rsidR="00D1530D" w:rsidRPr="00276EA6">
        <w:t>,</w:t>
      </w:r>
      <w:r w:rsidRPr="00276EA6">
        <w:t xml:space="preserve"> to calculate</w:t>
      </w:r>
      <w:r w:rsidR="00D1530D" w:rsidRPr="00276EA6">
        <w:t xml:space="preserve"> annual antigenic advance, which we defined as the antigenic distance 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r w:rsidR="00E83171">
        <w:t>The “antigenic distance” between two strains is used as a proxy for immune cross-protection and can be obtained using a variety of methods that map serological or genetic data into Euclidian space</w:t>
      </w:r>
      <w:r w:rsidR="00041844">
        <w:t xml:space="preserve"> </w:t>
      </w:r>
      <w:r w:rsidR="00041844">
        <w:fldChar w:fldCharType="begin"/>
      </w:r>
      <w:ins w:id="364" w:author="Katelyn Gostic" w:date="2019-05-20T12:49:00Z">
        <w:r w:rsidR="00132EBB">
          <w:instrText xml:space="preserve"> ADDIN ZOTERO_ITEM CSL_CITATION {"citationID":"NxCoCUUL","properties":{"formattedCitation":"(29,30)","plainCitation":"(29,30)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ins>
      <w:del w:id="365" w:author="Katelyn Gostic" w:date="2019-05-20T12:49:00Z">
        <w:r w:rsidR="002209DF" w:rsidDel="00132EBB">
          <w:delInstrText xml:space="preserve"> ADDIN ZOTERO_ITEM CSL_CITATION {"citationID":"NxCoCUUL","properties":{"formattedCitation":"(30,31)","plainCitation":"(30,31)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delInstrText>
        </w:r>
      </w:del>
      <w:r w:rsidR="00041844">
        <w:fldChar w:fldCharType="separate"/>
      </w:r>
      <w:ins w:id="366" w:author="Katelyn Gostic" w:date="2019-05-20T12:49:00Z">
        <w:r w:rsidR="00132EBB">
          <w:rPr>
            <w:noProof/>
          </w:rPr>
          <w:t>(29,30)</w:t>
        </w:r>
      </w:ins>
      <w:del w:id="367" w:author="Katelyn Gostic" w:date="2019-05-20T12:49:00Z">
        <w:r w:rsidR="002209DF" w:rsidRPr="00132EBB" w:rsidDel="00132EBB">
          <w:rPr>
            <w:noProof/>
            <w:rPrChange w:id="368" w:author="Katelyn Gostic" w:date="2019-05-20T12:49:00Z">
              <w:rPr>
                <w:noProof/>
              </w:rPr>
            </w:rPrChange>
          </w:rPr>
          <w:delText>(30,31)</w:delText>
        </w:r>
      </w:del>
      <w:r w:rsidR="00041844">
        <w:fldChar w:fldCharType="end"/>
      </w:r>
      <w:r w:rsidR="00E83171">
        <w:t>, or onto phylogenetic trees</w:t>
      </w:r>
      <w:r w:rsidR="00041844">
        <w:t xml:space="preserve"> </w:t>
      </w:r>
      <w:r w:rsidR="00041844">
        <w:fldChar w:fldCharType="begin"/>
      </w:r>
      <w:ins w:id="369" w:author="Katelyn Gostic" w:date="2019-05-20T12:49:00Z">
        <w:r w:rsidR="00132EBB">
          <w:instrText xml:space="preserve"> ADDIN ZOTERO_ITEM CSL_CITATION {"citationID":"HQYcVwJr","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370" w:author="Katelyn Gostic" w:date="2019-05-20T12:49:00Z">
        <w:r w:rsidR="002209DF" w:rsidDel="00132EBB">
          <w:delInstrText xml:space="preserve"> ADDIN ZOTERO_ITEM CSL_CITATION {"citationID":"HQYcVwJr","properties":{"formattedCitation":"(29)","plainCitation":"(29)","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00041844">
        <w:fldChar w:fldCharType="separate"/>
      </w:r>
      <w:ins w:id="371" w:author="Katelyn Gostic" w:date="2019-05-20T12:49:00Z">
        <w:r w:rsidR="00132EBB">
          <w:rPr>
            <w:noProof/>
          </w:rPr>
          <w:t>(28)</w:t>
        </w:r>
      </w:ins>
      <w:del w:id="372" w:author="Katelyn Gostic" w:date="2019-05-20T12:49:00Z">
        <w:r w:rsidR="002209DF" w:rsidRPr="00132EBB" w:rsidDel="00132EBB">
          <w:rPr>
            <w:noProof/>
            <w:rPrChange w:id="373" w:author="Katelyn Gostic" w:date="2019-05-20T12:49:00Z">
              <w:rPr>
                <w:noProof/>
              </w:rPr>
            </w:rPrChange>
          </w:rPr>
          <w:delText>(29)</w:delText>
        </w:r>
      </w:del>
      <w:r w:rsidR="00041844">
        <w:fldChar w:fldCharType="end"/>
      </w:r>
      <w:r w:rsidR="00E83171">
        <w:t>.</w:t>
      </w:r>
      <w:r w:rsidR="00E83171" w:rsidRPr="00276EA6">
        <w:t xml:space="preserve"> </w:t>
      </w:r>
    </w:p>
    <w:p w14:paraId="1C77E8F9" w14:textId="1CBD5730" w:rsidR="005376A4" w:rsidRPr="00276EA6" w:rsidRDefault="00802B48" w:rsidP="00041844">
      <w:pPr>
        <w:rPr>
          <w:strike/>
        </w:rPr>
      </w:pPr>
      <w:r w:rsidRPr="00276EA6">
        <w:t xml:space="preserve">If the rate of antigenic drift is a strong driver of age-specific influenza risk, then the fraction of influenza cases observed in children should be negatively related </w:t>
      </w:r>
      <w:r w:rsidR="00CD3D54" w:rsidRPr="00276EA6">
        <w:t>to</w:t>
      </w:r>
      <w:r w:rsidR="00E83171">
        <w:t xml:space="preserve"> annual</w:t>
      </w:r>
      <w:r w:rsidR="00CD3D54" w:rsidRPr="00276EA6">
        <w:t xml:space="preserve"> antigenic advance</w:t>
      </w:r>
      <w:r w:rsidR="00BA4AC4" w:rsidRPr="00276EA6">
        <w:t xml:space="preserve"> </w:t>
      </w:r>
      <w:r w:rsidR="00BA4AC4" w:rsidRPr="00276EA6">
        <w:fldChar w:fldCharType="begin"/>
      </w:r>
      <w:ins w:id="374" w:author="Katelyn Gostic" w:date="2019-05-20T12:49:00Z">
        <w:r w:rsidR="00132EBB">
          <w: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ins>
      <w:del w:id="375" w:author="Katelyn Gostic" w:date="2019-05-20T12:49:00Z">
        <w:r w:rsidR="00E41BD2" w:rsidDel="00132EBB">
          <w:delInstrText xml:space="preserve"> ADDIN ZOTERO_ITEM CSL_CITATION {"citationID":"2nVpdBXn","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delInstrText>
        </w:r>
      </w:del>
      <w:r w:rsidR="00BA4AC4" w:rsidRPr="00276EA6">
        <w:fldChar w:fldCharType="separate"/>
      </w:r>
      <w:ins w:id="376" w:author="Katelyn Gostic" w:date="2019-05-20T12:49:00Z">
        <w:r w:rsidR="00132EBB">
          <w:rPr>
            <w:noProof/>
          </w:rPr>
          <w:t>(22)</w:t>
        </w:r>
      </w:ins>
      <w:del w:id="377" w:author="Katelyn Gostic" w:date="2019-05-20T12:49:00Z">
        <w:r w:rsidR="00E41BD2" w:rsidRPr="00132EBB" w:rsidDel="00132EBB">
          <w:rPr>
            <w:noProof/>
            <w:rPrChange w:id="378" w:author="Katelyn Gostic" w:date="2019-05-20T12:49:00Z">
              <w:rPr>
                <w:noProof/>
              </w:rPr>
            </w:rPrChange>
          </w:rPr>
          <w:delText>(23)</w:delText>
        </w:r>
      </w:del>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r w:rsidR="00E83171">
        <w:t xml:space="preserve">; strains that have changed substantially (i.e. those exhibiting </w:t>
      </w:r>
      <w:r w:rsidR="00E83171">
        <w:lastRenderedPageBreak/>
        <w:t>higher antigenic advance) will be less restricted to children</w:t>
      </w:r>
      <w:commentRangeStart w:id="379"/>
      <w:r w:rsidR="00CD3D54" w:rsidRPr="00276EA6">
        <w:t>.</w:t>
      </w:r>
      <w:commentRangeEnd w:id="379"/>
      <w:r w:rsidR="00EC2156">
        <w:rPr>
          <w:rStyle w:val="CommentReference"/>
        </w:rPr>
        <w:commentReference w:id="379"/>
      </w:r>
      <w:r w:rsidR="00CD3D54" w:rsidRPr="00276EA6">
        <w:t xml:space="preserve"> </w:t>
      </w:r>
      <w:r w:rsidR="00B93295">
        <w:t xml:space="preserve">Consistent with this </w:t>
      </w:r>
      <w:r w:rsidR="00B93295" w:rsidRPr="00276EA6">
        <w:t>expect</w:t>
      </w:r>
      <w:r w:rsidR="00B93295">
        <w:t>ation</w:t>
      </w:r>
      <w:r w:rsidR="00BA4AC4" w:rsidRPr="00276EA6">
        <w:t>,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010704">
        <w:rPr>
          <w:rStyle w:val="SubtitleChar"/>
        </w:rPr>
        <w:t>5</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4B739011" w:rsidR="001C744D" w:rsidRPr="00276EA6" w:rsidRDefault="00BA4AC4" w:rsidP="00041844">
      <w:pPr>
        <w:rPr>
          <w:strike/>
        </w:rPr>
      </w:pPr>
      <w:r w:rsidRPr="00276EA6">
        <w:t xml:space="preserve">Furthermore, if evolutionary rate </w:t>
      </w:r>
      <w:r w:rsidR="00E83171">
        <w:t>is the dominant driver of</w:t>
      </w:r>
      <w:r w:rsidRPr="00276EA6">
        <w:t xml:space="preserve"> epidemic age distribution, then outbreaks caused by H1N1 and H3N2 should converge in age distribution when annual antigenic advance is similar.</w:t>
      </w:r>
      <w:r w:rsidR="00041844">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 xml:space="preserve">Fig. </w:t>
      </w:r>
      <w:r w:rsidR="00010704">
        <w:rPr>
          <w:rStyle w:val="SubtitleChar"/>
        </w:rPr>
        <w:t>5</w:t>
      </w:r>
      <w:r w:rsidRPr="00276EA6">
        <w:rPr>
          <w:rStyle w:val="SubtitleChar"/>
        </w:rPr>
        <w:t>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010704">
        <w:rPr>
          <w:rStyle w:val="SubtitleChar"/>
        </w:rPr>
        <w:t>5</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380"/>
      <w:commentRangeStart w:id="381"/>
      <w:r w:rsidR="000279CC">
        <w:t xml:space="preserve">magnitude </w:t>
      </w:r>
      <w:commentRangeEnd w:id="380"/>
      <w:r w:rsidR="00B93295">
        <w:rPr>
          <w:rStyle w:val="CommentReference"/>
        </w:rPr>
        <w:commentReference w:id="380"/>
      </w:r>
      <w:commentRangeEnd w:id="381"/>
      <w:r w:rsidR="0078216C">
        <w:rPr>
          <w:rStyle w:val="CommentReference"/>
        </w:rPr>
        <w:commentReference w:id="381"/>
      </w:r>
      <w:r w:rsidR="000279CC">
        <w:t>of antigenic drift</w:t>
      </w:r>
      <w:r w:rsidR="006C54C9" w:rsidRPr="00276EA6">
        <w:t>.</w:t>
      </w:r>
    </w:p>
    <w:p w14:paraId="0E10EABF" w14:textId="386052C3" w:rsidR="00FD481E" w:rsidRPr="00276EA6" w:rsidRDefault="007061B4" w:rsidP="00EE1AE1">
      <w:pPr>
        <w:pStyle w:val="Heading1"/>
      </w:pPr>
      <w:r w:rsidRPr="00276EA6">
        <w:t>Discussion</w:t>
      </w:r>
    </w:p>
    <w:p w14:paraId="296D675C" w14:textId="70B4B194" w:rsidR="003E5005" w:rsidRDefault="00B978E7" w:rsidP="00276EA6">
      <w:pPr>
        <w:shd w:val="clear" w:color="auto" w:fill="auto"/>
        <w:rPr>
          <w:color w:val="auto"/>
        </w:rPr>
      </w:pPr>
      <w:r>
        <w:t>Our analyses of two large datasets of influenza cases confirmed a difference in age-specific impacts of seasonal H1 and H3, which was consistent across multiple countries and influenza seasons. We analyzed several possible drivers of these differences, and found greatest support for the hypothesis that immunological imprinting leads to lasting protection against the NA or HA subtype of the first influenza strain encountered in childhood.</w:t>
      </w:r>
      <w:r w:rsidR="00E678E2">
        <w:t xml:space="preserve"> </w:t>
      </w:r>
      <w:r w:rsidR="002A0C29" w:rsidRPr="00276EA6">
        <w:rPr>
          <w:color w:val="auto"/>
        </w:rPr>
        <w:t xml:space="preserve">The data did not support strong effects from </w:t>
      </w:r>
      <w:r w:rsidR="003B63E9" w:rsidRPr="00276EA6">
        <w:rPr>
          <w:color w:val="auto"/>
        </w:rPr>
        <w:t xml:space="preserve">broader HA group-level imprinting, </w:t>
      </w:r>
      <w:r w:rsidR="0087491A">
        <w:rPr>
          <w:color w:val="auto"/>
        </w:rPr>
        <w:t>as recently detected for novel zoonotic subtypes</w:t>
      </w:r>
      <w:r w:rsidR="00E678E2">
        <w:rPr>
          <w:color w:val="auto"/>
        </w:rPr>
        <w:t xml:space="preserve"> </w:t>
      </w:r>
      <w:r w:rsidR="00E678E2">
        <w:rPr>
          <w:color w:val="auto"/>
        </w:rPr>
        <w:fldChar w:fldCharType="begin"/>
      </w:r>
      <w:ins w:id="382" w:author="Katelyn Gostic" w:date="2019-05-20T11:47:00Z">
        <w:r w:rsidR="001A1306">
          <w:rPr>
            <w:color w:val="auto"/>
          </w:rPr>
          <w:instrText xml:space="preserve"> ADDIN ZOTERO_ITEM CSL_CITATION {"citationID":"FwJArJA3","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del w:id="383" w:author="Katelyn Gostic" w:date="2019-05-20T11:47:00Z">
        <w:r w:rsidR="00E678E2" w:rsidDel="001A1306">
          <w:rPr>
            <w:color w:val="auto"/>
          </w:rPr>
          <w:delInstrText xml:space="preserve"> ADDIN ZOTERO_ITEM CSL_CITATION {"citationID":"FwJArJA3","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del>
      <w:r w:rsidR="00E678E2">
        <w:rPr>
          <w:color w:val="auto"/>
        </w:rPr>
        <w:fldChar w:fldCharType="separate"/>
      </w:r>
      <w:ins w:id="384" w:author="Katelyn Gostic" w:date="2019-05-20T11:47:00Z">
        <w:r w:rsidR="001A1306">
          <w:rPr>
            <w:noProof/>
            <w:color w:val="auto"/>
          </w:rPr>
          <w:t>(10)</w:t>
        </w:r>
      </w:ins>
      <w:del w:id="385" w:author="Katelyn Gostic" w:date="2019-05-20T11:47:00Z">
        <w:r w:rsidR="00E678E2" w:rsidRPr="002B7007" w:rsidDel="001A1306">
          <w:rPr>
            <w:noProof/>
            <w:color w:val="auto"/>
          </w:rPr>
          <w:delText>(12)</w:delText>
        </w:r>
      </w:del>
      <w:r w:rsidR="00E678E2">
        <w:rPr>
          <w:color w:val="auto"/>
        </w:rPr>
        <w:fldChar w:fldCharType="end"/>
      </w:r>
      <w:r w:rsidR="0087491A">
        <w:rPr>
          <w:color w:val="auto"/>
        </w:rPr>
        <w:t xml:space="preserve">, </w:t>
      </w:r>
      <w:r w:rsidR="003B63E9" w:rsidRPr="00276EA6">
        <w:rPr>
          <w:color w:val="auto"/>
        </w:rPr>
        <w:t xml:space="preserve">or from differences in each subtype’s rates of antigenic </w:t>
      </w:r>
      <w:r w:rsidR="00E678E2">
        <w:rPr>
          <w:color w:val="auto"/>
        </w:rPr>
        <w:t xml:space="preserve">evolution </w:t>
      </w:r>
      <w:r w:rsidR="00E678E2">
        <w:rPr>
          <w:color w:val="auto"/>
        </w:rPr>
        <w:fldChar w:fldCharType="begin"/>
      </w:r>
      <w:ins w:id="386" w:author="Katelyn Gostic" w:date="2019-05-20T12:49:00Z">
        <w:r w:rsidR="00132EBB">
          <w:rPr>
            <w:color w:val="auto"/>
          </w:rPr>
          <w:instrText xml:space="preserve"> ADDIN ZOTERO_ITEM CSL_CITATION {"citationID":"OCl0TmVi","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ins>
      <w:del w:id="387" w:author="Katelyn Gostic" w:date="2019-05-20T12:49:00Z">
        <w:r w:rsidR="00E678E2" w:rsidDel="00132EBB">
          <w:rPr>
            <w:color w:val="auto"/>
          </w:rPr>
          <w:delInstrText xml:space="preserve"> ADDIN ZOTERO_ITEM CSL_CITATION {"citationID":"OCl0TmVi","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delInstrText>
        </w:r>
      </w:del>
      <w:r w:rsidR="00E678E2">
        <w:rPr>
          <w:color w:val="auto"/>
        </w:rPr>
        <w:fldChar w:fldCharType="separate"/>
      </w:r>
      <w:ins w:id="388" w:author="Katelyn Gostic" w:date="2019-05-20T12:49:00Z">
        <w:r w:rsidR="00132EBB">
          <w:rPr>
            <w:noProof/>
            <w:color w:val="auto"/>
          </w:rPr>
          <w:t>(22)</w:t>
        </w:r>
      </w:ins>
      <w:del w:id="389" w:author="Katelyn Gostic" w:date="2019-05-20T12:49:00Z">
        <w:r w:rsidR="00E678E2" w:rsidRPr="00132EBB" w:rsidDel="00132EBB">
          <w:rPr>
            <w:noProof/>
            <w:color w:val="auto"/>
            <w:rPrChange w:id="390" w:author="Katelyn Gostic" w:date="2019-05-20T12:49:00Z">
              <w:rPr>
                <w:noProof/>
                <w:color w:val="auto"/>
              </w:rPr>
            </w:rPrChange>
          </w:rPr>
          <w:delText>(23)</w:delText>
        </w:r>
      </w:del>
      <w:r w:rsidR="00E678E2">
        <w:rPr>
          <w:color w:val="auto"/>
        </w:rPr>
        <w:fldChar w:fldCharType="end"/>
      </w:r>
      <w:r w:rsidR="003B63E9" w:rsidRPr="00276EA6">
        <w:rPr>
          <w:color w:val="auto"/>
        </w:rPr>
        <w:t xml:space="preserve">. </w:t>
      </w:r>
    </w:p>
    <w:p w14:paraId="33520E14" w14:textId="31BCC0DB" w:rsidR="00041844" w:rsidRDefault="00CE3037" w:rsidP="003E5005">
      <w:pPr>
        <w:shd w:val="clear" w:color="auto" w:fill="auto"/>
      </w:pPr>
      <w:r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Pr="00276EA6">
        <w:rPr>
          <w:color w:val="auto"/>
        </w:rPr>
        <w:t xml:space="preserve"> </w:t>
      </w:r>
      <w:r w:rsidRPr="00276EA6">
        <w:t>studied as HA, these results emphasize the importance of both antigens as drivers of protection</w:t>
      </w:r>
      <w:r w:rsidR="009B5ACC" w:rsidRPr="00276EA6">
        <w:t xml:space="preserve"> against seasonal influenza</w:t>
      </w:r>
      <w:del w:id="391" w:author="Katelyn Gostic" w:date="2019-05-20T09:25:00Z">
        <w:r w:rsidR="00E678E2" w:rsidDel="00EE1AE1">
          <w:delText xml:space="preserve"> </w:delText>
        </w:r>
      </w:del>
      <w:ins w:id="392" w:author="Katelyn Gostic" w:date="2019-05-20T09:25:00Z">
        <w:r w:rsidR="00EE1AE1">
          <w:t xml:space="preserve"> </w:t>
        </w:r>
        <w:r w:rsidR="00EE1AE1">
          <w:fldChar w:fldCharType="begin"/>
        </w:r>
      </w:ins>
      <w:ins w:id="393" w:author="Katelyn Gostic" w:date="2019-05-20T12:49:00Z">
        <w:r w:rsidR="00132EBB">
          <w:instrText xml:space="preserve"> ADDIN ZOTERO_ITEM CSL_CITATION {"citationID":"jHpxUuTj","properties":{"formattedCitation":"(31,32)","plainCitation":"(31,32)","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G."}],"issued":{"date-parts":[["2019",1,9]]}}}],"schema":"https://github.com/citation-style-language/schema/raw/master/csl-citation.json"} </w:instrText>
        </w:r>
      </w:ins>
      <w:r w:rsidR="00EE1AE1">
        <w:fldChar w:fldCharType="separate"/>
      </w:r>
      <w:ins w:id="394" w:author="Katelyn Gostic" w:date="2019-05-20T12:49:00Z">
        <w:r w:rsidR="00132EBB">
          <w:rPr>
            <w:noProof/>
          </w:rPr>
          <w:t>(31,32)</w:t>
        </w:r>
      </w:ins>
      <w:ins w:id="395" w:author="Katelyn Gostic" w:date="2019-05-20T09:25:00Z">
        <w:r w:rsidR="00EE1AE1">
          <w:fldChar w:fldCharType="end"/>
        </w:r>
      </w:ins>
      <w:del w:id="396" w:author="Katelyn Gostic" w:date="2019-05-20T09:25:00Z">
        <w:r w:rsidR="00E678E2" w:rsidDel="00EE1AE1">
          <w:fldChar w:fldCharType="begin"/>
        </w:r>
      </w:del>
      <w:del w:id="397" w:author="Katelyn Gostic" w:date="2019-05-17T13:57:00Z">
        <w:r w:rsidR="00041844" w:rsidDel="002209DF">
          <w:delInstrText xml:space="preserve"> ADDIN ZOTERO_ITEM CSL_CITATION {"citationID":"GqfO2TtO","properties":{"formattedCitation":"(31,32)","plainCitation":"(31,32)","noteIndex":0},"citationItems":[{"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Dela"}],"issued":{"date-parts":[["2019",1,9]]}}}],"schema":"https://github.com/citation-style-language/schema/raw/master/csl-citation.json"} </w:delInstrText>
        </w:r>
      </w:del>
      <w:del w:id="398" w:author="Katelyn Gostic" w:date="2019-05-20T09:25:00Z">
        <w:r w:rsidR="00E678E2" w:rsidDel="00EE1AE1">
          <w:fldChar w:fldCharType="separate"/>
        </w:r>
      </w:del>
      <w:del w:id="399" w:author="Katelyn Gostic" w:date="2019-05-17T13:57:00Z">
        <w:r w:rsidR="00041844" w:rsidRPr="002209DF" w:rsidDel="002209DF">
          <w:rPr>
            <w:noProof/>
          </w:rPr>
          <w:delText>(31,32)</w:delText>
        </w:r>
      </w:del>
      <w:del w:id="400" w:author="Katelyn Gostic" w:date="2019-05-20T09:25:00Z">
        <w:r w:rsidR="00E678E2" w:rsidDel="00EE1AE1">
          <w:fldChar w:fldCharType="end"/>
        </w:r>
      </w:del>
      <w:r w:rsidRPr="00276EA6">
        <w:t xml:space="preserve">. </w:t>
      </w:r>
      <w:r w:rsidR="003E5005">
        <w:t>T</w:t>
      </w:r>
      <w:r w:rsidR="00E678E2">
        <w:t xml:space="preserve">he </w:t>
      </w:r>
      <w:r w:rsidR="00E678E2">
        <w:lastRenderedPageBreak/>
        <w:t>model</w:t>
      </w:r>
      <w:r w:rsidR="003E5005">
        <w:t>s</w:t>
      </w:r>
      <w:r w:rsidR="00E678E2">
        <w:t xml:space="preserve"> containing </w:t>
      </w:r>
      <w:r w:rsidR="003E5005">
        <w:t xml:space="preserve">NA and </w:t>
      </w:r>
      <w:r w:rsidR="00E678E2">
        <w:t>HA subtype-level imprinting produced very similar fits to data, and</w:t>
      </w:r>
      <w:r w:rsidR="009934F4">
        <w:t xml:space="preserve"> </w:t>
      </w:r>
      <w:r w:rsidR="00873ADD">
        <w:t>independently emerged as the top two models in terms of AIC, whether we fit to INSGITH or AZDHS data. W</w:t>
      </w:r>
      <w:r w:rsidR="00105E12">
        <w:t>e interpret the results as providing equivocal support for HA or NA subtype-level imprinting. This interpretation deviates from</w:t>
      </w:r>
      <w:r w:rsidR="0021176C" w:rsidRPr="00276EA6">
        <w:t xml:space="preserve"> widely used rules of thumb for the interpretation of </w:t>
      </w:r>
      <w:r w:rsidR="0021176C" w:rsidRPr="00276EA6">
        <w:sym w:font="Symbol" w:char="F044"/>
      </w:r>
      <w:r w:rsidR="0021176C" w:rsidRPr="00276EA6">
        <w:t xml:space="preserve">AIC values, </w:t>
      </w:r>
      <w:r w:rsidR="00873ADD">
        <w:t>where</w:t>
      </w:r>
      <w:r w:rsidR="00105E12">
        <w:t xml:space="preserve"> the</w:t>
      </w:r>
      <w:r w:rsidR="00542B73">
        <w:t xml:space="preserve"> model based on </w:t>
      </w:r>
      <w:r w:rsidR="0021176C" w:rsidRPr="00276EA6">
        <w:t>HA subtype-level imprinting</w:t>
      </w:r>
      <w:r w:rsidR="00CF38C7" w:rsidRPr="00276EA6">
        <w:t xml:space="preserve"> effects</w:t>
      </w:r>
      <w:r w:rsidR="0021176C" w:rsidRPr="00276EA6">
        <w:t xml:space="preserve"> (</w:t>
      </w:r>
      <w:r w:rsidR="0021176C" w:rsidRPr="00276EA6">
        <w:sym w:font="Symbol" w:char="F044"/>
      </w:r>
      <w:r w:rsidR="0021176C" w:rsidRPr="00276EA6">
        <w:t>AIC=</w:t>
      </w:r>
      <w:r w:rsidR="005376A4" w:rsidRPr="00276EA6">
        <w:t>23.</w:t>
      </w:r>
      <w:r w:rsidR="006E4B7E" w:rsidRPr="00276EA6">
        <w:t>42</w:t>
      </w:r>
      <w:r w:rsidR="0021176C" w:rsidRPr="00276EA6">
        <w:t xml:space="preserve">) would </w:t>
      </w:r>
      <w:r w:rsidR="00241B71">
        <w:t xml:space="preserve">normally </w:t>
      </w:r>
      <w:r w:rsidR="0021176C" w:rsidRPr="00276EA6">
        <w:t xml:space="preserve">be ruled </w:t>
      </w:r>
      <w:r w:rsidR="00BA4AC4" w:rsidRPr="00276EA6">
        <w:t xml:space="preserve">definitively </w:t>
      </w:r>
      <w:r w:rsidR="0021176C" w:rsidRPr="00276EA6">
        <w:t>inferior to NA subtype-level imprinting</w:t>
      </w:r>
      <w:r w:rsidR="00873ADD">
        <w:t xml:space="preserve"> after fitting to AZDHS data</w:t>
      </w:r>
      <w:r w:rsidR="0021176C" w:rsidRPr="00276EA6">
        <w:t xml:space="preserve">. </w:t>
      </w:r>
      <w:r w:rsidR="003E5005">
        <w:t>But b</w:t>
      </w:r>
      <w:r w:rsidR="004B4E62" w:rsidRPr="00276EA6">
        <w:t>ecause the</w:t>
      </w:r>
      <w:r w:rsidR="00E678E2">
        <w:t xml:space="preserve"> </w:t>
      </w:r>
      <w:r w:rsidR="003E5005">
        <w:t>AZDHS</w:t>
      </w:r>
      <w:r w:rsidR="004B4E62" w:rsidRPr="00276EA6">
        <w:t xml:space="preserve"> dataset</w:t>
      </w:r>
      <w:r w:rsidR="00873ADD">
        <w:t xml:space="preserve"> </w:t>
      </w:r>
      <w:r w:rsidR="003E5005">
        <w:t>was</w:t>
      </w:r>
      <w:r w:rsidR="00E678E2" w:rsidRPr="00276EA6">
        <w:t xml:space="preserve"> </w:t>
      </w:r>
      <w:r w:rsidR="004B4E62" w:rsidRPr="00276EA6">
        <w:t>very large</w:t>
      </w:r>
      <w:r w:rsidR="005F5F36" w:rsidRPr="00276EA6">
        <w:t xml:space="preserve">, </w:t>
      </w:r>
      <w:r w:rsidR="00A40F2F">
        <w:t>minute</w:t>
      </w:r>
      <w:r w:rsidR="005F5F36" w:rsidRPr="00276EA6">
        <w:t xml:space="preserve"> differences </w:t>
      </w:r>
      <w:r w:rsidR="00B916C1">
        <w:t xml:space="preserve">between </w:t>
      </w:r>
      <w:r w:rsidR="004B4E62" w:rsidRPr="00276EA6">
        <w:t>the fit of models containing NA and HA subtype-level imprinting</w:t>
      </w:r>
      <w:r w:rsidR="005F5F36" w:rsidRPr="00276EA6">
        <w:t xml:space="preserve"> produced substantial differences in likelihood and </w:t>
      </w:r>
      <w:r w:rsidR="00804002">
        <w:t xml:space="preserve">hence </w:t>
      </w:r>
      <w:r w:rsidR="005F5F36" w:rsidRPr="00276EA6">
        <w:t>in AIC</w:t>
      </w:r>
      <w:r w:rsidR="00B916C1">
        <w:t xml:space="preserve">. </w:t>
      </w:r>
    </w:p>
    <w:p w14:paraId="50AAACC3" w14:textId="5B9DD14C" w:rsidR="006E4B7E" w:rsidRPr="00276EA6" w:rsidRDefault="00E125A6" w:rsidP="003E5005">
      <w:pPr>
        <w:shd w:val="clear" w:color="auto" w:fill="auto"/>
      </w:pPr>
      <w:r>
        <w:t>Realistically,</w:t>
      </w:r>
      <w:r w:rsidR="00CF38C7" w:rsidRPr="00276EA6">
        <w:t xml:space="preserve"> some combination of effects from both HA and NA subtype-level imprinting </w:t>
      </w:r>
      <w:r>
        <w:t>probably shape</w:t>
      </w:r>
      <w:r w:rsidRPr="00276EA6">
        <w:t xml:space="preserve"> </w:t>
      </w:r>
      <w:r w:rsidR="00CF38C7" w:rsidRPr="00276EA6">
        <w:t>seasonal influenza ris</w:t>
      </w:r>
      <w:r w:rsidR="00D3287E">
        <w:t xml:space="preserve">k. </w:t>
      </w:r>
      <w:r w:rsidR="00873ADD">
        <w:t>Unfortunately,</w:t>
      </w:r>
      <w:r w:rsidR="00CF38C7" w:rsidRPr="00276EA6">
        <w:t xml:space="preserve"> g</w:t>
      </w:r>
      <w:r w:rsidR="0021176C" w:rsidRPr="00276EA6">
        <w:t>iven extensive collinearities between predictions of</w:t>
      </w:r>
      <w:r w:rsidR="00A74679">
        <w:t xml:space="preserve"> the </w:t>
      </w:r>
      <w:r>
        <w:t xml:space="preserve">simple, single-antigen models </w:t>
      </w:r>
      <w:r w:rsidR="00041844">
        <w:t xml:space="preserve">considered </w:t>
      </w:r>
      <w:r>
        <w:t>here</w:t>
      </w:r>
      <w:r w:rsidR="00241B71">
        <w:t xml:space="preserve">, </w:t>
      </w:r>
      <w:r w:rsidR="0021176C" w:rsidRPr="00276EA6">
        <w:t xml:space="preserve">we could neither </w:t>
      </w:r>
      <w:r w:rsidR="005F5F36" w:rsidRPr="00276EA6">
        <w:t>directly test</w:t>
      </w:r>
      <w:r w:rsidR="0021176C" w:rsidRPr="00276EA6">
        <w:t>, nor definitively rule out</w:t>
      </w:r>
      <w:r w:rsidR="00CF38C7" w:rsidRPr="00276EA6">
        <w:t xml:space="preserve"> </w:t>
      </w:r>
      <w:r w:rsidR="00041844">
        <w:t xml:space="preserve">more complicated models </w:t>
      </w:r>
      <w:r w:rsidR="00BA4AC4" w:rsidRPr="00276EA6">
        <w:t>of combined effects</w:t>
      </w:r>
      <w:r>
        <w:t xml:space="preserve"> from imprinting to HA and NA, or to other antigens</w:t>
      </w:r>
      <w:r w:rsidR="00D3287E">
        <w:t xml:space="preserve"> such as internal proteins</w:t>
      </w:r>
      <w:r w:rsidR="0021176C" w:rsidRPr="00276EA6">
        <w:t xml:space="preserve">. </w:t>
      </w:r>
      <w:r w:rsidR="00D3287E">
        <w:t>Collinearities in model predictions</w:t>
      </w:r>
      <w:r w:rsidR="00873ADD">
        <w:t xml:space="preserve"> emerge</w:t>
      </w:r>
      <w:r w:rsidR="00D3287E">
        <w:t>d</w:t>
      </w:r>
      <w:r w:rsidR="00873ADD">
        <w:t xml:space="preserve"> inevitably from influenza’s </w:t>
      </w:r>
      <w:r w:rsidR="00AD7175">
        <w:t xml:space="preserve">limited </w:t>
      </w:r>
      <w:r w:rsidR="00873ADD">
        <w:t>history of circulation in humans across the past century</w:t>
      </w:r>
      <w:r w:rsidR="00AD7175">
        <w:t xml:space="preserve">, and will limit the scope of inference supported by any study </w:t>
      </w:r>
      <w:r w:rsidR="00041844">
        <w:t>relying solely on</w:t>
      </w:r>
      <w:r w:rsidR="00AD7175">
        <w:t xml:space="preserve"> population-level data. Deeper insights into the respective roles of HA, NA and other influenza antigens as drivers of cohort effects will most likely need to come from focused immunological </w:t>
      </w:r>
      <w:r w:rsidR="00041844">
        <w:t>cohort studies in which individual histories of influenza infection are known</w:t>
      </w:r>
      <w:r w:rsidR="00D3287E">
        <w:t xml:space="preserve">, such as those recently funded by the National Institutes of Health </w:t>
      </w:r>
      <w:r w:rsidR="00D3287E">
        <w:fldChar w:fldCharType="begin"/>
      </w:r>
      <w:ins w:id="401" w:author="Katelyn Gostic" w:date="2019-05-20T12:49:00Z">
        <w:r w:rsidR="00132EBB">
          <w:instrText xml:space="preserve"> ADDIN ZOTERO_ITEM CSL_CITATION {"citationID":"PXbisdb5","properties":{"formattedCitation":"(33)","plainCitation":"(33)","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ins>
      <w:del w:id="402" w:author="Katelyn Gostic" w:date="2019-05-17T13:57:00Z">
        <w:r w:rsidR="00041844" w:rsidDel="002209DF">
          <w:delInstrText xml:space="preserve"> ADDIN ZOTERO_ITEM CSL_CITATION {"citationID":"PXbisdb5","properties":{"formattedCitation":"(33)","plainCitation":"(33)","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delInstrText>
        </w:r>
      </w:del>
      <w:r w:rsidR="00D3287E">
        <w:fldChar w:fldCharType="separate"/>
      </w:r>
      <w:ins w:id="403" w:author="Katelyn Gostic" w:date="2019-05-20T12:49:00Z">
        <w:r w:rsidR="00132EBB">
          <w:rPr>
            <w:noProof/>
          </w:rPr>
          <w:t>(33)</w:t>
        </w:r>
      </w:ins>
      <w:del w:id="404" w:author="Katelyn Gostic" w:date="2019-05-17T13:57:00Z">
        <w:r w:rsidR="00041844" w:rsidRPr="00132EBB" w:rsidDel="002209DF">
          <w:rPr>
            <w:noProof/>
            <w:rPrChange w:id="405" w:author="Katelyn Gostic" w:date="2019-05-20T12:49:00Z">
              <w:rPr>
                <w:noProof/>
              </w:rPr>
            </w:rPrChange>
          </w:rPr>
          <w:delText>(33)</w:delText>
        </w:r>
      </w:del>
      <w:r w:rsidR="00D3287E">
        <w:fldChar w:fldCharType="end"/>
      </w:r>
      <w:r w:rsidR="00AD7175">
        <w:t xml:space="preserve">. Alternatively, the development of immunological biomarkers </w:t>
      </w:r>
      <w:r w:rsidR="00041844">
        <w:t>for diagnosis of</w:t>
      </w:r>
      <w:r w:rsidR="00AD7175">
        <w:t xml:space="preserve"> imprinting status in individual patients could substantially increase the power of epidemiological inference</w:t>
      </w:r>
      <w:r w:rsidR="00D3287E">
        <w:t xml:space="preserve">, which currently relies </w:t>
      </w:r>
      <w:r w:rsidR="00041844">
        <w:t xml:space="preserve">instead </w:t>
      </w:r>
      <w:r w:rsidR="00D3287E">
        <w:t xml:space="preserve">on probabilistic reconstructions of imprinting histories according to birth year </w:t>
      </w:r>
      <w:r w:rsidR="00D3287E">
        <w:fldChar w:fldCharType="begin"/>
      </w:r>
      <w:ins w:id="406" w:author="Katelyn Gostic" w:date="2019-05-20T11:47:00Z">
        <w:r w:rsidR="001A1306">
          <w:instrText xml:space="preserve"> ADDIN ZOTERO_ITEM CSL_CITATION {"citationID":"1LY9KPse","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del w:id="407" w:author="Katelyn Gostic" w:date="2019-05-20T11:47:00Z">
        <w:r w:rsidR="00D3287E" w:rsidDel="001A1306">
          <w:delInstrText xml:space="preserve"> ADDIN ZOTERO_ITEM CSL_CITATION {"citationID":"1LY9KPse","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del>
      <w:r w:rsidR="00D3287E">
        <w:fldChar w:fldCharType="separate"/>
      </w:r>
      <w:ins w:id="408" w:author="Katelyn Gostic" w:date="2019-05-20T11:47:00Z">
        <w:r w:rsidR="001A1306">
          <w:rPr>
            <w:noProof/>
          </w:rPr>
          <w:t>(10)</w:t>
        </w:r>
      </w:ins>
      <w:del w:id="409" w:author="Katelyn Gostic" w:date="2019-05-20T11:47:00Z">
        <w:r w:rsidR="00D3287E" w:rsidRPr="002B7007" w:rsidDel="001A1306">
          <w:rPr>
            <w:noProof/>
          </w:rPr>
          <w:delText>(12)</w:delText>
        </w:r>
      </w:del>
      <w:r w:rsidR="00D3287E">
        <w:fldChar w:fldCharType="end"/>
      </w:r>
      <w:r w:rsidR="00AD7175">
        <w:t>.</w:t>
      </w:r>
    </w:p>
    <w:p w14:paraId="29D4BCE6" w14:textId="3E8B9260" w:rsidR="00436E33" w:rsidRPr="00276EA6" w:rsidRDefault="00F76193" w:rsidP="00276EA6">
      <w:pPr>
        <w:shd w:val="clear" w:color="auto" w:fill="auto"/>
      </w:pPr>
      <w:r>
        <w:t>Our finding</w:t>
      </w:r>
      <w:r w:rsidRPr="00276EA6">
        <w:t xml:space="preserve"> </w:t>
      </w:r>
      <w:r w:rsidR="00734EAB" w:rsidRPr="00276EA6">
        <w:t xml:space="preserve">that narrow, within-subtype imprinting has much stronger impacts than broader, HA group-level imprinting </w:t>
      </w:r>
      <w:r w:rsidR="004B4E62" w:rsidRPr="00276EA6">
        <w:t xml:space="preserve">on seasonal influenza </w:t>
      </w:r>
      <w:r w:rsidR="00734EAB" w:rsidRPr="00276EA6">
        <w:t xml:space="preserve">is </w:t>
      </w:r>
      <w:r w:rsidR="00436E33" w:rsidRPr="00276EA6">
        <w:t>consistent with decades of research on seasonal influenza immunity</w:t>
      </w:r>
      <w:r w:rsidR="00734EAB" w:rsidRPr="00276EA6">
        <w:t xml:space="preserve">, where narrow, </w:t>
      </w:r>
      <w:del w:id="410" w:author="Katelyn Gostic" w:date="2019-05-20T09:26:00Z">
        <w:r w:rsidR="00734EAB" w:rsidRPr="00276EA6" w:rsidDel="00EE1AE1">
          <w:delText>homologous</w:delText>
        </w:r>
      </w:del>
      <w:ins w:id="411" w:author="Katelyn Gostic" w:date="2019-05-20T09:26:00Z">
        <w:r w:rsidR="00EE1AE1">
          <w:t>homosubtypic</w:t>
        </w:r>
      </w:ins>
      <w:r w:rsidR="00734EAB" w:rsidRPr="00276EA6">
        <w:t xml:space="preserve"> immune memory is known to drive well-documented epidemiological and phylodynamic patterns</w:t>
      </w:r>
      <w:r w:rsidR="001D4FC6" w:rsidRPr="00276EA6">
        <w:t xml:space="preserve">, </w:t>
      </w:r>
      <w:r w:rsidR="00B916C1">
        <w:t>such as</w:t>
      </w:r>
      <w:r w:rsidR="00E125A6">
        <w:t xml:space="preserve"> antigenic drift, </w:t>
      </w:r>
      <w:r w:rsidR="00B916C1">
        <w:t xml:space="preserve">waning immunity and the need for </w:t>
      </w:r>
      <w:r w:rsidR="001D4FC6" w:rsidRPr="00276EA6">
        <w:lastRenderedPageBreak/>
        <w:t xml:space="preserve">frequent vaccine updates </w:t>
      </w:r>
      <w:r w:rsidR="004568B5" w:rsidRPr="00276EA6">
        <w:fldChar w:fldCharType="begin"/>
      </w:r>
      <w:ins w:id="412" w:author="Katelyn Gostic" w:date="2019-05-20T12:49:00Z">
        <w:r w:rsidR="00132EBB">
          <w:instrText xml:space="preserve"> ADDIN ZOTERO_ITEM CSL_CITATION {"citationID":"cz3MEbkY","properties":{"formattedCitation":"(22,34)","plainCitation":"(22,34)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ins>
      <w:del w:id="413" w:author="Katelyn Gostic" w:date="2019-05-17T13:57:00Z">
        <w:r w:rsidR="00041844" w:rsidDel="002209DF">
          <w:delInstrText xml:space="preserve"> ADDIN ZOTERO_ITEM CSL_CITATION {"citationID":"cz3MEbkY","properties":{"formattedCitation":"(23,34)","plainCitation":"(23,34)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delInstrText>
        </w:r>
      </w:del>
      <w:r w:rsidR="004568B5" w:rsidRPr="00276EA6">
        <w:fldChar w:fldCharType="separate"/>
      </w:r>
      <w:ins w:id="414" w:author="Katelyn Gostic" w:date="2019-05-20T12:49:00Z">
        <w:r w:rsidR="00132EBB">
          <w:rPr>
            <w:color w:val="000000"/>
          </w:rPr>
          <w:t>(22,34)</w:t>
        </w:r>
      </w:ins>
      <w:del w:id="415" w:author="Katelyn Gostic" w:date="2019-05-17T13:57:00Z">
        <w:r w:rsidR="00041844" w:rsidRPr="00132EBB" w:rsidDel="002209DF">
          <w:rPr>
            <w:color w:val="000000"/>
            <w:rPrChange w:id="416" w:author="Katelyn Gostic" w:date="2019-05-20T12:49:00Z">
              <w:rPr>
                <w:color w:val="000000"/>
              </w:rPr>
            </w:rPrChange>
          </w:rPr>
          <w:delText>(23,34)</w:delText>
        </w:r>
      </w:del>
      <w:r w:rsidR="004568B5" w:rsidRPr="00276EA6">
        <w:fldChar w:fldCharType="end"/>
      </w:r>
      <w:r w:rsidR="00436E33" w:rsidRPr="00276EA6">
        <w:t>.</w:t>
      </w:r>
      <w:r w:rsidR="00734EAB" w:rsidRPr="00276EA6">
        <w:t xml:space="preserve"> </w:t>
      </w:r>
      <w:r w:rsidR="00436E33" w:rsidRPr="00276EA6">
        <w:t xml:space="preserve">Still, given that narrow, within-subtype immunity is known to decay rapidly in the face of antigenic drift, </w:t>
      </w:r>
      <w:r w:rsidR="00CF38C7" w:rsidRPr="00276EA6">
        <w:t xml:space="preserve">it is </w:t>
      </w:r>
      <w:r w:rsidR="00E125A6">
        <w:t>striking</w:t>
      </w:r>
      <w:r w:rsidR="00CF38C7" w:rsidRPr="00276EA6">
        <w:t xml:space="preserve">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00734EAB" w:rsidRPr="00276EA6">
        <w:t xml:space="preserve">, </w:t>
      </w:r>
      <w:r w:rsidR="001D4FC6" w:rsidRPr="00276EA6">
        <w:t>and remain</w:t>
      </w:r>
      <w:r w:rsidR="00734EAB"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ins w:id="417" w:author="Katelyn Gostic" w:date="2019-05-20T12:49:00Z">
        <w:r w:rsidR="00132EBB">
          <w:instrText xml:space="preserve"> ADDIN ZOTERO_ITEM CSL_CITATION {"citationID":"65Dsww1H","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418" w:author="Katelyn Gostic" w:date="2019-05-17T13:57:00Z">
        <w:r w:rsidR="00255E2E" w:rsidDel="002209DF">
          <w:delInstrText xml:space="preserve"> ADDIN ZOTERO_ITEM CSL_CITATION {"citationID":"65Dsww1H","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1D4FC6" w:rsidRPr="00276EA6">
        <w:fldChar w:fldCharType="separate"/>
      </w:r>
      <w:ins w:id="419" w:author="Katelyn Gostic" w:date="2019-05-20T12:49:00Z">
        <w:r w:rsidR="00132EBB">
          <w:rPr>
            <w:noProof/>
          </w:rPr>
          <w:t>(29)</w:t>
        </w:r>
      </w:ins>
      <w:del w:id="420" w:author="Katelyn Gostic" w:date="2019-05-17T13:57:00Z">
        <w:r w:rsidR="00255E2E" w:rsidRPr="00132EBB" w:rsidDel="002209DF">
          <w:rPr>
            <w:noProof/>
            <w:rPrChange w:id="421" w:author="Katelyn Gostic" w:date="2019-05-20T12:49:00Z">
              <w:rPr>
                <w:noProof/>
              </w:rPr>
            </w:rPrChange>
          </w:rPr>
          <w:delText>(29)</w:delText>
        </w:r>
      </w:del>
      <w:r w:rsidR="001D4FC6" w:rsidRPr="00276EA6">
        <w:fldChar w:fldCharType="end"/>
      </w:r>
      <w:r w:rsidR="00436E33" w:rsidRPr="00276EA6">
        <w:t xml:space="preserve">, which roughly </w:t>
      </w:r>
      <w:r w:rsidR="004F5A58" w:rsidRPr="00276EA6">
        <w:t>corresponds</w:t>
      </w:r>
      <w:r w:rsidR="00436E33" w:rsidRPr="00276EA6">
        <w:t xml:space="preserve"> to a two-fold drop in</w:t>
      </w:r>
      <w:r w:rsidR="00041844">
        <w:t xml:space="preserve"> HI</w:t>
      </w:r>
      <w:r w:rsidR="00436E33" w:rsidRPr="00276EA6">
        <w:t xml:space="preserve">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ins w:id="422" w:author="Katelyn Gostic" w:date="2019-05-20T12:49:00Z">
        <w:r w:rsidR="00132EBB">
          <w:instrText xml:space="preserve"> ADDIN ZOTERO_ITEM CSL_CITATION {"citationID":"9wM96rh8","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del w:id="423" w:author="Katelyn Gostic" w:date="2019-05-17T13:57:00Z">
        <w:r w:rsidR="00255E2E" w:rsidDel="002209DF">
          <w:delInstrText xml:space="preserve"> ADDIN ZOTERO_ITEM CSL_CITATION {"citationID":"9wM96rh8","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del>
      <w:r w:rsidR="001D4FC6" w:rsidRPr="00276EA6">
        <w:fldChar w:fldCharType="separate"/>
      </w:r>
      <w:ins w:id="424" w:author="Katelyn Gostic" w:date="2019-05-20T12:49:00Z">
        <w:r w:rsidR="00132EBB">
          <w:rPr>
            <w:noProof/>
          </w:rPr>
          <w:t>(29)</w:t>
        </w:r>
      </w:ins>
      <w:del w:id="425" w:author="Katelyn Gostic" w:date="2019-05-17T13:57:00Z">
        <w:r w:rsidR="00255E2E" w:rsidRPr="00132EBB" w:rsidDel="002209DF">
          <w:rPr>
            <w:noProof/>
            <w:rPrChange w:id="426" w:author="Katelyn Gostic" w:date="2019-05-20T12:49:00Z">
              <w:rPr>
                <w:noProof/>
              </w:rPr>
            </w:rPrChange>
          </w:rPr>
          <w:delText>(29)</w:delText>
        </w:r>
      </w:del>
      <w:r w:rsidR="001D4FC6" w:rsidRPr="00276EA6">
        <w:fldChar w:fldCharType="end"/>
      </w:r>
      <w:r w:rsidR="00436E33" w:rsidRPr="00276EA6">
        <w:t xml:space="preserve">. </w:t>
      </w:r>
      <w:r w:rsidR="001953D9">
        <w:t>In this context</w:t>
      </w:r>
      <w:r w:rsidR="00436E33" w:rsidRPr="00276EA6">
        <w:t xml:space="preserve">, it is </w:t>
      </w:r>
      <w:r w:rsidR="00E125A6">
        <w:t>not obvious</w:t>
      </w:r>
      <w:r w:rsidR="00436E33" w:rsidRPr="00276EA6">
        <w:t xml:space="preserve"> that </w:t>
      </w:r>
      <w:r w:rsidR="004F5A58" w:rsidRPr="00276EA6">
        <w:t xml:space="preserve">narrow, </w:t>
      </w:r>
      <w:del w:id="427" w:author="Katelyn Gostic" w:date="2019-05-20T09:26:00Z">
        <w:r w:rsidR="004F5A58" w:rsidRPr="00276EA6" w:rsidDel="00EE1AE1">
          <w:delText>homologous</w:delText>
        </w:r>
      </w:del>
      <w:ins w:id="428" w:author="Katelyn Gostic" w:date="2019-05-20T09:26:00Z">
        <w:r w:rsidR="00EE1AE1">
          <w:t>homosubtypic</w:t>
        </w:r>
      </w:ins>
      <w:r w:rsidR="004F5A58" w:rsidRPr="00276EA6">
        <w:t xml:space="preserve"> </w:t>
      </w:r>
      <w:r w:rsidR="00436E33" w:rsidRPr="00276EA6">
        <w:t xml:space="preserve">influenza immunity primed in childhood </w:t>
      </w:r>
      <w:r w:rsidR="00E125A6">
        <w:t>should provide</w:t>
      </w:r>
      <w:r w:rsidR="00E125A6" w:rsidRPr="00276EA6">
        <w:t xml:space="preserve"> </w:t>
      </w:r>
      <w:r w:rsidR="00436E33" w:rsidRPr="00276EA6">
        <w:t xml:space="preserve">any meaningful protection after adolescence, let alone decades later in old age. </w:t>
      </w:r>
      <w:r w:rsidR="001953D9">
        <w:t>However</w:t>
      </w:r>
      <w:r w:rsidR="00B916C1">
        <w:t>,</w:t>
      </w:r>
      <w:r w:rsidR="001953D9">
        <w:t xml:space="preserve"> we note that </w:t>
      </w:r>
      <w:r w:rsidR="00DB2C53">
        <w:t>the serological assays used to map antigenic</w:t>
      </w:r>
      <w:r w:rsidR="001953D9">
        <w:t xml:space="preserve"> cross-reactivity</w:t>
      </w:r>
      <w:r w:rsidR="00DB2C53">
        <w:t>, (hemagglutination inhibition and microneutralization)</w:t>
      </w:r>
      <w:r w:rsidR="001953D9">
        <w:t xml:space="preserve"> </w:t>
      </w:r>
      <w:r w:rsidR="00DB2C53">
        <w:t>measure only serum antibodies</w:t>
      </w:r>
      <w:ins w:id="429" w:author="Katelyn Gostic" w:date="2019-05-17T16:05:00Z">
        <w:r w:rsidR="009251EC">
          <w:t>.</w:t>
        </w:r>
      </w:ins>
      <w:ins w:id="430" w:author="Katelyn Gostic" w:date="2019-05-17T16:06:00Z">
        <w:r w:rsidR="009251EC">
          <w:t xml:space="preserve"> The HI assay only measures antibodies specific to sites near the receptor binding domain, and neither assay </w:t>
        </w:r>
      </w:ins>
      <w:del w:id="431" w:author="Katelyn Gostic" w:date="2019-05-17T16:05:00Z">
        <w:r w:rsidR="001953D9" w:rsidDel="009251EC">
          <w:delText xml:space="preserve">, </w:delText>
        </w:r>
      </w:del>
      <w:del w:id="432" w:author="Katelyn Gostic" w:date="2019-05-17T16:06:00Z">
        <w:r w:rsidR="001953D9" w:rsidDel="009251EC">
          <w:delText xml:space="preserve">and do not capture </w:delText>
        </w:r>
      </w:del>
      <w:ins w:id="433" w:author="Katelyn Gostic" w:date="2019-05-17T16:07:00Z">
        <w:r w:rsidR="009251EC">
          <w:t xml:space="preserve">captures </w:t>
        </w:r>
      </w:ins>
      <w:r w:rsidR="001953D9">
        <w:t xml:space="preserve">effects </w:t>
      </w:r>
      <w:r w:rsidR="00DB2C53">
        <w:t>from</w:t>
      </w:r>
      <w:r w:rsidR="001953D9">
        <w:t xml:space="preserve"> </w:t>
      </w:r>
      <w:del w:id="434" w:author="Katelyn Gostic" w:date="2019-05-17T16:04:00Z">
        <w:r w:rsidR="001953D9" w:rsidDel="009251EC">
          <w:delText xml:space="preserve">T cell help and other </w:delText>
        </w:r>
      </w:del>
      <w:r w:rsidR="001953D9">
        <w:t>cellular immunity</w:t>
      </w:r>
      <w:ins w:id="435" w:author="Katelyn Gostic" w:date="2019-05-17T16:04:00Z">
        <w:r w:rsidR="009251EC">
          <w:t xml:space="preserve"> and other mechanisms of protection</w:t>
        </w:r>
      </w:ins>
      <w:ins w:id="436" w:author="Katelyn Gostic" w:date="2019-05-17T16:08:00Z">
        <w:r w:rsidR="009251EC">
          <w:t xml:space="preserve"> </w:t>
        </w:r>
      </w:ins>
      <w:ins w:id="437" w:author="Katelyn Gostic" w:date="2019-05-17T16:09:00Z">
        <w:r w:rsidR="009251EC">
          <w:fldChar w:fldCharType="begin"/>
        </w:r>
      </w:ins>
      <w:ins w:id="438" w:author="Katelyn Gostic" w:date="2019-05-20T12:49:00Z">
        <w:r w:rsidR="00132EBB">
          <w:instrText xml:space="preserve"> ADDIN ZOTERO_ITEM CSL_CITATION {"citationID":"eepkCjsR","properties":{"formattedCitation":"(13,14)","plainCitation":"(13,14)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ins>
      <w:r w:rsidR="009251EC">
        <w:fldChar w:fldCharType="separate"/>
      </w:r>
      <w:ins w:id="439" w:author="Katelyn Gostic" w:date="2019-05-20T12:49:00Z">
        <w:r w:rsidR="00132EBB">
          <w:rPr>
            <w:noProof/>
          </w:rPr>
          <w:t>(13,14)</w:t>
        </w:r>
      </w:ins>
      <w:ins w:id="440" w:author="Katelyn Gostic" w:date="2019-05-17T16:09:00Z">
        <w:r w:rsidR="009251EC">
          <w:fldChar w:fldCharType="end"/>
        </w:r>
      </w:ins>
      <w:r w:rsidR="001953D9">
        <w:t>.</w:t>
      </w:r>
      <w:r w:rsidR="00DB2C53">
        <w:t xml:space="preserve"> </w:t>
      </w:r>
      <w:del w:id="441" w:author="Katelyn Gostic" w:date="2019-05-17T16:07:00Z">
        <w:r w:rsidR="00DB2C53" w:rsidDel="009251EC">
          <w:delText xml:space="preserve">Furthermore, HI assays fail to detect antibodies specific to conserved epitopes on the HA stalk </w:delText>
        </w:r>
        <w:r w:rsidR="00DB2C53" w:rsidDel="009251EC">
          <w:fldChar w:fldCharType="begin"/>
        </w:r>
        <w:r w:rsidR="00DB2C53" w:rsidDel="009251EC">
          <w:delInstrText xml:space="preserve"> ADDIN ZOTERO_ITEM CSL_CITATION {"citationID":"Gc9PdICs","properties":{"formattedCitation":"(14,15)","plainCitation":"(14,15)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delInstrText>
        </w:r>
        <w:r w:rsidR="00DB2C53" w:rsidDel="009251EC">
          <w:fldChar w:fldCharType="separate"/>
        </w:r>
        <w:r w:rsidR="00DB2C53" w:rsidDel="009251EC">
          <w:rPr>
            <w:noProof/>
          </w:rPr>
          <w:delText>(14,15)</w:delText>
        </w:r>
        <w:r w:rsidR="00DB2C53" w:rsidDel="009251EC">
          <w:fldChar w:fldCharType="end"/>
        </w:r>
        <w:r w:rsidR="00DB2C53" w:rsidDel="009251EC">
          <w:delText>.</w:delText>
        </w:r>
      </w:del>
      <w:ins w:id="442" w:author="Katelyn Gostic" w:date="2019-05-17T16:07:00Z">
        <w:r w:rsidR="009251EC">
          <w:t>Both assays are imperfect correlates of in-vivo protection</w:t>
        </w:r>
      </w:ins>
      <w:ins w:id="443" w:author="Katelyn Gostic" w:date="2019-05-17T16:08:00Z">
        <w:r w:rsidR="009251EC">
          <w:t xml:space="preserve"> in humans or animal models</w:t>
        </w:r>
      </w:ins>
      <w:ins w:id="444" w:author="Katelyn Gostic" w:date="2019-05-17T16:12:00Z">
        <w:r w:rsidR="009251EC">
          <w:t xml:space="preserve"> </w:t>
        </w:r>
        <w:r w:rsidR="009251EC">
          <w:fldChar w:fldCharType="begin"/>
        </w:r>
      </w:ins>
      <w:ins w:id="445" w:author="Katelyn Gostic" w:date="2019-05-20T12:49:00Z">
        <w:r w:rsidR="00132EBB">
          <w:instrText xml:space="preserve"> ADDIN ZOTERO_ITEM CSL_CITATION {"citationID":"Nzhg2m0L","properties":{"formattedCitation":"(13,35\\uc0\\u8211{}37)","plainCitation":"(13,35–37)","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1262,"uris":["http://zotero.org/groups/2313999/items/DGNE8BMF"],"uri":["http://zotero.org/groups/2313999/items/DGNE8BMF"],"itemData":{"id":1262,"type":"article-journal","title":"Highly Conserved Protective Epitopes on Influenza B Viruses","container-title":"Science","page":"1343-1348","volume":"337","issue":"6100","source":"science.sciencemag.org","abstract":"Identification of broadly neutralizing antibodies against influenza A viruses has raised hopes for the development of monoclonal antibody–based immunotherapy and “universal” vaccines for influenza. However, a substantial part of the annual flu burden is caused by two cocirculating, antigenically distinct lineages of influenza B viruses. Here, we report human monoclonal antibodies, CR8033, CR8071, and CR9114, that protect mice against lethal challenge from both lineages. Antibodies CR8033 and CR8071 recognize distinct conserved epitopes in the head region of the influenza B hemagglutinin (HA), whereas CR9114 binds a conserved epitope in the HA stem and protects against lethal challenge with influenza A and B viruses. These antibodies may inform on development of monoclonal antibody–based treatments and a universal flu vaccine for all influenza A and B viruses.\nThree broadly neutralizing human monoclonal antibodies protect mice against influenza B.\nThree broadly neutralizing human monoclonal antibodies protect mice against influenza B.","DOI":"10.1126/science.1222908","ISSN":"0036-8075, 1095-9203","note":"PMID: 22878502","language":"en","author":[{"family":"Dreyfus","given":"Cyrille"},{"family":"Laursen","given":"Nick S."},{"family":"Kwaks","given":"Ted"},{"family":"Zuijdgeest","given":"David"},{"family":"Khayat","given":"Reza"},{"family":"Ekiert","given":"Damian C."},{"family":"Lee","given":"Jeong Hyun"},{"family":"Metlagel","given":"Zoltan"},{"family":"Bujny","given":"Miriam V."},{"family":"Jongeneelen","given":"Mandy"},{"family":"Vlugt","given":"Remko","dropping-particle":"van der"},{"family":"Lamrani","given":"Mohammed"},{"family":"Korse","given":"Hans J. W. M."},{"family":"Geelen","given":"Eric"},{"family":"Sahin","given":"Özcan"},{"family":"Sieuwerts","given":"Martijn"},{"family":"Brakenhoff","given":"Just P. J."},{"family":"Vogels","given":"Ronald"},{"family":"Li","given":"Olive T. W."},{"family":"Poon","given":"Leo L. M."},{"family":"Peiris","given":"Malik"},{"family":"Koudstaal","given":"Wouter"},{"family":"Ward","given":"Andrew B."},{"family":"Wilson","given":"Ian A."},{"family":"Goudsmit","given":"Jaap"},{"family":"Friesen","given":"Robert H. E."}],"issued":{"date-parts":[["2012",9,14]]}}},{"id":1266,"uris":["http://zotero.org/groups/2313999/items/GXW425TH"],"uri":["http://zotero.org/groups/2313999/items/GXW425TH"],"itemData":{"id":1266,"type":"article-journal","title":"Broadly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ins>
      <w:r w:rsidR="009251EC">
        <w:fldChar w:fldCharType="separate"/>
      </w:r>
      <w:ins w:id="446" w:author="Katelyn Gostic" w:date="2019-05-20T12:49:00Z">
        <w:r w:rsidR="00132EBB" w:rsidRPr="00132EBB">
          <w:rPr>
            <w:color w:val="000000"/>
            <w:rPrChange w:id="447" w:author="Katelyn Gostic" w:date="2019-05-20T12:49:00Z">
              <w:rPr/>
            </w:rPrChange>
          </w:rPr>
          <w:t>(13,35–37)</w:t>
        </w:r>
      </w:ins>
      <w:ins w:id="448" w:author="Katelyn Gostic" w:date="2019-05-17T16:12:00Z">
        <w:r w:rsidR="009251EC">
          <w:fldChar w:fldCharType="end"/>
        </w:r>
      </w:ins>
      <w:bookmarkStart w:id="449" w:name="_GoBack"/>
      <w:bookmarkEnd w:id="449"/>
      <w:ins w:id="450" w:author="Katelyn Gostic" w:date="2019-05-17T16:08:00Z">
        <w:r w:rsidR="009251EC">
          <w:t>.</w:t>
        </w:r>
      </w:ins>
      <w:ins w:id="451" w:author="Katelyn Gostic" w:date="2019-05-17T16:07:00Z">
        <w:r w:rsidR="009251EC">
          <w:t xml:space="preserve"> </w:t>
        </w:r>
      </w:ins>
    </w:p>
    <w:p w14:paraId="65A47CF9" w14:textId="06DE8BC3" w:rsidR="003E5005" w:rsidRDefault="00EC26D1" w:rsidP="00276EA6">
      <w:pPr>
        <w:shd w:val="clear" w:color="auto" w:fill="auto"/>
      </w:pPr>
      <w:r>
        <w:t>Aside from the limitations of common serological assays, one potential biological</w:t>
      </w:r>
      <w:r w:rsidR="00436E33" w:rsidRPr="00276EA6">
        <w:t xml:space="preserve"> explanation for the evident longevity of </w:t>
      </w:r>
      <w:del w:id="452" w:author="Katelyn Gostic" w:date="2019-05-20T09:26:00Z">
        <w:r w:rsidR="004F5A58" w:rsidRPr="00276EA6" w:rsidDel="00EE1AE1">
          <w:delText>homologous</w:delText>
        </w:r>
      </w:del>
      <w:ins w:id="453" w:author="Katelyn Gostic" w:date="2019-05-20T09:26:00Z">
        <w:r w:rsidR="00EE1AE1">
          <w:t>homosubtypic</w:t>
        </w:r>
      </w:ins>
      <w:r w:rsidR="004F5A58" w:rsidRPr="00276EA6">
        <w:t xml:space="preserve"> </w:t>
      </w:r>
      <w:r w:rsidR="005F5F36" w:rsidRPr="00276EA6">
        <w:t xml:space="preserve">childhood </w:t>
      </w:r>
      <w:r w:rsidR="004F5A58" w:rsidRPr="00276EA6">
        <w:t>imprinting protection</w:t>
      </w:r>
      <w:r w:rsidR="00436E33" w:rsidRPr="00276EA6">
        <w:t xml:space="preserve"> is that imprinting to a particular HA or NA subtype builds strong memory </w:t>
      </w:r>
      <w:r w:rsidR="00CF38C7" w:rsidRPr="00276EA6">
        <w:t xml:space="preserve">of epitopes </w:t>
      </w:r>
      <w:r w:rsidR="00CF38C7" w:rsidRPr="003E5005">
        <w:t xml:space="preserve">conserved among </w:t>
      </w:r>
      <w:del w:id="454" w:author="Katelyn Gostic" w:date="2019-05-20T09:26:00Z">
        <w:r w:rsidR="00CF38C7" w:rsidRPr="003E5005" w:rsidDel="00EE1AE1">
          <w:delText>homologous</w:delText>
        </w:r>
      </w:del>
      <w:ins w:id="455" w:author="Katelyn Gostic" w:date="2019-05-20T09:26:00Z">
        <w:r w:rsidR="00EE1AE1">
          <w:t>homosubtypic</w:t>
        </w:r>
      </w:ins>
      <w:r w:rsidR="00CF38C7" w:rsidRPr="003E5005">
        <w:t xml:space="preserve"> variants of the same subtype, but not across subty</w:t>
      </w:r>
      <w:r w:rsidR="00CF38C7" w:rsidRPr="00AA1F16">
        <w:t>pes</w:t>
      </w:r>
      <w:r w:rsidR="00E125A6" w:rsidRPr="00AA1F16">
        <w:t>. O</w:t>
      </w:r>
      <w:r w:rsidR="00E125A6" w:rsidRPr="0053253B">
        <w:t>ne recent s</w:t>
      </w:r>
      <w:r w:rsidR="00E125A6" w:rsidRPr="009934F4">
        <w:t xml:space="preserve">tudy </w:t>
      </w:r>
      <w:r w:rsidR="00E125A6" w:rsidRPr="00241B71">
        <w:t xml:space="preserve">suggests that B cell memory shifts over time to focus on conserved influenza epitopes, </w:t>
      </w:r>
      <w:r w:rsidR="003E5005" w:rsidRPr="00241B71">
        <w:t>as sequential ex</w:t>
      </w:r>
      <w:r w:rsidR="003E5005" w:rsidRPr="00BB5138">
        <w:t>posu</w:t>
      </w:r>
      <w:r w:rsidR="003E5005" w:rsidRPr="004A7254">
        <w:t>res to</w:t>
      </w:r>
      <w:r w:rsidR="003E5005" w:rsidRPr="007148A5">
        <w:t xml:space="preserve"> d</w:t>
      </w:r>
      <w:r w:rsidR="003E5005" w:rsidRPr="00A54FAC">
        <w:t>ri</w:t>
      </w:r>
      <w:r w:rsidR="003E5005" w:rsidRPr="005A4427">
        <w:t>ft</w:t>
      </w:r>
      <w:r w:rsidR="003E5005" w:rsidRPr="009D43E5">
        <w:t>ed H1N1 or H3N2 variant</w:t>
      </w:r>
      <w:r w:rsidR="003E5005" w:rsidRPr="00913D65">
        <w:t xml:space="preserve">s </w:t>
      </w:r>
      <w:r w:rsidR="003E5005" w:rsidRPr="00255E2E">
        <w:t>repe</w:t>
      </w:r>
      <w:r w:rsidR="003E5005" w:rsidRPr="00EB70D9">
        <w:t>atedly</w:t>
      </w:r>
      <w:r w:rsidR="003E5005" w:rsidRPr="00F52272">
        <w:t xml:space="preserve"> b</w:t>
      </w:r>
      <w:r w:rsidR="003E5005" w:rsidRPr="00873ADD">
        <w:t>ack-boost cros</w:t>
      </w:r>
      <w:r w:rsidR="003E5005" w:rsidRPr="00AD7175">
        <w:t xml:space="preserve">s-reactive memory of </w:t>
      </w:r>
      <w:r w:rsidR="003E5005" w:rsidRPr="00632EFC">
        <w:t>epitopes</w:t>
      </w:r>
      <w:r w:rsidR="003E5005" w:rsidRPr="00D96FDB">
        <w:t xml:space="preserve"> th</w:t>
      </w:r>
      <w:r w:rsidR="003E5005" w:rsidRPr="00184A22">
        <w:t>a</w:t>
      </w:r>
      <w:r w:rsidR="003E5005" w:rsidRPr="00851A98">
        <w:t>t h</w:t>
      </w:r>
      <w:r w:rsidR="003E5005" w:rsidRPr="00A93F57">
        <w:t xml:space="preserve">ave not changed </w:t>
      </w:r>
      <w:r w:rsidR="003E5005" w:rsidRPr="00D3287E">
        <w:t xml:space="preserve">over time </w:t>
      </w:r>
      <w:r w:rsidR="003E5005" w:rsidRPr="00AA1F16">
        <w:fldChar w:fldCharType="begin"/>
      </w:r>
      <w:ins w:id="456" w:author="Katelyn Gostic" w:date="2019-05-20T12:49:00Z">
        <w:r w:rsidR="00132EBB">
          <w:instrText xml:space="preserve"> ADDIN ZOTERO_ITEM CSL_CITATION {"citationID":"4kXI44B2","properties":{"formattedCitation":"(38)","plainCitation":"(38)","noteIndex":0},"citationItems":[{"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ins>
      <w:del w:id="457" w:author="Katelyn Gostic" w:date="2019-05-17T13:57:00Z">
        <w:r w:rsidR="00041844" w:rsidDel="002209DF">
          <w:delInstrText xml:space="preserve"> ADDIN ZOTERO_ITEM CSL_CITATION {"citationID":"4kXI44B2","properties":{"formattedCitation":"(35)","plainCitation":"(35)","noteIndex":0},"citationItems":[{"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delInstrText>
        </w:r>
      </w:del>
      <w:r w:rsidR="003E5005" w:rsidRPr="00AA1F16">
        <w:fldChar w:fldCharType="separate"/>
      </w:r>
      <w:ins w:id="458" w:author="Katelyn Gostic" w:date="2019-05-20T12:49:00Z">
        <w:r w:rsidR="00132EBB">
          <w:rPr>
            <w:noProof/>
          </w:rPr>
          <w:t>(38)</w:t>
        </w:r>
      </w:ins>
      <w:del w:id="459" w:author="Katelyn Gostic" w:date="2019-05-17T13:57:00Z">
        <w:r w:rsidR="00041844" w:rsidRPr="00132EBB" w:rsidDel="002209DF">
          <w:rPr>
            <w:noProof/>
            <w:rPrChange w:id="460" w:author="Katelyn Gostic" w:date="2019-05-20T12:49:00Z">
              <w:rPr>
                <w:noProof/>
              </w:rPr>
            </w:rPrChange>
          </w:rPr>
          <w:delText>(35)</w:delText>
        </w:r>
      </w:del>
      <w:r w:rsidR="003E5005" w:rsidRPr="00AA1F16">
        <w:fldChar w:fldCharType="end"/>
      </w:r>
      <w:r w:rsidR="00436E33" w:rsidRPr="003E5005">
        <w:t xml:space="preserve">. </w:t>
      </w:r>
      <w:commentRangeStart w:id="461"/>
      <w:commentRangeStart w:id="462"/>
      <w:r w:rsidR="00436E33" w:rsidRPr="003E5005">
        <w:t xml:space="preserve">Another </w:t>
      </w:r>
      <w:r w:rsidR="00436E33" w:rsidRPr="00AA1F16">
        <w:t xml:space="preserve">explanation </w:t>
      </w:r>
      <w:r w:rsidR="00E125A6" w:rsidRPr="00AA1F16">
        <w:t>sup</w:t>
      </w:r>
      <w:r w:rsidR="00E125A6" w:rsidRPr="0053253B">
        <w:t xml:space="preserve">ported by </w:t>
      </w:r>
      <w:r w:rsidR="006D69D8" w:rsidRPr="0053253B">
        <w:t>r</w:t>
      </w:r>
      <w:r w:rsidR="006D69D8" w:rsidRPr="009E1848">
        <w:t>e</w:t>
      </w:r>
      <w:r w:rsidR="006D69D8" w:rsidRPr="009934F4">
        <w:t xml:space="preserve">cent </w:t>
      </w:r>
      <w:r w:rsidR="00E125A6" w:rsidRPr="009934F4">
        <w:t>imm</w:t>
      </w:r>
      <w:r w:rsidR="00E125A6" w:rsidRPr="00241B71">
        <w:t xml:space="preserve">unological data </w:t>
      </w:r>
      <w:r w:rsidR="00E125A6" w:rsidRPr="00AA1F16">
        <w:fldChar w:fldCharType="begin"/>
      </w:r>
      <w:ins w:id="463" w:author="Katelyn Gostic" w:date="2019-05-20T12:49:00Z">
        <w:r w:rsidR="00132EBB">
          <w:instrText xml:space="preserve"> ADDIN ZOTERO_ITEM CSL_CITATION {"citationID":"uWKmTevL","properties":{"formattedCitation":"(21)","plainCitation":"(21)","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ins>
      <w:del w:id="464" w:author="Katelyn Gostic" w:date="2019-05-20T12:49:00Z">
        <w:r w:rsidR="00E125A6" w:rsidRPr="00EC26D1" w:rsidDel="00132EBB">
          <w:delInstrText xml:space="preserve"> ADDIN ZOTERO_ITEM CSL_CITATION {"citationID":"uWKmTevL","properties":{"formattedCitation":"(22)","plainCitation":"(22)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delInstrText>
        </w:r>
      </w:del>
      <w:r w:rsidR="00E125A6" w:rsidRPr="00AA1F16">
        <w:fldChar w:fldCharType="separate"/>
      </w:r>
      <w:ins w:id="465" w:author="Katelyn Gostic" w:date="2019-05-20T12:49:00Z">
        <w:r w:rsidR="00132EBB">
          <w:rPr>
            <w:noProof/>
          </w:rPr>
          <w:t>(21)</w:t>
        </w:r>
      </w:ins>
      <w:del w:id="466" w:author="Katelyn Gostic" w:date="2019-05-20T12:49:00Z">
        <w:r w:rsidR="00E125A6" w:rsidRPr="00132EBB" w:rsidDel="00132EBB">
          <w:rPr>
            <w:noProof/>
            <w:rPrChange w:id="467" w:author="Katelyn Gostic" w:date="2019-05-20T12:49:00Z">
              <w:rPr>
                <w:noProof/>
              </w:rPr>
            </w:rPrChange>
          </w:rPr>
          <w:delText>(22)</w:delText>
        </w:r>
      </w:del>
      <w:r w:rsidR="00E125A6" w:rsidRPr="00AA1F16">
        <w:fldChar w:fldCharType="end"/>
      </w:r>
      <w:r w:rsidR="00E125A6" w:rsidRPr="003E5005">
        <w:t>,</w:t>
      </w:r>
      <w:r w:rsidR="00E125A6" w:rsidRPr="00AA1F16">
        <w:t xml:space="preserve"> </w:t>
      </w:r>
      <w:r w:rsidR="00436E33" w:rsidRPr="00AA1F16">
        <w:t xml:space="preserve">is that the memory B cell clones developed during the first childhood influenza exposure </w:t>
      </w:r>
      <w:r w:rsidR="00CF38C7" w:rsidRPr="0053253B">
        <w:t>later</w:t>
      </w:r>
      <w:r w:rsidR="00436E33" w:rsidRPr="0053253B">
        <w:t xml:space="preserve"> adapt via somatic hypermutation to “follow” </w:t>
      </w:r>
      <w:del w:id="468" w:author="Katelyn Gostic" w:date="2019-05-20T09:26:00Z">
        <w:r w:rsidR="00CF38C7" w:rsidRPr="0053253B" w:rsidDel="00EE1AE1">
          <w:delText>homologous</w:delText>
        </w:r>
      </w:del>
      <w:ins w:id="469" w:author="Katelyn Gostic" w:date="2019-05-20T09:26:00Z">
        <w:r w:rsidR="00EE1AE1">
          <w:t>homosubtypic</w:t>
        </w:r>
      </w:ins>
      <w:r w:rsidR="00CF38C7" w:rsidRPr="0053253B">
        <w:t xml:space="preserve"> </w:t>
      </w:r>
      <w:r w:rsidR="00436E33" w:rsidRPr="0053253B">
        <w:t xml:space="preserve">antigenic targets </w:t>
      </w:r>
      <w:r w:rsidR="005F5F36" w:rsidRPr="0053253B">
        <w:t>as they</w:t>
      </w:r>
      <w:r w:rsidR="005F5F36" w:rsidRPr="009E1848">
        <w:t xml:space="preserve"> drift </w:t>
      </w:r>
      <w:r w:rsidR="00436E33" w:rsidRPr="009934F4">
        <w:t xml:space="preserve">over time. Thus, childhood imprinting may provide preferential, lifelong protection against a particular HA or NA subtype by filling a child's </w:t>
      </w:r>
      <w:r w:rsidR="001D4FC6" w:rsidRPr="009934F4">
        <w:t xml:space="preserve">memory </w:t>
      </w:r>
      <w:r w:rsidR="00436E33" w:rsidRPr="009934F4">
        <w:t>B cell repertoire with clones that w</w:t>
      </w:r>
      <w:r w:rsidR="00436E33" w:rsidRPr="00241B71">
        <w:t>ill serve in the future, not as final products but as prototyp</w:t>
      </w:r>
      <w:r w:rsidR="00436E33" w:rsidRPr="00BB5138">
        <w:t>es that can be rapidly and effec</w:t>
      </w:r>
      <w:r w:rsidR="00436E33" w:rsidRPr="004A7254">
        <w:t>tively tailored to recognize drifted influenza strains of the same subtype</w:t>
      </w:r>
      <w:commentRangeEnd w:id="461"/>
      <w:r w:rsidR="00A74679" w:rsidRPr="003E5005">
        <w:rPr>
          <w:rStyle w:val="CommentReference"/>
        </w:rPr>
        <w:commentReference w:id="461"/>
      </w:r>
      <w:commentRangeEnd w:id="462"/>
      <w:r w:rsidR="00273D9F" w:rsidRPr="00AA1F16">
        <w:rPr>
          <w:rStyle w:val="CommentReference"/>
        </w:rPr>
        <w:commentReference w:id="462"/>
      </w:r>
      <w:r w:rsidR="00436E33" w:rsidRPr="003E5005">
        <w:t>.</w:t>
      </w:r>
      <w:r w:rsidR="00436E33" w:rsidRPr="00276EA6">
        <w:t xml:space="preserve"> </w:t>
      </w:r>
    </w:p>
    <w:p w14:paraId="615F96A6" w14:textId="53C05323" w:rsidR="00436E33" w:rsidRDefault="00436E33" w:rsidP="00276EA6">
      <w:pPr>
        <w:shd w:val="clear" w:color="auto" w:fill="auto"/>
        <w:rPr>
          <w:ins w:id="470" w:author="Katelyn Gostic" w:date="2019-05-20T09:28:00Z"/>
          <w:color w:val="auto"/>
        </w:rPr>
      </w:pPr>
      <w:r w:rsidRPr="00276EA6">
        <w:lastRenderedPageBreak/>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1918, and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BB1FF8">
        <w:t>. But this strong protection against H1N1 seems to come at a cost;</w:t>
      </w:r>
      <w:r w:rsidR="006D69D8">
        <w:t xml:space="preserve"> even after decades of seasonal H3N2 exposure later in adulthood</w:t>
      </w:r>
      <w:r w:rsidR="00BB1FF8">
        <w:t>, older cohorts have evidently failed to develop equally strong protection against H3N2</w:t>
      </w:r>
      <w:r w:rsidR="00E7753C" w:rsidRPr="00276EA6">
        <w:t xml:space="preserve">. </w:t>
      </w:r>
      <w:r w:rsidR="006D69D8">
        <w:t>Another factor that may have amplified the signal of subtype-specific bias in today’s oldest cohort is antigenic similarity between 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r w:rsidR="003E5005">
        <w:t>caused imprinting in older cohorts</w:t>
      </w:r>
      <w:r w:rsidR="006D69D8">
        <w:t>) and modern H1N1</w:t>
      </w:r>
      <w:r w:rsidR="00A74679">
        <w:t xml:space="preserve"> lineages that emerged in 1977 and in 2009 </w:t>
      </w:r>
      <w:r w:rsidR="00F51E45" w:rsidRPr="00276EA6">
        <w:fldChar w:fldCharType="begin"/>
      </w:r>
      <w:ins w:id="471" w:author="Katelyn Gostic" w:date="2019-05-20T12:49:00Z">
        <w:r w:rsidR="00132EBB">
          <w:instrText xml:space="preserve"> ADDIN ZOTERO_ITEM CSL_CITATION {"citationID":"k4axu3Ux","properties":{"formattedCitation":"(3,4,39,40)","plainCitation":"(3,4,39,40)","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ins>
      <w:del w:id="472" w:author="Katelyn Gostic" w:date="2019-05-17T13:57:00Z">
        <w:r w:rsidR="00041844" w:rsidDel="002209DF">
          <w:delInstrText xml:space="preserve"> ADDIN ZOTERO_ITEM CSL_CITATION {"citationID":"k4axu3Ux","properties":{"formattedCitation":"(5,6,36,37)","plainCitation":"(5,6,36,37)","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delInstrText>
        </w:r>
      </w:del>
      <w:r w:rsidR="00F51E45" w:rsidRPr="00276EA6">
        <w:fldChar w:fldCharType="separate"/>
      </w:r>
      <w:ins w:id="473" w:author="Katelyn Gostic" w:date="2019-05-20T12:49:00Z">
        <w:r w:rsidR="00132EBB">
          <w:rPr>
            <w:noProof/>
          </w:rPr>
          <w:t>(3,4,39,40)</w:t>
        </w:r>
      </w:ins>
      <w:del w:id="474" w:author="Katelyn Gostic" w:date="2019-05-17T13:57:00Z">
        <w:r w:rsidR="00041844" w:rsidRPr="00132EBB" w:rsidDel="002209DF">
          <w:rPr>
            <w:noProof/>
            <w:rPrChange w:id="475" w:author="Katelyn Gostic" w:date="2019-05-20T12:49:00Z">
              <w:rPr>
                <w:noProof/>
              </w:rPr>
            </w:rPrChange>
          </w:rPr>
          <w:delText>(5,6,36,37)</w:delText>
        </w:r>
      </w:del>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BB1FF8">
        <w:rPr>
          <w:color w:val="auto"/>
        </w:rPr>
        <w:t>persist</w:t>
      </w:r>
      <w:r w:rsidR="00886856" w:rsidRPr="00276EA6">
        <w:rPr>
          <w:color w:val="auto"/>
        </w:rPr>
        <w:t xml:space="preserve"> w</w:t>
      </w:r>
      <w:r w:rsidR="004B4E62" w:rsidRPr="00276EA6">
        <w:rPr>
          <w:color w:val="auto"/>
        </w:rPr>
        <w:t>hen the next generation becomes elderly</w:t>
      </w:r>
      <w:r w:rsidRPr="00276EA6">
        <w:rPr>
          <w:color w:val="auto"/>
        </w:rPr>
        <w:t>.</w:t>
      </w:r>
    </w:p>
    <w:p w14:paraId="251A827C" w14:textId="322FCB0E" w:rsidR="00EE1AE1" w:rsidRDefault="00EE1AE1" w:rsidP="00EE1AE1">
      <w:pPr>
        <w:shd w:val="clear" w:color="auto" w:fill="auto"/>
        <w:rPr>
          <w:color w:val="auto"/>
        </w:rPr>
      </w:pPr>
      <w:ins w:id="476" w:author="Katelyn Gostic" w:date="2019-05-20T09:28:00Z">
        <w:r>
          <w:rPr>
            <w:color w:val="auto"/>
          </w:rPr>
          <w:t>One additional consideration in this context is that group 1 antigens appear to induce narrower immune responses than structurally distinct group 2 antigens, which may be better able to induce cross-group responses (Zost, Wu, Hensley, Wilson JID 2019).  This may be because most group 1 stem-binding antibodies utilize V</w:t>
        </w:r>
        <w:r>
          <w:rPr>
            <w:color w:val="auto"/>
            <w:vertAlign w:val="subscript"/>
          </w:rPr>
          <w:t>H</w:t>
        </w:r>
        <w:r>
          <w:rPr>
            <w:color w:val="auto"/>
          </w:rPr>
          <w:t>1-69 germline, whereas group 2 stem-binding antibodies utilize a wider array of germlines including V</w:t>
        </w:r>
        <w:r>
          <w:rPr>
            <w:color w:val="auto"/>
            <w:vertAlign w:val="subscript"/>
          </w:rPr>
          <w:t>H</w:t>
        </w:r>
        <w:r>
          <w:rPr>
            <w:color w:val="auto"/>
          </w:rPr>
          <w:t>1-2, V</w:t>
        </w:r>
        <w:r>
          <w:rPr>
            <w:color w:val="auto"/>
            <w:vertAlign w:val="subscript"/>
          </w:rPr>
          <w:t>H</w:t>
        </w:r>
        <w:r>
          <w:rPr>
            <w:color w:val="auto"/>
          </w:rPr>
          <w:t>1-3, V</w:t>
        </w:r>
        <w:r>
          <w:rPr>
            <w:color w:val="auto"/>
            <w:vertAlign w:val="subscript"/>
          </w:rPr>
          <w:t>H</w:t>
        </w:r>
        <w:r>
          <w:rPr>
            <w:color w:val="auto"/>
          </w:rPr>
          <w:t>1-18 and V</w:t>
        </w:r>
        <w:r>
          <w:rPr>
            <w:color w:val="auto"/>
            <w:vertAlign w:val="subscript"/>
          </w:rPr>
          <w:t>H</w:t>
        </w:r>
        <w:r>
          <w:rPr>
            <w:color w:val="auto"/>
          </w:rPr>
          <w:t>3-53 (Zost 2019).  Perhaps imprinting with group 1 antigens tends to trap individuals in narrower responses that offer good protection against relatively similar strains to that of first exposure but relatively poor adaptability to other subtypes.</w:t>
        </w:r>
      </w:ins>
    </w:p>
    <w:p w14:paraId="5EAF12F3" w14:textId="4A12E904" w:rsidR="00D3287E" w:rsidRPr="00276EA6" w:rsidRDefault="00D3287E" w:rsidP="00276EA6">
      <w:pPr>
        <w:shd w:val="clear" w:color="auto" w:fill="auto"/>
        <w:rPr>
          <w:color w:val="auto"/>
        </w:rPr>
      </w:pPr>
      <w:r>
        <w:rPr>
          <w:color w:val="auto"/>
        </w:rPr>
        <w:t>Our failure to detect a strong signal of impact</w:t>
      </w:r>
      <w:del w:id="477" w:author="Katelyn Gostic" w:date="2019-05-17T14:03:00Z">
        <w:r w:rsidDel="002209DF">
          <w:rPr>
            <w:color w:val="auto"/>
          </w:rPr>
          <w:delText>s</w:delText>
        </w:r>
      </w:del>
      <w:r>
        <w:rPr>
          <w:color w:val="auto"/>
        </w:rPr>
        <w:t xml:space="preserve"> from evolutionary rate on age distributions of H1N1 and H3N2 cases was surprising, but is consistent with growing recognition that existing methods to map antigenic distance between strains </w:t>
      </w:r>
      <w:r w:rsidR="00AE6706">
        <w:rPr>
          <w:color w:val="auto"/>
        </w:rPr>
        <w:t>do not always capture realized patterns of cross-reactivity</w:t>
      </w:r>
      <w:r w:rsidR="00EC26D1">
        <w:rPr>
          <w:color w:val="auto"/>
        </w:rPr>
        <w:t xml:space="preserve"> in the human population</w:t>
      </w:r>
      <w:r w:rsidR="00AE6706">
        <w:rPr>
          <w:color w:val="auto"/>
        </w:rPr>
        <w:t>. Humans</w:t>
      </w:r>
      <w:r w:rsidR="00EC26D1">
        <w:rPr>
          <w:color w:val="auto"/>
        </w:rPr>
        <w:t>, who have</w:t>
      </w:r>
      <w:r w:rsidR="00AE6706">
        <w:rPr>
          <w:color w:val="auto"/>
        </w:rPr>
        <w:t xml:space="preserve"> complex histories of influenza exposure</w:t>
      </w:r>
      <w:r w:rsidR="00EC26D1">
        <w:rPr>
          <w:color w:val="auto"/>
        </w:rPr>
        <w:t>,</w:t>
      </w:r>
      <w:r w:rsidR="00AE6706">
        <w:rPr>
          <w:color w:val="auto"/>
        </w:rPr>
        <w:t xml:space="preserve"> may be primed to target different influenza epitopes than lab ferrets exposed to a single influenza strain</w:t>
      </w:r>
      <w:r w:rsidR="00EC26D1">
        <w:rPr>
          <w:color w:val="auto"/>
        </w:rPr>
        <w:t xml:space="preserve">, yet antigenic distance </w:t>
      </w:r>
      <w:r w:rsidR="00EC26D1">
        <w:rPr>
          <w:color w:val="auto"/>
        </w:rPr>
        <w:lastRenderedPageBreak/>
        <w:t xml:space="preserve">between strains is estimated using </w:t>
      </w:r>
      <w:r w:rsidR="00BB1FF8">
        <w:rPr>
          <w:color w:val="auto"/>
        </w:rPr>
        <w:t xml:space="preserve">such </w:t>
      </w:r>
      <w:r w:rsidR="00EC26D1">
        <w:rPr>
          <w:color w:val="auto"/>
        </w:rPr>
        <w:t>ferret data</w:t>
      </w:r>
      <w:r w:rsidR="00AE6706">
        <w:rPr>
          <w:color w:val="auto"/>
        </w:rPr>
        <w:t xml:space="preserve">. As a result, antigenic changes or glycosylation events </w:t>
      </w:r>
      <w:r w:rsidR="00BB1FF8">
        <w:rPr>
          <w:color w:val="auto"/>
        </w:rPr>
        <w:t xml:space="preserve">that cause antigenic escape in large subsets of the human population </w:t>
      </w:r>
      <w:r w:rsidR="00AE6706">
        <w:rPr>
          <w:color w:val="auto"/>
        </w:rPr>
        <w:t xml:space="preserve">may be perceived as neutral in </w:t>
      </w:r>
      <w:r w:rsidR="00BB1FF8">
        <w:rPr>
          <w:color w:val="auto"/>
        </w:rPr>
        <w:t xml:space="preserve">existing antigenic maps </w:t>
      </w:r>
      <w:r w:rsidR="00EC26D1">
        <w:rPr>
          <w:color w:val="auto"/>
        </w:rPr>
        <w:fldChar w:fldCharType="begin"/>
      </w:r>
      <w:ins w:id="478" w:author="Katelyn Gostic" w:date="2019-05-20T12:49:00Z">
        <w:r w:rsidR="00132EBB">
          <w:rPr>
            <w:color w:val="auto"/>
          </w:rPr>
          <w:instrText xml:space="preserve"> ADDIN ZOTERO_ITEM CSL_CITATION {"citationID":"lIvppu0g","properties":{"formattedCitation":"(41,42)","plainCitation":"(41,42)","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ins>
      <w:del w:id="479" w:author="Katelyn Gostic" w:date="2019-05-17T13:57:00Z">
        <w:r w:rsidR="00EC26D1" w:rsidDel="002209DF">
          <w:rPr>
            <w:color w:val="auto"/>
          </w:rPr>
          <w:delInstrText xml:space="preserve"> ADDIN ZOTERO_ITEM CSL_CITATION {"citationID":"lIvppu0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delInstrText>
        </w:r>
      </w:del>
      <w:r w:rsidR="00EC26D1">
        <w:rPr>
          <w:color w:val="auto"/>
        </w:rPr>
        <w:fldChar w:fldCharType="separate"/>
      </w:r>
      <w:ins w:id="480" w:author="Katelyn Gostic" w:date="2019-05-20T12:49:00Z">
        <w:r w:rsidR="00132EBB">
          <w:rPr>
            <w:noProof/>
            <w:color w:val="auto"/>
          </w:rPr>
          <w:t>(41,42)</w:t>
        </w:r>
      </w:ins>
      <w:del w:id="481" w:author="Katelyn Gostic" w:date="2019-05-17T13:57:00Z">
        <w:r w:rsidR="00EC26D1" w:rsidRPr="00132EBB" w:rsidDel="002209DF">
          <w:rPr>
            <w:noProof/>
            <w:color w:val="auto"/>
            <w:rPrChange w:id="482" w:author="Katelyn Gostic" w:date="2019-05-20T12:49:00Z">
              <w:rPr>
                <w:noProof/>
                <w:color w:val="auto"/>
              </w:rPr>
            </w:rPrChange>
          </w:rPr>
          <w:delText>(38,39)</w:delText>
        </w:r>
      </w:del>
      <w:r w:rsidR="00EC26D1">
        <w:rPr>
          <w:color w:val="auto"/>
        </w:rPr>
        <w:fldChar w:fldCharType="end"/>
      </w:r>
      <w:r w:rsidR="00AE6706">
        <w:rPr>
          <w:color w:val="auto"/>
        </w:rPr>
        <w:t>.</w:t>
      </w:r>
      <w:r w:rsidR="00BB1FF8">
        <w:rPr>
          <w:color w:val="auto"/>
        </w:rPr>
        <w:t xml:space="preserve"> </w:t>
      </w:r>
      <w:r w:rsidR="00486497">
        <w:rPr>
          <w:color w:val="auto"/>
        </w:rPr>
        <w:t xml:space="preserve">One epidemiologically impactful example of this sort of incognito (unmapped) antigenic escape was observed during the 2013-2014 H1N1 epidemic </w:t>
      </w:r>
      <w:r w:rsidR="00486497">
        <w:rPr>
          <w:color w:val="auto"/>
        </w:rPr>
        <w:fldChar w:fldCharType="begin"/>
      </w:r>
      <w:ins w:id="483" w:author="Katelyn Gostic" w:date="2019-05-20T12:49:00Z">
        <w:r w:rsidR="00132EBB">
          <w:rPr>
            <w:color w:val="auto"/>
          </w:rPr>
          <w:instrText xml:space="preserve"> ADDIN ZOTERO_ITEM CSL_CITATION {"citationID":"U9WQozAt","properties":{"formattedCitation":"(41)","plainCitation":"(41)","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ins>
      <w:del w:id="484" w:author="Katelyn Gostic" w:date="2019-05-17T13:57:00Z">
        <w:r w:rsidR="00486497" w:rsidDel="002209DF">
          <w:rPr>
            <w:color w:val="auto"/>
          </w:rPr>
          <w:del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delInstrText>
        </w:r>
      </w:del>
      <w:r w:rsidR="00486497">
        <w:rPr>
          <w:color w:val="auto"/>
        </w:rPr>
        <w:fldChar w:fldCharType="separate"/>
      </w:r>
      <w:ins w:id="485" w:author="Katelyn Gostic" w:date="2019-05-20T12:49:00Z">
        <w:r w:rsidR="00132EBB">
          <w:rPr>
            <w:noProof/>
            <w:color w:val="auto"/>
          </w:rPr>
          <w:t>(41)</w:t>
        </w:r>
      </w:ins>
      <w:del w:id="486" w:author="Katelyn Gostic" w:date="2019-05-17T13:57:00Z">
        <w:r w:rsidR="00486497" w:rsidRPr="00132EBB" w:rsidDel="002209DF">
          <w:rPr>
            <w:noProof/>
            <w:color w:val="auto"/>
            <w:rPrChange w:id="487" w:author="Katelyn Gostic" w:date="2019-05-20T12:49:00Z">
              <w:rPr>
                <w:noProof/>
                <w:color w:val="auto"/>
              </w:rPr>
            </w:rPrChange>
          </w:rPr>
          <w:delText>(38)</w:delText>
        </w:r>
      </w:del>
      <w:r w:rsidR="00486497">
        <w:rPr>
          <w:color w:val="auto"/>
        </w:rPr>
        <w:fldChar w:fldCharType="end"/>
      </w:r>
      <w:r w:rsidR="00486497">
        <w:rPr>
          <w:color w:val="auto"/>
        </w:rPr>
        <w:t xml:space="preserve">. </w:t>
      </w:r>
      <w:r w:rsidR="00BB1FF8">
        <w:rPr>
          <w:color w:val="auto"/>
        </w:rPr>
        <w:t>On the other hand, mapped changes in antigenic position are usually assumed to cause antigenic escape in the entire human population, whereas in realit</w:t>
      </w:r>
      <w:r w:rsidR="00486497">
        <w:rPr>
          <w:color w:val="auto"/>
        </w:rPr>
        <w:t>y, these changes may only cause antigenic escape in a subset of the population with unlucky immune histories</w:t>
      </w:r>
      <w:r w:rsidR="00BB1FF8">
        <w:rPr>
          <w:color w:val="auto"/>
        </w:rPr>
        <w:t>.</w:t>
      </w:r>
      <w:r w:rsidR="00AE6706">
        <w:rPr>
          <w:color w:val="auto"/>
        </w:rPr>
        <w:t xml:space="preserve"> </w:t>
      </w:r>
      <w:r w:rsidR="00DB5EB9">
        <w:rPr>
          <w:color w:val="auto"/>
        </w:rPr>
        <w:t xml:space="preserve">We speculate that a clearer relationship between epidemic age distribution and </w:t>
      </w:r>
      <w:r w:rsidR="00486497">
        <w:rPr>
          <w:color w:val="auto"/>
        </w:rPr>
        <w:t>antigenic drift</w:t>
      </w:r>
      <w:r w:rsidR="00DB5EB9">
        <w:rPr>
          <w:color w:val="auto"/>
        </w:rPr>
        <w:t xml:space="preserve"> would emerge if antigenic distance measures were modified to incorporate cohort-specific variation in immune history.</w:t>
      </w:r>
    </w:p>
    <w:p w14:paraId="10F8E27A" w14:textId="0B560ACF"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r w:rsidR="00D11EF1" w:rsidRPr="00276EA6">
        <w:t>w</w:t>
      </w:r>
      <w:r w:rsidR="00D11EF1">
        <w:t>ere</w:t>
      </w:r>
      <w:r w:rsidR="00D11EF1" w:rsidRPr="00276EA6">
        <w:t xml:space="preserve"> </w:t>
      </w:r>
      <w:r w:rsidR="00404084" w:rsidRPr="00276EA6">
        <w:t xml:space="preserve">collected across </w:t>
      </w:r>
      <w:r w:rsidR="008F1F78" w:rsidRPr="00276EA6">
        <w:t>five</w:t>
      </w:r>
      <w:r w:rsidR="00404084" w:rsidRPr="00276EA6">
        <w:t xml:space="preserve"> continents, whereas all the AZDHS data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ins w:id="488" w:author="Katelyn Gostic" w:date="2019-05-17T16:14:00Z">
        <w:r w:rsidR="009251EC">
          <w:instrText xml:space="preserve"> ADDIN ZOTERO_ITEM CSL_CITATION {"citationID":"OOK6eo2H","properties":{"formattedCitation":"(44,45)","plainCitation":"(44,45)","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ins>
      <w:del w:id="489" w:author="Katelyn Gostic" w:date="2019-05-17T13:57:00Z">
        <w:r w:rsidR="00EC26D1" w:rsidDel="002209DF">
          <w:delInstrText xml:space="preserve"> ADDIN ZOTERO_ITEM CSL_CITATION {"citationID":"OOK6eo2H","properties":{"formattedCitation":"(40,41)","plainCitation":"(40,41)","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delInstrText>
        </w:r>
      </w:del>
      <w:r w:rsidR="005E69EB" w:rsidRPr="00276EA6">
        <w:fldChar w:fldCharType="separate"/>
      </w:r>
      <w:ins w:id="490" w:author="Katelyn Gostic" w:date="2019-05-17T16:14:00Z">
        <w:r w:rsidR="009251EC">
          <w:rPr>
            <w:noProof/>
          </w:rPr>
          <w:t>(44,45)</w:t>
        </w:r>
      </w:ins>
      <w:del w:id="491" w:author="Katelyn Gostic" w:date="2019-05-17T13:57:00Z">
        <w:r w:rsidR="00EC26D1" w:rsidRPr="009251EC" w:rsidDel="002209DF">
          <w:rPr>
            <w:noProof/>
          </w:rPr>
          <w:delText>(40,41)</w:delText>
        </w:r>
      </w:del>
      <w:r w:rsidR="005E69EB" w:rsidRPr="00276EA6">
        <w:fldChar w:fldCharType="end"/>
      </w:r>
      <w:r w:rsidR="00F075FF" w:rsidRPr="00276EA6">
        <w:t xml:space="preserve">, may magnify subtype-specific differences in age distribution within the United States. </w:t>
      </w:r>
      <w:r w:rsidR="006932DF">
        <w:t>It is noteworthy that w</w:t>
      </w:r>
      <w:r w:rsidR="006932DF" w:rsidRPr="00276EA6">
        <w:t xml:space="preserve">ithin </w:t>
      </w:r>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ins w:id="492" w:author="Katelyn Gostic" w:date="2019-05-20T09:49:00Z">
        <w:r w:rsidR="008F6092">
          <w:instrText xml:space="preserve"> ADDIN ZOTERO_ITEM CSL_CITATION {"citationID":"jdsqpBcW","properties":{"formattedCitation":"(18)","plainCitation":"(18)","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ins>
      <w:del w:id="493" w:author="Katelyn Gostic" w:date="2019-05-20T09:49:00Z">
        <w:r w:rsidR="00A225FF" w:rsidRPr="00276EA6" w:rsidDel="008F6092">
          <w:del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del>
      <w:r w:rsidR="00C436B3" w:rsidRPr="00276EA6">
        <w:fldChar w:fldCharType="separate"/>
      </w:r>
      <w:ins w:id="494" w:author="Katelyn Gostic" w:date="2019-05-20T09:49:00Z">
        <w:r w:rsidR="008F6092">
          <w:rPr>
            <w:noProof/>
          </w:rPr>
          <w:t>(18)</w:t>
        </w:r>
      </w:ins>
      <w:del w:id="495" w:author="Katelyn Gostic" w:date="2019-05-20T09:49:00Z">
        <w:r w:rsidR="00A225FF" w:rsidRPr="008F6092" w:rsidDel="008F6092">
          <w:rPr>
            <w:noProof/>
          </w:rPr>
          <w:delText>(17)</w:delText>
        </w:r>
      </w:del>
      <w:r w:rsidR="00C436B3" w:rsidRPr="00276EA6">
        <w:fldChar w:fldCharType="end"/>
      </w:r>
      <w:r w:rsidR="00404084" w:rsidRPr="00276EA6">
        <w:t xml:space="preserve">. </w:t>
      </w:r>
    </w:p>
    <w:p w14:paraId="1BB39579" w14:textId="0CC4B3E6"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del w:id="496" w:author="Katelyn Gostic" w:date="2019-05-20T09:28:00Z">
        <w:r w:rsidR="00AC40CF" w:rsidRPr="00276EA6" w:rsidDel="00EE1AE1">
          <w:delText>subset</w:delText>
        </w:r>
        <w:r w:rsidR="00AF06AA" w:rsidRPr="00276EA6" w:rsidDel="00EE1AE1">
          <w:delText xml:space="preserve"> </w:delText>
        </w:r>
      </w:del>
      <w:ins w:id="497" w:author="Katelyn Gostic" w:date="2019-05-20T09:28:00Z">
        <w:r w:rsidR="00EE1AE1">
          <w:t>subsampled</w:t>
        </w:r>
        <w:r w:rsidR="00EE1AE1" w:rsidRPr="00276EA6">
          <w:t xml:space="preserve"> </w:t>
        </w:r>
      </w:ins>
      <w:r w:rsidR="00AF06AA" w:rsidRPr="00276EA6">
        <w:t xml:space="preserve">the AZDHS data to match the </w:t>
      </w:r>
      <w:r w:rsidR="008826B3" w:rsidRPr="00276EA6">
        <w:t xml:space="preserve">sample size and </w:t>
      </w:r>
      <w:r w:rsidR="00AF06AA" w:rsidRPr="00276EA6">
        <w:t xml:space="preserve">age distribution of all </w:t>
      </w:r>
      <w:r w:rsidR="008826B3" w:rsidRPr="00276EA6">
        <w:t xml:space="preserve">confirmed </w:t>
      </w:r>
      <w:r w:rsidR="008E498A">
        <w:t xml:space="preserve">influenza A </w:t>
      </w:r>
      <w:r w:rsidR="008826B3" w:rsidRPr="00276EA6">
        <w:t>cases</w:t>
      </w:r>
      <w:r w:rsidR="00AF06AA" w:rsidRPr="00276EA6">
        <w:t xml:space="preserve"> from the INSIGHT study</w:t>
      </w:r>
      <w:r w:rsidR="008826B3" w:rsidRPr="00276EA6">
        <w:t xml:space="preserve">. Filtering the AZDHS </w:t>
      </w:r>
      <w:r w:rsidR="008826B3" w:rsidRPr="00276EA6">
        <w:lastRenderedPageBreak/>
        <w:t>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04108C">
        <w:rPr>
          <w:rStyle w:val="SubtitleChar"/>
        </w:rPr>
        <w:t>D</w:t>
      </w:r>
      <w:r w:rsidR="00AF06AA" w:rsidRPr="00276EA6">
        <w:t>).</w:t>
      </w:r>
    </w:p>
    <w:p w14:paraId="7D382703" w14:textId="4A83F8FF"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ins w:id="498" w:author="Katelyn Gostic" w:date="2019-05-17T16:14:00Z">
        <w:r w:rsidR="009251EC">
          <w:instrText xml:space="preserve"> ADDIN ZOTERO_ITEM CSL_CITATION {"citationID":"movzAnP6","properties":{"formattedCitation":"(46)","plainCitation":"(46)","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ins>
      <w:del w:id="499" w:author="Katelyn Gostic" w:date="2019-05-17T13:57:00Z">
        <w:r w:rsidR="00EC26D1" w:rsidDel="002209DF">
          <w:delInstrText xml:space="preserve"> ADDIN ZOTERO_ITEM CSL_CITATION {"citationID":"movzAnP6","properties":{"formattedCitation":"(42)","plainCitation":"(42)","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delInstrText>
        </w:r>
      </w:del>
      <w:r w:rsidR="006248A3" w:rsidRPr="00276EA6">
        <w:fldChar w:fldCharType="separate"/>
      </w:r>
      <w:ins w:id="500" w:author="Katelyn Gostic" w:date="2019-05-17T16:14:00Z">
        <w:r w:rsidR="009251EC">
          <w:rPr>
            <w:noProof/>
          </w:rPr>
          <w:t>(46)</w:t>
        </w:r>
      </w:ins>
      <w:del w:id="501" w:author="Katelyn Gostic" w:date="2019-05-17T13:57:00Z">
        <w:r w:rsidR="00EC26D1" w:rsidRPr="009251EC" w:rsidDel="002209DF">
          <w:rPr>
            <w:noProof/>
          </w:rPr>
          <w:delText>(42)</w:delText>
        </w:r>
      </w:del>
      <w:r w:rsidR="006248A3" w:rsidRPr="00276EA6">
        <w:fldChar w:fldCharType="end"/>
      </w:r>
      <w:r w:rsidR="00AD1DAF" w:rsidRPr="00276EA6">
        <w:t>, and by the US CDC</w:t>
      </w:r>
      <w:r w:rsidR="006248A3" w:rsidRPr="00276EA6">
        <w:t xml:space="preserve"> </w:t>
      </w:r>
      <w:r w:rsidR="006248A3" w:rsidRPr="00276EA6">
        <w:fldChar w:fldCharType="begin"/>
      </w:r>
      <w:ins w:id="502" w:author="Katelyn Gostic" w:date="2019-05-17T16:14:00Z">
        <w:r w:rsidR="009251EC">
          <w:instrText xml:space="preserve"> ADDIN ZOTERO_ITEM CSL_CITATION {"citationID":"V4WaCHGl","properties":{"formattedCitation":"(47)","plainCitation":"(47)","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ins>
      <w:del w:id="503" w:author="Katelyn Gostic" w:date="2019-05-17T13:57:00Z">
        <w:r w:rsidR="00EC26D1" w:rsidDel="002209DF">
          <w:delInstrText xml:space="preserve"> ADDIN ZOTERO_ITEM CSL_CITATION {"citationID":"V4WaCHGl","properties":{"formattedCitation":"(43)","plainCitation":"(43)","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delInstrText>
        </w:r>
      </w:del>
      <w:r w:rsidR="006248A3" w:rsidRPr="00276EA6">
        <w:fldChar w:fldCharType="separate"/>
      </w:r>
      <w:ins w:id="504" w:author="Katelyn Gostic" w:date="2019-05-17T16:14:00Z">
        <w:r w:rsidR="009251EC">
          <w:rPr>
            <w:noProof/>
          </w:rPr>
          <w:t>(47)</w:t>
        </w:r>
      </w:ins>
      <w:del w:id="505" w:author="Katelyn Gostic" w:date="2019-05-17T13:57:00Z">
        <w:r w:rsidR="00EC26D1" w:rsidRPr="009251EC" w:rsidDel="002209DF">
          <w:rPr>
            <w:noProof/>
          </w:rPr>
          <w:delText>(43)</w:delText>
        </w:r>
      </w:del>
      <w:r w:rsidR="006248A3" w:rsidRPr="00276EA6">
        <w:fldChar w:fldCharType="end"/>
      </w:r>
      <w:r w:rsidR="00AD1DAF" w:rsidRPr="00276EA6">
        <w:t>, data on patient ages is not currently reported, or is obscured by aggregation into broad age categories.</w:t>
      </w:r>
      <w:r w:rsidR="00AD7175">
        <w:t xml:space="preserve"> </w:t>
      </w:r>
      <w:r w:rsidR="00D551D3">
        <w:t>F</w:t>
      </w:r>
      <w:r w:rsidR="00AD7175">
        <w:t xml:space="preserve">ocused clinical studies like INSIGHT can yield </w:t>
      </w:r>
      <w:r w:rsidR="00486497">
        <w:t>more extensive</w:t>
      </w:r>
      <w:r w:rsidR="00AD7175">
        <w:t xml:space="preserve"> information on individual </w:t>
      </w:r>
      <w:r w:rsidR="00632EFC">
        <w:t>medical histories</w:t>
      </w:r>
      <w:r w:rsidR="00AD7175">
        <w:t xml:space="preserve"> and on sampling denominators, but </w:t>
      </w:r>
      <w:r w:rsidR="00632EFC">
        <w:t xml:space="preserve">such clinical data sets may contain orders of magnitude fewer cases than </w:t>
      </w:r>
      <w:r w:rsidR="00486497">
        <w:t>state or country</w:t>
      </w:r>
      <w:r w:rsidR="00EC26D1">
        <w:t xml:space="preserve">-wide </w:t>
      </w:r>
      <w:r w:rsidR="00632EFC">
        <w:t>surveillance data sets, and may not sample all age groups. Arguably, only epidemiological surveillance contains enough confirmed cases to characterize epidemic age distributions with precision</w:t>
      </w:r>
      <w:r w:rsidR="00EC26D1">
        <w:t xml:space="preserve"> across multiple countries and influenza seasons</w:t>
      </w:r>
      <w:r w:rsidR="00632EFC">
        <w:t xml:space="preserve">. Several hundred confirmed cases of each subtype are necessary in each sampled country and influenza season </w:t>
      </w:r>
      <w:r w:rsidR="00EC26D1">
        <w:t>t</w:t>
      </w:r>
      <w:r w:rsidR="00632EFC">
        <w:t xml:space="preserve">o populate </w:t>
      </w:r>
      <w:r w:rsidR="00486497">
        <w:t>epidemic distributions across the population</w:t>
      </w:r>
      <w:r w:rsidR="00632EFC">
        <w:t xml:space="preserve"> </w:t>
      </w:r>
      <w:r w:rsidR="00486497">
        <w:t xml:space="preserve">(roughly </w:t>
      </w:r>
      <w:r w:rsidR="00632EFC">
        <w:t>100 single years of age, or single years of birth</w:t>
      </w:r>
      <w:r w:rsidR="00486497">
        <w:t>)</w:t>
      </w:r>
      <w:r w:rsidR="00632EFC">
        <w:t xml:space="preserve">. </w:t>
      </w:r>
    </w:p>
    <w:p w14:paraId="74ADEADD" w14:textId="5D970D9A"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w:t>
      </w:r>
      <w:r w:rsidR="00D551D3">
        <w:t>cohort</w:t>
      </w:r>
      <w:r w:rsidR="008826B3" w:rsidRPr="00276EA6">
        <w:t>-specific attack rates</w:t>
      </w:r>
      <w:r w:rsidRPr="00276EA6">
        <w:t xml:space="preserve">. </w:t>
      </w:r>
      <w:r w:rsidR="00600C36" w:rsidRPr="00276EA6">
        <w:t xml:space="preserve">Thanks to ambitious and well-funded open science initiatives like the </w:t>
      </w:r>
      <w:ins w:id="506" w:author="Katelyn Gostic" w:date="2019-05-20T09:57:00Z">
        <w:r w:rsidR="008F6092">
          <w:t xml:space="preserve">Influenza Research Database </w:t>
        </w:r>
        <w:r w:rsidR="003C30F3">
          <w:fldChar w:fldCharType="begin"/>
        </w:r>
      </w:ins>
      <w:ins w:id="507" w:author="Katelyn Gostic" w:date="2019-05-20T09:58:00Z">
        <w:r w:rsidR="003C30F3">
          <w:instrText xml:space="preserve"> ADDIN ZOTERO_ITEM CSL_CITATION {"citationID":"GsVpoDhh","properties":{"formattedCitation":"(48)","plainCitation":"(48)","noteIndex":0},"citationItems":[{"id":1273,"uris":["http://zotero.org/groups/2313999/items/TR39398R"],"uri":["http://zotero.org/groups/2313999/items/TR39398R"],"itemData":{"id":1273,"type":"article-journal","title":"Influenza Research Database: an integrated bioinformatics resource for influenza research and surveillance","container-title":"Influenza and Other Respiratory Viruses","page":"404-416","volume":"6","issue":"6","source":"PubMed Central","abstract":"Please cite this paper as: Squires et al. (2012) Influenza research database: an integrated bioinformatics resource for influenza research and surveillance. Influenza and Other Respiratory Viruses 6(6), 404–416., \nBackground  The recent emergence of the 2009 pandemic influenza A/H1N1 virus has highlighted the value of free and open access to influenza virus genome sequence data integrated with information about other important virus characteristics., \nDesign  The Influenza Research Database (IRD, http://www.fludb.org) is a free, open, publicly‐accessible resource funded by the U.S. National Institute of Allergy and Infectious Diseases through the Bioinformatics Resource Centers program. IRD provides a comprehensive, integrated database and analysis resource for influenza sequence, surveillance, and research data, including user‐friendly interfaces for data retrieval, visualization and comparative genomics analysis, together with personal log in‐protected ‘workbench’ spaces for saving data sets and analysis results. IRD integrates genomic, proteomic, immune epitope, and surveillance data from a variety of sources, including public databases, computational algorithms, external research groups, and the scientific literature., \nResults  To demonstrate the utility of the data and analysis tools available in IRD, two scientific use cases are presented. A comparison of hemagglutinin sequence conservation and epitope coverage information revealed highly conserved protein regions that can be recognized by the human adaptive immune system as possible targets for inducing cross‐protective immunity. Phylogenetic and geospatial analysis of sequences from wild bird surveillance samples revealed a possible evolutionary connection between influenza virus from Delaware Bay shorebirds and Alberta ducks., \nConclusions  The IRD provides a wealth of integrated data and information about influenza virus to support research of the genetic determinants dictating virus pathogenicity, host range restriction and transmission, and to facilitate development of vaccines, diagnostics, and therapeutics.","DOI":"10.1111/j.1750-2659.2011.00331.x","ISSN":"1750-2640","note":"PMID: 22260278\nPMCID: PMC3345175","title-short":"Influenza Research Database","journalAbbreviation":"Influenza Other Respir Viruses","author":[{"family":"Squires","given":"R. Burke"},{"family":"Noronha","given":"Jyothi"},{"family":"Hunt","given":"Victoria"},{"family":"García‐Sastre","given":"Adolfo"},{"family":"Macken","given":"Catherine"},{"family":"Baumgarth","given":"Nicole"},{"family":"Suarez","given":"David"},{"family":"Pickett","given":"Brett E."},{"family":"Zhang","given":"Yun"},{"family":"Larsen","given":"Christopher N."},{"family":"Ramsey","given":"Alvin"},{"family":"Zhou","given":"Liwei"},{"family":"Zaremba","given":"Sam"},{"family":"Kumar","given":"Sanjeev"},{"family":"Deitrich","given":"Jon"},{"family":"Klem","given":"Edward"},{"family":"Scheuermann","given":"Richard H."}],"issued":{"date-parts":[["2012",11]]}}}],"schema":"https://github.com/citation-style-language/schema/raw/master/csl-citation.json"} </w:instrText>
        </w:r>
      </w:ins>
      <w:r w:rsidR="003C30F3">
        <w:fldChar w:fldCharType="separate"/>
      </w:r>
      <w:ins w:id="508" w:author="Katelyn Gostic" w:date="2019-05-20T09:58:00Z">
        <w:r w:rsidR="003C30F3">
          <w:rPr>
            <w:noProof/>
          </w:rPr>
          <w:t>(48)</w:t>
        </w:r>
      </w:ins>
      <w:ins w:id="509" w:author="Katelyn Gostic" w:date="2019-05-20T09:57:00Z">
        <w:r w:rsidR="003C30F3">
          <w:fldChar w:fldCharType="end"/>
        </w:r>
        <w:r w:rsidR="008F6092">
          <w:t xml:space="preserve">, the </w:t>
        </w:r>
      </w:ins>
      <w:r w:rsidR="00600C36" w:rsidRPr="00276EA6">
        <w:t>GISAID genetic database</w:t>
      </w:r>
      <w:r w:rsidR="00EC26D1">
        <w:fldChar w:fldCharType="begin"/>
      </w:r>
      <w:ins w:id="510" w:author="Katelyn Gostic" w:date="2019-05-20T09:58:00Z">
        <w:r w:rsidR="003C30F3">
          <w:instrText xml:space="preserve"> ADDIN ZOTERO_ITEM CSL_CITATION {"citationID":"n0vj3gUk","properties":{"formattedCitation":"(49)","plainCitation":"(49)","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511" w:author="Katelyn Gostic" w:date="2019-05-17T13:57:00Z">
        <w:r w:rsidR="00EC26D1" w:rsidDel="002209DF">
          <w:delInstrText xml:space="preserve"> ADDIN ZOTERO_ITEM CSL_CITATION {"citationID":"n0vj3gUk","properties":{"formattedCitation":"(44)","plainCitation":"(44)","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00EC26D1">
        <w:fldChar w:fldCharType="separate"/>
      </w:r>
      <w:ins w:id="512" w:author="Katelyn Gostic" w:date="2019-05-20T09:58:00Z">
        <w:r w:rsidR="003C30F3">
          <w:rPr>
            <w:noProof/>
          </w:rPr>
          <w:t>(49)</w:t>
        </w:r>
      </w:ins>
      <w:del w:id="513" w:author="Katelyn Gostic" w:date="2019-05-17T13:57:00Z">
        <w:r w:rsidR="00EC26D1" w:rsidRPr="003C30F3" w:rsidDel="002209DF">
          <w:rPr>
            <w:noProof/>
          </w:rPr>
          <w:delText>(44)</w:delText>
        </w:r>
      </w:del>
      <w:r w:rsidR="00EC26D1">
        <w:fldChar w:fldCharType="end"/>
      </w:r>
      <w:r w:rsidR="00600C36" w:rsidRPr="00276EA6">
        <w:t>,</w:t>
      </w:r>
      <w:commentRangeStart w:id="514"/>
      <w:commentRangeStart w:id="515"/>
      <w:r w:rsidR="00600C36" w:rsidRPr="00276EA6">
        <w:t xml:space="preserve"> a</w:t>
      </w:r>
      <w:commentRangeEnd w:id="514"/>
      <w:r w:rsidR="00847094">
        <w:rPr>
          <w:rStyle w:val="CommentReference"/>
        </w:rPr>
        <w:commentReference w:id="514"/>
      </w:r>
      <w:commentRangeEnd w:id="515"/>
      <w:r w:rsidR="008E498A">
        <w:rPr>
          <w:rStyle w:val="CommentReference"/>
        </w:rPr>
        <w:commentReference w:id="515"/>
      </w:r>
      <w:r w:rsidR="00600C36" w:rsidRPr="00276EA6">
        <w:t xml:space="preserve">nd the </w:t>
      </w:r>
      <w:r w:rsidR="00600C36" w:rsidRPr="00276EA6">
        <w:rPr>
          <w:i/>
        </w:rPr>
        <w:t>Nextstrain</w:t>
      </w:r>
      <w:r w:rsidR="00600C36" w:rsidRPr="00276EA6">
        <w:t xml:space="preserve"> project</w:t>
      </w:r>
      <w:r w:rsidR="00DF544D">
        <w:t xml:space="preserve"> </w:t>
      </w:r>
      <w:r w:rsidR="00DF544D">
        <w:fldChar w:fldCharType="begin"/>
      </w:r>
      <w:ins w:id="516" w:author="Katelyn Gostic" w:date="2019-05-20T09:58:00Z">
        <w:r w:rsidR="003C30F3">
          <w:instrText xml:space="preserve"> ADDIN ZOTERO_ITEM CSL_CITATION {"citationID":"EeKzfdqZ","properties":{"formattedCitation":"(28,50)","plainCitation":"(28,50)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517" w:author="Katelyn Gostic" w:date="2019-05-17T13:57:00Z">
        <w:r w:rsidR="00EC26D1" w:rsidDel="002209DF">
          <w:delInstrText xml:space="preserve"> ADDIN ZOTERO_ITEM CSL_CITATION {"citationID":"EeKzfdqZ","properties":{"formattedCitation":"(27,45)","plainCitation":"(27,45)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00DF544D">
        <w:fldChar w:fldCharType="separate"/>
      </w:r>
      <w:ins w:id="518" w:author="Katelyn Gostic" w:date="2019-05-20T09:58:00Z">
        <w:r w:rsidR="003C30F3">
          <w:rPr>
            <w:noProof/>
          </w:rPr>
          <w:t>(28,50)</w:t>
        </w:r>
      </w:ins>
      <w:del w:id="519" w:author="Katelyn Gostic" w:date="2019-05-17T13:57:00Z">
        <w:r w:rsidR="00EC26D1" w:rsidRPr="003C30F3" w:rsidDel="002209DF">
          <w:rPr>
            <w:noProof/>
          </w:rPr>
          <w:delText>(27,45)</w:delText>
        </w:r>
      </w:del>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w:t>
      </w:r>
      <w:ins w:id="520" w:author="Katelyn Gostic" w:date="2019-05-20T09:44:00Z">
        <w:r w:rsidR="00EA4DD9">
          <w:t xml:space="preserve"> block, one that could be addressed in part by better recognizing the expense and difficulty of maintaining large public databases. </w:t>
        </w:r>
      </w:ins>
      <w:del w:id="521" w:author="Katelyn Gostic" w:date="2019-05-20T09:44:00Z">
        <w:r w:rsidR="00600C36" w:rsidRPr="00276EA6" w:rsidDel="00EA4DD9">
          <w:delText xml:space="preserve"> block.</w:delText>
        </w:r>
        <w:r w:rsidR="009037CC" w:rsidRPr="00276EA6" w:rsidDel="00EA4DD9">
          <w:delText xml:space="preserve"> </w:delText>
        </w:r>
        <w:commentRangeStart w:id="522"/>
        <w:commentRangeStart w:id="523"/>
        <w:r w:rsidR="00057D81" w:rsidRPr="00276EA6" w:rsidDel="00EA4DD9">
          <w:delText>The expense and difficulty of maintaining large, public databases should not be taken for granted, and those responsible for collecting and curating high-quality data deserve more professional credit for their work.</w:delText>
        </w:r>
        <w:commentRangeEnd w:id="522"/>
        <w:r w:rsidR="00B26135" w:rsidDel="00EA4DD9">
          <w:rPr>
            <w:rStyle w:val="CommentReference"/>
          </w:rPr>
          <w:commentReference w:id="522"/>
        </w:r>
        <w:commentRangeEnd w:id="523"/>
        <w:r w:rsidR="008E498A" w:rsidDel="00EA4DD9">
          <w:rPr>
            <w:rStyle w:val="CommentReference"/>
          </w:rPr>
          <w:commentReference w:id="523"/>
        </w:r>
        <w:r w:rsidR="00057D81" w:rsidRPr="00276EA6" w:rsidDel="00EA4DD9">
          <w:delText xml:space="preserve"> </w:delText>
        </w:r>
      </w:del>
      <w:r w:rsidR="00B82166">
        <w:t>W</w:t>
      </w:r>
      <w:r w:rsidR="00053092" w:rsidRPr="00276EA6">
        <w:t xml:space="preserve">e </w:t>
      </w:r>
      <w:r w:rsidR="00B82166">
        <w:t xml:space="preserve">emphatically echo earlier calls </w:t>
      </w:r>
      <w:r w:rsidR="006248A3" w:rsidRPr="00276EA6">
        <w:fldChar w:fldCharType="begin"/>
      </w:r>
      <w:ins w:id="524" w:author="Katelyn Gostic" w:date="2019-05-20T09:58:00Z">
        <w:r w:rsidR="003C30F3">
          <w:instrText xml:space="preserve"> ADDIN ZOTERO_ITEM CSL_CITATION {"citationID":"HVWtnKkU","properties":{"formattedCitation":"(51)","plainCitation":"(51)","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ins>
      <w:del w:id="525" w:author="Katelyn Gostic" w:date="2019-05-17T13:57:00Z">
        <w:r w:rsidR="00EC26D1" w:rsidDel="002209DF">
          <w:delInstrText xml:space="preserve"> ADDIN ZOTERO_ITEM CSL_CITATION {"citationID":"HVWtnKkU","properties":{"formattedCitation":"(46)","plainCitation":"(46)","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delInstrText>
        </w:r>
      </w:del>
      <w:r w:rsidR="006248A3" w:rsidRPr="00276EA6">
        <w:fldChar w:fldCharType="separate"/>
      </w:r>
      <w:ins w:id="526" w:author="Katelyn Gostic" w:date="2019-05-20T09:58:00Z">
        <w:r w:rsidR="003C30F3">
          <w:rPr>
            <w:noProof/>
          </w:rPr>
          <w:t>(51)</w:t>
        </w:r>
      </w:ins>
      <w:del w:id="527" w:author="Katelyn Gostic" w:date="2019-05-17T13:57:00Z">
        <w:r w:rsidR="00EC26D1" w:rsidRPr="003C30F3" w:rsidDel="002209DF">
          <w:rPr>
            <w:noProof/>
          </w:rPr>
          <w:delText>(46)</w:delText>
        </w:r>
      </w:del>
      <w:r w:rsidR="006248A3" w:rsidRPr="00276EA6">
        <w:fldChar w:fldCharType="end"/>
      </w:r>
      <w:r w:rsidR="00053092" w:rsidRPr="00276EA6">
        <w:t xml:space="preserve"> </w:t>
      </w:r>
      <w:r w:rsidR="00B82166">
        <w:t xml:space="preserve">for </w:t>
      </w:r>
      <w:r w:rsidR="009E4ACD" w:rsidRPr="00276EA6">
        <w:t xml:space="preserve">more </w:t>
      </w:r>
      <w:r w:rsidR="009E4ACD" w:rsidRPr="00276EA6">
        <w:lastRenderedPageBreak/>
        <w:t xml:space="preserve">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B82166">
        <w:t>, which</w:t>
      </w:r>
      <w:r w:rsidR="00057D81" w:rsidRPr="00276EA6">
        <w:t xml:space="preserve"> could represent a turning point in the scientific community’s ability to link influenza's genetic </w:t>
      </w:r>
      <w:r w:rsidR="00EC13ED" w:rsidRPr="00276EA6">
        <w:t>and antigenic properties with epidemiological outcomes.</w:t>
      </w:r>
    </w:p>
    <w:p w14:paraId="21FACC9B" w14:textId="0B1059A9" w:rsidR="008F6092" w:rsidRPr="00276EA6" w:rsidRDefault="00342C51" w:rsidP="008F6092">
      <w:pPr>
        <w:shd w:val="clear" w:color="auto" w:fill="auto"/>
      </w:pPr>
      <w:r>
        <w:t>O</w:t>
      </w:r>
      <w:r w:rsidR="00053092" w:rsidRPr="00276EA6">
        <w:t xml:space="preserve">ur results imply </w:t>
      </w:r>
      <w:r>
        <w:t>mortality from</w:t>
      </w:r>
      <w:r w:rsidR="00263E35" w:rsidRPr="00276EA6">
        <w:t xml:space="preserve"> H1N1 may increase </w:t>
      </w:r>
      <w:r w:rsidR="00053092" w:rsidRPr="00276EA6">
        <w:t>in the future as the imprinting status of elderly cohorts shifts</w:t>
      </w:r>
      <w:r w:rsidR="00263E35" w:rsidRPr="00276EA6">
        <w:t xml:space="preserve">. </w:t>
      </w:r>
      <w:r>
        <w:t>The vast majority of influenza-related deaths occur in adults over age 65, and H3N2 currently causes many times the number of fatalities as H1N1</w:t>
      </w:r>
      <w:r w:rsidR="004B727D" w:rsidRPr="00276EA6">
        <w:t xml:space="preserve"> </w:t>
      </w:r>
      <w:r w:rsidR="004B727D" w:rsidRPr="00276EA6">
        <w:fldChar w:fldCharType="begin"/>
      </w:r>
      <w:ins w:id="528" w:author="Katelyn Gostic" w:date="2019-05-20T09:58:00Z">
        <w:r w:rsidR="003C30F3">
          <w:instrText xml:space="preserve"> ADDIN ZOTERO_ITEM CSL_CITATION {"citationID":"rcztIPQx","properties":{"formattedCitation":"(20,52)","plainCitation":"(20,52)","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ins>
      <w:del w:id="529" w:author="Katelyn Gostic" w:date="2019-05-20T09:58:00Z">
        <w:r w:rsidR="009251EC" w:rsidDel="003C30F3">
          <w:delInstrText xml:space="preserve"> ADDIN ZOTERO_ITEM CSL_CITATION {"citationID":"rcztIPQx","properties":{"formattedCitation":"(20,51)","plainCitation":"(20,51)","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delInstrText>
        </w:r>
      </w:del>
      <w:r w:rsidR="004B727D" w:rsidRPr="00276EA6">
        <w:fldChar w:fldCharType="separate"/>
      </w:r>
      <w:ins w:id="530" w:author="Katelyn Gostic" w:date="2019-05-20T09:58:00Z">
        <w:r w:rsidR="003C30F3">
          <w:rPr>
            <w:noProof/>
          </w:rPr>
          <w:t>(20,52)</w:t>
        </w:r>
      </w:ins>
      <w:del w:id="531" w:author="Katelyn Gostic" w:date="2019-05-20T09:58:00Z">
        <w:r w:rsidR="009251EC" w:rsidRPr="003C30F3" w:rsidDel="003C30F3">
          <w:rPr>
            <w:noProof/>
          </w:rPr>
          <w:delText>(20,51)</w:delText>
        </w:r>
      </w:del>
      <w:r w:rsidR="004B727D" w:rsidRPr="00276EA6">
        <w:fldChar w:fldCharType="end"/>
      </w:r>
      <w:r w:rsidR="007A08D5" w:rsidRPr="00276EA6">
        <w:t xml:space="preserve">. </w:t>
      </w:r>
    </w:p>
    <w:p w14:paraId="454CAE94" w14:textId="77777777" w:rsidR="008F6092" w:rsidRPr="00276EA6" w:rsidDel="008F6092" w:rsidRDefault="008F6092" w:rsidP="008F6092">
      <w:pPr>
        <w:shd w:val="clear" w:color="auto" w:fill="auto"/>
        <w:ind w:firstLine="0"/>
        <w:rPr>
          <w:del w:id="532" w:author="Katelyn Gostic" w:date="2019-05-20T09:45:00Z"/>
        </w:rPr>
      </w:pPr>
      <w:commentRangeStart w:id="533"/>
      <w:r w:rsidRPr="00276EA6">
        <w:t>These patterns may reflect intrinsic differences in virulence, but we speculate that imprinting protection</w:t>
      </w:r>
      <w:r>
        <w:t>, which</w:t>
      </w:r>
      <w:r w:rsidRPr="00276EA6">
        <w:t xml:space="preserve"> currently limits the incidence of clinically-attended H1N1 infection</w:t>
      </w:r>
      <w:r>
        <w:t>, may also dramatically reduce H1N1-related mortality</w:t>
      </w:r>
      <w:r w:rsidRPr="00276EA6">
        <w:t xml:space="preserve">. In the future, H2N2 imprinted cohorts (born c. 1950-1968) will become elderly, and </w:t>
      </w:r>
      <w:r>
        <w:t>their</w:t>
      </w:r>
      <w:r w:rsidRPr="00276EA6">
        <w:t xml:space="preserve"> imprinting protection </w:t>
      </w:r>
      <w:r>
        <w:t xml:space="preserve">will act instead </w:t>
      </w:r>
      <w:r w:rsidRPr="00276EA6">
        <w:t xml:space="preserve">against </w:t>
      </w:r>
      <w:r>
        <w:t xml:space="preserve">seasonal </w:t>
      </w:r>
      <w:r w:rsidRPr="00276EA6">
        <w:t>H3N2 (</w:t>
      </w:r>
      <w:r>
        <w:t xml:space="preserve">via </w:t>
      </w:r>
      <w:r w:rsidRPr="00276EA6">
        <w:t>NA subtype-level</w:t>
      </w:r>
      <w:r>
        <w:t xml:space="preserve"> imprinting</w:t>
      </w:r>
      <w:r w:rsidRPr="00276EA6">
        <w:t xml:space="preserve">), or </w:t>
      </w:r>
      <w:r>
        <w:t xml:space="preserve">against no seasonal strains </w:t>
      </w:r>
      <w:r w:rsidRPr="00276EA6">
        <w:t>(</w:t>
      </w:r>
      <w:r>
        <w:t xml:space="preserve">via </w:t>
      </w:r>
      <w:r w:rsidRPr="00276EA6">
        <w:t>HA subtype-level</w:t>
      </w:r>
      <w:r>
        <w:t xml:space="preserve"> imprinting</w:t>
      </w:r>
      <w:r w:rsidRPr="00276EA6">
        <w:t xml:space="preserve">). </w:t>
      </w:r>
      <w:r>
        <w:t>If these cohorts show strong, subtype specific biases from childhood imprinting when they become elderly, the overall mortality burden of H1N1, or of both seasonal subtypes may increase if H1N1 and H3N2 remain endemic in humans.</w:t>
      </w:r>
      <w:commentRangeEnd w:id="533"/>
      <w:r>
        <w:rPr>
          <w:rStyle w:val="CommentReference"/>
        </w:rPr>
        <w:commentReference w:id="533"/>
      </w:r>
    </w:p>
    <w:p w14:paraId="3388EEB5" w14:textId="6F5F9578" w:rsidR="00375762" w:rsidRPr="00276EA6" w:rsidRDefault="00375762">
      <w:pPr>
        <w:shd w:val="clear" w:color="auto" w:fill="auto"/>
        <w:ind w:firstLine="0"/>
        <w:pPrChange w:id="534" w:author="Katelyn Gostic" w:date="2019-05-20T09:45:00Z">
          <w:pPr>
            <w:shd w:val="clear" w:color="auto" w:fill="auto"/>
          </w:pPr>
        </w:pPrChange>
      </w:pPr>
    </w:p>
    <w:p w14:paraId="6BFF50B9" w14:textId="75AADAE4" w:rsidR="003E5005" w:rsidRPr="00EC26D1" w:rsidRDefault="00D6036B" w:rsidP="00276EA6">
      <w:pPr>
        <w:shd w:val="clear" w:color="auto" w:fill="auto"/>
        <w:ind w:firstLine="0"/>
      </w:pPr>
      <w:r w:rsidRPr="00276EA6">
        <w:tab/>
      </w:r>
      <w:r w:rsidR="00DB5EB9" w:rsidRPr="00EC26D1">
        <w:t xml:space="preserve">Altogether, this analysis confirms </w:t>
      </w:r>
      <w:r w:rsidR="00EC26D1" w:rsidRPr="00EC26D1">
        <w:t xml:space="preserve">previous </w:t>
      </w:r>
      <w:r w:rsidR="00DB5EB9" w:rsidRPr="00EC26D1">
        <w:t>speculation</w:t>
      </w:r>
      <w:r w:rsidR="006B24F2">
        <w:t xml:space="preserve"> </w:t>
      </w:r>
      <w:commentRangeStart w:id="535"/>
      <w:r w:rsidR="006B24F2">
        <w:fldChar w:fldCharType="begin"/>
      </w:r>
      <w:ins w:id="536" w:author="Katelyn Gostic" w:date="2019-05-20T09:49:00Z">
        <w:r w:rsidR="008F6092">
          <w:instrText xml:space="preserve"> ADDIN ZOTERO_ITEM CSL_CITATION {"citationID":"cH33lLAp","properties":{"formattedCitation":"(17)","plainCitation":"(17)","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ins>
      <w:del w:id="537" w:author="Katelyn Gostic" w:date="2019-05-20T09:49:00Z">
        <w:r w:rsidR="006B24F2" w:rsidDel="008F6092">
          <w:delInstrText xml:space="preserve"> ADDIN ZOTERO_ITEM CSL_CITATION {"citationID":"cH33lLAp","properties":{"formattedCitation":"(19)","plainCitation":"(19)","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delInstrText>
        </w:r>
      </w:del>
      <w:r w:rsidR="006B24F2">
        <w:fldChar w:fldCharType="separate"/>
      </w:r>
      <w:ins w:id="538" w:author="Katelyn Gostic" w:date="2019-05-20T09:49:00Z">
        <w:r w:rsidR="008F6092">
          <w:rPr>
            <w:noProof/>
          </w:rPr>
          <w:t>(17)</w:t>
        </w:r>
      </w:ins>
      <w:del w:id="539" w:author="Katelyn Gostic" w:date="2019-05-20T09:49:00Z">
        <w:r w:rsidR="006B24F2" w:rsidRPr="008F6092" w:rsidDel="008F6092">
          <w:rPr>
            <w:noProof/>
          </w:rPr>
          <w:delText>(19)</w:delText>
        </w:r>
      </w:del>
      <w:r w:rsidR="006B24F2">
        <w:fldChar w:fldCharType="end"/>
      </w:r>
      <w:commentRangeEnd w:id="535"/>
      <w:r w:rsidR="006B24F2">
        <w:rPr>
          <w:rStyle w:val="CommentReference"/>
        </w:rPr>
        <w:commentReference w:id="535"/>
      </w:r>
      <w:r w:rsidR="00DB5EB9" w:rsidRPr="00EC26D1">
        <w:t xml:space="preserve"> that observed differences in the birth year-specific impacts of H1N1 and H3N2 are indeed driven by cohort-specific differences in childhood imprinting. The finding that such imprinting patterns act at the narrow, HA or NA subtype</w:t>
      </w:r>
      <w:r w:rsidR="00D71334">
        <w:t>-level</w:t>
      </w:r>
      <w:r w:rsidR="00DB5EB9" w:rsidRPr="00EC26D1">
        <w:t xml:space="preserve"> against seasonal influenza enables prediction of the future epidemiological impact of specific seasonal subtypes in high-risk elderly cohorts. Furthermore, the data’s lack of support for broader, HA group-level imprinting effects highlights the difficulty of inducing broadly protective B cell responses against familiar, seasonal strains. </w:t>
      </w:r>
      <w:r w:rsidR="0002358B" w:rsidRPr="00EC26D1">
        <w:t>Overall</w:t>
      </w:r>
      <w:r w:rsidR="00DB5EB9" w:rsidRPr="00EC26D1">
        <w:t>, these findings</w:t>
      </w:r>
      <w:r w:rsidR="0002358B" w:rsidRPr="00EC26D1">
        <w:t xml:space="preserve">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H3N2 circulation, suggests that antibody responses acquired in adulthood do not provide the same strength of immune protection as responses primed in childhood. These findings support the hypothesis that serological antigenic seniority is not just an emergent property of repeated back-boosting of the titers primed earliest in life, but </w:t>
      </w:r>
      <w:r w:rsidR="00486497">
        <w:t>instead reflect (at least in this case)</w:t>
      </w:r>
      <w:r w:rsidR="0002358B" w:rsidRPr="00EC26D1">
        <w:t xml:space="preserve"> active </w:t>
      </w:r>
      <w:r w:rsidR="0002358B" w:rsidRPr="00EC26D1">
        <w:lastRenderedPageBreak/>
        <w:t xml:space="preserve">interference between memory B cells and </w:t>
      </w:r>
      <w:r w:rsidR="0002358B" w:rsidRPr="00EC26D1">
        <w:rPr>
          <w:i/>
        </w:rPr>
        <w:t xml:space="preserve">de novo </w:t>
      </w:r>
      <w:r w:rsidR="0002358B" w:rsidRPr="00EC26D1">
        <w:t>responses</w:t>
      </w:r>
      <w:r w:rsidR="00D71334">
        <w:t xml:space="preserve"> </w:t>
      </w:r>
      <w:r w:rsidR="00D71334">
        <w:fldChar w:fldCharType="begin"/>
      </w:r>
      <w:ins w:id="540" w:author="Katelyn Gostic" w:date="2019-05-20T11:47:00Z">
        <w:r w:rsidR="001A1306">
          <w:instrText xml:space="preserve"> ADDIN ZOTERO_ITEM CSL_CITATION {"citationID":"1X230j76","properties":{"formattedCitation":"(11)","plainCitation":"(11)","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ins>
      <w:del w:id="541" w:author="Katelyn Gostic" w:date="2019-05-20T11:47:00Z">
        <w:r w:rsidR="00D71334" w:rsidDel="001A1306">
          <w:delInstrText xml:space="preserve"> ADDIN ZOTERO_ITEM CSL_CITATION {"citationID":"1X230j76","properties":{"formattedCitation":"(3)","plainCitation":"(3)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delInstrText>
        </w:r>
      </w:del>
      <w:r w:rsidR="00D71334">
        <w:fldChar w:fldCharType="separate"/>
      </w:r>
      <w:ins w:id="542" w:author="Katelyn Gostic" w:date="2019-05-20T11:47:00Z">
        <w:r w:rsidR="001A1306">
          <w:rPr>
            <w:noProof/>
          </w:rPr>
          <w:t>(11)</w:t>
        </w:r>
      </w:ins>
      <w:del w:id="543" w:author="Katelyn Gostic" w:date="2019-05-20T11:47:00Z">
        <w:r w:rsidR="00D71334" w:rsidRPr="002B7007" w:rsidDel="001A1306">
          <w:rPr>
            <w:noProof/>
          </w:rPr>
          <w:delText>(3)</w:delText>
        </w:r>
      </w:del>
      <w:r w:rsidR="00D71334">
        <w:fldChar w:fldCharType="end"/>
      </w:r>
      <w:r w:rsidR="0002358B" w:rsidRPr="00EC26D1">
        <w:t xml:space="preserve">. It remains to be seen whether the strong, lifelong immunological biases observed in elderly cohorts within this study are an intrinsic feature of childhood imprinting, or whether these biases </w:t>
      </w:r>
      <w:r w:rsidR="00D551D3">
        <w:t xml:space="preserve">have become usually entrenched in the elderly cohorts studied here, due to decades of exclusive H1N1 circulation </w:t>
      </w:r>
      <w:r w:rsidR="006D4FC8">
        <w:t>across the first half of the 20</w:t>
      </w:r>
      <w:r w:rsidR="006D4FC8" w:rsidRPr="006D4FC8">
        <w:rPr>
          <w:vertAlign w:val="superscript"/>
        </w:rPr>
        <w:t>th</w:t>
      </w:r>
      <w:r w:rsidR="006D4FC8">
        <w:t xml:space="preserve"> century</w:t>
      </w:r>
      <w:r w:rsidR="00F44932" w:rsidRPr="00EC26D1">
        <w:t>.</w:t>
      </w:r>
    </w:p>
    <w:p w14:paraId="76CC4732" w14:textId="77777777" w:rsidR="003E5005" w:rsidRDefault="003E5005" w:rsidP="00276EA6">
      <w:pPr>
        <w:shd w:val="clear" w:color="auto" w:fill="auto"/>
        <w:ind w:firstLine="0"/>
        <w:rPr>
          <w:highlight w:val="yellow"/>
        </w:rPr>
      </w:pPr>
    </w:p>
    <w:p w14:paraId="2C0595DD" w14:textId="77777777" w:rsidR="00632EFC" w:rsidRPr="00D73EE7" w:rsidRDefault="00632EFC" w:rsidP="00D73EE7"/>
    <w:p w14:paraId="2036DD0D" w14:textId="77777777" w:rsidR="00486497" w:rsidRDefault="00486497" w:rsidP="00276EA6">
      <w:pPr>
        <w:pStyle w:val="Heading1"/>
        <w:shd w:val="clear" w:color="auto" w:fill="auto"/>
        <w:ind w:firstLine="0"/>
      </w:pPr>
    </w:p>
    <w:p w14:paraId="11C79C1E" w14:textId="08FE5606" w:rsidR="00C012F4" w:rsidRPr="00276EA6" w:rsidRDefault="00C012F4" w:rsidP="00276EA6">
      <w:pPr>
        <w:pStyle w:val="Heading1"/>
        <w:shd w:val="clear" w:color="auto" w:fill="auto"/>
        <w:ind w:firstLine="0"/>
      </w:pPr>
      <w:r w:rsidRPr="00276EA6">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4313C83F" w14:textId="77777777" w:rsidR="00DF544D" w:rsidRPr="00276EA6" w:rsidRDefault="00DF544D" w:rsidP="00276EA6">
      <w:pPr>
        <w:shd w:val="clear" w:color="auto" w:fill="auto"/>
      </w:pPr>
    </w:p>
    <w:p w14:paraId="31BCEA5D" w14:textId="00679360" w:rsidR="00C012F4" w:rsidRPr="00276EA6" w:rsidRDefault="00C012F4" w:rsidP="00276EA6">
      <w:pPr>
        <w:pStyle w:val="Heading2"/>
        <w:shd w:val="clear" w:color="auto" w:fill="auto"/>
      </w:pPr>
      <w:r w:rsidRPr="00276EA6">
        <w:t>Estimation of age from birth year in AZDHS data</w:t>
      </w:r>
    </w:p>
    <w:p w14:paraId="08EE34C2" w14:textId="3047CFA4"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w:t>
      </w:r>
      <w:r w:rsidR="0078216C">
        <w:t>, but age was not known</w:t>
      </w:r>
      <w:r w:rsidRPr="00276EA6">
        <w:t xml:space="preserve">. To fit age-specific risk curves to the AZDHS data, we estimated patient age at the time case observation using the formula [year of observation]-[birth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lastRenderedPageBreak/>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96F566A"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r w:rsidRPr="00276EA6">
        <w:rPr>
          <w:i/>
        </w:rPr>
        <w:t>smooth.spline(x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vectors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r w:rsidR="0078216C">
        <w:t>the</w:t>
      </w:r>
      <w:r w:rsidRPr="00276EA6">
        <w:t xml:space="preserve"> </w:t>
      </w:r>
      <w:r w:rsidR="0078216C">
        <w:t xml:space="preserve">choice of </w:t>
      </w:r>
      <w:r w:rsidRPr="00276EA6">
        <w:t>smoothing parameter</w:t>
      </w:r>
      <w:r w:rsidR="0078216C">
        <w:t xml:space="preserve"> changed the shape of each fitted spline</w:t>
      </w:r>
      <w:r w:rsidRPr="00276EA6">
        <w:t>, qualitative differences between</w:t>
      </w:r>
      <w:r w:rsidR="0078216C">
        <w:t xml:space="preserve"> splines fitted to</w:t>
      </w:r>
      <w:r w:rsidRPr="00276EA6">
        <w:t xml:space="preserve"> H1N1 </w:t>
      </w:r>
      <w:r w:rsidR="0078216C">
        <w:t>or</w:t>
      </w:r>
      <w:r w:rsidR="0078216C" w:rsidRPr="00276EA6">
        <w:t xml:space="preserve"> </w:t>
      </w:r>
      <w:r w:rsidR="0078216C">
        <w:t xml:space="preserve"> H3N2</w:t>
      </w:r>
      <w:r w:rsidRPr="00276EA6">
        <w:t xml:space="preserve">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lastRenderedPageBreak/>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3DAE5641"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934F4">
        <w:rPr>
          <w:i/>
        </w:rPr>
        <w:t>z</w:t>
      </w:r>
      <w:r w:rsidRPr="00276EA6">
        <w:t>-1 free parameters</w:t>
      </w:r>
      <w:r w:rsidR="00C779D5">
        <w:t xml:space="preserve">, denoted </w:t>
      </w:r>
      <w:r w:rsidR="00C779D5" w:rsidRPr="009934F4">
        <w:rPr>
          <w:i/>
        </w:rPr>
        <w:t>r</w:t>
      </w:r>
      <w:r w:rsidR="00C779D5" w:rsidRPr="009934F4">
        <w:rPr>
          <w:vertAlign w:val="subscript"/>
        </w:rPr>
        <w:t>2</w:t>
      </w:r>
      <w:r w:rsidR="00C779D5">
        <w:t xml:space="preserve"> to </w:t>
      </w:r>
      <w:r w:rsidR="00C779D5" w:rsidRPr="009934F4">
        <w:rPr>
          <w:i/>
        </w:rPr>
        <w:t>r</w:t>
      </w:r>
      <w:r w:rsidR="00C779D5" w:rsidRPr="009934F4">
        <w:rPr>
          <w:i/>
          <w:vertAlign w:val="subscript"/>
        </w:rPr>
        <w:t>z</w:t>
      </w:r>
      <w:r w:rsidR="00C779D5">
        <w:t>,</w:t>
      </w:r>
      <w:r w:rsidRPr="00276EA6">
        <w:t xml:space="preserve"> were fit to describe relative risk in all other age bins. Below, </w:t>
      </w:r>
      <w:r w:rsidRPr="00276EA6">
        <w:rPr>
          <w:b/>
          <w:i/>
        </w:rPr>
        <w:t>1</w:t>
      </w:r>
      <w:r w:rsidRPr="00276EA6">
        <w:rPr>
          <w:b/>
          <w:i/>
          <w:vertAlign w:val="subscript"/>
        </w:rPr>
        <w:t xml:space="preserve">i  </w:t>
      </w:r>
      <w:r w:rsidRPr="00276EA6">
        <w:t xml:space="preserve">are indicator functions specifying whether each vector entry is a member of age bin </w:t>
      </w:r>
      <w:r w:rsidRPr="00276EA6">
        <w:rPr>
          <w:i/>
        </w:rPr>
        <w:t>i.</w:t>
      </w:r>
      <w:r w:rsidRPr="00276EA6">
        <w:t xml:space="preserve"> To obtain the predicted fraction of cases observed in each single year of age, we normalized </w:t>
      </w:r>
      <w:r w:rsidR="00354678">
        <w:t xml:space="preserve">the </w:t>
      </w:r>
      <w:r w:rsidRPr="00276EA6">
        <w:t>risk distribution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lastRenderedPageBreak/>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r w:rsidRPr="00276EA6">
        <w:rPr>
          <w:i/>
        </w:rPr>
        <w:t>f</w:t>
      </w:r>
      <w:r w:rsidRPr="00276EA6">
        <w:rPr>
          <w:i/>
          <w:vertAlign w:val="subscript"/>
        </w:rPr>
        <w:t>T</w:t>
      </w:r>
      <w:r w:rsidRPr="00276EA6">
        <w:t xml:space="preserve"> defined a vector whose entries describe the fraction of tested cases of a given age that had received antiviral treatment. Free parameter </w:t>
      </w:r>
      <w:r w:rsidRPr="00276EA6">
        <w:rPr>
          <w:i/>
        </w:rPr>
        <w:t>r</w:t>
      </w:r>
      <w:r w:rsidRPr="00276EA6">
        <w:rPr>
          <w:i/>
          <w:vertAlign w:val="subscript"/>
        </w:rPr>
        <w:t>T</w:t>
      </w:r>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9934F4">
      <w:pPr>
        <w:shd w:val="clear" w:color="auto" w:fill="auto"/>
        <w:ind w:firstLine="0"/>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565C1E23"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r w:rsidRPr="00276EA6">
        <w:rPr>
          <w:i/>
        </w:rPr>
        <w:t>f</w:t>
      </w:r>
      <w:r w:rsidRPr="00276EA6">
        <w:rPr>
          <w:i/>
          <w:vertAlign w:val="subscript"/>
        </w:rPr>
        <w:t>V</w:t>
      </w:r>
      <w:r w:rsidRPr="00276EA6">
        <w:rPr>
          <w:i/>
        </w:rPr>
        <w:t xml:space="preserve"> </w:t>
      </w:r>
      <w:r w:rsidRPr="00276EA6">
        <w:t xml:space="preserve">and </w:t>
      </w:r>
      <w:r w:rsidRPr="00276EA6">
        <w:rPr>
          <w:i/>
        </w:rPr>
        <w:t>f</w:t>
      </w:r>
      <w:r w:rsidRPr="00276EA6">
        <w:rPr>
          <w:i/>
          <w:vertAlign w:val="subscript"/>
        </w:rPr>
        <w:t>I</w:t>
      </w:r>
      <w:r w:rsidR="0078216C">
        <w:rPr>
          <w:i/>
          <w:vertAlign w:val="subscript"/>
        </w:rPr>
        <w:t>HxNy</w:t>
      </w:r>
      <w:r w:rsidRPr="00276EA6">
        <w:rPr>
          <w:i/>
        </w:rPr>
        <w:t xml:space="preserve"> </w:t>
      </w:r>
      <w:r w:rsidRPr="00276EA6">
        <w:t xml:space="preserve">be vectors describing the fraction of cases of each age that were </w:t>
      </w:r>
      <w:r w:rsidR="00EB70D9">
        <w:t xml:space="preserve">recently </w:t>
      </w:r>
      <w:r w:rsidRPr="00276EA6">
        <w:t xml:space="preserve">vaccinated against influenza, or that were protected against strain </w:t>
      </w:r>
      <w:r w:rsidRPr="00276EA6">
        <w:rPr>
          <w:i/>
        </w:rPr>
        <w:t>HxNy</w:t>
      </w:r>
      <w:r w:rsidRPr="00276EA6">
        <w:t xml:space="preserve"> by their childhood imprinting</w:t>
      </w:r>
      <w:r w:rsidR="0078216C">
        <w:t xml:space="preserve">. </w:t>
      </w:r>
      <w:r w:rsidR="00EB70D9">
        <w:t xml:space="preserve">Note that we used the general definition “recent influenza vaccination” because some </w:t>
      </w:r>
      <w:r w:rsidR="00D73EE7">
        <w:t xml:space="preserve">INSIGHT </w:t>
      </w:r>
      <w:r w:rsidR="00EB70D9">
        <w:t>study sites recorded whether patients had been vaccinated in the last 6 months, while other recorded vaccination in the last 12 months. W</w:t>
      </w:r>
      <w:r w:rsidR="0078216C">
        <w:t xml:space="preserve">e defined </w:t>
      </w:r>
      <w:r w:rsidR="0078216C" w:rsidRPr="009934F4">
        <w:rPr>
          <w:i/>
        </w:rPr>
        <w:t>r</w:t>
      </w:r>
      <w:r w:rsidR="0078216C" w:rsidRPr="009934F4">
        <w:rPr>
          <w:i/>
          <w:vertAlign w:val="subscript"/>
        </w:rPr>
        <w:t>vHxNy</w:t>
      </w:r>
      <w:r w:rsidR="0078216C">
        <w:t xml:space="preserve"> and </w:t>
      </w:r>
      <w:r w:rsidR="0078216C" w:rsidRPr="009934F4">
        <w:rPr>
          <w:i/>
        </w:rPr>
        <w:t>r</w:t>
      </w:r>
      <w:r w:rsidR="0078216C" w:rsidRPr="009934F4">
        <w:rPr>
          <w:i/>
          <w:vertAlign w:val="subscript"/>
        </w:rPr>
        <w:t>IHxNy</w:t>
      </w:r>
      <w:r w:rsidR="0078216C">
        <w:t xml:space="preserve"> as free parameters describing the risk of confirmed </w:t>
      </w:r>
      <w:r w:rsidR="0078216C" w:rsidRPr="009934F4">
        <w:rPr>
          <w:i/>
        </w:rPr>
        <w:t>HxNy</w:t>
      </w:r>
      <w:r w:rsidR="0078216C">
        <w:t xml:space="preserve"> infection, given vaccination, or given imprinting protection.</w:t>
      </w:r>
      <w:r w:rsidR="00403A1F">
        <w:t xml:space="preserve"> Finally, risk factors describing the effect of vaccination (V) and imprinting (I) were defined as:</w:t>
      </w:r>
    </w:p>
    <w:p w14:paraId="1AD4F8B2" w14:textId="5334679F" w:rsidR="00C012F4" w:rsidRPr="00276EA6" w:rsidRDefault="00AD3787"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B85F2F4" w:rsidR="00C012F4" w:rsidRPr="00276EA6" w:rsidRDefault="00AD3787"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4265867" w14:textId="2E4EFDCD" w:rsidR="0053253B" w:rsidRDefault="0053253B" w:rsidP="00276EA6">
      <w:pPr>
        <w:pStyle w:val="Heading2"/>
        <w:shd w:val="clear" w:color="auto" w:fill="auto"/>
      </w:pPr>
      <w:r>
        <w:t>Likelihood</w:t>
      </w:r>
    </w:p>
    <w:p w14:paraId="276B7432" w14:textId="59E2829D" w:rsidR="0053253B" w:rsidRDefault="0053253B" w:rsidP="0053253B">
      <w:r>
        <w:lastRenderedPageBreak/>
        <w:t>We used equations 3-8 to generate predicted case age distributions (</w:t>
      </w:r>
      <w:r>
        <w:rPr>
          <w:i/>
        </w:rPr>
        <w:t>p</w:t>
      </w:r>
      <w:r>
        <w:t xml:space="preserve">) for each influenza season (s) and country (c) </w:t>
      </w:r>
      <w:r w:rsidR="009E1848">
        <w:t xml:space="preserve">in which cases were observed in the data. Then, the likelihood was obtained as a product of multinomial densities across all countries and seasons observed in the data. If </w:t>
      </w:r>
      <w:r w:rsidR="009E1848" w:rsidRPr="009934F4">
        <w:rPr>
          <w:i/>
        </w:rPr>
        <w:t>n</w:t>
      </w:r>
      <w:r w:rsidR="009E1848" w:rsidRPr="009934F4">
        <w:rPr>
          <w:i/>
          <w:vertAlign w:val="subscript"/>
        </w:rPr>
        <w:t>cs</w:t>
      </w:r>
      <w:r w:rsidR="009E1848">
        <w:t xml:space="preserve"> represents the total number of cases observed in a given country and season, </w:t>
      </w:r>
      <w:r w:rsidR="009E1848" w:rsidRPr="009934F4">
        <w:rPr>
          <w:i/>
        </w:rPr>
        <w:t>x</w:t>
      </w:r>
      <w:r w:rsidR="009934F4" w:rsidRPr="009934F4">
        <w:rPr>
          <w:i/>
          <w:vertAlign w:val="subscript"/>
        </w:rPr>
        <w:t>0cs</w:t>
      </w:r>
      <w:r w:rsidR="009934F4" w:rsidRPr="009934F4">
        <w:rPr>
          <w:i/>
        </w:rPr>
        <w:t>,…x</w:t>
      </w:r>
      <w:r w:rsidR="009934F4" w:rsidRPr="009934F4">
        <w:rPr>
          <w:i/>
          <w:vertAlign w:val="subscript"/>
        </w:rPr>
        <w:t>mcs</w:t>
      </w:r>
      <w:r w:rsidR="009934F4" w:rsidRPr="009934F4">
        <w:rPr>
          <w:vertAlign w:val="subscript"/>
        </w:rPr>
        <w:t xml:space="preserve"> </w:t>
      </w:r>
      <w:r w:rsidR="009934F4">
        <w:t xml:space="preserve">each represent the number of cases observed in each single year of age/single year of birth, and if </w:t>
      </w:r>
      <w:r w:rsidR="009934F4" w:rsidRPr="009934F4">
        <w:rPr>
          <w:i/>
        </w:rPr>
        <w:t>p</w:t>
      </w:r>
      <w:r w:rsidR="009934F4" w:rsidRPr="009934F4">
        <w:rPr>
          <w:i/>
          <w:vertAlign w:val="subscript"/>
        </w:rPr>
        <w:t>0cs</w:t>
      </w:r>
      <w:r w:rsidR="009934F4" w:rsidRPr="009934F4">
        <w:rPr>
          <w:i/>
        </w:rPr>
        <w:t>…p</w:t>
      </w:r>
      <w:r w:rsidR="009934F4" w:rsidRPr="009934F4">
        <w:rPr>
          <w:i/>
          <w:vertAlign w:val="subscript"/>
        </w:rPr>
        <w:t>mcs</w:t>
      </w:r>
      <w:r w:rsidR="009934F4">
        <w:t xml:space="preserve"> each represent entries in the model’s predicted age/birth year-distribution of cases, then the likelihood is given by: </w:t>
      </w:r>
    </w:p>
    <w:p w14:paraId="7EBA7828" w14:textId="165DA93B" w:rsidR="009E1848" w:rsidRPr="0053253B" w:rsidRDefault="009E1848" w:rsidP="009934F4">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2BBA0BC3" w14:textId="77777777" w:rsidR="0053253B" w:rsidRDefault="0053253B" w:rsidP="00276EA6">
      <w:pPr>
        <w:pStyle w:val="Heading2"/>
        <w:shd w:val="clear" w:color="auto" w:fill="auto"/>
      </w:pPr>
    </w:p>
    <w:p w14:paraId="45279D27" w14:textId="6C3090C3" w:rsidR="00C012F4" w:rsidRPr="00276EA6" w:rsidRDefault="00C012F4" w:rsidP="00276EA6">
      <w:pPr>
        <w:pStyle w:val="Heading2"/>
        <w:shd w:val="clear" w:color="auto" w:fill="auto"/>
      </w:pPr>
      <w:r w:rsidRPr="00276EA6">
        <w:t>Model fitting and model comparison</w:t>
      </w:r>
    </w:p>
    <w:p w14:paraId="404BC585" w14:textId="7D46A1D6" w:rsidR="009D43E5" w:rsidRDefault="0053253B" w:rsidP="00276EA6">
      <w:pPr>
        <w:shd w:val="clear" w:color="auto" w:fill="auto"/>
      </w:pPr>
      <w:r>
        <w:t xml:space="preserve">We fit models containing all possible combinations of the above factors to influenza data from each unique country and season in the AZDHS data, or in the INSIGHT data. </w:t>
      </w:r>
      <w:r w:rsidR="00C012F4" w:rsidRPr="00276EA6">
        <w:t>We simultaneously estimated all free parameter values using the optim()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4E46E2">
        <w:instrText xml:space="preserve"> ADDIN ZOTERO_ITEM CSL_CITATION {"citationID":"CtEoK6UA","properties":{"formattedCitation":"(27)","plainCitation":"(27)","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4E46E2">
        <w:rPr>
          <w:noProof/>
        </w:rPr>
        <w:t>(27)</w:t>
      </w:r>
      <w:r w:rsidR="00EC67F1" w:rsidRPr="00276EA6">
        <w:fldChar w:fldCharType="end"/>
      </w:r>
      <w:r w:rsidR="00EC67F1" w:rsidRPr="00276EA6">
        <w:t>.</w:t>
      </w:r>
    </w:p>
    <w:p w14:paraId="075D494E" w14:textId="77777777" w:rsidR="001A1404" w:rsidRPr="00276EA6" w:rsidRDefault="001A1404" w:rsidP="00A249E4">
      <w:pPr>
        <w:shd w:val="clear" w:color="auto" w:fill="auto"/>
      </w:pPr>
    </w:p>
    <w:p w14:paraId="0938D119" w14:textId="5C037266" w:rsidR="00CC4B5E" w:rsidRPr="00276EA6" w:rsidRDefault="00CC4B5E" w:rsidP="00276EA6">
      <w:pPr>
        <w:pStyle w:val="Heading2"/>
        <w:shd w:val="clear" w:color="auto" w:fill="auto"/>
      </w:pPr>
      <w:r w:rsidRPr="00276EA6">
        <w:t>Antigenic advance</w:t>
      </w:r>
    </w:p>
    <w:p w14:paraId="366D51D8" w14:textId="1750D71D" w:rsidR="00DF5F35" w:rsidRPr="00276EA6" w:rsidRDefault="00C36A19" w:rsidP="00276EA6">
      <w:pPr>
        <w:shd w:val="clear" w:color="auto" w:fill="auto"/>
      </w:pPr>
      <w:r w:rsidRPr="00276EA6">
        <w:t xml:space="preserve">We obtained antigenic distance estimates from </w:t>
      </w:r>
      <w:r w:rsidRPr="00276EA6">
        <w:rPr>
          <w:i/>
        </w:rPr>
        <w:t>Nextstrain</w:t>
      </w:r>
      <w:r w:rsidR="00020923" w:rsidRPr="00276EA6">
        <w:rPr>
          <w:i/>
        </w:rPr>
        <w:t xml:space="preserve"> (nextstrain.org)</w:t>
      </w:r>
      <w:r w:rsidR="00A249E4" w:rsidRPr="00A249E4">
        <w:fldChar w:fldCharType="begin"/>
      </w:r>
      <w:ins w:id="544" w:author="Katelyn Gostic" w:date="2019-05-20T09:58:00Z">
        <w:r w:rsidR="003C30F3">
          <w:instrText xml:space="preserve"> ADDIN ZOTERO_ITEM CSL_CITATION {"citationID":"2OaVV5xk","properties":{"formattedCitation":"(28,50)","plainCitation":"(28,50)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545" w:author="Katelyn Gostic" w:date="2019-05-20T09:58:00Z">
        <w:r w:rsidR="009251EC" w:rsidDel="003C30F3">
          <w:delInstrText xml:space="preserve"> ADDIN ZOTERO_ITEM CSL_CITATION {"citationID":"2OaVV5xk","properties":{"formattedCitation":"(28,49)","plainCitation":"(28,49)","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00A249E4" w:rsidRPr="00A249E4">
        <w:fldChar w:fldCharType="separate"/>
      </w:r>
      <w:ins w:id="546" w:author="Katelyn Gostic" w:date="2019-05-20T09:58:00Z">
        <w:r w:rsidR="003C30F3">
          <w:rPr>
            <w:noProof/>
          </w:rPr>
          <w:t>(28,50)</w:t>
        </w:r>
      </w:ins>
      <w:del w:id="547" w:author="Katelyn Gostic" w:date="2019-05-20T09:58:00Z">
        <w:r w:rsidR="009251EC" w:rsidRPr="003C30F3" w:rsidDel="003C30F3">
          <w:rPr>
            <w:noProof/>
          </w:rPr>
          <w:delText>(28,49)</w:delText>
        </w:r>
      </w:del>
      <w:r w:rsidR="00A249E4" w:rsidRPr="00A249E4">
        <w:fldChar w:fldCharType="end"/>
      </w:r>
      <w:r w:rsidRPr="00276EA6">
        <w:rPr>
          <w:i/>
        </w:rPr>
        <w:t xml:space="preserve">, </w:t>
      </w:r>
      <w:r w:rsidRPr="00276EA6">
        <w:t xml:space="preserve">and from source data associated with Figure 3 in Bedford et al. </w:t>
      </w:r>
      <w:r w:rsidRPr="00276EA6">
        <w:fldChar w:fldCharType="begin"/>
      </w:r>
      <w:r w:rsidR="002209DF">
        <w:instrText xml:space="preserve"> ADDIN ZOTERO_ITEM CSL_CITATION {"citationID":"kafcQChY","properties":{"formattedCitation":"(30)","plainCitation":"(30)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2209DF">
        <w:rPr>
          <w:noProof/>
        </w:rPr>
        <w:t>(30)</w:t>
      </w:r>
      <w:r w:rsidRPr="00276EA6">
        <w:fldChar w:fldCharType="end"/>
      </w:r>
      <w:r w:rsidRPr="00276EA6">
        <w:t xml:space="preserve">. </w:t>
      </w:r>
      <w:r w:rsidR="00DF5F35" w:rsidRPr="00276EA6">
        <w:rPr>
          <w:i/>
        </w:rPr>
        <w:t xml:space="preserve">Nextstrain </w:t>
      </w:r>
      <w:r w:rsidR="00DF5F35" w:rsidRPr="00276EA6">
        <w:t xml:space="preserve">calculates antigenic distance using genetic data from GISAID </w:t>
      </w:r>
      <w:r w:rsidR="00DF5F35" w:rsidRPr="00276EA6">
        <w:fldChar w:fldCharType="begin"/>
      </w:r>
      <w:ins w:id="548" w:author="Katelyn Gostic" w:date="2019-05-20T09:58:00Z">
        <w:r w:rsidR="003C30F3">
          <w:instrText xml:space="preserve"> ADDIN ZOTERO_ITEM CSL_CITATION {"citationID":"JiKVmrhx","properties":{"formattedCitation":"(49)","plainCitation":"(49)","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549" w:author="Katelyn Gostic" w:date="2019-05-20T09:58:00Z">
        <w:r w:rsidR="009251EC" w:rsidDel="003C30F3">
          <w:delInstrText xml:space="preserve"> ADDIN ZOTERO_ITEM CSL_CITATION {"citationID":"JiKVmrhx","properties":{"formattedCitation":"(48)","plainCitation":"(48)","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00DF5F35" w:rsidRPr="00276EA6">
        <w:fldChar w:fldCharType="separate"/>
      </w:r>
      <w:ins w:id="550" w:author="Katelyn Gostic" w:date="2019-05-20T09:58:00Z">
        <w:r w:rsidR="003C30F3">
          <w:rPr>
            <w:noProof/>
          </w:rPr>
          <w:t>(49)</w:t>
        </w:r>
      </w:ins>
      <w:del w:id="551" w:author="Katelyn Gostic" w:date="2019-05-20T09:58:00Z">
        <w:r w:rsidR="009251EC" w:rsidRPr="003C30F3" w:rsidDel="003C30F3">
          <w:rPr>
            <w:noProof/>
          </w:rPr>
          <w:delText>(48)</w:delText>
        </w:r>
      </w:del>
      <w:r w:rsidR="00DF5F35" w:rsidRPr="00276EA6">
        <w:fldChar w:fldCharType="end"/>
      </w:r>
      <w:r w:rsidR="00020923" w:rsidRPr="00276EA6">
        <w:t>, and using methods</w:t>
      </w:r>
      <w:r w:rsidR="00DF5F35" w:rsidRPr="00276EA6">
        <w:t xml:space="preserve"> described by Neher et al. </w:t>
      </w:r>
      <w:r w:rsidR="00DF5F35" w:rsidRPr="00276EA6">
        <w:fldChar w:fldCharType="begin"/>
      </w:r>
      <w:r w:rsidR="002209DF">
        <w:instrText xml:space="preserve"> ADDIN ZOTERO_ITEM CSL_CITATION {"citationID":"ikAdC3KF","properties":{"formattedCitation":"(29)","plainCitation":"(29)","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2209DF">
        <w:rPr>
          <w:noProof/>
        </w:rPr>
        <w:t>(29)</w:t>
      </w:r>
      <w:r w:rsidR="00DF5F35" w:rsidRPr="00276EA6">
        <w:fldChar w:fldCharType="end"/>
      </w:r>
      <w:r w:rsidR="00020923" w:rsidRPr="00276EA6">
        <w:t xml:space="preserve">. We analyzed “CTiter” estimates from </w:t>
      </w:r>
      <w:r w:rsidR="00020923" w:rsidRPr="00276EA6">
        <w:rPr>
          <w:i/>
        </w:rPr>
        <w:t>Nextstrain</w:t>
      </w:r>
      <w:r w:rsidR="00020923" w:rsidRPr="00276EA6">
        <w:t>, which correspond to Neher et al.’s “tree model” method</w:t>
      </w:r>
      <w:r w:rsidR="00DF5F35" w:rsidRPr="00276EA6">
        <w:t xml:space="preserve">. </w:t>
      </w:r>
      <w:r w:rsidR="00020923" w:rsidRPr="00276EA6">
        <w:t>Datasets from</w:t>
      </w:r>
      <w:r w:rsidRPr="00276EA6">
        <w:t xml:space="preserve"> </w:t>
      </w:r>
      <w:r w:rsidR="00020923" w:rsidRPr="00276EA6">
        <w:rPr>
          <w:i/>
        </w:rPr>
        <w:t xml:space="preserve">Nextstrain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r w:rsidRPr="00276EA6">
        <w:rPr>
          <w:i/>
        </w:rPr>
        <w:t xml:space="preserve">Nextstrain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r w:rsidR="00DF5F35" w:rsidRPr="00276EA6">
        <w:rPr>
          <w:i/>
        </w:rPr>
        <w:t>Nextstrain</w:t>
      </w:r>
      <w:r w:rsidR="00DF5F35" w:rsidRPr="00276EA6">
        <w:t xml:space="preserve">, but greater in absolute magnitude </w:t>
      </w:r>
      <w:r w:rsidR="00DF5F35" w:rsidRPr="00276EA6">
        <w:fldChar w:fldCharType="begin"/>
      </w:r>
      <w:r w:rsidR="002209DF">
        <w:instrText xml:space="preserve"> ADDIN ZOTERO_ITEM CSL_CITATION {"citationID":"VykWZIyl","properties":{"formattedCitation":"(29)","plainCitation":"(29)","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2209DF">
        <w:rPr>
          <w:noProof/>
        </w:rPr>
        <w:t>(29)</w:t>
      </w:r>
      <w:r w:rsidR="00DF5F35" w:rsidRPr="00276EA6">
        <w:fldChar w:fldCharType="end"/>
      </w:r>
      <w:r w:rsidR="00671B6D">
        <w:t xml:space="preserve">. </w:t>
      </w:r>
      <w:r w:rsidR="00403A1F">
        <w:t xml:space="preserve">To </w:t>
      </w:r>
      <w:r w:rsidR="00DF5F35" w:rsidRPr="00276EA6">
        <w:t>enable direct comparison among all three lineages</w:t>
      </w:r>
      <w:r w:rsidR="00671B6D">
        <w:t xml:space="preserve"> </w:t>
      </w:r>
      <w:r w:rsidR="00403A1F">
        <w:t>on the same plot axes</w:t>
      </w:r>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w:t>
      </w:r>
      <w:r w:rsidR="00DF5F35" w:rsidRPr="00276EA6">
        <w:lastRenderedPageBreak/>
        <w:t>Bedford et al.</w:t>
      </w:r>
      <w:r w:rsidR="00020923" w:rsidRPr="00276EA6">
        <w:t xml:space="preserve"> using the formula </w:t>
      </w:r>
      <w:r w:rsidR="00020923" w:rsidRPr="00276EA6">
        <w:rPr>
          <w:i/>
        </w:rPr>
        <w:t>d</w:t>
      </w:r>
      <w:r w:rsidR="00020923" w:rsidRPr="00276EA6">
        <w:rPr>
          <w:i/>
          <w:vertAlign w:val="subscript"/>
        </w:rPr>
        <w:t>Nex</w:t>
      </w:r>
      <w:r w:rsidR="00403A1F">
        <w:rPr>
          <w:i/>
          <w:vertAlign w:val="subscript"/>
        </w:rPr>
        <w:t>t</w:t>
      </w:r>
      <w:r w:rsidR="00020923" w:rsidRPr="00276EA6">
        <w:rPr>
          <w:i/>
          <w:vertAlign w:val="subscript"/>
        </w:rPr>
        <w:t>st</w:t>
      </w:r>
      <w:r w:rsidR="00E508B7">
        <w:rPr>
          <w:i/>
          <w:vertAlign w:val="subscript"/>
        </w:rPr>
        <w:t>r</w:t>
      </w:r>
      <w:r w:rsidR="00020923" w:rsidRPr="00276EA6">
        <w:rPr>
          <w:i/>
          <w:vertAlign w:val="subscript"/>
        </w:rPr>
        <w:t>ain</w:t>
      </w:r>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w:t>
      </w:r>
      <w:commentRangeStart w:id="552"/>
      <w:r w:rsidR="00020923" w:rsidRPr="00276EA6">
        <w:t>d</w:t>
      </w:r>
      <w:commentRangeEnd w:id="552"/>
      <w:r w:rsidR="00E508B7">
        <w:rPr>
          <w:rStyle w:val="CommentReference"/>
        </w:rPr>
        <w:commentReference w:id="552"/>
      </w:r>
      <w:r w:rsidR="00DF5F35" w:rsidRPr="00276EA6">
        <w:t xml:space="preserve"> (</w:t>
      </w:r>
      <w:r w:rsidR="00DF5F35" w:rsidRPr="00C02E9F">
        <w:rPr>
          <w:rStyle w:val="SubtitleChar"/>
        </w:rPr>
        <w:t>Fig. S9</w:t>
      </w:r>
      <w:r w:rsidR="00DF5F35" w:rsidRPr="00276EA6">
        <w:t xml:space="preserve">). The </w:t>
      </w:r>
      <w:r w:rsidR="00DF5F35" w:rsidRPr="00276EA6">
        <w:rPr>
          <w:i/>
        </w:rPr>
        <w:t xml:space="preserve">Nextstrain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t>Code and data availability</w:t>
      </w:r>
    </w:p>
    <w:p w14:paraId="5D99FC47" w14:textId="20FCBDE4" w:rsidR="00276EA6" w:rsidRDefault="00C012F4" w:rsidP="00A249E4">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553"/>
      <w:r w:rsidRPr="00276EA6">
        <w:t>as a supplementary data file</w:t>
      </w:r>
      <w:commentRangeEnd w:id="553"/>
      <w:r w:rsidRPr="00276EA6">
        <w:rPr>
          <w:rStyle w:val="CommentReference"/>
        </w:rPr>
        <w:commentReference w:id="553"/>
      </w:r>
      <w:r w:rsidRPr="00276EA6">
        <w:t xml:space="preserve">. </w:t>
      </w:r>
      <w:commentRangeStart w:id="554"/>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r w:rsidR="00DC356B">
        <w:t xml:space="preserve"> dummy</w:t>
      </w:r>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554"/>
      <w:r w:rsidR="00FC0982">
        <w:rPr>
          <w:rStyle w:val="CommentReference"/>
        </w:rPr>
        <w:commentReference w:id="554"/>
      </w:r>
    </w:p>
    <w:p w14:paraId="68923CE7" w14:textId="77777777" w:rsidR="00A249E4" w:rsidRDefault="00A249E4">
      <w:pPr>
        <w:shd w:val="clear" w:color="auto" w:fill="auto"/>
        <w:spacing w:line="240" w:lineRule="auto"/>
        <w:ind w:firstLine="0"/>
        <w:rPr>
          <w:b/>
          <w:sz w:val="28"/>
          <w:szCs w:val="28"/>
        </w:rPr>
      </w:pPr>
      <w:r>
        <w:br w:type="page"/>
      </w:r>
    </w:p>
    <w:p w14:paraId="10A2FE49" w14:textId="7BC2505F" w:rsidR="00374483" w:rsidRDefault="00276EA6" w:rsidP="00276EA6">
      <w:pPr>
        <w:pStyle w:val="Heading1"/>
      </w:pPr>
      <w:r>
        <w:lastRenderedPageBreak/>
        <w:t>References</w:t>
      </w:r>
    </w:p>
    <w:p w14:paraId="70551F78" w14:textId="4EEEAAC7" w:rsidR="00276EA6" w:rsidRDefault="00276EA6" w:rsidP="00276EA6"/>
    <w:p w14:paraId="7C76B1C9" w14:textId="77777777" w:rsidR="002B7007" w:rsidRPr="002B7007" w:rsidRDefault="00276EA6" w:rsidP="002B7007">
      <w:pPr>
        <w:pStyle w:val="Bibliography"/>
        <w:rPr>
          <w:ins w:id="555" w:author="Katelyn Gostic" w:date="2019-05-20T12:02:00Z"/>
          <w:color w:val="auto"/>
          <w:rPrChange w:id="556" w:author="Katelyn Gostic" w:date="2019-05-20T12:02:00Z">
            <w:rPr>
              <w:ins w:id="557" w:author="Katelyn Gostic" w:date="2019-05-20T12:02:00Z"/>
            </w:rPr>
          </w:rPrChange>
        </w:rPr>
        <w:pPrChange w:id="558" w:author="Katelyn Gostic" w:date="2019-05-20T12:02:00Z">
          <w:pPr>
            <w:widowControl w:val="0"/>
            <w:autoSpaceDE w:val="0"/>
            <w:autoSpaceDN w:val="0"/>
            <w:adjustRightInd w:val="0"/>
          </w:pPr>
        </w:pPrChange>
      </w:pPr>
      <w:r>
        <w:fldChar w:fldCharType="begin"/>
      </w:r>
      <w:r>
        <w:instrText xml:space="preserve"> ADDIN ZOTERO_BIBL {"uncited":[],"omitted":[],"custom":[]} CSL_BIBLIOGRAPHY </w:instrText>
      </w:r>
      <w:r>
        <w:fldChar w:fldCharType="separate"/>
      </w:r>
      <w:ins w:id="559" w:author="Katelyn Gostic" w:date="2019-05-20T12:02:00Z">
        <w:r w:rsidR="002B7007" w:rsidRPr="002B7007">
          <w:rPr>
            <w:color w:val="auto"/>
            <w:rPrChange w:id="560" w:author="Katelyn Gostic" w:date="2019-05-20T12:02:00Z">
              <w:rPr/>
            </w:rPrChange>
          </w:rPr>
          <w:t xml:space="preserve">1. </w:t>
        </w:r>
        <w:r w:rsidR="002B7007" w:rsidRPr="002B7007">
          <w:rPr>
            <w:color w:val="auto"/>
            <w:rPrChange w:id="561" w:author="Katelyn Gostic" w:date="2019-05-20T12:02:00Z">
              <w:rPr/>
            </w:rPrChange>
          </w:rPr>
          <w:tab/>
          <w:t xml:space="preserve">Francis T. On the Doctrine of Original Antigenic Sin. Proc Am Philos Soc. 1960;104(6):572–8. </w:t>
        </w:r>
      </w:ins>
    </w:p>
    <w:p w14:paraId="708F663A" w14:textId="77777777" w:rsidR="002B7007" w:rsidRPr="002B7007" w:rsidRDefault="002B7007" w:rsidP="002B7007">
      <w:pPr>
        <w:pStyle w:val="Bibliography"/>
        <w:rPr>
          <w:ins w:id="562" w:author="Katelyn Gostic" w:date="2019-05-20T12:02:00Z"/>
          <w:color w:val="auto"/>
          <w:rPrChange w:id="563" w:author="Katelyn Gostic" w:date="2019-05-20T12:02:00Z">
            <w:rPr>
              <w:ins w:id="564" w:author="Katelyn Gostic" w:date="2019-05-20T12:02:00Z"/>
            </w:rPr>
          </w:rPrChange>
        </w:rPr>
        <w:pPrChange w:id="565" w:author="Katelyn Gostic" w:date="2019-05-20T12:02:00Z">
          <w:pPr>
            <w:widowControl w:val="0"/>
            <w:autoSpaceDE w:val="0"/>
            <w:autoSpaceDN w:val="0"/>
            <w:adjustRightInd w:val="0"/>
          </w:pPr>
        </w:pPrChange>
      </w:pPr>
      <w:ins w:id="566" w:author="Katelyn Gostic" w:date="2019-05-20T12:02:00Z">
        <w:r w:rsidRPr="002B7007">
          <w:rPr>
            <w:color w:val="auto"/>
            <w:rPrChange w:id="567" w:author="Katelyn Gostic" w:date="2019-05-20T12:02:00Z">
              <w:rPr/>
            </w:rPrChange>
          </w:rPr>
          <w:t xml:space="preserve">2. </w:t>
        </w:r>
        <w:r w:rsidRPr="002B7007">
          <w:rPr>
            <w:color w:val="auto"/>
            <w:rPrChange w:id="568" w:author="Katelyn Gostic" w:date="2019-05-20T12:02:00Z">
              <w:rPr/>
            </w:rPrChange>
          </w:rPr>
          <w:tab/>
          <w:t xml:space="preserve">Lessler J, Riley S, Read JM, Wang S, Zhu H, Smith GJD, et al. Evidence for Antigenic Seniority in Influenza A (H3N2) Antibody Responses in Southern China. PLOS Pathog. 2012 Jul 19;8(7):e1002802. </w:t>
        </w:r>
      </w:ins>
    </w:p>
    <w:p w14:paraId="4851A2CD" w14:textId="77777777" w:rsidR="002B7007" w:rsidRPr="002B7007" w:rsidRDefault="002B7007" w:rsidP="002B7007">
      <w:pPr>
        <w:pStyle w:val="Bibliography"/>
        <w:rPr>
          <w:ins w:id="569" w:author="Katelyn Gostic" w:date="2019-05-20T12:02:00Z"/>
          <w:color w:val="auto"/>
          <w:rPrChange w:id="570" w:author="Katelyn Gostic" w:date="2019-05-20T12:02:00Z">
            <w:rPr>
              <w:ins w:id="571" w:author="Katelyn Gostic" w:date="2019-05-20T12:02:00Z"/>
            </w:rPr>
          </w:rPrChange>
        </w:rPr>
        <w:pPrChange w:id="572" w:author="Katelyn Gostic" w:date="2019-05-20T12:02:00Z">
          <w:pPr>
            <w:widowControl w:val="0"/>
            <w:autoSpaceDE w:val="0"/>
            <w:autoSpaceDN w:val="0"/>
            <w:adjustRightInd w:val="0"/>
          </w:pPr>
        </w:pPrChange>
      </w:pPr>
      <w:ins w:id="573" w:author="Katelyn Gostic" w:date="2019-05-20T12:02:00Z">
        <w:r w:rsidRPr="002B7007">
          <w:rPr>
            <w:color w:val="auto"/>
            <w:rPrChange w:id="574" w:author="Katelyn Gostic" w:date="2019-05-20T12:02:00Z">
              <w:rPr/>
            </w:rPrChange>
          </w:rPr>
          <w:t xml:space="preserve">3. </w:t>
        </w:r>
        <w:r w:rsidRPr="002B7007">
          <w:rPr>
            <w:color w:val="auto"/>
            <w:rPrChange w:id="575" w:author="Katelyn Gostic" w:date="2019-05-20T12:02:00Z">
              <w:rPr/>
            </w:rPrChange>
          </w:rPr>
          <w:tab/>
          <w:t xml:space="preserve">Xu R, Ekiert DC, Krause JC, Hai R, Crowe JE, Wilson IA. Structural Basis of Preexisting Immunity to the 2009 H1N1 Pandemic Influenza Virus. Science. 2010 Apr 16;328(5976):357–60. </w:t>
        </w:r>
      </w:ins>
    </w:p>
    <w:p w14:paraId="7EDF6351" w14:textId="77777777" w:rsidR="002B7007" w:rsidRPr="002B7007" w:rsidRDefault="002B7007" w:rsidP="002B7007">
      <w:pPr>
        <w:pStyle w:val="Bibliography"/>
        <w:rPr>
          <w:ins w:id="576" w:author="Katelyn Gostic" w:date="2019-05-20T12:02:00Z"/>
          <w:color w:val="auto"/>
          <w:rPrChange w:id="577" w:author="Katelyn Gostic" w:date="2019-05-20T12:02:00Z">
            <w:rPr>
              <w:ins w:id="578" w:author="Katelyn Gostic" w:date="2019-05-20T12:02:00Z"/>
            </w:rPr>
          </w:rPrChange>
        </w:rPr>
        <w:pPrChange w:id="579" w:author="Katelyn Gostic" w:date="2019-05-20T12:02:00Z">
          <w:pPr>
            <w:widowControl w:val="0"/>
            <w:autoSpaceDE w:val="0"/>
            <w:autoSpaceDN w:val="0"/>
            <w:adjustRightInd w:val="0"/>
          </w:pPr>
        </w:pPrChange>
      </w:pPr>
      <w:ins w:id="580" w:author="Katelyn Gostic" w:date="2019-05-20T12:02:00Z">
        <w:r w:rsidRPr="002B7007">
          <w:rPr>
            <w:color w:val="auto"/>
            <w:rPrChange w:id="581" w:author="Katelyn Gostic" w:date="2019-05-20T12:02:00Z">
              <w:rPr/>
            </w:rPrChange>
          </w:rPr>
          <w:t xml:space="preserve">4. </w:t>
        </w:r>
        <w:r w:rsidRPr="002B7007">
          <w:rPr>
            <w:color w:val="auto"/>
            <w:rPrChange w:id="582" w:author="Katelyn Gostic" w:date="2019-05-20T12:02:00Z">
              <w:rPr/>
            </w:rPrChange>
          </w:rPr>
          <w:tab/>
          <w:t xml:space="preserve">Hancock K, Veguilla V, Lu X, Zhong W, Butler EN, Sun H, et al. Cross-Reactive Antibody Responses to the 2009 Pandemic H1N1 Influenza Virus. N Engl J Med Boston. 2009 Nov 12;361(20):1945–52. </w:t>
        </w:r>
      </w:ins>
    </w:p>
    <w:p w14:paraId="5AF21A41" w14:textId="77777777" w:rsidR="002B7007" w:rsidRPr="002B7007" w:rsidRDefault="002B7007" w:rsidP="002B7007">
      <w:pPr>
        <w:pStyle w:val="Bibliography"/>
        <w:rPr>
          <w:ins w:id="583" w:author="Katelyn Gostic" w:date="2019-05-20T12:02:00Z"/>
          <w:color w:val="auto"/>
          <w:rPrChange w:id="584" w:author="Katelyn Gostic" w:date="2019-05-20T12:02:00Z">
            <w:rPr>
              <w:ins w:id="585" w:author="Katelyn Gostic" w:date="2019-05-20T12:02:00Z"/>
            </w:rPr>
          </w:rPrChange>
        </w:rPr>
        <w:pPrChange w:id="586" w:author="Katelyn Gostic" w:date="2019-05-20T12:02:00Z">
          <w:pPr>
            <w:widowControl w:val="0"/>
            <w:autoSpaceDE w:val="0"/>
            <w:autoSpaceDN w:val="0"/>
            <w:adjustRightInd w:val="0"/>
          </w:pPr>
        </w:pPrChange>
      </w:pPr>
      <w:ins w:id="587" w:author="Katelyn Gostic" w:date="2019-05-20T12:02:00Z">
        <w:r w:rsidRPr="002B7007">
          <w:rPr>
            <w:color w:val="auto"/>
            <w:rPrChange w:id="588" w:author="Katelyn Gostic" w:date="2019-05-20T12:02:00Z">
              <w:rPr/>
            </w:rPrChange>
          </w:rPr>
          <w:t xml:space="preserve">5. </w:t>
        </w:r>
        <w:r w:rsidRPr="002B7007">
          <w:rPr>
            <w:color w:val="auto"/>
            <w:rPrChange w:id="589" w:author="Katelyn Gostic" w:date="2019-05-20T12:02:00Z">
              <w:rPr/>
            </w:rPrChange>
          </w:rPr>
          <w:tab/>
          <w:t xml:space="preserve">Simonsen L, Spreeuwenberg P, Lustig R, Taylor RJ, Fleming DM, Kroneman M, et al. Global Mortality Estimates for the 2009 Influenza Pandemic from the GLaMOR Project: A Modeling Study. PLOS Med. 2013 Nov 26;10(11):e1001558. </w:t>
        </w:r>
      </w:ins>
    </w:p>
    <w:p w14:paraId="14E604F6" w14:textId="77777777" w:rsidR="002B7007" w:rsidRPr="002B7007" w:rsidRDefault="002B7007" w:rsidP="002B7007">
      <w:pPr>
        <w:pStyle w:val="Bibliography"/>
        <w:rPr>
          <w:ins w:id="590" w:author="Katelyn Gostic" w:date="2019-05-20T12:02:00Z"/>
          <w:color w:val="auto"/>
          <w:rPrChange w:id="591" w:author="Katelyn Gostic" w:date="2019-05-20T12:02:00Z">
            <w:rPr>
              <w:ins w:id="592" w:author="Katelyn Gostic" w:date="2019-05-20T12:02:00Z"/>
            </w:rPr>
          </w:rPrChange>
        </w:rPr>
        <w:pPrChange w:id="593" w:author="Katelyn Gostic" w:date="2019-05-20T12:02:00Z">
          <w:pPr>
            <w:widowControl w:val="0"/>
            <w:autoSpaceDE w:val="0"/>
            <w:autoSpaceDN w:val="0"/>
            <w:adjustRightInd w:val="0"/>
          </w:pPr>
        </w:pPrChange>
      </w:pPr>
      <w:ins w:id="594" w:author="Katelyn Gostic" w:date="2019-05-20T12:02:00Z">
        <w:r w:rsidRPr="002B7007">
          <w:rPr>
            <w:color w:val="auto"/>
            <w:rPrChange w:id="595" w:author="Katelyn Gostic" w:date="2019-05-20T12:02:00Z">
              <w:rPr/>
            </w:rPrChange>
          </w:rPr>
          <w:t xml:space="preserve">6. </w:t>
        </w:r>
        <w:r w:rsidRPr="002B7007">
          <w:rPr>
            <w:color w:val="auto"/>
            <w:rPrChange w:id="596" w:author="Katelyn Gostic" w:date="2019-05-20T12:02:00Z">
              <w:rPr/>
            </w:rPrChange>
          </w:rPr>
          <w:tab/>
          <w:t xml:space="preserve">Simonsen L, Reichert TA, Miller MA. The virtues of antigenic sin: consequences of pandemic recycling on influenza-associated mortality. Int Congr Ser. 2004 Jun 1;1263:791–4. </w:t>
        </w:r>
      </w:ins>
    </w:p>
    <w:p w14:paraId="57590092" w14:textId="77777777" w:rsidR="002B7007" w:rsidRPr="002B7007" w:rsidRDefault="002B7007" w:rsidP="002B7007">
      <w:pPr>
        <w:pStyle w:val="Bibliography"/>
        <w:rPr>
          <w:ins w:id="597" w:author="Katelyn Gostic" w:date="2019-05-20T12:02:00Z"/>
          <w:color w:val="auto"/>
          <w:rPrChange w:id="598" w:author="Katelyn Gostic" w:date="2019-05-20T12:02:00Z">
            <w:rPr>
              <w:ins w:id="599" w:author="Katelyn Gostic" w:date="2019-05-20T12:02:00Z"/>
            </w:rPr>
          </w:rPrChange>
        </w:rPr>
        <w:pPrChange w:id="600" w:author="Katelyn Gostic" w:date="2019-05-20T12:02:00Z">
          <w:pPr>
            <w:widowControl w:val="0"/>
            <w:autoSpaceDE w:val="0"/>
            <w:autoSpaceDN w:val="0"/>
            <w:adjustRightInd w:val="0"/>
          </w:pPr>
        </w:pPrChange>
      </w:pPr>
      <w:ins w:id="601" w:author="Katelyn Gostic" w:date="2019-05-20T12:02:00Z">
        <w:r w:rsidRPr="002B7007">
          <w:rPr>
            <w:color w:val="auto"/>
            <w:rPrChange w:id="602" w:author="Katelyn Gostic" w:date="2019-05-20T12:02:00Z">
              <w:rPr/>
            </w:rPrChange>
          </w:rPr>
          <w:t xml:space="preserve">7. </w:t>
        </w:r>
        <w:r w:rsidRPr="002B7007">
          <w:rPr>
            <w:color w:val="auto"/>
            <w:rPrChange w:id="603" w:author="Katelyn Gostic" w:date="2019-05-20T12:02:00Z">
              <w:rPr/>
            </w:rPrChange>
          </w:rPr>
          <w:tab/>
          <w:t xml:space="preserve">Ma J, Dushoff J, Earn DJD. Age-specific mortality risk from pandemic influenza. J Theor Biol. 2011 Nov 7;288:29–34. </w:t>
        </w:r>
      </w:ins>
    </w:p>
    <w:p w14:paraId="0C77CB84" w14:textId="77777777" w:rsidR="002B7007" w:rsidRPr="002B7007" w:rsidRDefault="002B7007" w:rsidP="002B7007">
      <w:pPr>
        <w:pStyle w:val="Bibliography"/>
        <w:rPr>
          <w:ins w:id="604" w:author="Katelyn Gostic" w:date="2019-05-20T12:02:00Z"/>
          <w:color w:val="auto"/>
          <w:rPrChange w:id="605" w:author="Katelyn Gostic" w:date="2019-05-20T12:02:00Z">
            <w:rPr>
              <w:ins w:id="606" w:author="Katelyn Gostic" w:date="2019-05-20T12:02:00Z"/>
            </w:rPr>
          </w:rPrChange>
        </w:rPr>
        <w:pPrChange w:id="607" w:author="Katelyn Gostic" w:date="2019-05-20T12:02:00Z">
          <w:pPr>
            <w:widowControl w:val="0"/>
            <w:autoSpaceDE w:val="0"/>
            <w:autoSpaceDN w:val="0"/>
            <w:adjustRightInd w:val="0"/>
          </w:pPr>
        </w:pPrChange>
      </w:pPr>
      <w:ins w:id="608" w:author="Katelyn Gostic" w:date="2019-05-20T12:02:00Z">
        <w:r w:rsidRPr="002B7007">
          <w:rPr>
            <w:color w:val="auto"/>
            <w:rPrChange w:id="609" w:author="Katelyn Gostic" w:date="2019-05-20T12:02:00Z">
              <w:rPr/>
            </w:rPrChange>
          </w:rPr>
          <w:t xml:space="preserve">8. </w:t>
        </w:r>
        <w:r w:rsidRPr="002B7007">
          <w:rPr>
            <w:color w:val="auto"/>
            <w:rPrChange w:id="610" w:author="Katelyn Gostic" w:date="2019-05-20T12:02:00Z">
              <w:rPr/>
            </w:rPrChange>
          </w:rPr>
          <w:tab/>
          <w:t xml:space="preserve">Worobey M, Han G-Z, Rambaut A. Genesis and pathogenesis of the 1918 pandemic H1N1 influenza A virus. Proc Natl Acad Sci. 2014 Jun 3;111(22):8107–12. </w:t>
        </w:r>
      </w:ins>
    </w:p>
    <w:p w14:paraId="6AC73EB3" w14:textId="77777777" w:rsidR="002B7007" w:rsidRPr="002B7007" w:rsidRDefault="002B7007" w:rsidP="002B7007">
      <w:pPr>
        <w:pStyle w:val="Bibliography"/>
        <w:rPr>
          <w:ins w:id="611" w:author="Katelyn Gostic" w:date="2019-05-20T12:02:00Z"/>
          <w:color w:val="auto"/>
          <w:rPrChange w:id="612" w:author="Katelyn Gostic" w:date="2019-05-20T12:02:00Z">
            <w:rPr>
              <w:ins w:id="613" w:author="Katelyn Gostic" w:date="2019-05-20T12:02:00Z"/>
            </w:rPr>
          </w:rPrChange>
        </w:rPr>
        <w:pPrChange w:id="614" w:author="Katelyn Gostic" w:date="2019-05-20T12:02:00Z">
          <w:pPr>
            <w:widowControl w:val="0"/>
            <w:autoSpaceDE w:val="0"/>
            <w:autoSpaceDN w:val="0"/>
            <w:adjustRightInd w:val="0"/>
          </w:pPr>
        </w:pPrChange>
      </w:pPr>
      <w:ins w:id="615" w:author="Katelyn Gostic" w:date="2019-05-20T12:02:00Z">
        <w:r w:rsidRPr="002B7007">
          <w:rPr>
            <w:color w:val="auto"/>
            <w:rPrChange w:id="616" w:author="Katelyn Gostic" w:date="2019-05-20T12:02:00Z">
              <w:rPr/>
            </w:rPrChange>
          </w:rPr>
          <w:t xml:space="preserve">9. </w:t>
        </w:r>
        <w:r w:rsidRPr="002B7007">
          <w:rPr>
            <w:color w:val="auto"/>
            <w:rPrChange w:id="617" w:author="Katelyn Gostic" w:date="2019-05-20T12:02:00Z">
              <w:rPr/>
            </w:rPrChange>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ins>
    </w:p>
    <w:p w14:paraId="78BD3842" w14:textId="77777777" w:rsidR="002B7007" w:rsidRPr="002B7007" w:rsidRDefault="002B7007" w:rsidP="002B7007">
      <w:pPr>
        <w:pStyle w:val="Bibliography"/>
        <w:rPr>
          <w:ins w:id="618" w:author="Katelyn Gostic" w:date="2019-05-20T12:02:00Z"/>
          <w:color w:val="auto"/>
          <w:rPrChange w:id="619" w:author="Katelyn Gostic" w:date="2019-05-20T12:02:00Z">
            <w:rPr>
              <w:ins w:id="620" w:author="Katelyn Gostic" w:date="2019-05-20T12:02:00Z"/>
            </w:rPr>
          </w:rPrChange>
        </w:rPr>
        <w:pPrChange w:id="621" w:author="Katelyn Gostic" w:date="2019-05-20T12:02:00Z">
          <w:pPr>
            <w:widowControl w:val="0"/>
            <w:autoSpaceDE w:val="0"/>
            <w:autoSpaceDN w:val="0"/>
            <w:adjustRightInd w:val="0"/>
          </w:pPr>
        </w:pPrChange>
      </w:pPr>
      <w:ins w:id="622" w:author="Katelyn Gostic" w:date="2019-05-20T12:02:00Z">
        <w:r w:rsidRPr="002B7007">
          <w:rPr>
            <w:color w:val="auto"/>
            <w:rPrChange w:id="623" w:author="Katelyn Gostic" w:date="2019-05-20T12:02:00Z">
              <w:rPr/>
            </w:rPrChange>
          </w:rPr>
          <w:t xml:space="preserve">10. </w:t>
        </w:r>
        <w:r w:rsidRPr="002B7007">
          <w:rPr>
            <w:color w:val="auto"/>
            <w:rPrChange w:id="624" w:author="Katelyn Gostic" w:date="2019-05-20T12:02:00Z">
              <w:rPr/>
            </w:rPrChange>
          </w:rPr>
          <w:tab/>
          <w:t xml:space="preserve">Gostic KM, Ambrose M, Worobey M, Lloyd-Smith JO. Potent protection against H5N1 and H7N9 influenza via childhood hemagglutinin imprinting. Science. 2016 Nov 11;354(6313):722–6. </w:t>
        </w:r>
      </w:ins>
    </w:p>
    <w:p w14:paraId="0E243716" w14:textId="77777777" w:rsidR="002B7007" w:rsidRPr="002B7007" w:rsidRDefault="002B7007" w:rsidP="002B7007">
      <w:pPr>
        <w:pStyle w:val="Bibliography"/>
        <w:rPr>
          <w:ins w:id="625" w:author="Katelyn Gostic" w:date="2019-05-20T12:02:00Z"/>
          <w:color w:val="auto"/>
          <w:rPrChange w:id="626" w:author="Katelyn Gostic" w:date="2019-05-20T12:02:00Z">
            <w:rPr>
              <w:ins w:id="627" w:author="Katelyn Gostic" w:date="2019-05-20T12:02:00Z"/>
            </w:rPr>
          </w:rPrChange>
        </w:rPr>
        <w:pPrChange w:id="628" w:author="Katelyn Gostic" w:date="2019-05-20T12:02:00Z">
          <w:pPr>
            <w:widowControl w:val="0"/>
            <w:autoSpaceDE w:val="0"/>
            <w:autoSpaceDN w:val="0"/>
            <w:adjustRightInd w:val="0"/>
          </w:pPr>
        </w:pPrChange>
      </w:pPr>
      <w:ins w:id="629" w:author="Katelyn Gostic" w:date="2019-05-20T12:02:00Z">
        <w:r w:rsidRPr="002B7007">
          <w:rPr>
            <w:color w:val="auto"/>
            <w:rPrChange w:id="630" w:author="Katelyn Gostic" w:date="2019-05-20T12:02:00Z">
              <w:rPr/>
            </w:rPrChange>
          </w:rPr>
          <w:t xml:space="preserve">11. </w:t>
        </w:r>
        <w:r w:rsidRPr="002B7007">
          <w:rPr>
            <w:color w:val="auto"/>
            <w:rPrChange w:id="631" w:author="Katelyn Gostic" w:date="2019-05-20T12:02:00Z">
              <w:rPr/>
            </w:rPrChange>
          </w:rPr>
          <w:tab/>
          <w:t xml:space="preserve">Morris DH, Gostic KM, Pompei S, Bedford T, Łuksza M, Neher RA, et al. Predictive Modeling of Influenza Shows the Promise of Applied Evolutionary Biology. Trends Microbiol. 2018 Feb 1;26(2):102–18. </w:t>
        </w:r>
      </w:ins>
    </w:p>
    <w:p w14:paraId="1E620B41" w14:textId="77777777" w:rsidR="002B7007" w:rsidRPr="002B7007" w:rsidRDefault="002B7007" w:rsidP="002B7007">
      <w:pPr>
        <w:pStyle w:val="Bibliography"/>
        <w:rPr>
          <w:ins w:id="632" w:author="Katelyn Gostic" w:date="2019-05-20T12:02:00Z"/>
          <w:color w:val="auto"/>
          <w:rPrChange w:id="633" w:author="Katelyn Gostic" w:date="2019-05-20T12:02:00Z">
            <w:rPr>
              <w:ins w:id="634" w:author="Katelyn Gostic" w:date="2019-05-20T12:02:00Z"/>
            </w:rPr>
          </w:rPrChange>
        </w:rPr>
        <w:pPrChange w:id="635" w:author="Katelyn Gostic" w:date="2019-05-20T12:02:00Z">
          <w:pPr>
            <w:widowControl w:val="0"/>
            <w:autoSpaceDE w:val="0"/>
            <w:autoSpaceDN w:val="0"/>
            <w:adjustRightInd w:val="0"/>
          </w:pPr>
        </w:pPrChange>
      </w:pPr>
      <w:ins w:id="636" w:author="Katelyn Gostic" w:date="2019-05-20T12:02:00Z">
        <w:r w:rsidRPr="002B7007">
          <w:rPr>
            <w:color w:val="auto"/>
            <w:rPrChange w:id="637" w:author="Katelyn Gostic" w:date="2019-05-20T12:02:00Z">
              <w:rPr/>
            </w:rPrChange>
          </w:rPr>
          <w:t xml:space="preserve">12. </w:t>
        </w:r>
        <w:r w:rsidRPr="002B7007">
          <w:rPr>
            <w:color w:val="auto"/>
            <w:rPrChange w:id="638" w:author="Katelyn Gostic" w:date="2019-05-20T12:02:00Z">
              <w:rPr/>
            </w:rPrChange>
          </w:rPr>
          <w:tab/>
          <w:t xml:space="preserve">Andrews SF, Huang Y, Kaur K, Popova LI, Ho IY, Pauli NT, et al. Immune history profoundly affects broadly protective B cell responses to influenza. Sci Transl Med. 2015 Dec 2;7(316):316ra192-316ra192. </w:t>
        </w:r>
      </w:ins>
    </w:p>
    <w:p w14:paraId="3256824C" w14:textId="77777777" w:rsidR="002B7007" w:rsidRPr="002B7007" w:rsidRDefault="002B7007" w:rsidP="002B7007">
      <w:pPr>
        <w:pStyle w:val="Bibliography"/>
        <w:rPr>
          <w:ins w:id="639" w:author="Katelyn Gostic" w:date="2019-05-20T12:02:00Z"/>
          <w:color w:val="auto"/>
          <w:rPrChange w:id="640" w:author="Katelyn Gostic" w:date="2019-05-20T12:02:00Z">
            <w:rPr>
              <w:ins w:id="641" w:author="Katelyn Gostic" w:date="2019-05-20T12:02:00Z"/>
            </w:rPr>
          </w:rPrChange>
        </w:rPr>
        <w:pPrChange w:id="642" w:author="Katelyn Gostic" w:date="2019-05-20T12:02:00Z">
          <w:pPr>
            <w:widowControl w:val="0"/>
            <w:autoSpaceDE w:val="0"/>
            <w:autoSpaceDN w:val="0"/>
            <w:adjustRightInd w:val="0"/>
          </w:pPr>
        </w:pPrChange>
      </w:pPr>
      <w:ins w:id="643" w:author="Katelyn Gostic" w:date="2019-05-20T12:02:00Z">
        <w:r w:rsidRPr="002B7007">
          <w:rPr>
            <w:color w:val="auto"/>
            <w:rPrChange w:id="644" w:author="Katelyn Gostic" w:date="2019-05-20T12:02:00Z">
              <w:rPr/>
            </w:rPrChange>
          </w:rPr>
          <w:t xml:space="preserve">13. </w:t>
        </w:r>
        <w:r w:rsidRPr="002B7007">
          <w:rPr>
            <w:color w:val="auto"/>
            <w:rPrChange w:id="645" w:author="Katelyn Gostic" w:date="2019-05-20T12:02:00Z">
              <w:rPr/>
            </w:rPrChange>
          </w:rPr>
          <w:tab/>
          <w:t xml:space="preserve">Krammer F. Novel universal influenza virus vaccine approaches. Curr Opin Virol. 2016 Apr;17:95–103. </w:t>
        </w:r>
      </w:ins>
    </w:p>
    <w:p w14:paraId="3BD1749A" w14:textId="77777777" w:rsidR="002B7007" w:rsidRPr="002B7007" w:rsidRDefault="002B7007" w:rsidP="002B7007">
      <w:pPr>
        <w:pStyle w:val="Bibliography"/>
        <w:rPr>
          <w:ins w:id="646" w:author="Katelyn Gostic" w:date="2019-05-20T12:02:00Z"/>
          <w:color w:val="auto"/>
          <w:rPrChange w:id="647" w:author="Katelyn Gostic" w:date="2019-05-20T12:02:00Z">
            <w:rPr>
              <w:ins w:id="648" w:author="Katelyn Gostic" w:date="2019-05-20T12:02:00Z"/>
            </w:rPr>
          </w:rPrChange>
        </w:rPr>
        <w:pPrChange w:id="649" w:author="Katelyn Gostic" w:date="2019-05-20T12:02:00Z">
          <w:pPr>
            <w:widowControl w:val="0"/>
            <w:autoSpaceDE w:val="0"/>
            <w:autoSpaceDN w:val="0"/>
            <w:adjustRightInd w:val="0"/>
          </w:pPr>
        </w:pPrChange>
      </w:pPr>
      <w:ins w:id="650" w:author="Katelyn Gostic" w:date="2019-05-20T12:02:00Z">
        <w:r w:rsidRPr="002B7007">
          <w:rPr>
            <w:color w:val="auto"/>
            <w:rPrChange w:id="651" w:author="Katelyn Gostic" w:date="2019-05-20T12:02:00Z">
              <w:rPr/>
            </w:rPrChange>
          </w:rPr>
          <w:lastRenderedPageBreak/>
          <w:t xml:space="preserve">14. </w:t>
        </w:r>
        <w:r w:rsidRPr="002B7007">
          <w:rPr>
            <w:color w:val="auto"/>
            <w:rPrChange w:id="652" w:author="Katelyn Gostic" w:date="2019-05-20T12:02:00Z">
              <w:rPr/>
            </w:rPrChange>
          </w:rPr>
          <w:tab/>
          <w:t xml:space="preserve">Wrammert J, Koutsonanos D, Li G-M, Edupuganti S, Sui J, Morrissey M, et al. Broadly cross-reactive antibodies dominate the human B cell response against 2009 pandemic H1N1 influenza virus infection. J Exp Med. 2011 Jan 17;208(1):181–93. </w:t>
        </w:r>
      </w:ins>
    </w:p>
    <w:p w14:paraId="6D730D5C" w14:textId="77777777" w:rsidR="002B7007" w:rsidRPr="002B7007" w:rsidRDefault="002B7007" w:rsidP="002B7007">
      <w:pPr>
        <w:pStyle w:val="Bibliography"/>
        <w:rPr>
          <w:ins w:id="653" w:author="Katelyn Gostic" w:date="2019-05-20T12:02:00Z"/>
          <w:color w:val="auto"/>
          <w:rPrChange w:id="654" w:author="Katelyn Gostic" w:date="2019-05-20T12:02:00Z">
            <w:rPr>
              <w:ins w:id="655" w:author="Katelyn Gostic" w:date="2019-05-20T12:02:00Z"/>
            </w:rPr>
          </w:rPrChange>
        </w:rPr>
        <w:pPrChange w:id="656" w:author="Katelyn Gostic" w:date="2019-05-20T12:02:00Z">
          <w:pPr>
            <w:widowControl w:val="0"/>
            <w:autoSpaceDE w:val="0"/>
            <w:autoSpaceDN w:val="0"/>
            <w:adjustRightInd w:val="0"/>
          </w:pPr>
        </w:pPrChange>
      </w:pPr>
      <w:ins w:id="657" w:author="Katelyn Gostic" w:date="2019-05-20T12:02:00Z">
        <w:r w:rsidRPr="002B7007">
          <w:rPr>
            <w:color w:val="auto"/>
            <w:rPrChange w:id="658" w:author="Katelyn Gostic" w:date="2019-05-20T12:02:00Z">
              <w:rPr/>
            </w:rPrChange>
          </w:rPr>
          <w:t xml:space="preserve">15. </w:t>
        </w:r>
        <w:r w:rsidRPr="002B7007">
          <w:rPr>
            <w:color w:val="auto"/>
            <w:rPrChange w:id="659" w:author="Katelyn Gostic" w:date="2019-05-20T12:02:00Z">
              <w:rPr/>
            </w:rPrChange>
          </w:rPr>
          <w:tab/>
          <w:t xml:space="preserve">Miller MS, Gardner TJ, Krammer F, Aguado LC, Tortorella D, Basler CF, et al. Neutralizing Antibodies Against Previously Encountered Influenza Virus Strains Increase over Time: A Longitudinal Analysis. Sci Transl Med. 2013 Aug 14;5(198):198ra107-198ra107. </w:t>
        </w:r>
      </w:ins>
    </w:p>
    <w:p w14:paraId="71D48552" w14:textId="77777777" w:rsidR="002B7007" w:rsidRPr="002B7007" w:rsidRDefault="002B7007" w:rsidP="002B7007">
      <w:pPr>
        <w:pStyle w:val="Bibliography"/>
        <w:rPr>
          <w:ins w:id="660" w:author="Katelyn Gostic" w:date="2019-05-20T12:02:00Z"/>
          <w:color w:val="auto"/>
          <w:rPrChange w:id="661" w:author="Katelyn Gostic" w:date="2019-05-20T12:02:00Z">
            <w:rPr>
              <w:ins w:id="662" w:author="Katelyn Gostic" w:date="2019-05-20T12:02:00Z"/>
            </w:rPr>
          </w:rPrChange>
        </w:rPr>
        <w:pPrChange w:id="663" w:author="Katelyn Gostic" w:date="2019-05-20T12:02:00Z">
          <w:pPr>
            <w:widowControl w:val="0"/>
            <w:autoSpaceDE w:val="0"/>
            <w:autoSpaceDN w:val="0"/>
            <w:adjustRightInd w:val="0"/>
          </w:pPr>
        </w:pPrChange>
      </w:pPr>
      <w:ins w:id="664" w:author="Katelyn Gostic" w:date="2019-05-20T12:02:00Z">
        <w:r w:rsidRPr="002B7007">
          <w:rPr>
            <w:color w:val="auto"/>
            <w:rPrChange w:id="665" w:author="Katelyn Gostic" w:date="2019-05-20T12:02:00Z">
              <w:rPr/>
            </w:rPrChange>
          </w:rPr>
          <w:t xml:space="preserve">16. </w:t>
        </w:r>
        <w:r w:rsidRPr="002B7007">
          <w:rPr>
            <w:color w:val="auto"/>
            <w:rPrChange w:id="666" w:author="Katelyn Gostic" w:date="2019-05-20T12:02:00Z">
              <w:rPr/>
            </w:rPrChange>
          </w:rPr>
          <w:tab/>
          <w:t xml:space="preserve">Monto AS, Malosh RE, Petrie JG, Martin ET. The Doctrine of Original Antigenic Sin: Separating Good From Evil. J Infect Dis. 2017 Jun 15;215(12):1782–8. </w:t>
        </w:r>
      </w:ins>
    </w:p>
    <w:p w14:paraId="010B8138" w14:textId="77777777" w:rsidR="002B7007" w:rsidRPr="002B7007" w:rsidRDefault="002B7007" w:rsidP="002B7007">
      <w:pPr>
        <w:pStyle w:val="Bibliography"/>
        <w:rPr>
          <w:ins w:id="667" w:author="Katelyn Gostic" w:date="2019-05-20T12:02:00Z"/>
          <w:color w:val="auto"/>
          <w:rPrChange w:id="668" w:author="Katelyn Gostic" w:date="2019-05-20T12:02:00Z">
            <w:rPr>
              <w:ins w:id="669" w:author="Katelyn Gostic" w:date="2019-05-20T12:02:00Z"/>
            </w:rPr>
          </w:rPrChange>
        </w:rPr>
        <w:pPrChange w:id="670" w:author="Katelyn Gostic" w:date="2019-05-20T12:02:00Z">
          <w:pPr>
            <w:widowControl w:val="0"/>
            <w:autoSpaceDE w:val="0"/>
            <w:autoSpaceDN w:val="0"/>
            <w:adjustRightInd w:val="0"/>
          </w:pPr>
        </w:pPrChange>
      </w:pPr>
      <w:ins w:id="671" w:author="Katelyn Gostic" w:date="2019-05-20T12:02:00Z">
        <w:r w:rsidRPr="002B7007">
          <w:rPr>
            <w:color w:val="auto"/>
            <w:rPrChange w:id="672" w:author="Katelyn Gostic" w:date="2019-05-20T12:02:00Z">
              <w:rPr/>
            </w:rPrChange>
          </w:rPr>
          <w:t xml:space="preserve">17. </w:t>
        </w:r>
        <w:r w:rsidRPr="002B7007">
          <w:rPr>
            <w:color w:val="auto"/>
            <w:rPrChange w:id="673" w:author="Katelyn Gostic" w:date="2019-05-20T12:02:00Z">
              <w:rPr/>
            </w:rPrChange>
          </w:rPr>
          <w:tab/>
          <w:t xml:space="preserve">Zhang A, Stacey HD, Mullarkey CE, Miller MS. Original Antigenic Sin: How First Exposure Shapes Lifelong Anti–Influenza Virus Immune Responses. J Immunol. 2019 Jan 15;202(2):335–40. </w:t>
        </w:r>
      </w:ins>
    </w:p>
    <w:p w14:paraId="31690082" w14:textId="77777777" w:rsidR="002B7007" w:rsidRPr="002B7007" w:rsidRDefault="002B7007" w:rsidP="002B7007">
      <w:pPr>
        <w:pStyle w:val="Bibliography"/>
        <w:rPr>
          <w:ins w:id="674" w:author="Katelyn Gostic" w:date="2019-05-20T12:02:00Z"/>
          <w:color w:val="auto"/>
          <w:rPrChange w:id="675" w:author="Katelyn Gostic" w:date="2019-05-20T12:02:00Z">
            <w:rPr>
              <w:ins w:id="676" w:author="Katelyn Gostic" w:date="2019-05-20T12:02:00Z"/>
            </w:rPr>
          </w:rPrChange>
        </w:rPr>
        <w:pPrChange w:id="677" w:author="Katelyn Gostic" w:date="2019-05-20T12:02:00Z">
          <w:pPr>
            <w:widowControl w:val="0"/>
            <w:autoSpaceDE w:val="0"/>
            <w:autoSpaceDN w:val="0"/>
            <w:adjustRightInd w:val="0"/>
          </w:pPr>
        </w:pPrChange>
      </w:pPr>
      <w:ins w:id="678" w:author="Katelyn Gostic" w:date="2019-05-20T12:02:00Z">
        <w:r w:rsidRPr="002B7007">
          <w:rPr>
            <w:color w:val="auto"/>
            <w:rPrChange w:id="679" w:author="Katelyn Gostic" w:date="2019-05-20T12:02:00Z">
              <w:rPr/>
            </w:rPrChange>
          </w:rPr>
          <w:t xml:space="preserve">18. </w:t>
        </w:r>
        <w:r w:rsidRPr="002B7007">
          <w:rPr>
            <w:color w:val="auto"/>
            <w:rPrChange w:id="680" w:author="Katelyn Gostic" w:date="2019-05-20T12:02:00Z">
              <w:rPr/>
            </w:rPrChange>
          </w:rPr>
          <w:tab/>
          <w:t xml:space="preserve">Khiabanian H, Farrell GM, George KS, Rabadan R. Differences in Patient Age Distribution between Influenza A Subtypes. PLOS ONE. 2009 Aug 31;4(8):e6832. </w:t>
        </w:r>
      </w:ins>
    </w:p>
    <w:p w14:paraId="244559CA" w14:textId="77777777" w:rsidR="002B7007" w:rsidRPr="002B7007" w:rsidRDefault="002B7007" w:rsidP="002B7007">
      <w:pPr>
        <w:pStyle w:val="Bibliography"/>
        <w:rPr>
          <w:ins w:id="681" w:author="Katelyn Gostic" w:date="2019-05-20T12:02:00Z"/>
          <w:color w:val="auto"/>
          <w:rPrChange w:id="682" w:author="Katelyn Gostic" w:date="2019-05-20T12:02:00Z">
            <w:rPr>
              <w:ins w:id="683" w:author="Katelyn Gostic" w:date="2019-05-20T12:02:00Z"/>
            </w:rPr>
          </w:rPrChange>
        </w:rPr>
        <w:pPrChange w:id="684" w:author="Katelyn Gostic" w:date="2019-05-20T12:02:00Z">
          <w:pPr>
            <w:widowControl w:val="0"/>
            <w:autoSpaceDE w:val="0"/>
            <w:autoSpaceDN w:val="0"/>
            <w:adjustRightInd w:val="0"/>
          </w:pPr>
        </w:pPrChange>
      </w:pPr>
      <w:ins w:id="685" w:author="Katelyn Gostic" w:date="2019-05-20T12:02:00Z">
        <w:r w:rsidRPr="002B7007">
          <w:rPr>
            <w:color w:val="auto"/>
            <w:rPrChange w:id="686" w:author="Katelyn Gostic" w:date="2019-05-20T12:02:00Z">
              <w:rPr/>
            </w:rPrChange>
          </w:rPr>
          <w:t xml:space="preserve">19. </w:t>
        </w:r>
        <w:r w:rsidRPr="002B7007">
          <w:rPr>
            <w:color w:val="auto"/>
            <w:rPrChange w:id="687" w:author="Katelyn Gostic" w:date="2019-05-20T12:02:00Z">
              <w:rPr/>
            </w:rPrChange>
          </w:rPr>
          <w:tab/>
          <w:t xml:space="preserve">Lemaitre M, Carrat F. Comparative age distribution of influenza morbidity and mortality during seasonal influenza epidemics and the 2009 H1N1 pandemic. BMC Infect Dis. 2010 Jun 9;10(1):162. </w:t>
        </w:r>
      </w:ins>
    </w:p>
    <w:p w14:paraId="13926234" w14:textId="77777777" w:rsidR="002B7007" w:rsidRPr="002B7007" w:rsidRDefault="002B7007" w:rsidP="002B7007">
      <w:pPr>
        <w:pStyle w:val="Bibliography"/>
        <w:rPr>
          <w:ins w:id="688" w:author="Katelyn Gostic" w:date="2019-05-20T12:02:00Z"/>
          <w:color w:val="auto"/>
          <w:rPrChange w:id="689" w:author="Katelyn Gostic" w:date="2019-05-20T12:02:00Z">
            <w:rPr>
              <w:ins w:id="690" w:author="Katelyn Gostic" w:date="2019-05-20T12:02:00Z"/>
            </w:rPr>
          </w:rPrChange>
        </w:rPr>
        <w:pPrChange w:id="691" w:author="Katelyn Gostic" w:date="2019-05-20T12:02:00Z">
          <w:pPr>
            <w:widowControl w:val="0"/>
            <w:autoSpaceDE w:val="0"/>
            <w:autoSpaceDN w:val="0"/>
            <w:adjustRightInd w:val="0"/>
          </w:pPr>
        </w:pPrChange>
      </w:pPr>
      <w:ins w:id="692" w:author="Katelyn Gostic" w:date="2019-05-20T12:02:00Z">
        <w:r w:rsidRPr="002B7007">
          <w:rPr>
            <w:color w:val="auto"/>
            <w:rPrChange w:id="693" w:author="Katelyn Gostic" w:date="2019-05-20T12:02:00Z">
              <w:rPr/>
            </w:rPrChange>
          </w:rPr>
          <w:t xml:space="preserve">20. </w:t>
        </w:r>
        <w:r w:rsidRPr="002B7007">
          <w:rPr>
            <w:color w:val="auto"/>
            <w:rPrChange w:id="694" w:author="Katelyn Gostic" w:date="2019-05-20T12:02:00Z">
              <w:rPr/>
            </w:rPrChange>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ins>
    </w:p>
    <w:p w14:paraId="71CE2F7B" w14:textId="77777777" w:rsidR="002B7007" w:rsidRPr="002B7007" w:rsidRDefault="002B7007" w:rsidP="002B7007">
      <w:pPr>
        <w:pStyle w:val="Bibliography"/>
        <w:rPr>
          <w:ins w:id="695" w:author="Katelyn Gostic" w:date="2019-05-20T12:02:00Z"/>
          <w:color w:val="auto"/>
          <w:rPrChange w:id="696" w:author="Katelyn Gostic" w:date="2019-05-20T12:02:00Z">
            <w:rPr>
              <w:ins w:id="697" w:author="Katelyn Gostic" w:date="2019-05-20T12:02:00Z"/>
            </w:rPr>
          </w:rPrChange>
        </w:rPr>
        <w:pPrChange w:id="698" w:author="Katelyn Gostic" w:date="2019-05-20T12:02:00Z">
          <w:pPr>
            <w:widowControl w:val="0"/>
            <w:autoSpaceDE w:val="0"/>
            <w:autoSpaceDN w:val="0"/>
            <w:adjustRightInd w:val="0"/>
          </w:pPr>
        </w:pPrChange>
      </w:pPr>
      <w:ins w:id="699" w:author="Katelyn Gostic" w:date="2019-05-20T12:02:00Z">
        <w:r w:rsidRPr="002B7007">
          <w:rPr>
            <w:color w:val="auto"/>
            <w:rPrChange w:id="700" w:author="Katelyn Gostic" w:date="2019-05-20T12:02:00Z">
              <w:rPr/>
            </w:rPrChange>
          </w:rPr>
          <w:t xml:space="preserve">21. </w:t>
        </w:r>
        <w:r w:rsidRPr="002B7007">
          <w:rPr>
            <w:color w:val="auto"/>
            <w:rPrChange w:id="701" w:author="Katelyn Gostic" w:date="2019-05-20T12:02:00Z">
              <w:rPr/>
            </w:rPrChange>
          </w:rPr>
          <w:tab/>
          <w:t xml:space="preserve">Thompson WW, Shay DK, Weintraub E, Brammer L, Cox N, Anderson LJ, et al. Mortality associated with influenza and respiratory syncytial virus in the United States. JAMA. 2003 Jan 8;289(2):179–86. </w:t>
        </w:r>
      </w:ins>
    </w:p>
    <w:p w14:paraId="0E0067ED" w14:textId="77777777" w:rsidR="002B7007" w:rsidRPr="002B7007" w:rsidRDefault="002B7007" w:rsidP="002B7007">
      <w:pPr>
        <w:pStyle w:val="Bibliography"/>
        <w:rPr>
          <w:ins w:id="702" w:author="Katelyn Gostic" w:date="2019-05-20T12:02:00Z"/>
          <w:color w:val="auto"/>
          <w:rPrChange w:id="703" w:author="Katelyn Gostic" w:date="2019-05-20T12:02:00Z">
            <w:rPr>
              <w:ins w:id="704" w:author="Katelyn Gostic" w:date="2019-05-20T12:02:00Z"/>
            </w:rPr>
          </w:rPrChange>
        </w:rPr>
        <w:pPrChange w:id="705" w:author="Katelyn Gostic" w:date="2019-05-20T12:02:00Z">
          <w:pPr>
            <w:widowControl w:val="0"/>
            <w:autoSpaceDE w:val="0"/>
            <w:autoSpaceDN w:val="0"/>
            <w:adjustRightInd w:val="0"/>
          </w:pPr>
        </w:pPrChange>
      </w:pPr>
      <w:ins w:id="706" w:author="Katelyn Gostic" w:date="2019-05-20T12:02:00Z">
        <w:r w:rsidRPr="002B7007">
          <w:rPr>
            <w:color w:val="auto"/>
            <w:rPrChange w:id="707" w:author="Katelyn Gostic" w:date="2019-05-20T12:02:00Z">
              <w:rPr/>
            </w:rPrChange>
          </w:rPr>
          <w:t xml:space="preserve">22. </w:t>
        </w:r>
        <w:r w:rsidRPr="002B7007">
          <w:rPr>
            <w:color w:val="auto"/>
            <w:rPrChange w:id="708" w:author="Katelyn Gostic" w:date="2019-05-20T12:02:00Z">
              <w:rPr/>
            </w:rPrChange>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ins>
    </w:p>
    <w:p w14:paraId="409FB010" w14:textId="77777777" w:rsidR="002B7007" w:rsidRPr="002B7007" w:rsidRDefault="002B7007" w:rsidP="002B7007">
      <w:pPr>
        <w:pStyle w:val="Bibliography"/>
        <w:rPr>
          <w:ins w:id="709" w:author="Katelyn Gostic" w:date="2019-05-20T12:02:00Z"/>
          <w:color w:val="auto"/>
          <w:rPrChange w:id="710" w:author="Katelyn Gostic" w:date="2019-05-20T12:02:00Z">
            <w:rPr>
              <w:ins w:id="711" w:author="Katelyn Gostic" w:date="2019-05-20T12:02:00Z"/>
            </w:rPr>
          </w:rPrChange>
        </w:rPr>
        <w:pPrChange w:id="712" w:author="Katelyn Gostic" w:date="2019-05-20T12:02:00Z">
          <w:pPr>
            <w:widowControl w:val="0"/>
            <w:autoSpaceDE w:val="0"/>
            <w:autoSpaceDN w:val="0"/>
            <w:adjustRightInd w:val="0"/>
          </w:pPr>
        </w:pPrChange>
      </w:pPr>
      <w:ins w:id="713" w:author="Katelyn Gostic" w:date="2019-05-20T12:02:00Z">
        <w:r w:rsidRPr="002B7007">
          <w:rPr>
            <w:color w:val="auto"/>
            <w:rPrChange w:id="714" w:author="Katelyn Gostic" w:date="2019-05-20T12:02:00Z">
              <w:rPr/>
            </w:rPrChange>
          </w:rPr>
          <w:t xml:space="preserve">23. </w:t>
        </w:r>
        <w:r w:rsidRPr="002B7007">
          <w:rPr>
            <w:color w:val="auto"/>
            <w:rPrChange w:id="715" w:author="Katelyn Gostic" w:date="2019-05-20T12:02:00Z">
              <w:rPr/>
            </w:rPrChange>
          </w:rPr>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ins>
    </w:p>
    <w:p w14:paraId="49321BCC" w14:textId="77777777" w:rsidR="002B7007" w:rsidRPr="002B7007" w:rsidRDefault="002B7007" w:rsidP="002B7007">
      <w:pPr>
        <w:pStyle w:val="Bibliography"/>
        <w:rPr>
          <w:ins w:id="716" w:author="Katelyn Gostic" w:date="2019-05-20T12:02:00Z"/>
          <w:color w:val="auto"/>
          <w:rPrChange w:id="717" w:author="Katelyn Gostic" w:date="2019-05-20T12:02:00Z">
            <w:rPr>
              <w:ins w:id="718" w:author="Katelyn Gostic" w:date="2019-05-20T12:02:00Z"/>
            </w:rPr>
          </w:rPrChange>
        </w:rPr>
        <w:pPrChange w:id="719" w:author="Katelyn Gostic" w:date="2019-05-20T12:02:00Z">
          <w:pPr>
            <w:widowControl w:val="0"/>
            <w:autoSpaceDE w:val="0"/>
            <w:autoSpaceDN w:val="0"/>
            <w:adjustRightInd w:val="0"/>
          </w:pPr>
        </w:pPrChange>
      </w:pPr>
      <w:ins w:id="720" w:author="Katelyn Gostic" w:date="2019-05-20T12:02:00Z">
        <w:r w:rsidRPr="002B7007">
          <w:rPr>
            <w:color w:val="auto"/>
            <w:rPrChange w:id="721" w:author="Katelyn Gostic" w:date="2019-05-20T12:02:00Z">
              <w:rPr/>
            </w:rPrChange>
          </w:rPr>
          <w:t xml:space="preserve">24. </w:t>
        </w:r>
        <w:r w:rsidRPr="002B7007">
          <w:rPr>
            <w:color w:val="auto"/>
            <w:rPrChange w:id="722" w:author="Katelyn Gostic" w:date="2019-05-20T12:02:00Z">
              <w:rPr/>
            </w:rPrChange>
          </w:rPr>
          <w:tab/>
          <w:t xml:space="preserve">Bedford T, Riley S, Barr IG, Broor S, Chadha M, Cox NJ, et al. Global circulation patterns of seasonal influenza viruses vary with antigenic drift. Nature. 2015 Jul;523(7559):217–20. </w:t>
        </w:r>
      </w:ins>
    </w:p>
    <w:p w14:paraId="22612D9D" w14:textId="77777777" w:rsidR="002B7007" w:rsidRPr="002B7007" w:rsidRDefault="002B7007" w:rsidP="002B7007">
      <w:pPr>
        <w:pStyle w:val="Bibliography"/>
        <w:rPr>
          <w:ins w:id="723" w:author="Katelyn Gostic" w:date="2019-05-20T12:02:00Z"/>
          <w:color w:val="auto"/>
          <w:rPrChange w:id="724" w:author="Katelyn Gostic" w:date="2019-05-20T12:02:00Z">
            <w:rPr>
              <w:ins w:id="725" w:author="Katelyn Gostic" w:date="2019-05-20T12:02:00Z"/>
            </w:rPr>
          </w:rPrChange>
        </w:rPr>
        <w:pPrChange w:id="726" w:author="Katelyn Gostic" w:date="2019-05-20T12:02:00Z">
          <w:pPr>
            <w:widowControl w:val="0"/>
            <w:autoSpaceDE w:val="0"/>
            <w:autoSpaceDN w:val="0"/>
            <w:adjustRightInd w:val="0"/>
          </w:pPr>
        </w:pPrChange>
      </w:pPr>
      <w:ins w:id="727" w:author="Katelyn Gostic" w:date="2019-05-20T12:02:00Z">
        <w:r w:rsidRPr="002B7007">
          <w:rPr>
            <w:color w:val="auto"/>
            <w:rPrChange w:id="728" w:author="Katelyn Gostic" w:date="2019-05-20T12:02:00Z">
              <w:rPr/>
            </w:rPrChange>
          </w:rPr>
          <w:t xml:space="preserve">25. </w:t>
        </w:r>
        <w:r w:rsidRPr="002B7007">
          <w:rPr>
            <w:color w:val="auto"/>
            <w:rPrChange w:id="729" w:author="Katelyn Gostic" w:date="2019-05-20T12:02:00Z">
              <w:rPr/>
            </w:rPrChange>
          </w:rPr>
          <w:tab/>
          <w:t>Arizona Department of Health Services. Case Definitions for Communicable Morbidities [Internet]. 2019. Available from: https://www.azdhs.gov/documents/preparedness/epidemiology-disease-control/disease-investigation-resources/case-definitions.pdf</w:t>
        </w:r>
      </w:ins>
    </w:p>
    <w:p w14:paraId="051FA4F9" w14:textId="77777777" w:rsidR="002B7007" w:rsidRPr="002B7007" w:rsidRDefault="002B7007" w:rsidP="002B7007">
      <w:pPr>
        <w:pStyle w:val="Bibliography"/>
        <w:rPr>
          <w:ins w:id="730" w:author="Katelyn Gostic" w:date="2019-05-20T12:02:00Z"/>
          <w:color w:val="auto"/>
          <w:rPrChange w:id="731" w:author="Katelyn Gostic" w:date="2019-05-20T12:02:00Z">
            <w:rPr>
              <w:ins w:id="732" w:author="Katelyn Gostic" w:date="2019-05-20T12:02:00Z"/>
            </w:rPr>
          </w:rPrChange>
        </w:rPr>
        <w:pPrChange w:id="733" w:author="Katelyn Gostic" w:date="2019-05-20T12:02:00Z">
          <w:pPr>
            <w:widowControl w:val="0"/>
            <w:autoSpaceDE w:val="0"/>
            <w:autoSpaceDN w:val="0"/>
            <w:adjustRightInd w:val="0"/>
          </w:pPr>
        </w:pPrChange>
      </w:pPr>
      <w:ins w:id="734" w:author="Katelyn Gostic" w:date="2019-05-20T12:02:00Z">
        <w:r w:rsidRPr="002B7007">
          <w:rPr>
            <w:color w:val="auto"/>
            <w:rPrChange w:id="735" w:author="Katelyn Gostic" w:date="2019-05-20T12:02:00Z">
              <w:rPr/>
            </w:rPrChange>
          </w:rPr>
          <w:t xml:space="preserve">26. </w:t>
        </w:r>
        <w:r w:rsidRPr="002B7007">
          <w:rPr>
            <w:color w:val="auto"/>
            <w:rPrChange w:id="736" w:author="Katelyn Gostic" w:date="2019-05-20T12:02:00Z">
              <w:rPr/>
            </w:rPrChange>
          </w:rPr>
          <w:tab/>
          <w:t xml:space="preserve">Jhung MA, Swerdlow D, Olsen SJ, Jernigan D, Biggerstaff M, Kamimoto L, et al. Epidemiology of 2009 Pandemic Influenza A (H1N1) in the United States. Clin Infect Dis. 2011 Jan 1;52(suppl_1):S13–26. </w:t>
        </w:r>
      </w:ins>
    </w:p>
    <w:p w14:paraId="2A089C21" w14:textId="77777777" w:rsidR="002B7007" w:rsidRPr="002B7007" w:rsidRDefault="002B7007" w:rsidP="002B7007">
      <w:pPr>
        <w:pStyle w:val="Bibliography"/>
        <w:rPr>
          <w:ins w:id="737" w:author="Katelyn Gostic" w:date="2019-05-20T12:02:00Z"/>
          <w:color w:val="auto"/>
          <w:rPrChange w:id="738" w:author="Katelyn Gostic" w:date="2019-05-20T12:02:00Z">
            <w:rPr>
              <w:ins w:id="739" w:author="Katelyn Gostic" w:date="2019-05-20T12:02:00Z"/>
            </w:rPr>
          </w:rPrChange>
        </w:rPr>
        <w:pPrChange w:id="740" w:author="Katelyn Gostic" w:date="2019-05-20T12:02:00Z">
          <w:pPr>
            <w:widowControl w:val="0"/>
            <w:autoSpaceDE w:val="0"/>
            <w:autoSpaceDN w:val="0"/>
            <w:adjustRightInd w:val="0"/>
          </w:pPr>
        </w:pPrChange>
      </w:pPr>
      <w:ins w:id="741" w:author="Katelyn Gostic" w:date="2019-05-20T12:02:00Z">
        <w:r w:rsidRPr="002B7007">
          <w:rPr>
            <w:color w:val="auto"/>
            <w:rPrChange w:id="742" w:author="Katelyn Gostic" w:date="2019-05-20T12:02:00Z">
              <w:rPr/>
            </w:rPrChange>
          </w:rPr>
          <w:lastRenderedPageBreak/>
          <w:t xml:space="preserve">27. </w:t>
        </w:r>
        <w:r w:rsidRPr="002B7007">
          <w:rPr>
            <w:color w:val="auto"/>
            <w:rPrChange w:id="743" w:author="Katelyn Gostic" w:date="2019-05-20T12:02:00Z">
              <w:rPr/>
            </w:rPrChange>
          </w:rPr>
          <w:tab/>
          <w:t>Burnham KP, Anderson DR. Model Selection and Multimodel Inference: A Practical Information-Theoretic Approach [Internet]. 2nd ed. New York: Springer-Verlag; 2002 [cited 2019 Apr 16]. Available from: https://www.springer.com/us/book/9780387953649</w:t>
        </w:r>
      </w:ins>
    </w:p>
    <w:p w14:paraId="275A7641" w14:textId="77777777" w:rsidR="002B7007" w:rsidRPr="002B7007" w:rsidRDefault="002B7007" w:rsidP="002B7007">
      <w:pPr>
        <w:pStyle w:val="Bibliography"/>
        <w:rPr>
          <w:ins w:id="744" w:author="Katelyn Gostic" w:date="2019-05-20T12:02:00Z"/>
          <w:color w:val="auto"/>
          <w:rPrChange w:id="745" w:author="Katelyn Gostic" w:date="2019-05-20T12:02:00Z">
            <w:rPr>
              <w:ins w:id="746" w:author="Katelyn Gostic" w:date="2019-05-20T12:02:00Z"/>
            </w:rPr>
          </w:rPrChange>
        </w:rPr>
        <w:pPrChange w:id="747" w:author="Katelyn Gostic" w:date="2019-05-20T12:02:00Z">
          <w:pPr>
            <w:widowControl w:val="0"/>
            <w:autoSpaceDE w:val="0"/>
            <w:autoSpaceDN w:val="0"/>
            <w:adjustRightInd w:val="0"/>
          </w:pPr>
        </w:pPrChange>
      </w:pPr>
      <w:ins w:id="748" w:author="Katelyn Gostic" w:date="2019-05-20T12:02:00Z">
        <w:r w:rsidRPr="002B7007">
          <w:rPr>
            <w:color w:val="auto"/>
            <w:rPrChange w:id="749" w:author="Katelyn Gostic" w:date="2019-05-20T12:02:00Z">
              <w:rPr/>
            </w:rPrChange>
          </w:rPr>
          <w:t xml:space="preserve">28. </w:t>
        </w:r>
        <w:r w:rsidRPr="002B7007">
          <w:rPr>
            <w:color w:val="auto"/>
            <w:rPrChange w:id="750" w:author="Katelyn Gostic" w:date="2019-05-20T12:02:00Z">
              <w:rPr/>
            </w:rPrChange>
          </w:rPr>
          <w:tab/>
          <w:t xml:space="preserve">Bolker BM. Ecological Models and Data in R. Princeton University Press; 2008. 409 p. </w:t>
        </w:r>
      </w:ins>
    </w:p>
    <w:p w14:paraId="54777467" w14:textId="77777777" w:rsidR="002B7007" w:rsidRPr="002B7007" w:rsidRDefault="002B7007" w:rsidP="002B7007">
      <w:pPr>
        <w:pStyle w:val="Bibliography"/>
        <w:rPr>
          <w:ins w:id="751" w:author="Katelyn Gostic" w:date="2019-05-20T12:02:00Z"/>
          <w:color w:val="auto"/>
          <w:rPrChange w:id="752" w:author="Katelyn Gostic" w:date="2019-05-20T12:02:00Z">
            <w:rPr>
              <w:ins w:id="753" w:author="Katelyn Gostic" w:date="2019-05-20T12:02:00Z"/>
            </w:rPr>
          </w:rPrChange>
        </w:rPr>
        <w:pPrChange w:id="754" w:author="Katelyn Gostic" w:date="2019-05-20T12:02:00Z">
          <w:pPr>
            <w:widowControl w:val="0"/>
            <w:autoSpaceDE w:val="0"/>
            <w:autoSpaceDN w:val="0"/>
            <w:adjustRightInd w:val="0"/>
          </w:pPr>
        </w:pPrChange>
      </w:pPr>
      <w:ins w:id="755" w:author="Katelyn Gostic" w:date="2019-05-20T12:02:00Z">
        <w:r w:rsidRPr="002B7007">
          <w:rPr>
            <w:color w:val="auto"/>
            <w:rPrChange w:id="756" w:author="Katelyn Gostic" w:date="2019-05-20T12:02:00Z">
              <w:rPr/>
            </w:rPrChange>
          </w:rPr>
          <w:t xml:space="preserve">29. </w:t>
        </w:r>
        <w:r w:rsidRPr="002B7007">
          <w:rPr>
            <w:color w:val="auto"/>
            <w:rPrChange w:id="757" w:author="Katelyn Gostic" w:date="2019-05-20T12:02:00Z">
              <w:rPr/>
            </w:rPrChange>
          </w:rPr>
          <w:tab/>
          <w:t xml:space="preserve">Hadfield J, Megill C, Bell SM, Huddleston J, Potter B, Callender C, et al. Nextstrain: real-time tracking of pathogen evolution. Bioinformatics. 2018 Dec 1;34(23):4121–3. </w:t>
        </w:r>
      </w:ins>
    </w:p>
    <w:p w14:paraId="05B976A0" w14:textId="77777777" w:rsidR="002B7007" w:rsidRPr="002B7007" w:rsidRDefault="002B7007" w:rsidP="002B7007">
      <w:pPr>
        <w:pStyle w:val="Bibliography"/>
        <w:rPr>
          <w:ins w:id="758" w:author="Katelyn Gostic" w:date="2019-05-20T12:02:00Z"/>
          <w:color w:val="auto"/>
          <w:rPrChange w:id="759" w:author="Katelyn Gostic" w:date="2019-05-20T12:02:00Z">
            <w:rPr>
              <w:ins w:id="760" w:author="Katelyn Gostic" w:date="2019-05-20T12:02:00Z"/>
            </w:rPr>
          </w:rPrChange>
        </w:rPr>
        <w:pPrChange w:id="761" w:author="Katelyn Gostic" w:date="2019-05-20T12:02:00Z">
          <w:pPr>
            <w:widowControl w:val="0"/>
            <w:autoSpaceDE w:val="0"/>
            <w:autoSpaceDN w:val="0"/>
            <w:adjustRightInd w:val="0"/>
          </w:pPr>
        </w:pPrChange>
      </w:pPr>
      <w:ins w:id="762" w:author="Katelyn Gostic" w:date="2019-05-20T12:02:00Z">
        <w:r w:rsidRPr="002B7007">
          <w:rPr>
            <w:color w:val="auto"/>
            <w:rPrChange w:id="763" w:author="Katelyn Gostic" w:date="2019-05-20T12:02:00Z">
              <w:rPr/>
            </w:rPrChange>
          </w:rPr>
          <w:t xml:space="preserve">30. </w:t>
        </w:r>
        <w:r w:rsidRPr="002B7007">
          <w:rPr>
            <w:color w:val="auto"/>
            <w:rPrChange w:id="764" w:author="Katelyn Gostic" w:date="2019-05-20T12:02:00Z">
              <w:rPr/>
            </w:rPrChange>
          </w:rPr>
          <w:tab/>
          <w:t xml:space="preserve">Neher RA, Bedford T, Daniels RS, Russell CA, Shraiman BI. Prediction, dynamics, and visualization of antigenic phenotypes of seasonal influenza viruses. Proc Natl Acad Sci. 2016 Mar 22;113(12):E1701–9. </w:t>
        </w:r>
      </w:ins>
    </w:p>
    <w:p w14:paraId="37089E7C" w14:textId="77777777" w:rsidR="002B7007" w:rsidRPr="002B7007" w:rsidRDefault="002B7007" w:rsidP="002B7007">
      <w:pPr>
        <w:pStyle w:val="Bibliography"/>
        <w:rPr>
          <w:ins w:id="765" w:author="Katelyn Gostic" w:date="2019-05-20T12:02:00Z"/>
          <w:color w:val="auto"/>
          <w:rPrChange w:id="766" w:author="Katelyn Gostic" w:date="2019-05-20T12:02:00Z">
            <w:rPr>
              <w:ins w:id="767" w:author="Katelyn Gostic" w:date="2019-05-20T12:02:00Z"/>
            </w:rPr>
          </w:rPrChange>
        </w:rPr>
        <w:pPrChange w:id="768" w:author="Katelyn Gostic" w:date="2019-05-20T12:02:00Z">
          <w:pPr>
            <w:widowControl w:val="0"/>
            <w:autoSpaceDE w:val="0"/>
            <w:autoSpaceDN w:val="0"/>
            <w:adjustRightInd w:val="0"/>
          </w:pPr>
        </w:pPrChange>
      </w:pPr>
      <w:ins w:id="769" w:author="Katelyn Gostic" w:date="2019-05-20T12:02:00Z">
        <w:r w:rsidRPr="002B7007">
          <w:rPr>
            <w:color w:val="auto"/>
            <w:rPrChange w:id="770" w:author="Katelyn Gostic" w:date="2019-05-20T12:02:00Z">
              <w:rPr/>
            </w:rPrChange>
          </w:rPr>
          <w:t xml:space="preserve">31. </w:t>
        </w:r>
        <w:r w:rsidRPr="002B7007">
          <w:rPr>
            <w:color w:val="auto"/>
            <w:rPrChange w:id="771" w:author="Katelyn Gostic" w:date="2019-05-20T12:02:00Z">
              <w:rPr/>
            </w:rPrChange>
          </w:rPr>
          <w:tab/>
          <w:t xml:space="preserve">Bedford T, Suchard MA, Lemey P, Dudas G, Gregory V, Hay AJ, et al. Integrating influenza antigenic dynamics with molecular evolution. Losick R, editor. eLife. 2014 Feb 4;3:e01914. </w:t>
        </w:r>
      </w:ins>
    </w:p>
    <w:p w14:paraId="60B4C406" w14:textId="77777777" w:rsidR="002B7007" w:rsidRPr="002B7007" w:rsidRDefault="002B7007" w:rsidP="002B7007">
      <w:pPr>
        <w:pStyle w:val="Bibliography"/>
        <w:rPr>
          <w:ins w:id="772" w:author="Katelyn Gostic" w:date="2019-05-20T12:02:00Z"/>
          <w:color w:val="auto"/>
          <w:rPrChange w:id="773" w:author="Katelyn Gostic" w:date="2019-05-20T12:02:00Z">
            <w:rPr>
              <w:ins w:id="774" w:author="Katelyn Gostic" w:date="2019-05-20T12:02:00Z"/>
            </w:rPr>
          </w:rPrChange>
        </w:rPr>
        <w:pPrChange w:id="775" w:author="Katelyn Gostic" w:date="2019-05-20T12:02:00Z">
          <w:pPr>
            <w:widowControl w:val="0"/>
            <w:autoSpaceDE w:val="0"/>
            <w:autoSpaceDN w:val="0"/>
            <w:adjustRightInd w:val="0"/>
          </w:pPr>
        </w:pPrChange>
      </w:pPr>
      <w:ins w:id="776" w:author="Katelyn Gostic" w:date="2019-05-20T12:02:00Z">
        <w:r w:rsidRPr="002B7007">
          <w:rPr>
            <w:color w:val="auto"/>
            <w:rPrChange w:id="777" w:author="Katelyn Gostic" w:date="2019-05-20T12:02:00Z">
              <w:rPr/>
            </w:rPrChange>
          </w:rPr>
          <w:t xml:space="preserve">32. </w:t>
        </w:r>
        <w:r w:rsidRPr="002B7007">
          <w:rPr>
            <w:color w:val="auto"/>
            <w:rPrChange w:id="778" w:author="Katelyn Gostic" w:date="2019-05-20T12:02:00Z">
              <w:rPr/>
            </w:rPrChange>
          </w:rPr>
          <w:tab/>
          <w:t xml:space="preserve">Smith DJ, Lapedes AS, Jong JC de, Bestebroer TM, Rimmelzwaan GF, Osterhaus ADME, et al. Mapping the Antigenic and Genetic Evolution of Influenza Virus. Science. 2004 Jul 16;305(5682):371–6. </w:t>
        </w:r>
      </w:ins>
    </w:p>
    <w:p w14:paraId="11D1173D" w14:textId="77777777" w:rsidR="002B7007" w:rsidRPr="002B7007" w:rsidRDefault="002B7007" w:rsidP="002B7007">
      <w:pPr>
        <w:pStyle w:val="Bibliography"/>
        <w:rPr>
          <w:ins w:id="779" w:author="Katelyn Gostic" w:date="2019-05-20T12:02:00Z"/>
          <w:color w:val="auto"/>
          <w:rPrChange w:id="780" w:author="Katelyn Gostic" w:date="2019-05-20T12:02:00Z">
            <w:rPr>
              <w:ins w:id="781" w:author="Katelyn Gostic" w:date="2019-05-20T12:02:00Z"/>
            </w:rPr>
          </w:rPrChange>
        </w:rPr>
        <w:pPrChange w:id="782" w:author="Katelyn Gostic" w:date="2019-05-20T12:02:00Z">
          <w:pPr>
            <w:widowControl w:val="0"/>
            <w:autoSpaceDE w:val="0"/>
            <w:autoSpaceDN w:val="0"/>
            <w:adjustRightInd w:val="0"/>
          </w:pPr>
        </w:pPrChange>
      </w:pPr>
      <w:ins w:id="783" w:author="Katelyn Gostic" w:date="2019-05-20T12:02:00Z">
        <w:r w:rsidRPr="002B7007">
          <w:rPr>
            <w:color w:val="auto"/>
            <w:rPrChange w:id="784" w:author="Katelyn Gostic" w:date="2019-05-20T12:02:00Z">
              <w:rPr/>
            </w:rPrChange>
          </w:rPr>
          <w:t xml:space="preserve">33. </w:t>
        </w:r>
        <w:r w:rsidRPr="002B7007">
          <w:rPr>
            <w:color w:val="auto"/>
            <w:rPrChange w:id="785" w:author="Katelyn Gostic" w:date="2019-05-20T12:02:00Z">
              <w:rPr/>
            </w:rPrChange>
          </w:rPr>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ins>
    </w:p>
    <w:p w14:paraId="1D7538B5" w14:textId="77777777" w:rsidR="002B7007" w:rsidRPr="002B7007" w:rsidRDefault="002B7007" w:rsidP="002B7007">
      <w:pPr>
        <w:pStyle w:val="Bibliography"/>
        <w:rPr>
          <w:ins w:id="786" w:author="Katelyn Gostic" w:date="2019-05-20T12:02:00Z"/>
          <w:color w:val="auto"/>
          <w:rPrChange w:id="787" w:author="Katelyn Gostic" w:date="2019-05-20T12:02:00Z">
            <w:rPr>
              <w:ins w:id="788" w:author="Katelyn Gostic" w:date="2019-05-20T12:02:00Z"/>
            </w:rPr>
          </w:rPrChange>
        </w:rPr>
        <w:pPrChange w:id="789" w:author="Katelyn Gostic" w:date="2019-05-20T12:02:00Z">
          <w:pPr>
            <w:widowControl w:val="0"/>
            <w:autoSpaceDE w:val="0"/>
            <w:autoSpaceDN w:val="0"/>
            <w:adjustRightInd w:val="0"/>
          </w:pPr>
        </w:pPrChange>
      </w:pPr>
      <w:ins w:id="790" w:author="Katelyn Gostic" w:date="2019-05-20T12:02:00Z">
        <w:r w:rsidRPr="002B7007">
          <w:rPr>
            <w:color w:val="auto"/>
            <w:rPrChange w:id="791" w:author="Katelyn Gostic" w:date="2019-05-20T12:02:00Z">
              <w:rPr/>
            </w:rPrChange>
          </w:rPr>
          <w:t xml:space="preserve">34. </w:t>
        </w:r>
        <w:r w:rsidRPr="002B7007">
          <w:rPr>
            <w:color w:val="auto"/>
            <w:rPrChange w:id="792" w:author="Katelyn Gostic" w:date="2019-05-20T12:02:00Z">
              <w:rPr/>
            </w:rPrChange>
          </w:rPr>
          <w:tab/>
          <w:t xml:space="preserve">Cowling BJ, Sullivan SG. The Value of Neuraminidase Inhibition Antibody Titers in Influenza Seroepidemiology. J Infect Dis. 2019 Jan 9;219(3):341–3. </w:t>
        </w:r>
      </w:ins>
    </w:p>
    <w:p w14:paraId="350D3E6A" w14:textId="77777777" w:rsidR="002B7007" w:rsidRPr="002B7007" w:rsidRDefault="002B7007" w:rsidP="002B7007">
      <w:pPr>
        <w:pStyle w:val="Bibliography"/>
        <w:rPr>
          <w:ins w:id="793" w:author="Katelyn Gostic" w:date="2019-05-20T12:02:00Z"/>
          <w:color w:val="auto"/>
          <w:rPrChange w:id="794" w:author="Katelyn Gostic" w:date="2019-05-20T12:02:00Z">
            <w:rPr>
              <w:ins w:id="795" w:author="Katelyn Gostic" w:date="2019-05-20T12:02:00Z"/>
            </w:rPr>
          </w:rPrChange>
        </w:rPr>
        <w:pPrChange w:id="796" w:author="Katelyn Gostic" w:date="2019-05-20T12:02:00Z">
          <w:pPr>
            <w:widowControl w:val="0"/>
            <w:autoSpaceDE w:val="0"/>
            <w:autoSpaceDN w:val="0"/>
            <w:adjustRightInd w:val="0"/>
          </w:pPr>
        </w:pPrChange>
      </w:pPr>
      <w:ins w:id="797" w:author="Katelyn Gostic" w:date="2019-05-20T12:02:00Z">
        <w:r w:rsidRPr="002B7007">
          <w:rPr>
            <w:color w:val="auto"/>
            <w:rPrChange w:id="798" w:author="Katelyn Gostic" w:date="2019-05-20T12:02:00Z">
              <w:rPr/>
            </w:rPrChange>
          </w:rPr>
          <w:t xml:space="preserve">35. </w:t>
        </w:r>
        <w:r w:rsidRPr="002B7007">
          <w:rPr>
            <w:color w:val="auto"/>
            <w:rPrChange w:id="799" w:author="Katelyn Gostic" w:date="2019-05-20T12:02:00Z">
              <w:rPr/>
            </w:rPrChange>
          </w:rPr>
          <w:tab/>
          <w:t>RFA-AI-18-010: Impact of Initial Influenza Exposure on Immunity in Infants (U01 Clinical Trial Not Allowed) [Internet]. [cited 2019 Apr 15]. Available from: https://grants.nih.gov/grants/guide/rfa-files/RFA-AI-18-010.html</w:t>
        </w:r>
      </w:ins>
    </w:p>
    <w:p w14:paraId="582026FF" w14:textId="77777777" w:rsidR="002B7007" w:rsidRPr="002B7007" w:rsidRDefault="002B7007" w:rsidP="002B7007">
      <w:pPr>
        <w:pStyle w:val="Bibliography"/>
        <w:rPr>
          <w:ins w:id="800" w:author="Katelyn Gostic" w:date="2019-05-20T12:02:00Z"/>
          <w:color w:val="auto"/>
          <w:rPrChange w:id="801" w:author="Katelyn Gostic" w:date="2019-05-20T12:02:00Z">
            <w:rPr>
              <w:ins w:id="802" w:author="Katelyn Gostic" w:date="2019-05-20T12:02:00Z"/>
            </w:rPr>
          </w:rPrChange>
        </w:rPr>
        <w:pPrChange w:id="803" w:author="Katelyn Gostic" w:date="2019-05-20T12:02:00Z">
          <w:pPr>
            <w:widowControl w:val="0"/>
            <w:autoSpaceDE w:val="0"/>
            <w:autoSpaceDN w:val="0"/>
            <w:adjustRightInd w:val="0"/>
          </w:pPr>
        </w:pPrChange>
      </w:pPr>
      <w:ins w:id="804" w:author="Katelyn Gostic" w:date="2019-05-20T12:02:00Z">
        <w:r w:rsidRPr="002B7007">
          <w:rPr>
            <w:color w:val="auto"/>
            <w:rPrChange w:id="805" w:author="Katelyn Gostic" w:date="2019-05-20T12:02:00Z">
              <w:rPr/>
            </w:rPrChange>
          </w:rPr>
          <w:t xml:space="preserve">36. </w:t>
        </w:r>
        <w:r w:rsidRPr="002B7007">
          <w:rPr>
            <w:color w:val="auto"/>
            <w:rPrChange w:id="806" w:author="Katelyn Gostic" w:date="2019-05-20T12:02:00Z">
              <w:rPr/>
            </w:rPrChange>
          </w:rPr>
          <w:tab/>
          <w:t xml:space="preserve">Grenfell BT, Pybus OG, Gog JR, Wood JLN, Daly JM, Mumford JA, et al. Unifying the Epidemiological and Evolutionary Dynamics of Pathogens. Science. 2004 Jan 16;303(5656):327–32. </w:t>
        </w:r>
      </w:ins>
    </w:p>
    <w:p w14:paraId="6484F135" w14:textId="77777777" w:rsidR="002B7007" w:rsidRPr="002B7007" w:rsidRDefault="002B7007" w:rsidP="002B7007">
      <w:pPr>
        <w:pStyle w:val="Bibliography"/>
        <w:rPr>
          <w:ins w:id="807" w:author="Katelyn Gostic" w:date="2019-05-20T12:02:00Z"/>
          <w:color w:val="auto"/>
          <w:rPrChange w:id="808" w:author="Katelyn Gostic" w:date="2019-05-20T12:02:00Z">
            <w:rPr>
              <w:ins w:id="809" w:author="Katelyn Gostic" w:date="2019-05-20T12:02:00Z"/>
            </w:rPr>
          </w:rPrChange>
        </w:rPr>
        <w:pPrChange w:id="810" w:author="Katelyn Gostic" w:date="2019-05-20T12:02:00Z">
          <w:pPr>
            <w:widowControl w:val="0"/>
            <w:autoSpaceDE w:val="0"/>
            <w:autoSpaceDN w:val="0"/>
            <w:adjustRightInd w:val="0"/>
          </w:pPr>
        </w:pPrChange>
      </w:pPr>
      <w:ins w:id="811" w:author="Katelyn Gostic" w:date="2019-05-20T12:02:00Z">
        <w:r w:rsidRPr="002B7007">
          <w:rPr>
            <w:color w:val="auto"/>
            <w:rPrChange w:id="812" w:author="Katelyn Gostic" w:date="2019-05-20T12:02:00Z">
              <w:rPr/>
            </w:rPrChange>
          </w:rPr>
          <w:t xml:space="preserve">37. </w:t>
        </w:r>
        <w:r w:rsidRPr="002B7007">
          <w:rPr>
            <w:color w:val="auto"/>
            <w:rPrChange w:id="813" w:author="Katelyn Gostic" w:date="2019-05-20T12:02:00Z">
              <w:rPr/>
            </w:rPrChange>
          </w:rPr>
          <w:tab/>
          <w:t xml:space="preserve">Dreyfus C, Laursen NS, Kwaks T, Zuijdgeest D, Khayat R, Ekiert DC, et al. Highly Conserved Protective Epitopes on Influenza B Viruses. Science. 2012 Sep 14;337(6100):1343–8. </w:t>
        </w:r>
      </w:ins>
    </w:p>
    <w:p w14:paraId="5B265FA9" w14:textId="77777777" w:rsidR="002B7007" w:rsidRPr="002B7007" w:rsidRDefault="002B7007" w:rsidP="002B7007">
      <w:pPr>
        <w:pStyle w:val="Bibliography"/>
        <w:rPr>
          <w:ins w:id="814" w:author="Katelyn Gostic" w:date="2019-05-20T12:02:00Z"/>
          <w:color w:val="auto"/>
          <w:rPrChange w:id="815" w:author="Katelyn Gostic" w:date="2019-05-20T12:02:00Z">
            <w:rPr>
              <w:ins w:id="816" w:author="Katelyn Gostic" w:date="2019-05-20T12:02:00Z"/>
            </w:rPr>
          </w:rPrChange>
        </w:rPr>
        <w:pPrChange w:id="817" w:author="Katelyn Gostic" w:date="2019-05-20T12:02:00Z">
          <w:pPr>
            <w:widowControl w:val="0"/>
            <w:autoSpaceDE w:val="0"/>
            <w:autoSpaceDN w:val="0"/>
            <w:adjustRightInd w:val="0"/>
          </w:pPr>
        </w:pPrChange>
      </w:pPr>
      <w:ins w:id="818" w:author="Katelyn Gostic" w:date="2019-05-20T12:02:00Z">
        <w:r w:rsidRPr="002B7007">
          <w:rPr>
            <w:color w:val="auto"/>
            <w:rPrChange w:id="819" w:author="Katelyn Gostic" w:date="2019-05-20T12:02:00Z">
              <w:rPr/>
            </w:rPrChange>
          </w:rPr>
          <w:t xml:space="preserve">38. </w:t>
        </w:r>
        <w:r w:rsidRPr="002B7007">
          <w:rPr>
            <w:color w:val="auto"/>
            <w:rPrChange w:id="820" w:author="Katelyn Gostic" w:date="2019-05-20T12:02:00Z">
              <w:rPr/>
            </w:rPrChange>
          </w:rPr>
          <w:tab/>
          <w:t xml:space="preserve">DiLillo DJ, Palese P, Wilson PC, Ravetch JV. Broadly neutralizing anti-influenza antibodies require Fc receptor engagement for in vivo protection. J Clin Invest. 2016 Feb 1;126(2):605–10. </w:t>
        </w:r>
      </w:ins>
    </w:p>
    <w:p w14:paraId="6A30B554" w14:textId="77777777" w:rsidR="002B7007" w:rsidRPr="002B7007" w:rsidRDefault="002B7007" w:rsidP="002B7007">
      <w:pPr>
        <w:pStyle w:val="Bibliography"/>
        <w:rPr>
          <w:ins w:id="821" w:author="Katelyn Gostic" w:date="2019-05-20T12:02:00Z"/>
          <w:color w:val="auto"/>
          <w:rPrChange w:id="822" w:author="Katelyn Gostic" w:date="2019-05-20T12:02:00Z">
            <w:rPr>
              <w:ins w:id="823" w:author="Katelyn Gostic" w:date="2019-05-20T12:02:00Z"/>
            </w:rPr>
          </w:rPrChange>
        </w:rPr>
        <w:pPrChange w:id="824" w:author="Katelyn Gostic" w:date="2019-05-20T12:02:00Z">
          <w:pPr>
            <w:widowControl w:val="0"/>
            <w:autoSpaceDE w:val="0"/>
            <w:autoSpaceDN w:val="0"/>
            <w:adjustRightInd w:val="0"/>
          </w:pPr>
        </w:pPrChange>
      </w:pPr>
      <w:ins w:id="825" w:author="Katelyn Gostic" w:date="2019-05-20T12:02:00Z">
        <w:r w:rsidRPr="002B7007">
          <w:rPr>
            <w:color w:val="auto"/>
            <w:rPrChange w:id="826" w:author="Katelyn Gostic" w:date="2019-05-20T12:02:00Z">
              <w:rPr/>
            </w:rPrChange>
          </w:rPr>
          <w:t xml:space="preserve">39. </w:t>
        </w:r>
        <w:r w:rsidRPr="002B7007">
          <w:rPr>
            <w:color w:val="auto"/>
            <w:rPrChange w:id="827" w:author="Katelyn Gostic" w:date="2019-05-20T12:02:00Z">
              <w:rPr/>
            </w:rPrChange>
          </w:rPr>
          <w:tab/>
          <w:t xml:space="preserve">Henry Dunand CJ, Leon PE, Huang M, Choi A, Chromikova V, Ho IY, et al. Both Neutralizing and Non-Neutralizing Human H7N9 Influenza Vaccine-Induced Monoclonal Antibodies Confer Protection. Cell Host Microbe. 2016 Jun 8;19(6):800–13. </w:t>
        </w:r>
      </w:ins>
    </w:p>
    <w:p w14:paraId="69A936AC" w14:textId="77777777" w:rsidR="002B7007" w:rsidRPr="002B7007" w:rsidRDefault="002B7007" w:rsidP="002B7007">
      <w:pPr>
        <w:pStyle w:val="Bibliography"/>
        <w:rPr>
          <w:ins w:id="828" w:author="Katelyn Gostic" w:date="2019-05-20T12:02:00Z"/>
          <w:color w:val="auto"/>
          <w:rPrChange w:id="829" w:author="Katelyn Gostic" w:date="2019-05-20T12:02:00Z">
            <w:rPr>
              <w:ins w:id="830" w:author="Katelyn Gostic" w:date="2019-05-20T12:02:00Z"/>
            </w:rPr>
          </w:rPrChange>
        </w:rPr>
        <w:pPrChange w:id="831" w:author="Katelyn Gostic" w:date="2019-05-20T12:02:00Z">
          <w:pPr>
            <w:widowControl w:val="0"/>
            <w:autoSpaceDE w:val="0"/>
            <w:autoSpaceDN w:val="0"/>
            <w:adjustRightInd w:val="0"/>
          </w:pPr>
        </w:pPrChange>
      </w:pPr>
      <w:ins w:id="832" w:author="Katelyn Gostic" w:date="2019-05-20T12:02:00Z">
        <w:r w:rsidRPr="002B7007">
          <w:rPr>
            <w:color w:val="auto"/>
            <w:rPrChange w:id="833" w:author="Katelyn Gostic" w:date="2019-05-20T12:02:00Z">
              <w:rPr/>
            </w:rPrChange>
          </w:rPr>
          <w:t xml:space="preserve">40. </w:t>
        </w:r>
        <w:r w:rsidRPr="002B7007">
          <w:rPr>
            <w:color w:val="auto"/>
            <w:rPrChange w:id="834" w:author="Katelyn Gostic" w:date="2019-05-20T12:02:00Z">
              <w:rPr/>
            </w:rPrChange>
          </w:rPr>
          <w:tab/>
          <w:t>Age-specific differences in the dynamics of protective immunity to influenza | Nature Communications [Internet]. [cited 2019 May 6]. Available from: https://www.nature.com/articles/s41467-019-09652-6</w:t>
        </w:r>
      </w:ins>
    </w:p>
    <w:p w14:paraId="1BA3588D" w14:textId="77777777" w:rsidR="002B7007" w:rsidRPr="002B7007" w:rsidRDefault="002B7007" w:rsidP="002B7007">
      <w:pPr>
        <w:pStyle w:val="Bibliography"/>
        <w:rPr>
          <w:ins w:id="835" w:author="Katelyn Gostic" w:date="2019-05-20T12:02:00Z"/>
          <w:color w:val="auto"/>
          <w:rPrChange w:id="836" w:author="Katelyn Gostic" w:date="2019-05-20T12:02:00Z">
            <w:rPr>
              <w:ins w:id="837" w:author="Katelyn Gostic" w:date="2019-05-20T12:02:00Z"/>
            </w:rPr>
          </w:rPrChange>
        </w:rPr>
        <w:pPrChange w:id="838" w:author="Katelyn Gostic" w:date="2019-05-20T12:02:00Z">
          <w:pPr>
            <w:widowControl w:val="0"/>
            <w:autoSpaceDE w:val="0"/>
            <w:autoSpaceDN w:val="0"/>
            <w:adjustRightInd w:val="0"/>
          </w:pPr>
        </w:pPrChange>
      </w:pPr>
      <w:ins w:id="839" w:author="Katelyn Gostic" w:date="2019-05-20T12:02:00Z">
        <w:r w:rsidRPr="002B7007">
          <w:rPr>
            <w:color w:val="auto"/>
            <w:rPrChange w:id="840" w:author="Katelyn Gostic" w:date="2019-05-20T12:02:00Z">
              <w:rPr/>
            </w:rPrChange>
          </w:rPr>
          <w:lastRenderedPageBreak/>
          <w:t xml:space="preserve">41. </w:t>
        </w:r>
        <w:r w:rsidRPr="002B7007">
          <w:rPr>
            <w:color w:val="auto"/>
            <w:rPrChange w:id="841" w:author="Katelyn Gostic" w:date="2019-05-20T12:02:00Z">
              <w:rPr/>
            </w:rPrChange>
          </w:rPr>
          <w:tab/>
          <w:t xml:space="preserve">Rozo M, Gronvall GK. The Reemergent 1977 H1N1 Strain and the Gain-of-Function Debate. mBio. 2015 Sep 1;6(4):e01013-15. </w:t>
        </w:r>
      </w:ins>
    </w:p>
    <w:p w14:paraId="6488DA8F" w14:textId="77777777" w:rsidR="002B7007" w:rsidRPr="002B7007" w:rsidRDefault="002B7007" w:rsidP="002B7007">
      <w:pPr>
        <w:pStyle w:val="Bibliography"/>
        <w:rPr>
          <w:ins w:id="842" w:author="Katelyn Gostic" w:date="2019-05-20T12:02:00Z"/>
          <w:color w:val="auto"/>
          <w:rPrChange w:id="843" w:author="Katelyn Gostic" w:date="2019-05-20T12:02:00Z">
            <w:rPr>
              <w:ins w:id="844" w:author="Katelyn Gostic" w:date="2019-05-20T12:02:00Z"/>
            </w:rPr>
          </w:rPrChange>
        </w:rPr>
        <w:pPrChange w:id="845" w:author="Katelyn Gostic" w:date="2019-05-20T12:02:00Z">
          <w:pPr>
            <w:widowControl w:val="0"/>
            <w:autoSpaceDE w:val="0"/>
            <w:autoSpaceDN w:val="0"/>
            <w:adjustRightInd w:val="0"/>
          </w:pPr>
        </w:pPrChange>
      </w:pPr>
      <w:ins w:id="846" w:author="Katelyn Gostic" w:date="2019-05-20T12:02:00Z">
        <w:r w:rsidRPr="002B7007">
          <w:rPr>
            <w:color w:val="auto"/>
            <w:rPrChange w:id="847" w:author="Katelyn Gostic" w:date="2019-05-20T12:02:00Z">
              <w:rPr/>
            </w:rPrChange>
          </w:rPr>
          <w:t xml:space="preserve">42. </w:t>
        </w:r>
        <w:r w:rsidRPr="002B7007">
          <w:rPr>
            <w:color w:val="auto"/>
            <w:rPrChange w:id="848" w:author="Katelyn Gostic" w:date="2019-05-20T12:02:00Z">
              <w:rPr/>
            </w:rPrChange>
          </w:rPr>
          <w:tab/>
          <w:t xml:space="preserve">Nakajima K, Desselberger U, Palese P. Recent human influenza A (H1N1) viruses are closely related genetically to strains isolated in 1950. Nature. 1978 Jul;274(5669):334. </w:t>
        </w:r>
      </w:ins>
    </w:p>
    <w:p w14:paraId="713588C5" w14:textId="77777777" w:rsidR="002B7007" w:rsidRPr="002B7007" w:rsidRDefault="002B7007" w:rsidP="002B7007">
      <w:pPr>
        <w:pStyle w:val="Bibliography"/>
        <w:rPr>
          <w:ins w:id="849" w:author="Katelyn Gostic" w:date="2019-05-20T12:02:00Z"/>
          <w:color w:val="auto"/>
          <w:rPrChange w:id="850" w:author="Katelyn Gostic" w:date="2019-05-20T12:02:00Z">
            <w:rPr>
              <w:ins w:id="851" w:author="Katelyn Gostic" w:date="2019-05-20T12:02:00Z"/>
            </w:rPr>
          </w:rPrChange>
        </w:rPr>
        <w:pPrChange w:id="852" w:author="Katelyn Gostic" w:date="2019-05-20T12:02:00Z">
          <w:pPr>
            <w:widowControl w:val="0"/>
            <w:autoSpaceDE w:val="0"/>
            <w:autoSpaceDN w:val="0"/>
            <w:adjustRightInd w:val="0"/>
          </w:pPr>
        </w:pPrChange>
      </w:pPr>
      <w:ins w:id="853" w:author="Katelyn Gostic" w:date="2019-05-20T12:02:00Z">
        <w:r w:rsidRPr="002B7007">
          <w:rPr>
            <w:color w:val="auto"/>
            <w:rPrChange w:id="854" w:author="Katelyn Gostic" w:date="2019-05-20T12:02:00Z">
              <w:rPr/>
            </w:rPrChange>
          </w:rPr>
          <w:t xml:space="preserve">43. </w:t>
        </w:r>
        <w:r w:rsidRPr="002B7007">
          <w:rPr>
            <w:color w:val="auto"/>
            <w:rPrChange w:id="855" w:author="Katelyn Gostic" w:date="2019-05-20T12:02:00Z">
              <w:rPr/>
            </w:rPrChange>
          </w:rPr>
          <w:tab/>
          <w:t xml:space="preserve">Linderman SL, Chambers BS, Zost SJ, Parkhouse K, Li Y, Herrmann C, et al. Potential antigenic explanation for atypical H1N1 infections among middle-aged adults during the 2013–2014 influenza season. Proc Natl Acad Sci. 2014 Nov 4;111(44):15798–803. </w:t>
        </w:r>
      </w:ins>
    </w:p>
    <w:p w14:paraId="2DCCF231" w14:textId="77777777" w:rsidR="002B7007" w:rsidRPr="002B7007" w:rsidRDefault="002B7007" w:rsidP="002B7007">
      <w:pPr>
        <w:pStyle w:val="Bibliography"/>
        <w:rPr>
          <w:ins w:id="856" w:author="Katelyn Gostic" w:date="2019-05-20T12:02:00Z"/>
          <w:color w:val="auto"/>
          <w:rPrChange w:id="857" w:author="Katelyn Gostic" w:date="2019-05-20T12:02:00Z">
            <w:rPr>
              <w:ins w:id="858" w:author="Katelyn Gostic" w:date="2019-05-20T12:02:00Z"/>
            </w:rPr>
          </w:rPrChange>
        </w:rPr>
        <w:pPrChange w:id="859" w:author="Katelyn Gostic" w:date="2019-05-20T12:02:00Z">
          <w:pPr>
            <w:widowControl w:val="0"/>
            <w:autoSpaceDE w:val="0"/>
            <w:autoSpaceDN w:val="0"/>
            <w:adjustRightInd w:val="0"/>
          </w:pPr>
        </w:pPrChange>
      </w:pPr>
      <w:ins w:id="860" w:author="Katelyn Gostic" w:date="2019-05-20T12:02:00Z">
        <w:r w:rsidRPr="002B7007">
          <w:rPr>
            <w:color w:val="auto"/>
            <w:rPrChange w:id="861" w:author="Katelyn Gostic" w:date="2019-05-20T12:02:00Z">
              <w:rPr/>
            </w:rPrChange>
          </w:rPr>
          <w:t xml:space="preserve">44. </w:t>
        </w:r>
        <w:r w:rsidRPr="002B7007">
          <w:rPr>
            <w:color w:val="auto"/>
            <w:rPrChange w:id="862" w:author="Katelyn Gostic" w:date="2019-05-20T12:02:00Z">
              <w:rPr/>
            </w:rPrChange>
          </w:rPr>
          <w:tab/>
          <w:t xml:space="preserve">Cobey S, Hensley SE. Immune history and influenza virus susceptibility. Curr Opin Virol. 2017 Feb 1;22:105–11. </w:t>
        </w:r>
      </w:ins>
    </w:p>
    <w:p w14:paraId="2A7408C2" w14:textId="77777777" w:rsidR="002B7007" w:rsidRPr="002B7007" w:rsidRDefault="002B7007" w:rsidP="002B7007">
      <w:pPr>
        <w:pStyle w:val="Bibliography"/>
        <w:rPr>
          <w:ins w:id="863" w:author="Katelyn Gostic" w:date="2019-05-20T12:02:00Z"/>
          <w:color w:val="auto"/>
          <w:rPrChange w:id="864" w:author="Katelyn Gostic" w:date="2019-05-20T12:02:00Z">
            <w:rPr>
              <w:ins w:id="865" w:author="Katelyn Gostic" w:date="2019-05-20T12:02:00Z"/>
            </w:rPr>
          </w:rPrChange>
        </w:rPr>
        <w:pPrChange w:id="866" w:author="Katelyn Gostic" w:date="2019-05-20T12:02:00Z">
          <w:pPr>
            <w:widowControl w:val="0"/>
            <w:autoSpaceDE w:val="0"/>
            <w:autoSpaceDN w:val="0"/>
            <w:adjustRightInd w:val="0"/>
          </w:pPr>
        </w:pPrChange>
      </w:pPr>
      <w:ins w:id="867" w:author="Katelyn Gostic" w:date="2019-05-20T12:02:00Z">
        <w:r w:rsidRPr="002B7007">
          <w:rPr>
            <w:color w:val="auto"/>
            <w:rPrChange w:id="868" w:author="Katelyn Gostic" w:date="2019-05-20T12:02:00Z">
              <w:rPr/>
            </w:rPrChange>
          </w:rPr>
          <w:t xml:space="preserve">45. </w:t>
        </w:r>
        <w:r w:rsidRPr="002B7007">
          <w:rPr>
            <w:color w:val="auto"/>
            <w:rPrChange w:id="869" w:author="Katelyn Gostic" w:date="2019-05-20T12:02:00Z">
              <w:rPr/>
            </w:rPrChange>
          </w:rPr>
          <w:tab/>
          <w:t xml:space="preserve">Palache A, Oriol-Mathieu V, Fino M, Xydia-Charmanta M. Seasonal influenza vaccine dose distribution in 195 countries (2004–2013): Little progress in estimated global vaccination coverage. Vaccine. 2015 Oct 13;33(42):5598–605. </w:t>
        </w:r>
      </w:ins>
    </w:p>
    <w:p w14:paraId="4080D4D7" w14:textId="77777777" w:rsidR="002B7007" w:rsidRPr="002B7007" w:rsidRDefault="002B7007" w:rsidP="002B7007">
      <w:pPr>
        <w:pStyle w:val="Bibliography"/>
        <w:rPr>
          <w:ins w:id="870" w:author="Katelyn Gostic" w:date="2019-05-20T12:02:00Z"/>
          <w:color w:val="auto"/>
          <w:rPrChange w:id="871" w:author="Katelyn Gostic" w:date="2019-05-20T12:02:00Z">
            <w:rPr>
              <w:ins w:id="872" w:author="Katelyn Gostic" w:date="2019-05-20T12:02:00Z"/>
            </w:rPr>
          </w:rPrChange>
        </w:rPr>
        <w:pPrChange w:id="873" w:author="Katelyn Gostic" w:date="2019-05-20T12:02:00Z">
          <w:pPr>
            <w:widowControl w:val="0"/>
            <w:autoSpaceDE w:val="0"/>
            <w:autoSpaceDN w:val="0"/>
            <w:adjustRightInd w:val="0"/>
          </w:pPr>
        </w:pPrChange>
      </w:pPr>
      <w:ins w:id="874" w:author="Katelyn Gostic" w:date="2019-05-20T12:02:00Z">
        <w:r w:rsidRPr="002B7007">
          <w:rPr>
            <w:color w:val="auto"/>
            <w:rPrChange w:id="875" w:author="Katelyn Gostic" w:date="2019-05-20T12:02:00Z">
              <w:rPr/>
            </w:rPrChange>
          </w:rPr>
          <w:t xml:space="preserve">46. </w:t>
        </w:r>
        <w:r w:rsidRPr="002B7007">
          <w:rPr>
            <w:color w:val="auto"/>
            <w:rPrChange w:id="876" w:author="Katelyn Gostic" w:date="2019-05-20T12:02:00Z">
              <w:rPr/>
            </w:rPrChange>
          </w:rPr>
          <w:tab/>
          <w:t xml:space="preserve">Vanessen G, Palache A, Forleo E, Fedson D. Influenza vaccination in 2000: recommendations and vaccine use in 50 developed and rapidly developing countries. Vaccine. 2003 May 1;21(16):1780–5. </w:t>
        </w:r>
      </w:ins>
    </w:p>
    <w:p w14:paraId="29721832" w14:textId="77777777" w:rsidR="002B7007" w:rsidRPr="002B7007" w:rsidRDefault="002B7007" w:rsidP="002B7007">
      <w:pPr>
        <w:pStyle w:val="Bibliography"/>
        <w:rPr>
          <w:ins w:id="877" w:author="Katelyn Gostic" w:date="2019-05-20T12:02:00Z"/>
          <w:color w:val="auto"/>
          <w:rPrChange w:id="878" w:author="Katelyn Gostic" w:date="2019-05-20T12:02:00Z">
            <w:rPr>
              <w:ins w:id="879" w:author="Katelyn Gostic" w:date="2019-05-20T12:02:00Z"/>
            </w:rPr>
          </w:rPrChange>
        </w:rPr>
        <w:pPrChange w:id="880" w:author="Katelyn Gostic" w:date="2019-05-20T12:02:00Z">
          <w:pPr>
            <w:widowControl w:val="0"/>
            <w:autoSpaceDE w:val="0"/>
            <w:autoSpaceDN w:val="0"/>
            <w:adjustRightInd w:val="0"/>
          </w:pPr>
        </w:pPrChange>
      </w:pPr>
      <w:ins w:id="881" w:author="Katelyn Gostic" w:date="2019-05-20T12:02:00Z">
        <w:r w:rsidRPr="002B7007">
          <w:rPr>
            <w:color w:val="auto"/>
            <w:rPrChange w:id="882" w:author="Katelyn Gostic" w:date="2019-05-20T12:02:00Z">
              <w:rPr/>
            </w:rPrChange>
          </w:rPr>
          <w:t xml:space="preserve">47. </w:t>
        </w:r>
        <w:r w:rsidRPr="002B7007">
          <w:rPr>
            <w:color w:val="auto"/>
            <w:rPrChange w:id="883" w:author="Katelyn Gostic" w:date="2019-05-20T12:02:00Z">
              <w:rPr/>
            </w:rPrChange>
          </w:rPr>
          <w:tab/>
          <w:t>WHO | FluNet [Internet]. WHO. [cited 2019 Apr 15]. Available from: http://www.who.int/influenza/gisrs_laboratory/flunet/en/</w:t>
        </w:r>
      </w:ins>
    </w:p>
    <w:p w14:paraId="1916F2B5" w14:textId="77777777" w:rsidR="002B7007" w:rsidRPr="002B7007" w:rsidRDefault="002B7007" w:rsidP="002B7007">
      <w:pPr>
        <w:pStyle w:val="Bibliography"/>
        <w:rPr>
          <w:ins w:id="884" w:author="Katelyn Gostic" w:date="2019-05-20T12:02:00Z"/>
          <w:color w:val="auto"/>
          <w:rPrChange w:id="885" w:author="Katelyn Gostic" w:date="2019-05-20T12:02:00Z">
            <w:rPr>
              <w:ins w:id="886" w:author="Katelyn Gostic" w:date="2019-05-20T12:02:00Z"/>
            </w:rPr>
          </w:rPrChange>
        </w:rPr>
        <w:pPrChange w:id="887" w:author="Katelyn Gostic" w:date="2019-05-20T12:02:00Z">
          <w:pPr>
            <w:widowControl w:val="0"/>
            <w:autoSpaceDE w:val="0"/>
            <w:autoSpaceDN w:val="0"/>
            <w:adjustRightInd w:val="0"/>
          </w:pPr>
        </w:pPrChange>
      </w:pPr>
      <w:ins w:id="888" w:author="Katelyn Gostic" w:date="2019-05-20T12:02:00Z">
        <w:r w:rsidRPr="002B7007">
          <w:rPr>
            <w:color w:val="auto"/>
            <w:rPrChange w:id="889" w:author="Katelyn Gostic" w:date="2019-05-20T12:02:00Z">
              <w:rPr/>
            </w:rPrChange>
          </w:rPr>
          <w:t xml:space="preserve">48. </w:t>
        </w:r>
        <w:r w:rsidRPr="002B7007">
          <w:rPr>
            <w:color w:val="auto"/>
            <w:rPrChange w:id="890" w:author="Katelyn Gostic" w:date="2019-05-20T12:02:00Z">
              <w:rPr/>
            </w:rPrChange>
          </w:rPr>
          <w:tab/>
          <w:t>FluView Interactive | CDC [Internet]. 2018 [cited 2019 Apr 15]. Available from: https://www.cdc.gov/flu/weekly/fluviewinteractive.htm</w:t>
        </w:r>
      </w:ins>
    </w:p>
    <w:p w14:paraId="2069DA9B" w14:textId="77777777" w:rsidR="002B7007" w:rsidRPr="002B7007" w:rsidRDefault="002B7007" w:rsidP="002B7007">
      <w:pPr>
        <w:pStyle w:val="Bibliography"/>
        <w:rPr>
          <w:ins w:id="891" w:author="Katelyn Gostic" w:date="2019-05-20T12:02:00Z"/>
          <w:color w:val="auto"/>
          <w:rPrChange w:id="892" w:author="Katelyn Gostic" w:date="2019-05-20T12:02:00Z">
            <w:rPr>
              <w:ins w:id="893" w:author="Katelyn Gostic" w:date="2019-05-20T12:02:00Z"/>
            </w:rPr>
          </w:rPrChange>
        </w:rPr>
        <w:pPrChange w:id="894" w:author="Katelyn Gostic" w:date="2019-05-20T12:02:00Z">
          <w:pPr>
            <w:widowControl w:val="0"/>
            <w:autoSpaceDE w:val="0"/>
            <w:autoSpaceDN w:val="0"/>
            <w:adjustRightInd w:val="0"/>
          </w:pPr>
        </w:pPrChange>
      </w:pPr>
      <w:ins w:id="895" w:author="Katelyn Gostic" w:date="2019-05-20T12:02:00Z">
        <w:r w:rsidRPr="002B7007">
          <w:rPr>
            <w:color w:val="auto"/>
            <w:rPrChange w:id="896" w:author="Katelyn Gostic" w:date="2019-05-20T12:02:00Z">
              <w:rPr/>
            </w:rPrChange>
          </w:rPr>
          <w:t xml:space="preserve">49. </w:t>
        </w:r>
        <w:r w:rsidRPr="002B7007">
          <w:rPr>
            <w:color w:val="auto"/>
            <w:rPrChange w:id="897" w:author="Katelyn Gostic" w:date="2019-05-20T12:02:00Z">
              <w:rPr/>
            </w:rPrChange>
          </w:rPr>
          <w:tab/>
          <w:t xml:space="preserve">Squires RB, Noronha J, Hunt V, García‐Sastre A, Macken C, Baumgarth N, et al. Influenza Research Database: an integrated bioinformatics resource for influenza research and surveillance. Influenza Other Respir Viruses. 2012 Nov;6(6):404–16. </w:t>
        </w:r>
      </w:ins>
    </w:p>
    <w:p w14:paraId="17F41F6A" w14:textId="77777777" w:rsidR="002B7007" w:rsidRPr="002B7007" w:rsidRDefault="002B7007" w:rsidP="002B7007">
      <w:pPr>
        <w:pStyle w:val="Bibliography"/>
        <w:rPr>
          <w:ins w:id="898" w:author="Katelyn Gostic" w:date="2019-05-20T12:02:00Z"/>
          <w:color w:val="auto"/>
          <w:rPrChange w:id="899" w:author="Katelyn Gostic" w:date="2019-05-20T12:02:00Z">
            <w:rPr>
              <w:ins w:id="900" w:author="Katelyn Gostic" w:date="2019-05-20T12:02:00Z"/>
            </w:rPr>
          </w:rPrChange>
        </w:rPr>
        <w:pPrChange w:id="901" w:author="Katelyn Gostic" w:date="2019-05-20T12:02:00Z">
          <w:pPr>
            <w:widowControl w:val="0"/>
            <w:autoSpaceDE w:val="0"/>
            <w:autoSpaceDN w:val="0"/>
            <w:adjustRightInd w:val="0"/>
          </w:pPr>
        </w:pPrChange>
      </w:pPr>
      <w:ins w:id="902" w:author="Katelyn Gostic" w:date="2019-05-20T12:02:00Z">
        <w:r w:rsidRPr="002B7007">
          <w:rPr>
            <w:color w:val="auto"/>
            <w:rPrChange w:id="903" w:author="Katelyn Gostic" w:date="2019-05-20T12:02:00Z">
              <w:rPr/>
            </w:rPrChange>
          </w:rPr>
          <w:t xml:space="preserve">50. </w:t>
        </w:r>
        <w:r w:rsidRPr="002B7007">
          <w:rPr>
            <w:color w:val="auto"/>
            <w:rPrChange w:id="904" w:author="Katelyn Gostic" w:date="2019-05-20T12:02:00Z">
              <w:rPr/>
            </w:rPrChange>
          </w:rPr>
          <w:tab/>
          <w:t xml:space="preserve">Bogner P, Capua I, Lipman DJ, Cox NJ. A global initiative on sharing avian flu data. Nature. 2006 Aug;442(7106):981. </w:t>
        </w:r>
      </w:ins>
    </w:p>
    <w:p w14:paraId="0B65D457" w14:textId="77777777" w:rsidR="002B7007" w:rsidRPr="002B7007" w:rsidRDefault="002B7007" w:rsidP="002B7007">
      <w:pPr>
        <w:pStyle w:val="Bibliography"/>
        <w:rPr>
          <w:ins w:id="905" w:author="Katelyn Gostic" w:date="2019-05-20T12:02:00Z"/>
          <w:color w:val="auto"/>
          <w:rPrChange w:id="906" w:author="Katelyn Gostic" w:date="2019-05-20T12:02:00Z">
            <w:rPr>
              <w:ins w:id="907" w:author="Katelyn Gostic" w:date="2019-05-20T12:02:00Z"/>
            </w:rPr>
          </w:rPrChange>
        </w:rPr>
        <w:pPrChange w:id="908" w:author="Katelyn Gostic" w:date="2019-05-20T12:02:00Z">
          <w:pPr>
            <w:widowControl w:val="0"/>
            <w:autoSpaceDE w:val="0"/>
            <w:autoSpaceDN w:val="0"/>
            <w:adjustRightInd w:val="0"/>
          </w:pPr>
        </w:pPrChange>
      </w:pPr>
      <w:ins w:id="909" w:author="Katelyn Gostic" w:date="2019-05-20T12:02:00Z">
        <w:r w:rsidRPr="002B7007">
          <w:rPr>
            <w:color w:val="auto"/>
            <w:rPrChange w:id="910" w:author="Katelyn Gostic" w:date="2019-05-20T12:02:00Z">
              <w:rPr/>
            </w:rPrChange>
          </w:rPr>
          <w:t xml:space="preserve">51. </w:t>
        </w:r>
        <w:r w:rsidRPr="002B7007">
          <w:rPr>
            <w:color w:val="auto"/>
            <w:rPrChange w:id="911" w:author="Katelyn Gostic" w:date="2019-05-20T12:02:00Z">
              <w:rPr/>
            </w:rPrChange>
          </w:rPr>
          <w:tab/>
          <w:t>Sagulenko P, Puller V, Neher RA. TreeTime: Maximum-likelihood phylodynamic analysis. Virus Evol [Internet]. 2018 Jan 8 [cited 2019 Apr 12];4(1). Available from: https://www.ncbi.nlm.nih.gov/pmc/articles/PMC5758920/</w:t>
        </w:r>
      </w:ins>
    </w:p>
    <w:p w14:paraId="5C8FD53C" w14:textId="77777777" w:rsidR="002B7007" w:rsidRPr="002B7007" w:rsidRDefault="002B7007" w:rsidP="002B7007">
      <w:pPr>
        <w:pStyle w:val="Bibliography"/>
        <w:rPr>
          <w:ins w:id="912" w:author="Katelyn Gostic" w:date="2019-05-20T12:02:00Z"/>
          <w:color w:val="auto"/>
          <w:rPrChange w:id="913" w:author="Katelyn Gostic" w:date="2019-05-20T12:02:00Z">
            <w:rPr>
              <w:ins w:id="914" w:author="Katelyn Gostic" w:date="2019-05-20T12:02:00Z"/>
            </w:rPr>
          </w:rPrChange>
        </w:rPr>
        <w:pPrChange w:id="915" w:author="Katelyn Gostic" w:date="2019-05-20T12:02:00Z">
          <w:pPr>
            <w:widowControl w:val="0"/>
            <w:autoSpaceDE w:val="0"/>
            <w:autoSpaceDN w:val="0"/>
            <w:adjustRightInd w:val="0"/>
          </w:pPr>
        </w:pPrChange>
      </w:pPr>
      <w:ins w:id="916" w:author="Katelyn Gostic" w:date="2019-05-20T12:02:00Z">
        <w:r w:rsidRPr="002B7007">
          <w:rPr>
            <w:color w:val="auto"/>
            <w:rPrChange w:id="917" w:author="Katelyn Gostic" w:date="2019-05-20T12:02:00Z">
              <w:rPr/>
            </w:rPrChange>
          </w:rPr>
          <w:t xml:space="preserve">52. </w:t>
        </w:r>
        <w:r w:rsidRPr="002B7007">
          <w:rPr>
            <w:color w:val="auto"/>
            <w:rPrChange w:id="918" w:author="Katelyn Gostic" w:date="2019-05-20T12:02:00Z">
              <w:rPr/>
            </w:rPrChange>
          </w:rPr>
          <w:tab/>
          <w:t xml:space="preserve">Gagnon A, Acosta E, Miller MS. Reporting and evaluating influenza virus surveillance data: An argument for incidence by single year of age. Vaccine. 2018 Oct 8;36(42):6249–52. </w:t>
        </w:r>
      </w:ins>
    </w:p>
    <w:p w14:paraId="14F45184" w14:textId="77777777" w:rsidR="002B7007" w:rsidRPr="002B7007" w:rsidRDefault="002B7007" w:rsidP="002B7007">
      <w:pPr>
        <w:pStyle w:val="Bibliography"/>
        <w:rPr>
          <w:ins w:id="919" w:author="Katelyn Gostic" w:date="2019-05-20T12:02:00Z"/>
          <w:color w:val="auto"/>
          <w:rPrChange w:id="920" w:author="Katelyn Gostic" w:date="2019-05-20T12:02:00Z">
            <w:rPr>
              <w:ins w:id="921" w:author="Katelyn Gostic" w:date="2019-05-20T12:02:00Z"/>
            </w:rPr>
          </w:rPrChange>
        </w:rPr>
        <w:pPrChange w:id="922" w:author="Katelyn Gostic" w:date="2019-05-20T12:02:00Z">
          <w:pPr>
            <w:widowControl w:val="0"/>
            <w:autoSpaceDE w:val="0"/>
            <w:autoSpaceDN w:val="0"/>
            <w:adjustRightInd w:val="0"/>
          </w:pPr>
        </w:pPrChange>
      </w:pPr>
      <w:ins w:id="923" w:author="Katelyn Gostic" w:date="2019-05-20T12:02:00Z">
        <w:r w:rsidRPr="002B7007">
          <w:rPr>
            <w:color w:val="auto"/>
            <w:rPrChange w:id="924" w:author="Katelyn Gostic" w:date="2019-05-20T12:02:00Z">
              <w:rPr/>
            </w:rPrChange>
          </w:rPr>
          <w:t xml:space="preserve">53. </w:t>
        </w:r>
        <w:r w:rsidRPr="002B7007">
          <w:rPr>
            <w:color w:val="auto"/>
            <w:rPrChange w:id="925" w:author="Katelyn Gostic" w:date="2019-05-20T12:02:00Z">
              <w:rPr/>
            </w:rPrChange>
          </w:rPr>
          <w:tab/>
          <w:t xml:space="preserve">Dushoff J, Plotkin JB, Viboud C, Earn DJD, Simonsen L. Mortality due to Influenza in the United States—An Annualized Regression Approach Using Multiple-Cause Mortality Data. Am J Epidemiol. 2006 Jan 15;163(2):181–7. </w:t>
        </w:r>
      </w:ins>
    </w:p>
    <w:p w14:paraId="0EE71568" w14:textId="3A5CE712" w:rsidR="00DB2C53" w:rsidRPr="001769EF" w:rsidDel="002209DF" w:rsidRDefault="00DB2C53" w:rsidP="002B7007">
      <w:pPr>
        <w:pStyle w:val="Bibliography"/>
        <w:rPr>
          <w:del w:id="926" w:author="Katelyn Gostic" w:date="2019-05-17T13:57:00Z"/>
          <w:color w:val="auto"/>
        </w:rPr>
        <w:pPrChange w:id="927" w:author="Katelyn Gostic" w:date="2019-05-20T12:02:00Z">
          <w:pPr>
            <w:pStyle w:val="Bibliography"/>
          </w:pPr>
        </w:pPrChange>
      </w:pPr>
      <w:del w:id="928" w:author="Katelyn Gostic" w:date="2019-05-17T13:57:00Z">
        <w:r w:rsidRPr="002B7007" w:rsidDel="002209DF">
          <w:rPr>
            <w:color w:val="auto"/>
          </w:rPr>
          <w:delText xml:space="preserve">1. </w:delText>
        </w:r>
        <w:r w:rsidRPr="002B7007" w:rsidDel="002209DF">
          <w:rPr>
            <w:color w:val="auto"/>
          </w:rPr>
          <w:tab/>
          <w:delText>Francis T. On the Doctrine of Original Antigenic Sin. Proc Am P</w:delText>
        </w:r>
        <w:r w:rsidRPr="001769EF" w:rsidDel="002209DF">
          <w:rPr>
            <w:color w:val="auto"/>
          </w:rPr>
          <w:delText xml:space="preserve">hilos Soc. 1960;104(6):572–8. </w:delText>
        </w:r>
      </w:del>
    </w:p>
    <w:p w14:paraId="522CDFB1" w14:textId="3D3ECF1E" w:rsidR="00DB2C53" w:rsidRPr="002B7007" w:rsidDel="002209DF" w:rsidRDefault="00DB2C53" w:rsidP="002B7007">
      <w:pPr>
        <w:pStyle w:val="Bibliography"/>
        <w:rPr>
          <w:del w:id="929" w:author="Katelyn Gostic" w:date="2019-05-17T13:57:00Z"/>
          <w:color w:val="auto"/>
          <w:rPrChange w:id="930" w:author="Katelyn Gostic" w:date="2019-05-20T12:02:00Z">
            <w:rPr>
              <w:del w:id="931" w:author="Katelyn Gostic" w:date="2019-05-17T13:57:00Z"/>
              <w:color w:val="auto"/>
            </w:rPr>
          </w:rPrChange>
        </w:rPr>
        <w:pPrChange w:id="932" w:author="Katelyn Gostic" w:date="2019-05-20T12:02:00Z">
          <w:pPr>
            <w:pStyle w:val="Bibliography"/>
          </w:pPr>
        </w:pPrChange>
      </w:pPr>
      <w:del w:id="933" w:author="Katelyn Gostic" w:date="2019-05-17T13:57:00Z">
        <w:r w:rsidRPr="001769EF" w:rsidDel="002209DF">
          <w:rPr>
            <w:color w:val="auto"/>
          </w:rPr>
          <w:delText xml:space="preserve">2. </w:delText>
        </w:r>
        <w:r w:rsidRPr="002B7007" w:rsidDel="002209DF">
          <w:rPr>
            <w:color w:val="auto"/>
            <w:rPrChange w:id="934" w:author="Katelyn Gostic" w:date="2019-05-20T12:02:00Z">
              <w:rPr>
                <w:color w:val="auto"/>
              </w:rPr>
            </w:rPrChange>
          </w:rPr>
          <w:tab/>
          <w:delText xml:space="preserve">Lessler J, Riley S, Read JM, Wang S, Zhu H, Smith GJD, et al. Evidence for Antigenic Seniority in Influenza A (H3N2) Antibody Responses in Southern China. PLOS Pathog. 2012 Jul 19;8(7):e1002802. </w:delText>
        </w:r>
      </w:del>
    </w:p>
    <w:p w14:paraId="1E8E69E3" w14:textId="66FD821C" w:rsidR="00DB2C53" w:rsidRPr="002B7007" w:rsidDel="002209DF" w:rsidRDefault="00DB2C53" w:rsidP="002B7007">
      <w:pPr>
        <w:pStyle w:val="Bibliography"/>
        <w:rPr>
          <w:del w:id="935" w:author="Katelyn Gostic" w:date="2019-05-17T13:57:00Z"/>
          <w:color w:val="auto"/>
          <w:rPrChange w:id="936" w:author="Katelyn Gostic" w:date="2019-05-20T12:02:00Z">
            <w:rPr>
              <w:del w:id="937" w:author="Katelyn Gostic" w:date="2019-05-17T13:57:00Z"/>
              <w:color w:val="auto"/>
            </w:rPr>
          </w:rPrChange>
        </w:rPr>
        <w:pPrChange w:id="938" w:author="Katelyn Gostic" w:date="2019-05-20T12:02:00Z">
          <w:pPr>
            <w:pStyle w:val="Bibliography"/>
          </w:pPr>
        </w:pPrChange>
      </w:pPr>
      <w:del w:id="939" w:author="Katelyn Gostic" w:date="2019-05-17T13:57:00Z">
        <w:r w:rsidRPr="002B7007" w:rsidDel="002209DF">
          <w:rPr>
            <w:color w:val="auto"/>
            <w:rPrChange w:id="940" w:author="Katelyn Gostic" w:date="2019-05-20T12:02:00Z">
              <w:rPr>
                <w:color w:val="auto"/>
              </w:rPr>
            </w:rPrChange>
          </w:rPr>
          <w:delText xml:space="preserve">3. </w:delText>
        </w:r>
        <w:r w:rsidRPr="002B7007" w:rsidDel="002209DF">
          <w:rPr>
            <w:color w:val="auto"/>
            <w:rPrChange w:id="941" w:author="Katelyn Gostic" w:date="2019-05-20T12:02:00Z">
              <w:rPr>
                <w:color w:val="auto"/>
              </w:rPr>
            </w:rPrChange>
          </w:rPr>
          <w:tab/>
          <w:delText xml:space="preserve">Monto AS, Malosh RE, Petrie JG, Martin ET. The Doctrine of Original Antigenic Sin: Separating Good From Evil. J Infect Dis. 2017 Jun 15;215(12):1782–8. </w:delText>
        </w:r>
      </w:del>
    </w:p>
    <w:p w14:paraId="5880E21C" w14:textId="3DF3352E" w:rsidR="00DB2C53" w:rsidRPr="002B7007" w:rsidDel="002209DF" w:rsidRDefault="00DB2C53" w:rsidP="002B7007">
      <w:pPr>
        <w:pStyle w:val="Bibliography"/>
        <w:rPr>
          <w:del w:id="942" w:author="Katelyn Gostic" w:date="2019-05-17T13:57:00Z"/>
          <w:color w:val="auto"/>
          <w:rPrChange w:id="943" w:author="Katelyn Gostic" w:date="2019-05-20T12:02:00Z">
            <w:rPr>
              <w:del w:id="944" w:author="Katelyn Gostic" w:date="2019-05-17T13:57:00Z"/>
              <w:color w:val="auto"/>
            </w:rPr>
          </w:rPrChange>
        </w:rPr>
        <w:pPrChange w:id="945" w:author="Katelyn Gostic" w:date="2019-05-20T12:02:00Z">
          <w:pPr>
            <w:pStyle w:val="Bibliography"/>
          </w:pPr>
        </w:pPrChange>
      </w:pPr>
      <w:del w:id="946" w:author="Katelyn Gostic" w:date="2019-05-17T13:57:00Z">
        <w:r w:rsidRPr="002B7007" w:rsidDel="002209DF">
          <w:rPr>
            <w:color w:val="auto"/>
            <w:rPrChange w:id="947" w:author="Katelyn Gostic" w:date="2019-05-20T12:02:00Z">
              <w:rPr>
                <w:color w:val="auto"/>
              </w:rPr>
            </w:rPrChange>
          </w:rPr>
          <w:delText xml:space="preserve">4. </w:delText>
        </w:r>
        <w:r w:rsidRPr="002B7007" w:rsidDel="002209DF">
          <w:rPr>
            <w:color w:val="auto"/>
            <w:rPrChange w:id="948" w:author="Katelyn Gostic" w:date="2019-05-20T12:02:00Z">
              <w:rPr>
                <w:color w:val="auto"/>
              </w:rPr>
            </w:rPrChange>
          </w:rPr>
          <w:tab/>
          <w:delText xml:space="preserve">Zhang A, Stacey HD, Mullarkey CE, Miller MS. Original Antigenic Sin: How First Exposure Shapes Lifelong Anti–Influenza Virus Immune Responses. J Immunol. 2019 Jan 15;202(2):335–40. </w:delText>
        </w:r>
      </w:del>
    </w:p>
    <w:p w14:paraId="636F324C" w14:textId="198F78D1" w:rsidR="00DB2C53" w:rsidRPr="002B7007" w:rsidDel="002209DF" w:rsidRDefault="00DB2C53" w:rsidP="002B7007">
      <w:pPr>
        <w:pStyle w:val="Bibliography"/>
        <w:rPr>
          <w:del w:id="949" w:author="Katelyn Gostic" w:date="2019-05-17T13:57:00Z"/>
          <w:color w:val="auto"/>
          <w:rPrChange w:id="950" w:author="Katelyn Gostic" w:date="2019-05-20T12:02:00Z">
            <w:rPr>
              <w:del w:id="951" w:author="Katelyn Gostic" w:date="2019-05-17T13:57:00Z"/>
              <w:color w:val="auto"/>
            </w:rPr>
          </w:rPrChange>
        </w:rPr>
        <w:pPrChange w:id="952" w:author="Katelyn Gostic" w:date="2019-05-20T12:02:00Z">
          <w:pPr>
            <w:pStyle w:val="Bibliography"/>
          </w:pPr>
        </w:pPrChange>
      </w:pPr>
      <w:del w:id="953" w:author="Katelyn Gostic" w:date="2019-05-17T13:57:00Z">
        <w:r w:rsidRPr="002B7007" w:rsidDel="002209DF">
          <w:rPr>
            <w:color w:val="auto"/>
            <w:rPrChange w:id="954" w:author="Katelyn Gostic" w:date="2019-05-20T12:02:00Z">
              <w:rPr>
                <w:color w:val="auto"/>
              </w:rPr>
            </w:rPrChange>
          </w:rPr>
          <w:delText xml:space="preserve">5. </w:delText>
        </w:r>
        <w:r w:rsidRPr="002B7007" w:rsidDel="002209DF">
          <w:rPr>
            <w:color w:val="auto"/>
            <w:rPrChange w:id="955" w:author="Katelyn Gostic" w:date="2019-05-20T12:02:00Z">
              <w:rPr>
                <w:color w:val="auto"/>
              </w:rPr>
            </w:rPrChange>
          </w:rPr>
          <w:tab/>
          <w:delText xml:space="preserve">Xu R, Ekiert DC, Krause JC, Hai R, Crowe JE, Wilson IA. Structural Basis of Preexisting Immunity to the 2009 H1N1 Pandemic Influenza Virus. Science. 2010 Apr 16;328(5976):357–60. </w:delText>
        </w:r>
      </w:del>
    </w:p>
    <w:p w14:paraId="3BE97D8E" w14:textId="0809CA9C" w:rsidR="00DB2C53" w:rsidRPr="002B7007" w:rsidDel="002209DF" w:rsidRDefault="00DB2C53" w:rsidP="002B7007">
      <w:pPr>
        <w:pStyle w:val="Bibliography"/>
        <w:rPr>
          <w:del w:id="956" w:author="Katelyn Gostic" w:date="2019-05-17T13:57:00Z"/>
          <w:color w:val="auto"/>
          <w:rPrChange w:id="957" w:author="Katelyn Gostic" w:date="2019-05-20T12:02:00Z">
            <w:rPr>
              <w:del w:id="958" w:author="Katelyn Gostic" w:date="2019-05-17T13:57:00Z"/>
              <w:color w:val="auto"/>
            </w:rPr>
          </w:rPrChange>
        </w:rPr>
        <w:pPrChange w:id="959" w:author="Katelyn Gostic" w:date="2019-05-20T12:02:00Z">
          <w:pPr>
            <w:pStyle w:val="Bibliography"/>
          </w:pPr>
        </w:pPrChange>
      </w:pPr>
      <w:del w:id="960" w:author="Katelyn Gostic" w:date="2019-05-17T13:57:00Z">
        <w:r w:rsidRPr="002B7007" w:rsidDel="002209DF">
          <w:rPr>
            <w:color w:val="auto"/>
            <w:rPrChange w:id="961" w:author="Katelyn Gostic" w:date="2019-05-20T12:02:00Z">
              <w:rPr>
                <w:color w:val="auto"/>
              </w:rPr>
            </w:rPrChange>
          </w:rPr>
          <w:delText xml:space="preserve">6. </w:delText>
        </w:r>
        <w:r w:rsidRPr="002B7007" w:rsidDel="002209DF">
          <w:rPr>
            <w:color w:val="auto"/>
            <w:rPrChange w:id="962" w:author="Katelyn Gostic" w:date="2019-05-20T12:02:00Z">
              <w:rPr>
                <w:color w:val="auto"/>
              </w:rPr>
            </w:rPrChange>
          </w:rPr>
          <w:tab/>
          <w:delText xml:space="preserve">Hancock K, Veguilla V, Lu X, Zhong W, Butler EN, Sun H, et al. Cross-Reactive Antibody Responses to the 2009 Pandemic H1N1 Influenza Virus. N Engl J Med Boston. 2009 Nov 12;361(20):1945–52. </w:delText>
        </w:r>
      </w:del>
    </w:p>
    <w:p w14:paraId="0782724D" w14:textId="093FE351" w:rsidR="00DB2C53" w:rsidRPr="002B7007" w:rsidDel="002209DF" w:rsidRDefault="00DB2C53" w:rsidP="002B7007">
      <w:pPr>
        <w:pStyle w:val="Bibliography"/>
        <w:rPr>
          <w:del w:id="963" w:author="Katelyn Gostic" w:date="2019-05-17T13:57:00Z"/>
          <w:color w:val="auto"/>
          <w:rPrChange w:id="964" w:author="Katelyn Gostic" w:date="2019-05-20T12:02:00Z">
            <w:rPr>
              <w:del w:id="965" w:author="Katelyn Gostic" w:date="2019-05-17T13:57:00Z"/>
              <w:color w:val="auto"/>
            </w:rPr>
          </w:rPrChange>
        </w:rPr>
        <w:pPrChange w:id="966" w:author="Katelyn Gostic" w:date="2019-05-20T12:02:00Z">
          <w:pPr>
            <w:pStyle w:val="Bibliography"/>
          </w:pPr>
        </w:pPrChange>
      </w:pPr>
      <w:del w:id="967" w:author="Katelyn Gostic" w:date="2019-05-17T13:57:00Z">
        <w:r w:rsidRPr="002B7007" w:rsidDel="002209DF">
          <w:rPr>
            <w:color w:val="auto"/>
            <w:rPrChange w:id="968" w:author="Katelyn Gostic" w:date="2019-05-20T12:02:00Z">
              <w:rPr>
                <w:color w:val="auto"/>
              </w:rPr>
            </w:rPrChange>
          </w:rPr>
          <w:delText xml:space="preserve">7. </w:delText>
        </w:r>
        <w:r w:rsidRPr="002B7007" w:rsidDel="002209DF">
          <w:rPr>
            <w:color w:val="auto"/>
            <w:rPrChange w:id="969" w:author="Katelyn Gostic" w:date="2019-05-20T12:02:00Z">
              <w:rPr>
                <w:color w:val="auto"/>
              </w:rPr>
            </w:rPrChange>
          </w:rPr>
          <w:tab/>
          <w:delText xml:space="preserve">Simonsen L, Spreeuwenberg P, Lustig R, Taylor RJ, Fleming DM, Kroneman M, et al. Global Mortality Estimates for the 2009 Influenza Pandemic from the GLaMOR Project: A Modeling Study. PLOS Med. 2013 Nov 26;10(11):e1001558. </w:delText>
        </w:r>
      </w:del>
    </w:p>
    <w:p w14:paraId="3267B2EA" w14:textId="08F32C3E" w:rsidR="00DB2C53" w:rsidRPr="002B7007" w:rsidDel="002209DF" w:rsidRDefault="00DB2C53" w:rsidP="002B7007">
      <w:pPr>
        <w:pStyle w:val="Bibliography"/>
        <w:rPr>
          <w:del w:id="970" w:author="Katelyn Gostic" w:date="2019-05-17T13:57:00Z"/>
          <w:color w:val="auto"/>
          <w:rPrChange w:id="971" w:author="Katelyn Gostic" w:date="2019-05-20T12:02:00Z">
            <w:rPr>
              <w:del w:id="972" w:author="Katelyn Gostic" w:date="2019-05-17T13:57:00Z"/>
              <w:color w:val="auto"/>
            </w:rPr>
          </w:rPrChange>
        </w:rPr>
        <w:pPrChange w:id="973" w:author="Katelyn Gostic" w:date="2019-05-20T12:02:00Z">
          <w:pPr>
            <w:pStyle w:val="Bibliography"/>
          </w:pPr>
        </w:pPrChange>
      </w:pPr>
      <w:del w:id="974" w:author="Katelyn Gostic" w:date="2019-05-17T13:57:00Z">
        <w:r w:rsidRPr="002B7007" w:rsidDel="002209DF">
          <w:rPr>
            <w:color w:val="auto"/>
            <w:rPrChange w:id="975" w:author="Katelyn Gostic" w:date="2019-05-20T12:02:00Z">
              <w:rPr>
                <w:color w:val="auto"/>
              </w:rPr>
            </w:rPrChange>
          </w:rPr>
          <w:delText xml:space="preserve">8. </w:delText>
        </w:r>
        <w:r w:rsidRPr="002B7007" w:rsidDel="002209DF">
          <w:rPr>
            <w:color w:val="auto"/>
            <w:rPrChange w:id="976" w:author="Katelyn Gostic" w:date="2019-05-20T12:02:00Z">
              <w:rPr>
                <w:color w:val="auto"/>
              </w:rPr>
            </w:rPrChange>
          </w:rPr>
          <w:tab/>
          <w:delText xml:space="preserve">Simonsen L, Reichert TA, Miller MA. The virtues of antigenic sin: consequences of pandemic recycling on influenza-associated mortality. Int Congr Ser. 2004 Jun 1;1263:791–4. </w:delText>
        </w:r>
      </w:del>
    </w:p>
    <w:p w14:paraId="4F4784A9" w14:textId="73F4F2F4" w:rsidR="00DB2C53" w:rsidRPr="002B7007" w:rsidDel="002209DF" w:rsidRDefault="00DB2C53" w:rsidP="002B7007">
      <w:pPr>
        <w:pStyle w:val="Bibliography"/>
        <w:rPr>
          <w:del w:id="977" w:author="Katelyn Gostic" w:date="2019-05-17T13:57:00Z"/>
          <w:color w:val="auto"/>
          <w:rPrChange w:id="978" w:author="Katelyn Gostic" w:date="2019-05-20T12:02:00Z">
            <w:rPr>
              <w:del w:id="979" w:author="Katelyn Gostic" w:date="2019-05-17T13:57:00Z"/>
              <w:color w:val="auto"/>
            </w:rPr>
          </w:rPrChange>
        </w:rPr>
        <w:pPrChange w:id="980" w:author="Katelyn Gostic" w:date="2019-05-20T12:02:00Z">
          <w:pPr>
            <w:pStyle w:val="Bibliography"/>
          </w:pPr>
        </w:pPrChange>
      </w:pPr>
      <w:del w:id="981" w:author="Katelyn Gostic" w:date="2019-05-17T13:57:00Z">
        <w:r w:rsidRPr="002B7007" w:rsidDel="002209DF">
          <w:rPr>
            <w:color w:val="auto"/>
            <w:rPrChange w:id="982" w:author="Katelyn Gostic" w:date="2019-05-20T12:02:00Z">
              <w:rPr>
                <w:color w:val="auto"/>
              </w:rPr>
            </w:rPrChange>
          </w:rPr>
          <w:delText xml:space="preserve">9. </w:delText>
        </w:r>
        <w:r w:rsidRPr="002B7007" w:rsidDel="002209DF">
          <w:rPr>
            <w:color w:val="auto"/>
            <w:rPrChange w:id="983" w:author="Katelyn Gostic" w:date="2019-05-20T12:02:00Z">
              <w:rPr>
                <w:color w:val="auto"/>
              </w:rPr>
            </w:rPrChange>
          </w:rPr>
          <w:tab/>
          <w:delText xml:space="preserve">Ma J, Dushoff J, Earn DJD. Age-specific mortality risk from pandemic influenza. J Theor Biol. 2011 Nov 7;288:29–34. </w:delText>
        </w:r>
      </w:del>
    </w:p>
    <w:p w14:paraId="05B93671" w14:textId="5540AA8A" w:rsidR="00DB2C53" w:rsidRPr="002B7007" w:rsidDel="002209DF" w:rsidRDefault="00DB2C53" w:rsidP="002B7007">
      <w:pPr>
        <w:pStyle w:val="Bibliography"/>
        <w:rPr>
          <w:del w:id="984" w:author="Katelyn Gostic" w:date="2019-05-17T13:57:00Z"/>
          <w:color w:val="auto"/>
          <w:rPrChange w:id="985" w:author="Katelyn Gostic" w:date="2019-05-20T12:02:00Z">
            <w:rPr>
              <w:del w:id="986" w:author="Katelyn Gostic" w:date="2019-05-17T13:57:00Z"/>
              <w:color w:val="auto"/>
            </w:rPr>
          </w:rPrChange>
        </w:rPr>
        <w:pPrChange w:id="987" w:author="Katelyn Gostic" w:date="2019-05-20T12:02:00Z">
          <w:pPr>
            <w:pStyle w:val="Bibliography"/>
          </w:pPr>
        </w:pPrChange>
      </w:pPr>
      <w:del w:id="988" w:author="Katelyn Gostic" w:date="2019-05-17T13:57:00Z">
        <w:r w:rsidRPr="002B7007" w:rsidDel="002209DF">
          <w:rPr>
            <w:color w:val="auto"/>
            <w:rPrChange w:id="989" w:author="Katelyn Gostic" w:date="2019-05-20T12:02:00Z">
              <w:rPr>
                <w:color w:val="auto"/>
              </w:rPr>
            </w:rPrChange>
          </w:rPr>
          <w:delText xml:space="preserve">10. </w:delText>
        </w:r>
        <w:r w:rsidRPr="002B7007" w:rsidDel="002209DF">
          <w:rPr>
            <w:color w:val="auto"/>
            <w:rPrChange w:id="990" w:author="Katelyn Gostic" w:date="2019-05-20T12:02:00Z">
              <w:rPr>
                <w:color w:val="auto"/>
              </w:rPr>
            </w:rPrChange>
          </w:rPr>
          <w:tab/>
          <w:delText xml:space="preserve">Worobey M, Han G-Z, Rambaut A. Genesis and pathogenesis of the 1918 pandemic H1N1 influenza A virus. Proc Natl Acad Sci. 2014 Jun 3;111(22):8107–12. </w:delText>
        </w:r>
      </w:del>
    </w:p>
    <w:p w14:paraId="2D6A47DF" w14:textId="3A40E3BA" w:rsidR="00DB2C53" w:rsidRPr="002B7007" w:rsidDel="002209DF" w:rsidRDefault="00DB2C53" w:rsidP="002B7007">
      <w:pPr>
        <w:pStyle w:val="Bibliography"/>
        <w:rPr>
          <w:del w:id="991" w:author="Katelyn Gostic" w:date="2019-05-17T13:57:00Z"/>
          <w:color w:val="auto"/>
          <w:rPrChange w:id="992" w:author="Katelyn Gostic" w:date="2019-05-20T12:02:00Z">
            <w:rPr>
              <w:del w:id="993" w:author="Katelyn Gostic" w:date="2019-05-17T13:57:00Z"/>
              <w:color w:val="auto"/>
            </w:rPr>
          </w:rPrChange>
        </w:rPr>
        <w:pPrChange w:id="994" w:author="Katelyn Gostic" w:date="2019-05-20T12:02:00Z">
          <w:pPr>
            <w:pStyle w:val="Bibliography"/>
          </w:pPr>
        </w:pPrChange>
      </w:pPr>
      <w:del w:id="995" w:author="Katelyn Gostic" w:date="2019-05-17T13:57:00Z">
        <w:r w:rsidRPr="002B7007" w:rsidDel="002209DF">
          <w:rPr>
            <w:color w:val="auto"/>
            <w:rPrChange w:id="996" w:author="Katelyn Gostic" w:date="2019-05-20T12:02:00Z">
              <w:rPr>
                <w:color w:val="auto"/>
              </w:rPr>
            </w:rPrChange>
          </w:rPr>
          <w:delText xml:space="preserve">11. </w:delText>
        </w:r>
        <w:r w:rsidRPr="002B7007" w:rsidDel="002209DF">
          <w:rPr>
            <w:color w:val="auto"/>
            <w:rPrChange w:id="997" w:author="Katelyn Gostic" w:date="2019-05-20T12:02:00Z">
              <w:rPr>
                <w:color w:val="auto"/>
              </w:rPr>
            </w:rPrChange>
          </w:rPr>
          <w:tab/>
          <w:delTex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delText>
        </w:r>
      </w:del>
    </w:p>
    <w:p w14:paraId="6154000A" w14:textId="42BDBBE1" w:rsidR="00DB2C53" w:rsidRPr="002B7007" w:rsidDel="002209DF" w:rsidRDefault="00DB2C53" w:rsidP="002B7007">
      <w:pPr>
        <w:pStyle w:val="Bibliography"/>
        <w:rPr>
          <w:del w:id="998" w:author="Katelyn Gostic" w:date="2019-05-17T13:57:00Z"/>
          <w:color w:val="auto"/>
          <w:rPrChange w:id="999" w:author="Katelyn Gostic" w:date="2019-05-20T12:02:00Z">
            <w:rPr>
              <w:del w:id="1000" w:author="Katelyn Gostic" w:date="2019-05-17T13:57:00Z"/>
              <w:color w:val="auto"/>
            </w:rPr>
          </w:rPrChange>
        </w:rPr>
        <w:pPrChange w:id="1001" w:author="Katelyn Gostic" w:date="2019-05-20T12:02:00Z">
          <w:pPr>
            <w:pStyle w:val="Bibliography"/>
          </w:pPr>
        </w:pPrChange>
      </w:pPr>
      <w:del w:id="1002" w:author="Katelyn Gostic" w:date="2019-05-17T13:57:00Z">
        <w:r w:rsidRPr="002B7007" w:rsidDel="002209DF">
          <w:rPr>
            <w:color w:val="auto"/>
            <w:rPrChange w:id="1003" w:author="Katelyn Gostic" w:date="2019-05-20T12:02:00Z">
              <w:rPr>
                <w:color w:val="auto"/>
              </w:rPr>
            </w:rPrChange>
          </w:rPr>
          <w:delText xml:space="preserve">12. </w:delText>
        </w:r>
        <w:r w:rsidRPr="002B7007" w:rsidDel="002209DF">
          <w:rPr>
            <w:color w:val="auto"/>
            <w:rPrChange w:id="1004" w:author="Katelyn Gostic" w:date="2019-05-20T12:02:00Z">
              <w:rPr>
                <w:color w:val="auto"/>
              </w:rPr>
            </w:rPrChange>
          </w:rPr>
          <w:tab/>
          <w:delText xml:space="preserve">Gostic KM, Ambrose M, Worobey M, Lloyd-Smith JO. Potent protection against H5N1 and H7N9 influenza via childhood hemagglutinin imprinting. Science. 2016 Nov 11;354(6313):722–6. </w:delText>
        </w:r>
      </w:del>
    </w:p>
    <w:p w14:paraId="6E926B27" w14:textId="11F5EDD7" w:rsidR="00DB2C53" w:rsidRPr="002B7007" w:rsidDel="002209DF" w:rsidRDefault="00DB2C53" w:rsidP="002B7007">
      <w:pPr>
        <w:pStyle w:val="Bibliography"/>
        <w:rPr>
          <w:del w:id="1005" w:author="Katelyn Gostic" w:date="2019-05-17T13:57:00Z"/>
          <w:color w:val="auto"/>
          <w:rPrChange w:id="1006" w:author="Katelyn Gostic" w:date="2019-05-20T12:02:00Z">
            <w:rPr>
              <w:del w:id="1007" w:author="Katelyn Gostic" w:date="2019-05-17T13:57:00Z"/>
              <w:color w:val="auto"/>
            </w:rPr>
          </w:rPrChange>
        </w:rPr>
        <w:pPrChange w:id="1008" w:author="Katelyn Gostic" w:date="2019-05-20T12:02:00Z">
          <w:pPr>
            <w:pStyle w:val="Bibliography"/>
          </w:pPr>
        </w:pPrChange>
      </w:pPr>
      <w:del w:id="1009" w:author="Katelyn Gostic" w:date="2019-05-17T13:57:00Z">
        <w:r w:rsidRPr="002B7007" w:rsidDel="002209DF">
          <w:rPr>
            <w:color w:val="auto"/>
            <w:rPrChange w:id="1010" w:author="Katelyn Gostic" w:date="2019-05-20T12:02:00Z">
              <w:rPr>
                <w:color w:val="auto"/>
              </w:rPr>
            </w:rPrChange>
          </w:rPr>
          <w:delText xml:space="preserve">13. </w:delText>
        </w:r>
        <w:r w:rsidRPr="002B7007" w:rsidDel="002209DF">
          <w:rPr>
            <w:color w:val="auto"/>
            <w:rPrChange w:id="1011" w:author="Katelyn Gostic" w:date="2019-05-20T12:02:00Z">
              <w:rPr>
                <w:color w:val="auto"/>
              </w:rPr>
            </w:rPrChange>
          </w:rPr>
          <w:tab/>
          <w:delText xml:space="preserve">Andrews SF, Huang Y, Kaur K, Popova LI, Ho IY, Pauli NT, et al. Immune history profoundly affects broadly protective B cell responses to influenza. Sci Transl Med. 2015 Dec 2;7(316):316ra192-316ra192. </w:delText>
        </w:r>
      </w:del>
    </w:p>
    <w:p w14:paraId="0225AA1D" w14:textId="22B2131F" w:rsidR="00DB2C53" w:rsidRPr="002B7007" w:rsidDel="002209DF" w:rsidRDefault="00DB2C53" w:rsidP="002B7007">
      <w:pPr>
        <w:pStyle w:val="Bibliography"/>
        <w:rPr>
          <w:del w:id="1012" w:author="Katelyn Gostic" w:date="2019-05-17T13:57:00Z"/>
          <w:color w:val="auto"/>
          <w:rPrChange w:id="1013" w:author="Katelyn Gostic" w:date="2019-05-20T12:02:00Z">
            <w:rPr>
              <w:del w:id="1014" w:author="Katelyn Gostic" w:date="2019-05-17T13:57:00Z"/>
              <w:color w:val="auto"/>
            </w:rPr>
          </w:rPrChange>
        </w:rPr>
        <w:pPrChange w:id="1015" w:author="Katelyn Gostic" w:date="2019-05-20T12:02:00Z">
          <w:pPr>
            <w:pStyle w:val="Bibliography"/>
          </w:pPr>
        </w:pPrChange>
      </w:pPr>
      <w:del w:id="1016" w:author="Katelyn Gostic" w:date="2019-05-17T13:57:00Z">
        <w:r w:rsidRPr="002B7007" w:rsidDel="002209DF">
          <w:rPr>
            <w:color w:val="auto"/>
            <w:rPrChange w:id="1017" w:author="Katelyn Gostic" w:date="2019-05-20T12:02:00Z">
              <w:rPr>
                <w:color w:val="auto"/>
              </w:rPr>
            </w:rPrChange>
          </w:rPr>
          <w:delText xml:space="preserve">14. </w:delText>
        </w:r>
        <w:r w:rsidRPr="002B7007" w:rsidDel="002209DF">
          <w:rPr>
            <w:color w:val="auto"/>
            <w:rPrChange w:id="1018" w:author="Katelyn Gostic" w:date="2019-05-20T12:02:00Z">
              <w:rPr>
                <w:color w:val="auto"/>
              </w:rPr>
            </w:rPrChange>
          </w:rPr>
          <w:tab/>
          <w:delText xml:space="preserve">Krammer F. Novel universal influenza virus vaccine approaches. Curr Opin Virol. 2016 Apr;17:95–103. </w:delText>
        </w:r>
      </w:del>
    </w:p>
    <w:p w14:paraId="79FBC039" w14:textId="59DF81D9" w:rsidR="00DB2C53" w:rsidRPr="002B7007" w:rsidDel="002209DF" w:rsidRDefault="00DB2C53" w:rsidP="002B7007">
      <w:pPr>
        <w:pStyle w:val="Bibliography"/>
        <w:rPr>
          <w:del w:id="1019" w:author="Katelyn Gostic" w:date="2019-05-17T13:57:00Z"/>
          <w:color w:val="auto"/>
          <w:rPrChange w:id="1020" w:author="Katelyn Gostic" w:date="2019-05-20T12:02:00Z">
            <w:rPr>
              <w:del w:id="1021" w:author="Katelyn Gostic" w:date="2019-05-17T13:57:00Z"/>
              <w:color w:val="auto"/>
            </w:rPr>
          </w:rPrChange>
        </w:rPr>
        <w:pPrChange w:id="1022" w:author="Katelyn Gostic" w:date="2019-05-20T12:02:00Z">
          <w:pPr>
            <w:pStyle w:val="Bibliography"/>
          </w:pPr>
        </w:pPrChange>
      </w:pPr>
      <w:del w:id="1023" w:author="Katelyn Gostic" w:date="2019-05-17T13:57:00Z">
        <w:r w:rsidRPr="002B7007" w:rsidDel="002209DF">
          <w:rPr>
            <w:color w:val="auto"/>
            <w:rPrChange w:id="1024" w:author="Katelyn Gostic" w:date="2019-05-20T12:02:00Z">
              <w:rPr>
                <w:color w:val="auto"/>
              </w:rPr>
            </w:rPrChange>
          </w:rPr>
          <w:delText xml:space="preserve">15. </w:delText>
        </w:r>
        <w:r w:rsidRPr="002B7007" w:rsidDel="002209DF">
          <w:rPr>
            <w:color w:val="auto"/>
            <w:rPrChange w:id="1025" w:author="Katelyn Gostic" w:date="2019-05-20T12:02:00Z">
              <w:rPr>
                <w:color w:val="auto"/>
              </w:rPr>
            </w:rPrChange>
          </w:rPr>
          <w:tab/>
          <w:delText xml:space="preserve">Wrammert J, Koutsonanos D, Li G-M, Edupuganti S, Sui J, Morrissey M, et al. Broadly cross-reactive antibodies dominate the human B cell response against 2009 pandemic H1N1 influenza virus infection. J Exp Med. 2011 Jan 17;208(1):181–93. </w:delText>
        </w:r>
      </w:del>
    </w:p>
    <w:p w14:paraId="4A0A328F" w14:textId="161128C4" w:rsidR="00DB2C53" w:rsidRPr="002B7007" w:rsidDel="002209DF" w:rsidRDefault="00DB2C53" w:rsidP="002B7007">
      <w:pPr>
        <w:pStyle w:val="Bibliography"/>
        <w:rPr>
          <w:del w:id="1026" w:author="Katelyn Gostic" w:date="2019-05-17T13:57:00Z"/>
          <w:color w:val="auto"/>
          <w:rPrChange w:id="1027" w:author="Katelyn Gostic" w:date="2019-05-20T12:02:00Z">
            <w:rPr>
              <w:del w:id="1028" w:author="Katelyn Gostic" w:date="2019-05-17T13:57:00Z"/>
              <w:color w:val="auto"/>
            </w:rPr>
          </w:rPrChange>
        </w:rPr>
        <w:pPrChange w:id="1029" w:author="Katelyn Gostic" w:date="2019-05-20T12:02:00Z">
          <w:pPr>
            <w:pStyle w:val="Bibliography"/>
          </w:pPr>
        </w:pPrChange>
      </w:pPr>
      <w:del w:id="1030" w:author="Katelyn Gostic" w:date="2019-05-17T13:57:00Z">
        <w:r w:rsidRPr="002B7007" w:rsidDel="002209DF">
          <w:rPr>
            <w:color w:val="auto"/>
            <w:rPrChange w:id="1031" w:author="Katelyn Gostic" w:date="2019-05-20T12:02:00Z">
              <w:rPr>
                <w:color w:val="auto"/>
              </w:rPr>
            </w:rPrChange>
          </w:rPr>
          <w:delText xml:space="preserve">16. </w:delText>
        </w:r>
        <w:r w:rsidRPr="002B7007" w:rsidDel="002209DF">
          <w:rPr>
            <w:color w:val="auto"/>
            <w:rPrChange w:id="1032" w:author="Katelyn Gostic" w:date="2019-05-20T12:02:00Z">
              <w:rPr>
                <w:color w:val="auto"/>
              </w:rPr>
            </w:rPrChange>
          </w:rPr>
          <w:tab/>
          <w:delText xml:space="preserve">Miller MS, Gardner TJ, Krammer F, Aguado LC, Tortorella D, Basler CF, et al. Neutralizing Antibodies Against Previously Encountered Influenza Virus Strains Increase over Time: A Longitudinal Analysis. Sci Transl Med. 2013 Aug 14;5(198):198ra107-198ra107. </w:delText>
        </w:r>
      </w:del>
    </w:p>
    <w:p w14:paraId="04427F6E" w14:textId="4D7AFDA9" w:rsidR="00DB2C53" w:rsidRPr="002B7007" w:rsidDel="002209DF" w:rsidRDefault="00DB2C53" w:rsidP="002B7007">
      <w:pPr>
        <w:pStyle w:val="Bibliography"/>
        <w:rPr>
          <w:del w:id="1033" w:author="Katelyn Gostic" w:date="2019-05-17T13:57:00Z"/>
          <w:color w:val="auto"/>
          <w:rPrChange w:id="1034" w:author="Katelyn Gostic" w:date="2019-05-20T12:02:00Z">
            <w:rPr>
              <w:del w:id="1035" w:author="Katelyn Gostic" w:date="2019-05-17T13:57:00Z"/>
              <w:color w:val="auto"/>
            </w:rPr>
          </w:rPrChange>
        </w:rPr>
        <w:pPrChange w:id="1036" w:author="Katelyn Gostic" w:date="2019-05-20T12:02:00Z">
          <w:pPr>
            <w:pStyle w:val="Bibliography"/>
          </w:pPr>
        </w:pPrChange>
      </w:pPr>
      <w:del w:id="1037" w:author="Katelyn Gostic" w:date="2019-05-17T13:57:00Z">
        <w:r w:rsidRPr="002B7007" w:rsidDel="002209DF">
          <w:rPr>
            <w:color w:val="auto"/>
            <w:rPrChange w:id="1038" w:author="Katelyn Gostic" w:date="2019-05-20T12:02:00Z">
              <w:rPr>
                <w:color w:val="auto"/>
              </w:rPr>
            </w:rPrChange>
          </w:rPr>
          <w:delText xml:space="preserve">17. </w:delText>
        </w:r>
        <w:r w:rsidRPr="002B7007" w:rsidDel="002209DF">
          <w:rPr>
            <w:color w:val="auto"/>
            <w:rPrChange w:id="1039" w:author="Katelyn Gostic" w:date="2019-05-20T12:02:00Z">
              <w:rPr>
                <w:color w:val="auto"/>
              </w:rPr>
            </w:rPrChange>
          </w:rPr>
          <w:tab/>
          <w:delText xml:space="preserve">Lemaitre M, Carrat F. Comparative age distribution of influenza morbidity and mortality during seasonal influenza epidemics and the 2009 H1N1 pandemic. BMC Infect Dis. 2010 Jun 9;10(1):162. </w:delText>
        </w:r>
      </w:del>
    </w:p>
    <w:p w14:paraId="061F4C85" w14:textId="5C51A1CB" w:rsidR="00DB2C53" w:rsidRPr="002B7007" w:rsidDel="002209DF" w:rsidRDefault="00DB2C53" w:rsidP="002B7007">
      <w:pPr>
        <w:pStyle w:val="Bibliography"/>
        <w:rPr>
          <w:del w:id="1040" w:author="Katelyn Gostic" w:date="2019-05-17T13:57:00Z"/>
          <w:color w:val="auto"/>
          <w:rPrChange w:id="1041" w:author="Katelyn Gostic" w:date="2019-05-20T12:02:00Z">
            <w:rPr>
              <w:del w:id="1042" w:author="Katelyn Gostic" w:date="2019-05-17T13:57:00Z"/>
              <w:color w:val="auto"/>
            </w:rPr>
          </w:rPrChange>
        </w:rPr>
        <w:pPrChange w:id="1043" w:author="Katelyn Gostic" w:date="2019-05-20T12:02:00Z">
          <w:pPr>
            <w:pStyle w:val="Bibliography"/>
          </w:pPr>
        </w:pPrChange>
      </w:pPr>
      <w:del w:id="1044" w:author="Katelyn Gostic" w:date="2019-05-17T13:57:00Z">
        <w:r w:rsidRPr="002B7007" w:rsidDel="002209DF">
          <w:rPr>
            <w:color w:val="auto"/>
            <w:rPrChange w:id="1045" w:author="Katelyn Gostic" w:date="2019-05-20T12:02:00Z">
              <w:rPr>
                <w:color w:val="auto"/>
              </w:rPr>
            </w:rPrChange>
          </w:rPr>
          <w:delText xml:space="preserve">18. </w:delText>
        </w:r>
        <w:r w:rsidRPr="002B7007" w:rsidDel="002209DF">
          <w:rPr>
            <w:color w:val="auto"/>
            <w:rPrChange w:id="1046" w:author="Katelyn Gostic" w:date="2019-05-20T12:02:00Z">
              <w:rPr>
                <w:color w:val="auto"/>
              </w:rPr>
            </w:rPrChange>
          </w:rPr>
          <w:tab/>
          <w:delText xml:space="preserve">Glezen WP, Keitel WA, Taber LH, Piedra PA, Clover RD, Couch RB. Age Distribution of Patients with Medically-Attended Illnesses Caused by Sequential Variants of Influenza A/H1N1: Comparison to Age-Specific Infection Rates, 1978–1989. Am J Epidemiol. 1991 Feb 1;133(3):296–304. </w:delText>
        </w:r>
      </w:del>
    </w:p>
    <w:p w14:paraId="79C74E93" w14:textId="4671DA1E" w:rsidR="00DB2C53" w:rsidRPr="002B7007" w:rsidDel="002209DF" w:rsidRDefault="00DB2C53" w:rsidP="002B7007">
      <w:pPr>
        <w:pStyle w:val="Bibliography"/>
        <w:rPr>
          <w:del w:id="1047" w:author="Katelyn Gostic" w:date="2019-05-17T13:57:00Z"/>
          <w:color w:val="auto"/>
          <w:rPrChange w:id="1048" w:author="Katelyn Gostic" w:date="2019-05-20T12:02:00Z">
            <w:rPr>
              <w:del w:id="1049" w:author="Katelyn Gostic" w:date="2019-05-17T13:57:00Z"/>
              <w:color w:val="auto"/>
            </w:rPr>
          </w:rPrChange>
        </w:rPr>
        <w:pPrChange w:id="1050" w:author="Katelyn Gostic" w:date="2019-05-20T12:02:00Z">
          <w:pPr>
            <w:pStyle w:val="Bibliography"/>
          </w:pPr>
        </w:pPrChange>
      </w:pPr>
      <w:del w:id="1051" w:author="Katelyn Gostic" w:date="2019-05-17T13:57:00Z">
        <w:r w:rsidRPr="002B7007" w:rsidDel="002209DF">
          <w:rPr>
            <w:color w:val="auto"/>
            <w:rPrChange w:id="1052" w:author="Katelyn Gostic" w:date="2019-05-20T12:02:00Z">
              <w:rPr>
                <w:color w:val="auto"/>
              </w:rPr>
            </w:rPrChange>
          </w:rPr>
          <w:delText xml:space="preserve">19. </w:delText>
        </w:r>
        <w:r w:rsidRPr="002B7007" w:rsidDel="002209DF">
          <w:rPr>
            <w:color w:val="auto"/>
            <w:rPrChange w:id="1053" w:author="Katelyn Gostic" w:date="2019-05-20T12:02:00Z">
              <w:rPr>
                <w:color w:val="auto"/>
              </w:rPr>
            </w:rPrChange>
          </w:rPr>
          <w:tab/>
          <w:delText xml:space="preserve">Khiabanian H, Farrell GM, George KS, Rabadan R. Differences in Patient Age Distribution between Influenza A Subtypes. PLOS ONE. 2009 Aug 31;4(8):e6832. </w:delText>
        </w:r>
      </w:del>
    </w:p>
    <w:p w14:paraId="6E1E4972" w14:textId="04A31FF1" w:rsidR="00DB2C53" w:rsidRPr="002B7007" w:rsidDel="002209DF" w:rsidRDefault="00DB2C53" w:rsidP="002B7007">
      <w:pPr>
        <w:pStyle w:val="Bibliography"/>
        <w:rPr>
          <w:del w:id="1054" w:author="Katelyn Gostic" w:date="2019-05-17T13:57:00Z"/>
          <w:color w:val="auto"/>
          <w:rPrChange w:id="1055" w:author="Katelyn Gostic" w:date="2019-05-20T12:02:00Z">
            <w:rPr>
              <w:del w:id="1056" w:author="Katelyn Gostic" w:date="2019-05-17T13:57:00Z"/>
              <w:color w:val="auto"/>
            </w:rPr>
          </w:rPrChange>
        </w:rPr>
        <w:pPrChange w:id="1057" w:author="Katelyn Gostic" w:date="2019-05-20T12:02:00Z">
          <w:pPr>
            <w:pStyle w:val="Bibliography"/>
          </w:pPr>
        </w:pPrChange>
      </w:pPr>
      <w:del w:id="1058" w:author="Katelyn Gostic" w:date="2019-05-17T13:57:00Z">
        <w:r w:rsidRPr="002B7007" w:rsidDel="002209DF">
          <w:rPr>
            <w:color w:val="auto"/>
            <w:rPrChange w:id="1059" w:author="Katelyn Gostic" w:date="2019-05-20T12:02:00Z">
              <w:rPr>
                <w:color w:val="auto"/>
              </w:rPr>
            </w:rPrChange>
          </w:rPr>
          <w:delText xml:space="preserve">20. </w:delText>
        </w:r>
        <w:r w:rsidRPr="002B7007" w:rsidDel="002209DF">
          <w:rPr>
            <w:color w:val="auto"/>
            <w:rPrChange w:id="1060" w:author="Katelyn Gostic" w:date="2019-05-20T12:02:00Z">
              <w:rPr>
                <w:color w:val="auto"/>
              </w:rPr>
            </w:rPrChange>
          </w:rPr>
          <w:tab/>
          <w:delText xml:space="preserve">Thompson WW, Shay DK, Weintraub E, Brammer L, Cox N, Anderson LJ, et al. Mortality associated with influenza and respiratory syncytial virus in the United States. JAMA. 2003 Jan 8;289(2):179–86. </w:delText>
        </w:r>
      </w:del>
    </w:p>
    <w:p w14:paraId="1AF497EC" w14:textId="1C327E1E" w:rsidR="00DB2C53" w:rsidRPr="002B7007" w:rsidDel="002209DF" w:rsidRDefault="00DB2C53" w:rsidP="002B7007">
      <w:pPr>
        <w:pStyle w:val="Bibliography"/>
        <w:rPr>
          <w:del w:id="1061" w:author="Katelyn Gostic" w:date="2019-05-17T13:57:00Z"/>
          <w:color w:val="auto"/>
          <w:rPrChange w:id="1062" w:author="Katelyn Gostic" w:date="2019-05-20T12:02:00Z">
            <w:rPr>
              <w:del w:id="1063" w:author="Katelyn Gostic" w:date="2019-05-17T13:57:00Z"/>
              <w:color w:val="auto"/>
            </w:rPr>
          </w:rPrChange>
        </w:rPr>
        <w:pPrChange w:id="1064" w:author="Katelyn Gostic" w:date="2019-05-20T12:02:00Z">
          <w:pPr>
            <w:pStyle w:val="Bibliography"/>
          </w:pPr>
        </w:pPrChange>
      </w:pPr>
      <w:del w:id="1065" w:author="Katelyn Gostic" w:date="2019-05-17T13:57:00Z">
        <w:r w:rsidRPr="002B7007" w:rsidDel="002209DF">
          <w:rPr>
            <w:color w:val="auto"/>
            <w:rPrChange w:id="1066" w:author="Katelyn Gostic" w:date="2019-05-20T12:02:00Z">
              <w:rPr>
                <w:color w:val="auto"/>
              </w:rPr>
            </w:rPrChange>
          </w:rPr>
          <w:delText xml:space="preserve">21. </w:delText>
        </w:r>
        <w:r w:rsidRPr="002B7007" w:rsidDel="002209DF">
          <w:rPr>
            <w:color w:val="auto"/>
            <w:rPrChange w:id="1067" w:author="Katelyn Gostic" w:date="2019-05-20T12:02:00Z">
              <w:rPr>
                <w:color w:val="auto"/>
              </w:rPr>
            </w:rPrChange>
          </w:rPr>
          <w:tab/>
          <w:delTex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delText>
        </w:r>
      </w:del>
    </w:p>
    <w:p w14:paraId="3474F5CD" w14:textId="57EA50BF" w:rsidR="00DB2C53" w:rsidRPr="002B7007" w:rsidDel="002209DF" w:rsidRDefault="00DB2C53" w:rsidP="002B7007">
      <w:pPr>
        <w:pStyle w:val="Bibliography"/>
        <w:rPr>
          <w:del w:id="1068" w:author="Katelyn Gostic" w:date="2019-05-17T13:57:00Z"/>
          <w:color w:val="auto"/>
          <w:rPrChange w:id="1069" w:author="Katelyn Gostic" w:date="2019-05-20T12:02:00Z">
            <w:rPr>
              <w:del w:id="1070" w:author="Katelyn Gostic" w:date="2019-05-17T13:57:00Z"/>
              <w:color w:val="auto"/>
            </w:rPr>
          </w:rPrChange>
        </w:rPr>
        <w:pPrChange w:id="1071" w:author="Katelyn Gostic" w:date="2019-05-20T12:02:00Z">
          <w:pPr>
            <w:pStyle w:val="Bibliography"/>
          </w:pPr>
        </w:pPrChange>
      </w:pPr>
      <w:del w:id="1072" w:author="Katelyn Gostic" w:date="2019-05-17T13:57:00Z">
        <w:r w:rsidRPr="002B7007" w:rsidDel="002209DF">
          <w:rPr>
            <w:color w:val="auto"/>
            <w:rPrChange w:id="1073" w:author="Katelyn Gostic" w:date="2019-05-20T12:02:00Z">
              <w:rPr>
                <w:color w:val="auto"/>
              </w:rPr>
            </w:rPrChange>
          </w:rPr>
          <w:delText xml:space="preserve">22. </w:delText>
        </w:r>
        <w:r w:rsidRPr="002B7007" w:rsidDel="002209DF">
          <w:rPr>
            <w:color w:val="auto"/>
            <w:rPrChange w:id="1074" w:author="Katelyn Gostic" w:date="2019-05-20T12:02:00Z">
              <w:rPr>
                <w:color w:val="auto"/>
              </w:rPr>
            </w:rPrChange>
          </w:rPr>
          <w:tab/>
          <w:delText xml:space="preserve">Tesini BL, Kanagaiah P, Wang J, Hahn M, Halliley JL, Chaves FA, et al. Broad Hemagglutinin-Specific Memory B Cell Expansion by Seasonal Influenza Virus Infection Reflects Early-Life Imprinting and Adaptation to the Infecting Virus. J Virol. 2019 Apr 15;93(8):e00169-19. </w:delText>
        </w:r>
      </w:del>
    </w:p>
    <w:p w14:paraId="060694BD" w14:textId="556A44A3" w:rsidR="00DB2C53" w:rsidRPr="002B7007" w:rsidDel="002209DF" w:rsidRDefault="00DB2C53" w:rsidP="002B7007">
      <w:pPr>
        <w:pStyle w:val="Bibliography"/>
        <w:rPr>
          <w:del w:id="1075" w:author="Katelyn Gostic" w:date="2019-05-17T13:57:00Z"/>
          <w:color w:val="auto"/>
          <w:rPrChange w:id="1076" w:author="Katelyn Gostic" w:date="2019-05-20T12:02:00Z">
            <w:rPr>
              <w:del w:id="1077" w:author="Katelyn Gostic" w:date="2019-05-17T13:57:00Z"/>
              <w:color w:val="auto"/>
            </w:rPr>
          </w:rPrChange>
        </w:rPr>
        <w:pPrChange w:id="1078" w:author="Katelyn Gostic" w:date="2019-05-20T12:02:00Z">
          <w:pPr>
            <w:pStyle w:val="Bibliography"/>
          </w:pPr>
        </w:pPrChange>
      </w:pPr>
      <w:del w:id="1079" w:author="Katelyn Gostic" w:date="2019-05-17T13:57:00Z">
        <w:r w:rsidRPr="002B7007" w:rsidDel="002209DF">
          <w:rPr>
            <w:color w:val="auto"/>
            <w:rPrChange w:id="1080" w:author="Katelyn Gostic" w:date="2019-05-20T12:02:00Z">
              <w:rPr>
                <w:color w:val="auto"/>
              </w:rPr>
            </w:rPrChange>
          </w:rPr>
          <w:delText xml:space="preserve">23. </w:delText>
        </w:r>
        <w:r w:rsidRPr="002B7007" w:rsidDel="002209DF">
          <w:rPr>
            <w:color w:val="auto"/>
            <w:rPrChange w:id="1081" w:author="Katelyn Gostic" w:date="2019-05-20T12:02:00Z">
              <w:rPr>
                <w:color w:val="auto"/>
              </w:rPr>
            </w:rPrChange>
          </w:rPr>
          <w:tab/>
          <w:delText xml:space="preserve">Bedford T, Riley S, Barr IG, Broor S, Chadha M, Cox NJ, et al. Global circulation patterns of seasonal influenza viruses vary with antigenic drift. Nature. 2015 Jul;523(7559):217–20. </w:delText>
        </w:r>
      </w:del>
    </w:p>
    <w:p w14:paraId="4584D347" w14:textId="26F6DDE8" w:rsidR="00DB2C53" w:rsidRPr="002B7007" w:rsidDel="002209DF" w:rsidRDefault="00DB2C53" w:rsidP="002B7007">
      <w:pPr>
        <w:pStyle w:val="Bibliography"/>
        <w:rPr>
          <w:del w:id="1082" w:author="Katelyn Gostic" w:date="2019-05-17T13:57:00Z"/>
          <w:color w:val="auto"/>
          <w:rPrChange w:id="1083" w:author="Katelyn Gostic" w:date="2019-05-20T12:02:00Z">
            <w:rPr>
              <w:del w:id="1084" w:author="Katelyn Gostic" w:date="2019-05-17T13:57:00Z"/>
              <w:color w:val="auto"/>
            </w:rPr>
          </w:rPrChange>
        </w:rPr>
        <w:pPrChange w:id="1085" w:author="Katelyn Gostic" w:date="2019-05-20T12:02:00Z">
          <w:pPr>
            <w:pStyle w:val="Bibliography"/>
          </w:pPr>
        </w:pPrChange>
      </w:pPr>
      <w:del w:id="1086" w:author="Katelyn Gostic" w:date="2019-05-17T13:57:00Z">
        <w:r w:rsidRPr="002B7007" w:rsidDel="002209DF">
          <w:rPr>
            <w:color w:val="auto"/>
            <w:rPrChange w:id="1087" w:author="Katelyn Gostic" w:date="2019-05-20T12:02:00Z">
              <w:rPr>
                <w:color w:val="auto"/>
              </w:rPr>
            </w:rPrChange>
          </w:rPr>
          <w:delText xml:space="preserve">24. </w:delText>
        </w:r>
        <w:r w:rsidRPr="002B7007" w:rsidDel="002209DF">
          <w:rPr>
            <w:color w:val="auto"/>
            <w:rPrChange w:id="1088" w:author="Katelyn Gostic" w:date="2019-05-20T12:02:00Z">
              <w:rPr>
                <w:color w:val="auto"/>
              </w:rPr>
            </w:rPrChange>
          </w:rPr>
          <w:tab/>
          <w:delText>Arizona Department of Health Services. Case Definitions for Communicable Morbidities [Internet]. 2019. Available from: https://www.azdhs.gov/documents/preparedness/epidemiology-disease-control/disease-investigation-resources/case-definitions.pdf</w:delText>
        </w:r>
      </w:del>
    </w:p>
    <w:p w14:paraId="13AA229D" w14:textId="475B929E" w:rsidR="00DB2C53" w:rsidRPr="002B7007" w:rsidDel="002209DF" w:rsidRDefault="00DB2C53" w:rsidP="002B7007">
      <w:pPr>
        <w:pStyle w:val="Bibliography"/>
        <w:rPr>
          <w:del w:id="1089" w:author="Katelyn Gostic" w:date="2019-05-17T13:57:00Z"/>
          <w:color w:val="auto"/>
          <w:rPrChange w:id="1090" w:author="Katelyn Gostic" w:date="2019-05-20T12:02:00Z">
            <w:rPr>
              <w:del w:id="1091" w:author="Katelyn Gostic" w:date="2019-05-17T13:57:00Z"/>
              <w:color w:val="auto"/>
            </w:rPr>
          </w:rPrChange>
        </w:rPr>
        <w:pPrChange w:id="1092" w:author="Katelyn Gostic" w:date="2019-05-20T12:02:00Z">
          <w:pPr>
            <w:pStyle w:val="Bibliography"/>
          </w:pPr>
        </w:pPrChange>
      </w:pPr>
      <w:del w:id="1093" w:author="Katelyn Gostic" w:date="2019-05-17T13:57:00Z">
        <w:r w:rsidRPr="002B7007" w:rsidDel="002209DF">
          <w:rPr>
            <w:color w:val="auto"/>
            <w:rPrChange w:id="1094" w:author="Katelyn Gostic" w:date="2019-05-20T12:02:00Z">
              <w:rPr>
                <w:color w:val="auto"/>
              </w:rPr>
            </w:rPrChange>
          </w:rPr>
          <w:delText xml:space="preserve">25. </w:delText>
        </w:r>
        <w:r w:rsidRPr="002B7007" w:rsidDel="002209DF">
          <w:rPr>
            <w:color w:val="auto"/>
            <w:rPrChange w:id="1095" w:author="Katelyn Gostic" w:date="2019-05-20T12:02:00Z">
              <w:rPr>
                <w:color w:val="auto"/>
              </w:rPr>
            </w:rPrChange>
          </w:rPr>
          <w:tab/>
          <w:delText xml:space="preserve">Jhung MA, Swerdlow D, Olsen SJ, Jernigan D, Biggerstaff M, Kamimoto L, et al. Epidemiology of 2009 Pandemic Influenza A (H1N1) in the United States. Clin Infect Dis. 2011 Jan 1;52(suppl_1):S13–26. </w:delText>
        </w:r>
      </w:del>
    </w:p>
    <w:p w14:paraId="00FE9005" w14:textId="71FCF167" w:rsidR="00DB2C53" w:rsidRPr="002B7007" w:rsidDel="002209DF" w:rsidRDefault="00DB2C53" w:rsidP="002B7007">
      <w:pPr>
        <w:pStyle w:val="Bibliography"/>
        <w:rPr>
          <w:del w:id="1096" w:author="Katelyn Gostic" w:date="2019-05-17T13:57:00Z"/>
          <w:color w:val="auto"/>
          <w:rPrChange w:id="1097" w:author="Katelyn Gostic" w:date="2019-05-20T12:02:00Z">
            <w:rPr>
              <w:del w:id="1098" w:author="Katelyn Gostic" w:date="2019-05-17T13:57:00Z"/>
              <w:color w:val="auto"/>
            </w:rPr>
          </w:rPrChange>
        </w:rPr>
        <w:pPrChange w:id="1099" w:author="Katelyn Gostic" w:date="2019-05-20T12:02:00Z">
          <w:pPr>
            <w:pStyle w:val="Bibliography"/>
          </w:pPr>
        </w:pPrChange>
      </w:pPr>
      <w:del w:id="1100" w:author="Katelyn Gostic" w:date="2019-05-17T13:57:00Z">
        <w:r w:rsidRPr="002B7007" w:rsidDel="002209DF">
          <w:rPr>
            <w:color w:val="auto"/>
            <w:rPrChange w:id="1101" w:author="Katelyn Gostic" w:date="2019-05-20T12:02:00Z">
              <w:rPr>
                <w:color w:val="auto"/>
              </w:rPr>
            </w:rPrChange>
          </w:rPr>
          <w:delText xml:space="preserve">26. </w:delText>
        </w:r>
        <w:r w:rsidRPr="002B7007" w:rsidDel="002209DF">
          <w:rPr>
            <w:color w:val="auto"/>
            <w:rPrChange w:id="1102" w:author="Katelyn Gostic" w:date="2019-05-20T12:02:00Z">
              <w:rPr>
                <w:color w:val="auto"/>
              </w:rPr>
            </w:rPrChange>
          </w:rPr>
          <w:tab/>
          <w:delText>Burnham KP, Anderson DR. Model Selection and Multimodel Inference: A Practical Information-Theoretic Approach [Internet]. 2nd ed. New York: Springer-Verlag; 2002 [cited 2019 Apr 16]. Available from: https://www.springer.com/us/book/9780387953649</w:delText>
        </w:r>
      </w:del>
    </w:p>
    <w:p w14:paraId="40E7BF06" w14:textId="77864484" w:rsidR="00DB2C53" w:rsidRPr="002B7007" w:rsidDel="002209DF" w:rsidRDefault="00DB2C53" w:rsidP="002B7007">
      <w:pPr>
        <w:pStyle w:val="Bibliography"/>
        <w:rPr>
          <w:del w:id="1103" w:author="Katelyn Gostic" w:date="2019-05-17T13:57:00Z"/>
          <w:color w:val="auto"/>
          <w:rPrChange w:id="1104" w:author="Katelyn Gostic" w:date="2019-05-20T12:02:00Z">
            <w:rPr>
              <w:del w:id="1105" w:author="Katelyn Gostic" w:date="2019-05-17T13:57:00Z"/>
              <w:color w:val="auto"/>
            </w:rPr>
          </w:rPrChange>
        </w:rPr>
        <w:pPrChange w:id="1106" w:author="Katelyn Gostic" w:date="2019-05-20T12:02:00Z">
          <w:pPr>
            <w:pStyle w:val="Bibliography"/>
          </w:pPr>
        </w:pPrChange>
      </w:pPr>
      <w:del w:id="1107" w:author="Katelyn Gostic" w:date="2019-05-17T13:57:00Z">
        <w:r w:rsidRPr="002B7007" w:rsidDel="002209DF">
          <w:rPr>
            <w:color w:val="auto"/>
            <w:rPrChange w:id="1108" w:author="Katelyn Gostic" w:date="2019-05-20T12:02:00Z">
              <w:rPr>
                <w:color w:val="auto"/>
              </w:rPr>
            </w:rPrChange>
          </w:rPr>
          <w:delText xml:space="preserve">27. </w:delText>
        </w:r>
        <w:r w:rsidRPr="002B7007" w:rsidDel="002209DF">
          <w:rPr>
            <w:color w:val="auto"/>
            <w:rPrChange w:id="1109" w:author="Katelyn Gostic" w:date="2019-05-20T12:02:00Z">
              <w:rPr>
                <w:color w:val="auto"/>
              </w:rPr>
            </w:rPrChange>
          </w:rPr>
          <w:tab/>
          <w:delText xml:space="preserve">Hadfield J, Megill C, Bell SM, Huddleston J, Potter B, Callender C, et al. Nextstrain: real-time tracking of pathogen evolution. Bioinformatics. 2018 Dec 1;34(23):4121–3. </w:delText>
        </w:r>
      </w:del>
    </w:p>
    <w:p w14:paraId="15980D4B" w14:textId="487FE6E3" w:rsidR="00DB2C53" w:rsidRPr="002B7007" w:rsidDel="002209DF" w:rsidRDefault="00DB2C53" w:rsidP="002B7007">
      <w:pPr>
        <w:pStyle w:val="Bibliography"/>
        <w:rPr>
          <w:del w:id="1110" w:author="Katelyn Gostic" w:date="2019-05-17T13:57:00Z"/>
          <w:color w:val="auto"/>
          <w:rPrChange w:id="1111" w:author="Katelyn Gostic" w:date="2019-05-20T12:02:00Z">
            <w:rPr>
              <w:del w:id="1112" w:author="Katelyn Gostic" w:date="2019-05-17T13:57:00Z"/>
              <w:color w:val="auto"/>
            </w:rPr>
          </w:rPrChange>
        </w:rPr>
        <w:pPrChange w:id="1113" w:author="Katelyn Gostic" w:date="2019-05-20T12:02:00Z">
          <w:pPr>
            <w:pStyle w:val="Bibliography"/>
          </w:pPr>
        </w:pPrChange>
      </w:pPr>
      <w:del w:id="1114" w:author="Katelyn Gostic" w:date="2019-05-17T13:57:00Z">
        <w:r w:rsidRPr="002B7007" w:rsidDel="002209DF">
          <w:rPr>
            <w:color w:val="auto"/>
            <w:rPrChange w:id="1115" w:author="Katelyn Gostic" w:date="2019-05-20T12:02:00Z">
              <w:rPr>
                <w:color w:val="auto"/>
              </w:rPr>
            </w:rPrChange>
          </w:rPr>
          <w:delText xml:space="preserve">28. </w:delText>
        </w:r>
        <w:r w:rsidRPr="002B7007" w:rsidDel="002209DF">
          <w:rPr>
            <w:color w:val="auto"/>
            <w:rPrChange w:id="1116" w:author="Katelyn Gostic" w:date="2019-05-20T12:02:00Z">
              <w:rPr>
                <w:color w:val="auto"/>
              </w:rPr>
            </w:rPrChange>
          </w:rPr>
          <w:tab/>
          <w:delText xml:space="preserve">Neher RA, Bedford T, Daniels RS, Russell CA, Shraiman BI. Prediction, dynamics, and visualization of antigenic phenotypes of seasonal influenza viruses. Proc Natl Acad Sci. 2016 Mar 22;113(12):E1701–9. </w:delText>
        </w:r>
      </w:del>
    </w:p>
    <w:p w14:paraId="0542B976" w14:textId="63162077" w:rsidR="00DB2C53" w:rsidRPr="002B7007" w:rsidDel="002209DF" w:rsidRDefault="00DB2C53" w:rsidP="002B7007">
      <w:pPr>
        <w:pStyle w:val="Bibliography"/>
        <w:rPr>
          <w:del w:id="1117" w:author="Katelyn Gostic" w:date="2019-05-17T13:57:00Z"/>
          <w:color w:val="auto"/>
          <w:rPrChange w:id="1118" w:author="Katelyn Gostic" w:date="2019-05-20T12:02:00Z">
            <w:rPr>
              <w:del w:id="1119" w:author="Katelyn Gostic" w:date="2019-05-17T13:57:00Z"/>
              <w:color w:val="auto"/>
            </w:rPr>
          </w:rPrChange>
        </w:rPr>
        <w:pPrChange w:id="1120" w:author="Katelyn Gostic" w:date="2019-05-20T12:02:00Z">
          <w:pPr>
            <w:pStyle w:val="Bibliography"/>
          </w:pPr>
        </w:pPrChange>
      </w:pPr>
      <w:del w:id="1121" w:author="Katelyn Gostic" w:date="2019-05-17T13:57:00Z">
        <w:r w:rsidRPr="002B7007" w:rsidDel="002209DF">
          <w:rPr>
            <w:color w:val="auto"/>
            <w:rPrChange w:id="1122" w:author="Katelyn Gostic" w:date="2019-05-20T12:02:00Z">
              <w:rPr>
                <w:color w:val="auto"/>
              </w:rPr>
            </w:rPrChange>
          </w:rPr>
          <w:delText xml:space="preserve">29. </w:delText>
        </w:r>
        <w:r w:rsidRPr="002B7007" w:rsidDel="002209DF">
          <w:rPr>
            <w:color w:val="auto"/>
            <w:rPrChange w:id="1123" w:author="Katelyn Gostic" w:date="2019-05-20T12:02:00Z">
              <w:rPr>
                <w:color w:val="auto"/>
              </w:rPr>
            </w:rPrChange>
          </w:rPr>
          <w:tab/>
          <w:delText xml:space="preserve">Bedford T, Suchard MA, Lemey P, Dudas G, Gregory V, Hay AJ, et al. Integrating influenza antigenic dynamics with molecular evolution. Losick R, editor. eLife. 2014 Feb 4;3:e01914. </w:delText>
        </w:r>
      </w:del>
    </w:p>
    <w:p w14:paraId="6BD194B8" w14:textId="055C3525" w:rsidR="00DB2C53" w:rsidRPr="002B7007" w:rsidDel="002209DF" w:rsidRDefault="00DB2C53" w:rsidP="002B7007">
      <w:pPr>
        <w:pStyle w:val="Bibliography"/>
        <w:rPr>
          <w:del w:id="1124" w:author="Katelyn Gostic" w:date="2019-05-17T13:57:00Z"/>
          <w:color w:val="auto"/>
          <w:rPrChange w:id="1125" w:author="Katelyn Gostic" w:date="2019-05-20T12:02:00Z">
            <w:rPr>
              <w:del w:id="1126" w:author="Katelyn Gostic" w:date="2019-05-17T13:57:00Z"/>
              <w:color w:val="auto"/>
            </w:rPr>
          </w:rPrChange>
        </w:rPr>
        <w:pPrChange w:id="1127" w:author="Katelyn Gostic" w:date="2019-05-20T12:02:00Z">
          <w:pPr>
            <w:pStyle w:val="Bibliography"/>
          </w:pPr>
        </w:pPrChange>
      </w:pPr>
      <w:del w:id="1128" w:author="Katelyn Gostic" w:date="2019-05-17T13:57:00Z">
        <w:r w:rsidRPr="002B7007" w:rsidDel="002209DF">
          <w:rPr>
            <w:color w:val="auto"/>
            <w:rPrChange w:id="1129" w:author="Katelyn Gostic" w:date="2019-05-20T12:02:00Z">
              <w:rPr>
                <w:color w:val="auto"/>
              </w:rPr>
            </w:rPrChange>
          </w:rPr>
          <w:delText xml:space="preserve">30. </w:delText>
        </w:r>
        <w:r w:rsidRPr="002B7007" w:rsidDel="002209DF">
          <w:rPr>
            <w:color w:val="auto"/>
            <w:rPrChange w:id="1130" w:author="Katelyn Gostic" w:date="2019-05-20T12:02:00Z">
              <w:rPr>
                <w:color w:val="auto"/>
              </w:rPr>
            </w:rPrChange>
          </w:rPr>
          <w:tab/>
          <w:delText xml:space="preserve">Smith DJ, Lapedes AS, Jong JC de, Bestebroer TM, Rimmelzwaan GF, Osterhaus ADME, et al. Mapping the Antigenic and Genetic Evolution of Influenza Virus. Science. 2004 Jul 16;305(5682):371–6. </w:delText>
        </w:r>
      </w:del>
    </w:p>
    <w:p w14:paraId="6243412A" w14:textId="5D1A904C" w:rsidR="00DB2C53" w:rsidRPr="002B7007" w:rsidDel="002209DF" w:rsidRDefault="00DB2C53" w:rsidP="002B7007">
      <w:pPr>
        <w:pStyle w:val="Bibliography"/>
        <w:rPr>
          <w:del w:id="1131" w:author="Katelyn Gostic" w:date="2019-05-17T13:57:00Z"/>
          <w:color w:val="auto"/>
          <w:rPrChange w:id="1132" w:author="Katelyn Gostic" w:date="2019-05-20T12:02:00Z">
            <w:rPr>
              <w:del w:id="1133" w:author="Katelyn Gostic" w:date="2019-05-17T13:57:00Z"/>
              <w:color w:val="auto"/>
            </w:rPr>
          </w:rPrChange>
        </w:rPr>
        <w:pPrChange w:id="1134" w:author="Katelyn Gostic" w:date="2019-05-20T12:02:00Z">
          <w:pPr>
            <w:pStyle w:val="Bibliography"/>
          </w:pPr>
        </w:pPrChange>
      </w:pPr>
      <w:del w:id="1135" w:author="Katelyn Gostic" w:date="2019-05-17T13:57:00Z">
        <w:r w:rsidRPr="002B7007" w:rsidDel="002209DF">
          <w:rPr>
            <w:color w:val="auto"/>
            <w:rPrChange w:id="1136" w:author="Katelyn Gostic" w:date="2019-05-20T12:02:00Z">
              <w:rPr>
                <w:color w:val="auto"/>
              </w:rPr>
            </w:rPrChange>
          </w:rPr>
          <w:delText xml:space="preserve">31. </w:delText>
        </w:r>
        <w:r w:rsidRPr="002B7007" w:rsidDel="002209DF">
          <w:rPr>
            <w:color w:val="auto"/>
            <w:rPrChange w:id="1137" w:author="Katelyn Gostic" w:date="2019-05-20T12:02:00Z">
              <w:rPr>
                <w:color w:val="auto"/>
              </w:rPr>
            </w:rPrChange>
          </w:rPr>
          <w:tab/>
          <w:delText xml:space="preserve">Cowling BJ, Sullivan SG. The Value of Neuraminidase Inhibition Antibody Titers in Influenza Seroepidemiology. J Infect Dis. 2019 Jan 9;219(3):341–3. </w:delText>
        </w:r>
      </w:del>
    </w:p>
    <w:p w14:paraId="4927DEDE" w14:textId="31A6708B" w:rsidR="00DB2C53" w:rsidRPr="002B7007" w:rsidDel="002209DF" w:rsidRDefault="00DB2C53" w:rsidP="002B7007">
      <w:pPr>
        <w:pStyle w:val="Bibliography"/>
        <w:rPr>
          <w:del w:id="1138" w:author="Katelyn Gostic" w:date="2019-05-17T13:57:00Z"/>
          <w:color w:val="auto"/>
          <w:rPrChange w:id="1139" w:author="Katelyn Gostic" w:date="2019-05-20T12:02:00Z">
            <w:rPr>
              <w:del w:id="1140" w:author="Katelyn Gostic" w:date="2019-05-17T13:57:00Z"/>
              <w:color w:val="auto"/>
            </w:rPr>
          </w:rPrChange>
        </w:rPr>
        <w:pPrChange w:id="1141" w:author="Katelyn Gostic" w:date="2019-05-20T12:02:00Z">
          <w:pPr>
            <w:pStyle w:val="Bibliography"/>
          </w:pPr>
        </w:pPrChange>
      </w:pPr>
      <w:del w:id="1142" w:author="Katelyn Gostic" w:date="2019-05-17T13:57:00Z">
        <w:r w:rsidRPr="002B7007" w:rsidDel="002209DF">
          <w:rPr>
            <w:color w:val="auto"/>
            <w:rPrChange w:id="1143" w:author="Katelyn Gostic" w:date="2019-05-20T12:02:00Z">
              <w:rPr>
                <w:color w:val="auto"/>
              </w:rPr>
            </w:rPrChange>
          </w:rPr>
          <w:delText xml:space="preserve">32. </w:delText>
        </w:r>
        <w:r w:rsidRPr="002B7007" w:rsidDel="002209DF">
          <w:rPr>
            <w:color w:val="auto"/>
            <w:rPrChange w:id="1144" w:author="Katelyn Gostic" w:date="2019-05-20T12:02:00Z">
              <w:rPr>
                <w:color w:val="auto"/>
              </w:rPr>
            </w:rPrChange>
          </w:rPr>
          <w:tab/>
          <w:delTex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delText>
        </w:r>
      </w:del>
    </w:p>
    <w:p w14:paraId="199DD918" w14:textId="7D45A238" w:rsidR="00DB2C53" w:rsidRPr="002B7007" w:rsidDel="002209DF" w:rsidRDefault="00DB2C53" w:rsidP="002B7007">
      <w:pPr>
        <w:pStyle w:val="Bibliography"/>
        <w:rPr>
          <w:del w:id="1145" w:author="Katelyn Gostic" w:date="2019-05-17T13:57:00Z"/>
          <w:color w:val="auto"/>
          <w:rPrChange w:id="1146" w:author="Katelyn Gostic" w:date="2019-05-20T12:02:00Z">
            <w:rPr>
              <w:del w:id="1147" w:author="Katelyn Gostic" w:date="2019-05-17T13:57:00Z"/>
              <w:color w:val="auto"/>
            </w:rPr>
          </w:rPrChange>
        </w:rPr>
        <w:pPrChange w:id="1148" w:author="Katelyn Gostic" w:date="2019-05-20T12:02:00Z">
          <w:pPr>
            <w:pStyle w:val="Bibliography"/>
          </w:pPr>
        </w:pPrChange>
      </w:pPr>
      <w:del w:id="1149" w:author="Katelyn Gostic" w:date="2019-05-17T13:57:00Z">
        <w:r w:rsidRPr="002B7007" w:rsidDel="002209DF">
          <w:rPr>
            <w:color w:val="auto"/>
            <w:rPrChange w:id="1150" w:author="Katelyn Gostic" w:date="2019-05-20T12:02:00Z">
              <w:rPr>
                <w:color w:val="auto"/>
              </w:rPr>
            </w:rPrChange>
          </w:rPr>
          <w:delText xml:space="preserve">33. </w:delText>
        </w:r>
        <w:r w:rsidRPr="002B7007" w:rsidDel="002209DF">
          <w:rPr>
            <w:color w:val="auto"/>
            <w:rPrChange w:id="1151" w:author="Katelyn Gostic" w:date="2019-05-20T12:02:00Z">
              <w:rPr>
                <w:color w:val="auto"/>
              </w:rPr>
            </w:rPrChange>
          </w:rPr>
          <w:tab/>
          <w:delText>RFA-AI-18-010: Impact of Initial Influenza Exposure on Immunity in Infants (U01 Clinical Trial Not Allowed) [Internet]. [cited 2019 Apr 15]. Available from: https://grants.nih.gov/grants/guide/rfa-files/RFA-AI-18-010.html</w:delText>
        </w:r>
      </w:del>
    </w:p>
    <w:p w14:paraId="579E3D84" w14:textId="6A4E2CD7" w:rsidR="00DB2C53" w:rsidRPr="002B7007" w:rsidDel="002209DF" w:rsidRDefault="00DB2C53" w:rsidP="002B7007">
      <w:pPr>
        <w:pStyle w:val="Bibliography"/>
        <w:rPr>
          <w:del w:id="1152" w:author="Katelyn Gostic" w:date="2019-05-17T13:57:00Z"/>
          <w:color w:val="auto"/>
          <w:rPrChange w:id="1153" w:author="Katelyn Gostic" w:date="2019-05-20T12:02:00Z">
            <w:rPr>
              <w:del w:id="1154" w:author="Katelyn Gostic" w:date="2019-05-17T13:57:00Z"/>
              <w:color w:val="auto"/>
            </w:rPr>
          </w:rPrChange>
        </w:rPr>
        <w:pPrChange w:id="1155" w:author="Katelyn Gostic" w:date="2019-05-20T12:02:00Z">
          <w:pPr>
            <w:pStyle w:val="Bibliography"/>
          </w:pPr>
        </w:pPrChange>
      </w:pPr>
      <w:del w:id="1156" w:author="Katelyn Gostic" w:date="2019-05-17T13:57:00Z">
        <w:r w:rsidRPr="002B7007" w:rsidDel="002209DF">
          <w:rPr>
            <w:color w:val="auto"/>
            <w:rPrChange w:id="1157" w:author="Katelyn Gostic" w:date="2019-05-20T12:02:00Z">
              <w:rPr>
                <w:color w:val="auto"/>
              </w:rPr>
            </w:rPrChange>
          </w:rPr>
          <w:delText xml:space="preserve">34. </w:delText>
        </w:r>
        <w:r w:rsidRPr="002B7007" w:rsidDel="002209DF">
          <w:rPr>
            <w:color w:val="auto"/>
            <w:rPrChange w:id="1158" w:author="Katelyn Gostic" w:date="2019-05-20T12:02:00Z">
              <w:rPr>
                <w:color w:val="auto"/>
              </w:rPr>
            </w:rPrChange>
          </w:rPr>
          <w:tab/>
          <w:delText xml:space="preserve">Grenfell BT, Pybus OG, Gog JR, Wood JLN, Daly JM, Mumford JA, et al. Unifying the Epidemiological and Evolutionary Dynamics of Pathogens. Science. 2004 Jan 16;303(5656):327–32. </w:delText>
        </w:r>
      </w:del>
    </w:p>
    <w:p w14:paraId="6CAADBF3" w14:textId="05366529" w:rsidR="00DB2C53" w:rsidRPr="002B7007" w:rsidDel="002209DF" w:rsidRDefault="00DB2C53" w:rsidP="002B7007">
      <w:pPr>
        <w:pStyle w:val="Bibliography"/>
        <w:rPr>
          <w:del w:id="1159" w:author="Katelyn Gostic" w:date="2019-05-17T13:57:00Z"/>
          <w:color w:val="auto"/>
          <w:rPrChange w:id="1160" w:author="Katelyn Gostic" w:date="2019-05-20T12:02:00Z">
            <w:rPr>
              <w:del w:id="1161" w:author="Katelyn Gostic" w:date="2019-05-17T13:57:00Z"/>
              <w:color w:val="auto"/>
            </w:rPr>
          </w:rPrChange>
        </w:rPr>
        <w:pPrChange w:id="1162" w:author="Katelyn Gostic" w:date="2019-05-20T12:02:00Z">
          <w:pPr>
            <w:pStyle w:val="Bibliography"/>
          </w:pPr>
        </w:pPrChange>
      </w:pPr>
      <w:del w:id="1163" w:author="Katelyn Gostic" w:date="2019-05-17T13:57:00Z">
        <w:r w:rsidRPr="002B7007" w:rsidDel="002209DF">
          <w:rPr>
            <w:color w:val="auto"/>
            <w:rPrChange w:id="1164" w:author="Katelyn Gostic" w:date="2019-05-20T12:02:00Z">
              <w:rPr>
                <w:color w:val="auto"/>
              </w:rPr>
            </w:rPrChange>
          </w:rPr>
          <w:delText xml:space="preserve">35. </w:delText>
        </w:r>
        <w:r w:rsidRPr="002B7007" w:rsidDel="002209DF">
          <w:rPr>
            <w:color w:val="auto"/>
            <w:rPrChange w:id="1165" w:author="Katelyn Gostic" w:date="2019-05-20T12:02:00Z">
              <w:rPr>
                <w:color w:val="auto"/>
              </w:rPr>
            </w:rPrChange>
          </w:rPr>
          <w:tab/>
          <w:delText>Age-specific differences in the dynamics of protective immunity to influenza | Nature Communications [Internet]. [cited 2019 May 6]. Available from: https://www.nature.com/articles/s41467-019-09652-6</w:delText>
        </w:r>
      </w:del>
    </w:p>
    <w:p w14:paraId="71C4E1CD" w14:textId="12D39A4F" w:rsidR="00DB2C53" w:rsidRPr="002B7007" w:rsidDel="002209DF" w:rsidRDefault="00DB2C53" w:rsidP="002B7007">
      <w:pPr>
        <w:pStyle w:val="Bibliography"/>
        <w:rPr>
          <w:del w:id="1166" w:author="Katelyn Gostic" w:date="2019-05-17T13:57:00Z"/>
          <w:color w:val="auto"/>
          <w:rPrChange w:id="1167" w:author="Katelyn Gostic" w:date="2019-05-20T12:02:00Z">
            <w:rPr>
              <w:del w:id="1168" w:author="Katelyn Gostic" w:date="2019-05-17T13:57:00Z"/>
              <w:color w:val="auto"/>
            </w:rPr>
          </w:rPrChange>
        </w:rPr>
        <w:pPrChange w:id="1169" w:author="Katelyn Gostic" w:date="2019-05-20T12:02:00Z">
          <w:pPr>
            <w:pStyle w:val="Bibliography"/>
          </w:pPr>
        </w:pPrChange>
      </w:pPr>
      <w:del w:id="1170" w:author="Katelyn Gostic" w:date="2019-05-17T13:57:00Z">
        <w:r w:rsidRPr="002B7007" w:rsidDel="002209DF">
          <w:rPr>
            <w:color w:val="auto"/>
            <w:rPrChange w:id="1171" w:author="Katelyn Gostic" w:date="2019-05-20T12:02:00Z">
              <w:rPr>
                <w:color w:val="auto"/>
              </w:rPr>
            </w:rPrChange>
          </w:rPr>
          <w:delText xml:space="preserve">36. </w:delText>
        </w:r>
        <w:r w:rsidRPr="002B7007" w:rsidDel="002209DF">
          <w:rPr>
            <w:color w:val="auto"/>
            <w:rPrChange w:id="1172" w:author="Katelyn Gostic" w:date="2019-05-20T12:02:00Z">
              <w:rPr>
                <w:color w:val="auto"/>
              </w:rPr>
            </w:rPrChange>
          </w:rPr>
          <w:tab/>
          <w:delText xml:space="preserve">Rozo M, Gronvall GK. The Reemergent 1977 H1N1 Strain and the Gain-of-Function Debate. mBio. 2015 Sep 1;6(4):e01013-15. </w:delText>
        </w:r>
      </w:del>
    </w:p>
    <w:p w14:paraId="29175E4D" w14:textId="0E4CF049" w:rsidR="00DB2C53" w:rsidRPr="002B7007" w:rsidDel="002209DF" w:rsidRDefault="00DB2C53" w:rsidP="002B7007">
      <w:pPr>
        <w:pStyle w:val="Bibliography"/>
        <w:rPr>
          <w:del w:id="1173" w:author="Katelyn Gostic" w:date="2019-05-17T13:57:00Z"/>
          <w:color w:val="auto"/>
          <w:rPrChange w:id="1174" w:author="Katelyn Gostic" w:date="2019-05-20T12:02:00Z">
            <w:rPr>
              <w:del w:id="1175" w:author="Katelyn Gostic" w:date="2019-05-17T13:57:00Z"/>
              <w:color w:val="auto"/>
            </w:rPr>
          </w:rPrChange>
        </w:rPr>
        <w:pPrChange w:id="1176" w:author="Katelyn Gostic" w:date="2019-05-20T12:02:00Z">
          <w:pPr>
            <w:pStyle w:val="Bibliography"/>
          </w:pPr>
        </w:pPrChange>
      </w:pPr>
      <w:del w:id="1177" w:author="Katelyn Gostic" w:date="2019-05-17T13:57:00Z">
        <w:r w:rsidRPr="002B7007" w:rsidDel="002209DF">
          <w:rPr>
            <w:color w:val="auto"/>
            <w:rPrChange w:id="1178" w:author="Katelyn Gostic" w:date="2019-05-20T12:02:00Z">
              <w:rPr>
                <w:color w:val="auto"/>
              </w:rPr>
            </w:rPrChange>
          </w:rPr>
          <w:delText xml:space="preserve">37. </w:delText>
        </w:r>
        <w:r w:rsidRPr="002B7007" w:rsidDel="002209DF">
          <w:rPr>
            <w:color w:val="auto"/>
            <w:rPrChange w:id="1179" w:author="Katelyn Gostic" w:date="2019-05-20T12:02:00Z">
              <w:rPr>
                <w:color w:val="auto"/>
              </w:rPr>
            </w:rPrChange>
          </w:rPr>
          <w:tab/>
          <w:delText xml:space="preserve">Nakajima K, Desselberger U, Palese P. Recent human influenza A (H1N1) viruses are closely related genetically to strains isolated in 1950. Nature. 1978 Jul;274(5669):334. </w:delText>
        </w:r>
      </w:del>
    </w:p>
    <w:p w14:paraId="008967F3" w14:textId="79521935" w:rsidR="00DB2C53" w:rsidRPr="002B7007" w:rsidDel="002209DF" w:rsidRDefault="00DB2C53" w:rsidP="002B7007">
      <w:pPr>
        <w:pStyle w:val="Bibliography"/>
        <w:rPr>
          <w:del w:id="1180" w:author="Katelyn Gostic" w:date="2019-05-17T13:57:00Z"/>
          <w:color w:val="auto"/>
          <w:rPrChange w:id="1181" w:author="Katelyn Gostic" w:date="2019-05-20T12:02:00Z">
            <w:rPr>
              <w:del w:id="1182" w:author="Katelyn Gostic" w:date="2019-05-17T13:57:00Z"/>
              <w:color w:val="auto"/>
            </w:rPr>
          </w:rPrChange>
        </w:rPr>
        <w:pPrChange w:id="1183" w:author="Katelyn Gostic" w:date="2019-05-20T12:02:00Z">
          <w:pPr>
            <w:pStyle w:val="Bibliography"/>
          </w:pPr>
        </w:pPrChange>
      </w:pPr>
      <w:del w:id="1184" w:author="Katelyn Gostic" w:date="2019-05-17T13:57:00Z">
        <w:r w:rsidRPr="002B7007" w:rsidDel="002209DF">
          <w:rPr>
            <w:color w:val="auto"/>
            <w:rPrChange w:id="1185" w:author="Katelyn Gostic" w:date="2019-05-20T12:02:00Z">
              <w:rPr>
                <w:color w:val="auto"/>
              </w:rPr>
            </w:rPrChange>
          </w:rPr>
          <w:delText xml:space="preserve">38. </w:delText>
        </w:r>
        <w:r w:rsidRPr="002B7007" w:rsidDel="002209DF">
          <w:rPr>
            <w:color w:val="auto"/>
            <w:rPrChange w:id="1186" w:author="Katelyn Gostic" w:date="2019-05-20T12:02:00Z">
              <w:rPr>
                <w:color w:val="auto"/>
              </w:rPr>
            </w:rPrChange>
          </w:rPr>
          <w:tab/>
          <w:delText xml:space="preserve">Linderman SL, Chambers BS, Zost SJ, Parkhouse K, Li Y, Herrmann C, et al. Potential antigenic explanation for atypical H1N1 infections among middle-aged adults during the 2013–2014 influenza season. Proc Natl Acad Sci. 2014 Nov 4;111(44):15798–803. </w:delText>
        </w:r>
      </w:del>
    </w:p>
    <w:p w14:paraId="32657CB1" w14:textId="5D9E0C39" w:rsidR="00DB2C53" w:rsidRPr="002B7007" w:rsidDel="002209DF" w:rsidRDefault="00DB2C53" w:rsidP="002B7007">
      <w:pPr>
        <w:pStyle w:val="Bibliography"/>
        <w:rPr>
          <w:del w:id="1187" w:author="Katelyn Gostic" w:date="2019-05-17T13:57:00Z"/>
          <w:color w:val="auto"/>
          <w:rPrChange w:id="1188" w:author="Katelyn Gostic" w:date="2019-05-20T12:02:00Z">
            <w:rPr>
              <w:del w:id="1189" w:author="Katelyn Gostic" w:date="2019-05-17T13:57:00Z"/>
              <w:color w:val="auto"/>
            </w:rPr>
          </w:rPrChange>
        </w:rPr>
        <w:pPrChange w:id="1190" w:author="Katelyn Gostic" w:date="2019-05-20T12:02:00Z">
          <w:pPr>
            <w:pStyle w:val="Bibliography"/>
          </w:pPr>
        </w:pPrChange>
      </w:pPr>
      <w:del w:id="1191" w:author="Katelyn Gostic" w:date="2019-05-17T13:57:00Z">
        <w:r w:rsidRPr="002B7007" w:rsidDel="002209DF">
          <w:rPr>
            <w:color w:val="auto"/>
            <w:rPrChange w:id="1192" w:author="Katelyn Gostic" w:date="2019-05-20T12:02:00Z">
              <w:rPr>
                <w:color w:val="auto"/>
              </w:rPr>
            </w:rPrChange>
          </w:rPr>
          <w:delText xml:space="preserve">39. </w:delText>
        </w:r>
        <w:r w:rsidRPr="002B7007" w:rsidDel="002209DF">
          <w:rPr>
            <w:color w:val="auto"/>
            <w:rPrChange w:id="1193" w:author="Katelyn Gostic" w:date="2019-05-20T12:02:00Z">
              <w:rPr>
                <w:color w:val="auto"/>
              </w:rPr>
            </w:rPrChange>
          </w:rPr>
          <w:tab/>
          <w:delText xml:space="preserve">Cobey S, Hensley SE. Immune history and influenza virus susceptibility. Curr Opin Virol. 2017 Feb 1;22:105–11. </w:delText>
        </w:r>
      </w:del>
    </w:p>
    <w:p w14:paraId="7A6D5A9B" w14:textId="6BB1E37F" w:rsidR="00DB2C53" w:rsidRPr="002B7007" w:rsidDel="002209DF" w:rsidRDefault="00DB2C53" w:rsidP="002B7007">
      <w:pPr>
        <w:pStyle w:val="Bibliography"/>
        <w:rPr>
          <w:del w:id="1194" w:author="Katelyn Gostic" w:date="2019-05-17T13:57:00Z"/>
          <w:color w:val="auto"/>
          <w:rPrChange w:id="1195" w:author="Katelyn Gostic" w:date="2019-05-20T12:02:00Z">
            <w:rPr>
              <w:del w:id="1196" w:author="Katelyn Gostic" w:date="2019-05-17T13:57:00Z"/>
              <w:color w:val="auto"/>
            </w:rPr>
          </w:rPrChange>
        </w:rPr>
        <w:pPrChange w:id="1197" w:author="Katelyn Gostic" w:date="2019-05-20T12:02:00Z">
          <w:pPr>
            <w:pStyle w:val="Bibliography"/>
          </w:pPr>
        </w:pPrChange>
      </w:pPr>
      <w:del w:id="1198" w:author="Katelyn Gostic" w:date="2019-05-17T13:57:00Z">
        <w:r w:rsidRPr="002B7007" w:rsidDel="002209DF">
          <w:rPr>
            <w:color w:val="auto"/>
            <w:rPrChange w:id="1199" w:author="Katelyn Gostic" w:date="2019-05-20T12:02:00Z">
              <w:rPr>
                <w:color w:val="auto"/>
              </w:rPr>
            </w:rPrChange>
          </w:rPr>
          <w:delText xml:space="preserve">40. </w:delText>
        </w:r>
        <w:r w:rsidRPr="002B7007" w:rsidDel="002209DF">
          <w:rPr>
            <w:color w:val="auto"/>
            <w:rPrChange w:id="1200" w:author="Katelyn Gostic" w:date="2019-05-20T12:02:00Z">
              <w:rPr>
                <w:color w:val="auto"/>
              </w:rPr>
            </w:rPrChange>
          </w:rPr>
          <w:tab/>
          <w:delText xml:space="preserve">Palache A, Oriol-Mathieu V, Fino M, Xydia-Charmanta M. Seasonal influenza vaccine dose distribution in 195 countries (2004–2013): Little progress in estimated global vaccination coverage. Vaccine. 2015 Oct 13;33(42):5598–605. </w:delText>
        </w:r>
      </w:del>
    </w:p>
    <w:p w14:paraId="5039DC83" w14:textId="51878590" w:rsidR="00DB2C53" w:rsidRPr="002B7007" w:rsidDel="002209DF" w:rsidRDefault="00DB2C53" w:rsidP="002B7007">
      <w:pPr>
        <w:pStyle w:val="Bibliography"/>
        <w:rPr>
          <w:del w:id="1201" w:author="Katelyn Gostic" w:date="2019-05-17T13:57:00Z"/>
          <w:color w:val="auto"/>
          <w:rPrChange w:id="1202" w:author="Katelyn Gostic" w:date="2019-05-20T12:02:00Z">
            <w:rPr>
              <w:del w:id="1203" w:author="Katelyn Gostic" w:date="2019-05-17T13:57:00Z"/>
              <w:color w:val="auto"/>
            </w:rPr>
          </w:rPrChange>
        </w:rPr>
        <w:pPrChange w:id="1204" w:author="Katelyn Gostic" w:date="2019-05-20T12:02:00Z">
          <w:pPr>
            <w:pStyle w:val="Bibliography"/>
          </w:pPr>
        </w:pPrChange>
      </w:pPr>
      <w:del w:id="1205" w:author="Katelyn Gostic" w:date="2019-05-17T13:57:00Z">
        <w:r w:rsidRPr="002B7007" w:rsidDel="002209DF">
          <w:rPr>
            <w:color w:val="auto"/>
            <w:rPrChange w:id="1206" w:author="Katelyn Gostic" w:date="2019-05-20T12:02:00Z">
              <w:rPr>
                <w:color w:val="auto"/>
              </w:rPr>
            </w:rPrChange>
          </w:rPr>
          <w:delText xml:space="preserve">41. </w:delText>
        </w:r>
        <w:r w:rsidRPr="002B7007" w:rsidDel="002209DF">
          <w:rPr>
            <w:color w:val="auto"/>
            <w:rPrChange w:id="1207" w:author="Katelyn Gostic" w:date="2019-05-20T12:02:00Z">
              <w:rPr>
                <w:color w:val="auto"/>
              </w:rPr>
            </w:rPrChange>
          </w:rPr>
          <w:tab/>
          <w:delText xml:space="preserve">Vanessen G, Palache A, Forleo E, Fedson D. Influenza vaccination in 2000: recommendations and vaccine use in 50 developed and rapidly developing countries. Vaccine. 2003 May 1;21(16):1780–5. </w:delText>
        </w:r>
      </w:del>
    </w:p>
    <w:p w14:paraId="56CD7AE9" w14:textId="571BD33B" w:rsidR="00DB2C53" w:rsidRPr="002B7007" w:rsidDel="002209DF" w:rsidRDefault="00DB2C53" w:rsidP="002B7007">
      <w:pPr>
        <w:pStyle w:val="Bibliography"/>
        <w:rPr>
          <w:del w:id="1208" w:author="Katelyn Gostic" w:date="2019-05-17T13:57:00Z"/>
          <w:color w:val="auto"/>
          <w:rPrChange w:id="1209" w:author="Katelyn Gostic" w:date="2019-05-20T12:02:00Z">
            <w:rPr>
              <w:del w:id="1210" w:author="Katelyn Gostic" w:date="2019-05-17T13:57:00Z"/>
              <w:color w:val="auto"/>
            </w:rPr>
          </w:rPrChange>
        </w:rPr>
        <w:pPrChange w:id="1211" w:author="Katelyn Gostic" w:date="2019-05-20T12:02:00Z">
          <w:pPr>
            <w:pStyle w:val="Bibliography"/>
          </w:pPr>
        </w:pPrChange>
      </w:pPr>
      <w:del w:id="1212" w:author="Katelyn Gostic" w:date="2019-05-17T13:57:00Z">
        <w:r w:rsidRPr="002B7007" w:rsidDel="002209DF">
          <w:rPr>
            <w:color w:val="auto"/>
            <w:rPrChange w:id="1213" w:author="Katelyn Gostic" w:date="2019-05-20T12:02:00Z">
              <w:rPr>
                <w:color w:val="auto"/>
              </w:rPr>
            </w:rPrChange>
          </w:rPr>
          <w:delText xml:space="preserve">42. </w:delText>
        </w:r>
        <w:r w:rsidRPr="002B7007" w:rsidDel="002209DF">
          <w:rPr>
            <w:color w:val="auto"/>
            <w:rPrChange w:id="1214" w:author="Katelyn Gostic" w:date="2019-05-20T12:02:00Z">
              <w:rPr>
                <w:color w:val="auto"/>
              </w:rPr>
            </w:rPrChange>
          </w:rPr>
          <w:tab/>
          <w:delText>WHO | FluNet [Internet]. WHO. [cited 2019 Apr 15]. Available from: http://www.who.int/influenza/gisrs_laboratory/flunet/en/</w:delText>
        </w:r>
      </w:del>
    </w:p>
    <w:p w14:paraId="23F11703" w14:textId="0C1765B5" w:rsidR="00DB2C53" w:rsidRPr="002B7007" w:rsidDel="002209DF" w:rsidRDefault="00DB2C53" w:rsidP="002B7007">
      <w:pPr>
        <w:pStyle w:val="Bibliography"/>
        <w:rPr>
          <w:del w:id="1215" w:author="Katelyn Gostic" w:date="2019-05-17T13:57:00Z"/>
          <w:color w:val="auto"/>
          <w:rPrChange w:id="1216" w:author="Katelyn Gostic" w:date="2019-05-20T12:02:00Z">
            <w:rPr>
              <w:del w:id="1217" w:author="Katelyn Gostic" w:date="2019-05-17T13:57:00Z"/>
              <w:color w:val="auto"/>
            </w:rPr>
          </w:rPrChange>
        </w:rPr>
        <w:pPrChange w:id="1218" w:author="Katelyn Gostic" w:date="2019-05-20T12:02:00Z">
          <w:pPr>
            <w:pStyle w:val="Bibliography"/>
          </w:pPr>
        </w:pPrChange>
      </w:pPr>
      <w:del w:id="1219" w:author="Katelyn Gostic" w:date="2019-05-17T13:57:00Z">
        <w:r w:rsidRPr="002B7007" w:rsidDel="002209DF">
          <w:rPr>
            <w:color w:val="auto"/>
            <w:rPrChange w:id="1220" w:author="Katelyn Gostic" w:date="2019-05-20T12:02:00Z">
              <w:rPr>
                <w:color w:val="auto"/>
              </w:rPr>
            </w:rPrChange>
          </w:rPr>
          <w:delText xml:space="preserve">43. </w:delText>
        </w:r>
        <w:r w:rsidRPr="002B7007" w:rsidDel="002209DF">
          <w:rPr>
            <w:color w:val="auto"/>
            <w:rPrChange w:id="1221" w:author="Katelyn Gostic" w:date="2019-05-20T12:02:00Z">
              <w:rPr>
                <w:color w:val="auto"/>
              </w:rPr>
            </w:rPrChange>
          </w:rPr>
          <w:tab/>
          <w:delText>FluView Interactive | CDC [Internet]. 2018 [cited 2019 Apr 15]. Available from: https://www.cdc.gov/flu/weekly/fluviewinteractive.htm</w:delText>
        </w:r>
      </w:del>
    </w:p>
    <w:p w14:paraId="730C83D0" w14:textId="78A5856D" w:rsidR="00DB2C53" w:rsidRPr="002B7007" w:rsidDel="002209DF" w:rsidRDefault="00DB2C53" w:rsidP="002B7007">
      <w:pPr>
        <w:pStyle w:val="Bibliography"/>
        <w:rPr>
          <w:del w:id="1222" w:author="Katelyn Gostic" w:date="2019-05-17T13:57:00Z"/>
          <w:color w:val="auto"/>
          <w:rPrChange w:id="1223" w:author="Katelyn Gostic" w:date="2019-05-20T12:02:00Z">
            <w:rPr>
              <w:del w:id="1224" w:author="Katelyn Gostic" w:date="2019-05-17T13:57:00Z"/>
              <w:color w:val="auto"/>
            </w:rPr>
          </w:rPrChange>
        </w:rPr>
        <w:pPrChange w:id="1225" w:author="Katelyn Gostic" w:date="2019-05-20T12:02:00Z">
          <w:pPr>
            <w:pStyle w:val="Bibliography"/>
          </w:pPr>
        </w:pPrChange>
      </w:pPr>
      <w:del w:id="1226" w:author="Katelyn Gostic" w:date="2019-05-17T13:57:00Z">
        <w:r w:rsidRPr="002B7007" w:rsidDel="002209DF">
          <w:rPr>
            <w:color w:val="auto"/>
            <w:rPrChange w:id="1227" w:author="Katelyn Gostic" w:date="2019-05-20T12:02:00Z">
              <w:rPr>
                <w:color w:val="auto"/>
              </w:rPr>
            </w:rPrChange>
          </w:rPr>
          <w:delText xml:space="preserve">44. </w:delText>
        </w:r>
        <w:r w:rsidRPr="002B7007" w:rsidDel="002209DF">
          <w:rPr>
            <w:color w:val="auto"/>
            <w:rPrChange w:id="1228" w:author="Katelyn Gostic" w:date="2019-05-20T12:02:00Z">
              <w:rPr>
                <w:color w:val="auto"/>
              </w:rPr>
            </w:rPrChange>
          </w:rPr>
          <w:tab/>
          <w:delText xml:space="preserve">Bogner P, Capua I, Lipman DJ, Cox NJ. A global initiative on sharing avian flu data. Nature. 2006 Aug;442(7106):981. </w:delText>
        </w:r>
      </w:del>
    </w:p>
    <w:p w14:paraId="4229A578" w14:textId="7622ABBC" w:rsidR="00DB2C53" w:rsidRPr="002B7007" w:rsidDel="002209DF" w:rsidRDefault="00DB2C53" w:rsidP="002B7007">
      <w:pPr>
        <w:pStyle w:val="Bibliography"/>
        <w:rPr>
          <w:del w:id="1229" w:author="Katelyn Gostic" w:date="2019-05-17T13:57:00Z"/>
          <w:color w:val="auto"/>
          <w:rPrChange w:id="1230" w:author="Katelyn Gostic" w:date="2019-05-20T12:02:00Z">
            <w:rPr>
              <w:del w:id="1231" w:author="Katelyn Gostic" w:date="2019-05-17T13:57:00Z"/>
              <w:color w:val="auto"/>
            </w:rPr>
          </w:rPrChange>
        </w:rPr>
        <w:pPrChange w:id="1232" w:author="Katelyn Gostic" w:date="2019-05-20T12:02:00Z">
          <w:pPr>
            <w:pStyle w:val="Bibliography"/>
          </w:pPr>
        </w:pPrChange>
      </w:pPr>
      <w:del w:id="1233" w:author="Katelyn Gostic" w:date="2019-05-17T13:57:00Z">
        <w:r w:rsidRPr="002B7007" w:rsidDel="002209DF">
          <w:rPr>
            <w:color w:val="auto"/>
            <w:rPrChange w:id="1234" w:author="Katelyn Gostic" w:date="2019-05-20T12:02:00Z">
              <w:rPr>
                <w:color w:val="auto"/>
              </w:rPr>
            </w:rPrChange>
          </w:rPr>
          <w:delText xml:space="preserve">45. </w:delText>
        </w:r>
        <w:r w:rsidRPr="002B7007" w:rsidDel="002209DF">
          <w:rPr>
            <w:color w:val="auto"/>
            <w:rPrChange w:id="1235" w:author="Katelyn Gostic" w:date="2019-05-20T12:02:00Z">
              <w:rPr>
                <w:color w:val="auto"/>
              </w:rPr>
            </w:rPrChange>
          </w:rPr>
          <w:tab/>
          <w:delText>Sagulenko P, Puller V, Neher RA. TreeTime: Maximum-likelihood phylodynamic analysis. Virus Evol [Internet]. 2018 Jan 8 [cited 2019 Apr 12];4(1). Available from: https://www.ncbi.nlm.nih.gov/pmc/articles/PMC5758920/</w:delText>
        </w:r>
      </w:del>
    </w:p>
    <w:p w14:paraId="52BDBD71" w14:textId="3B002640" w:rsidR="00DB2C53" w:rsidRPr="002B7007" w:rsidDel="002209DF" w:rsidRDefault="00DB2C53" w:rsidP="002B7007">
      <w:pPr>
        <w:pStyle w:val="Bibliography"/>
        <w:rPr>
          <w:del w:id="1236" w:author="Katelyn Gostic" w:date="2019-05-17T13:57:00Z"/>
          <w:color w:val="auto"/>
          <w:rPrChange w:id="1237" w:author="Katelyn Gostic" w:date="2019-05-20T12:02:00Z">
            <w:rPr>
              <w:del w:id="1238" w:author="Katelyn Gostic" w:date="2019-05-17T13:57:00Z"/>
              <w:color w:val="auto"/>
            </w:rPr>
          </w:rPrChange>
        </w:rPr>
        <w:pPrChange w:id="1239" w:author="Katelyn Gostic" w:date="2019-05-20T12:02:00Z">
          <w:pPr>
            <w:pStyle w:val="Bibliography"/>
          </w:pPr>
        </w:pPrChange>
      </w:pPr>
      <w:del w:id="1240" w:author="Katelyn Gostic" w:date="2019-05-17T13:57:00Z">
        <w:r w:rsidRPr="002B7007" w:rsidDel="002209DF">
          <w:rPr>
            <w:color w:val="auto"/>
            <w:rPrChange w:id="1241" w:author="Katelyn Gostic" w:date="2019-05-20T12:02:00Z">
              <w:rPr>
                <w:color w:val="auto"/>
              </w:rPr>
            </w:rPrChange>
          </w:rPr>
          <w:delText xml:space="preserve">46. </w:delText>
        </w:r>
        <w:r w:rsidRPr="002B7007" w:rsidDel="002209DF">
          <w:rPr>
            <w:color w:val="auto"/>
            <w:rPrChange w:id="1242" w:author="Katelyn Gostic" w:date="2019-05-20T12:02:00Z">
              <w:rPr>
                <w:color w:val="auto"/>
              </w:rPr>
            </w:rPrChange>
          </w:rPr>
          <w:tab/>
          <w:delText xml:space="preserve">Gagnon A, Acosta E, Miller MS. Reporting and evaluating influenza virus surveillance data: An argument for incidence by single year of age. Vaccine. 2018 Oct 8;36(42):6249–52. </w:delText>
        </w:r>
      </w:del>
    </w:p>
    <w:p w14:paraId="54197184" w14:textId="433D25E6" w:rsidR="00DB2C53" w:rsidRPr="002B7007" w:rsidDel="002209DF" w:rsidRDefault="00DB2C53" w:rsidP="002B7007">
      <w:pPr>
        <w:pStyle w:val="Bibliography"/>
        <w:rPr>
          <w:del w:id="1243" w:author="Katelyn Gostic" w:date="2019-05-17T13:57:00Z"/>
          <w:color w:val="auto"/>
          <w:rPrChange w:id="1244" w:author="Katelyn Gostic" w:date="2019-05-20T12:02:00Z">
            <w:rPr>
              <w:del w:id="1245" w:author="Katelyn Gostic" w:date="2019-05-17T13:57:00Z"/>
              <w:color w:val="auto"/>
            </w:rPr>
          </w:rPrChange>
        </w:rPr>
        <w:pPrChange w:id="1246" w:author="Katelyn Gostic" w:date="2019-05-20T12:02:00Z">
          <w:pPr>
            <w:pStyle w:val="Bibliography"/>
          </w:pPr>
        </w:pPrChange>
      </w:pPr>
      <w:del w:id="1247" w:author="Katelyn Gostic" w:date="2019-05-17T13:57:00Z">
        <w:r w:rsidRPr="002B7007" w:rsidDel="002209DF">
          <w:rPr>
            <w:color w:val="auto"/>
            <w:rPrChange w:id="1248" w:author="Katelyn Gostic" w:date="2019-05-20T12:02:00Z">
              <w:rPr>
                <w:color w:val="auto"/>
              </w:rPr>
            </w:rPrChange>
          </w:rPr>
          <w:delText xml:space="preserve">47. </w:delText>
        </w:r>
        <w:r w:rsidRPr="002B7007" w:rsidDel="002209DF">
          <w:rPr>
            <w:color w:val="auto"/>
            <w:rPrChange w:id="1249" w:author="Katelyn Gostic" w:date="2019-05-20T12:02:00Z">
              <w:rPr>
                <w:color w:val="auto"/>
              </w:rPr>
            </w:rPrChange>
          </w:rPr>
          <w:tab/>
          <w:delText xml:space="preserve">Dushoff J, Plotkin JB, Viboud C, Earn DJD, Simonsen L. Mortality due to Influenza in the United States—An Annualized Regression Approach Using Multiple-Cause Mortality Data. Am J Epidemiol. 2006 Jan 15;163(2):181–7. </w:delText>
        </w:r>
      </w:del>
    </w:p>
    <w:p w14:paraId="6F24AA25" w14:textId="1BE3BE6D" w:rsidR="00DB2C53" w:rsidRPr="002B7007" w:rsidDel="002209DF" w:rsidRDefault="00DB2C53" w:rsidP="002B7007">
      <w:pPr>
        <w:pStyle w:val="Bibliography"/>
        <w:rPr>
          <w:del w:id="1250" w:author="Katelyn Gostic" w:date="2019-05-17T13:57:00Z"/>
          <w:color w:val="auto"/>
          <w:rPrChange w:id="1251" w:author="Katelyn Gostic" w:date="2019-05-20T12:02:00Z">
            <w:rPr>
              <w:del w:id="1252" w:author="Katelyn Gostic" w:date="2019-05-17T13:57:00Z"/>
              <w:color w:val="auto"/>
            </w:rPr>
          </w:rPrChange>
        </w:rPr>
        <w:pPrChange w:id="1253" w:author="Katelyn Gostic" w:date="2019-05-20T12:02:00Z">
          <w:pPr>
            <w:pStyle w:val="Bibliography"/>
          </w:pPr>
        </w:pPrChange>
      </w:pPr>
      <w:del w:id="1254" w:author="Katelyn Gostic" w:date="2019-05-17T13:57:00Z">
        <w:r w:rsidRPr="002B7007" w:rsidDel="002209DF">
          <w:rPr>
            <w:color w:val="auto"/>
            <w:rPrChange w:id="1255" w:author="Katelyn Gostic" w:date="2019-05-20T12:02:00Z">
              <w:rPr>
                <w:color w:val="auto"/>
              </w:rPr>
            </w:rPrChange>
          </w:rPr>
          <w:delText xml:space="preserve">48. </w:delText>
        </w:r>
        <w:r w:rsidRPr="002B7007" w:rsidDel="002209DF">
          <w:rPr>
            <w:color w:val="auto"/>
            <w:rPrChange w:id="1256" w:author="Katelyn Gostic" w:date="2019-05-20T12:02:00Z">
              <w:rPr>
                <w:color w:val="auto"/>
              </w:rPr>
            </w:rPrChange>
          </w:rPr>
          <w:tab/>
          <w:delText xml:space="preserve">Bolker BM. Ecological Models and Data in R. Princeton University Press; 2008. 409 p. </w:delText>
        </w:r>
      </w:del>
    </w:p>
    <w:p w14:paraId="351A7CF8" w14:textId="6C2E1D5E" w:rsidR="00276EA6" w:rsidRPr="00276EA6" w:rsidRDefault="00276EA6" w:rsidP="002B7007">
      <w:pPr>
        <w:pStyle w:val="Bibliography"/>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Worobey" w:date="2019-05-19T19:06:00Z" w:initials="MW">
    <w:p w14:paraId="704B5DAD" w14:textId="77777777" w:rsidR="002B7007" w:rsidRDefault="002B7007" w:rsidP="00810966">
      <w:pPr>
        <w:pStyle w:val="CommentText"/>
      </w:pPr>
      <w:r>
        <w:rPr>
          <w:rStyle w:val="CommentReference"/>
        </w:rPr>
        <w:annotationRef/>
      </w:r>
      <w:r>
        <w:t xml:space="preserve">Or something along these lines.  The key point of the paper is that the different age distributions are </w:t>
      </w:r>
      <w:r w:rsidRPr="007530C7">
        <w:rPr>
          <w:u w:val="single"/>
        </w:rPr>
        <w:t>not</w:t>
      </w:r>
      <w:r>
        <w:t xml:space="preserve"> caused (only) by the viruses; they are the result of by imprinting.</w:t>
      </w:r>
    </w:p>
    <w:p w14:paraId="1655BB4C" w14:textId="77777777" w:rsidR="002B7007" w:rsidRDefault="002B7007" w:rsidP="00810966">
      <w:pPr>
        <w:pStyle w:val="CommentText"/>
      </w:pPr>
    </w:p>
    <w:p w14:paraId="71FF196A" w14:textId="77777777" w:rsidR="002B7007" w:rsidRDefault="002B7007" w:rsidP="00810966">
      <w:pPr>
        <w:pStyle w:val="CommentText"/>
      </w:pPr>
      <w:r>
        <w:t>On that note, it might be worth pointing out in the intro or discussion that, when it first emerged, H3N2 caused little or no excess mortality in the elderly, those older than about 70 (the same putatively H3-imprinted cohort that died in large numbers in 1918).  So H3N2 has already shifted, since 1968, from sparing the elderly to hitting them hard, as the older H3-imprinted cohort aged out and was replaced by an H1-imprinted one.</w:t>
      </w:r>
    </w:p>
  </w:comment>
  <w:comment w:id="217" w:author="Katelyn Gostic" w:date="2019-05-07T18:06:00Z" w:initials="KG">
    <w:p w14:paraId="1B320C4F" w14:textId="41D08CE1" w:rsidR="002B7007" w:rsidRDefault="002B7007">
      <w:pPr>
        <w:pStyle w:val="CommentText"/>
      </w:pPr>
      <w:r>
        <w:rPr>
          <w:rStyle w:val="CommentReference"/>
        </w:rPr>
        <w:annotationRef/>
      </w:r>
      <w:r>
        <w:t>Mike, is this valid, or am I overstepping here?</w:t>
      </w:r>
    </w:p>
  </w:comment>
  <w:comment w:id="215" w:author="Katelyn Gostic" w:date="2019-05-17T12:00:00Z" w:initials="KG">
    <w:p w14:paraId="5212C422" w14:textId="77777777" w:rsidR="002B7007" w:rsidRDefault="002B7007">
      <w:pPr>
        <w:pStyle w:val="CommentText"/>
      </w:pPr>
      <w:r>
        <w:rPr>
          <w:rStyle w:val="CommentReference"/>
        </w:rPr>
        <w:annotationRef/>
      </w:r>
      <w:r>
        <w:t>JW suggestion – add a phylogentic tree of HA.</w:t>
      </w:r>
    </w:p>
    <w:p w14:paraId="23004B73" w14:textId="77777777" w:rsidR="002B7007" w:rsidRDefault="002B7007">
      <w:pPr>
        <w:pStyle w:val="CommentText"/>
      </w:pPr>
    </w:p>
    <w:p w14:paraId="562EC439" w14:textId="102C4F1E" w:rsidR="002B7007" w:rsidRDefault="002B7007">
      <w:pPr>
        <w:pStyle w:val="CommentText"/>
      </w:pPr>
      <w:r>
        <w:t>Need to check with Mike to see how difficult this would be.</w:t>
      </w:r>
    </w:p>
  </w:comment>
  <w:comment w:id="247" w:author="James Lloyd-Smith" w:date="2019-05-03T14:54:00Z" w:initials="JL">
    <w:p w14:paraId="271CE349" w14:textId="1D6B3436" w:rsidR="002B7007" w:rsidRDefault="002B7007">
      <w:pPr>
        <w:pStyle w:val="CommentText"/>
      </w:pPr>
      <w:r>
        <w:rPr>
          <w:rStyle w:val="CommentReference"/>
        </w:rPr>
        <w:annotationRef/>
      </w:r>
      <w:r>
        <w:t>First mention, need to define.  I suggest a strong short paragraph earlier in the intro where you explain HA, NA, subtypes vs group, etc.</w:t>
      </w:r>
    </w:p>
  </w:comment>
  <w:comment w:id="248" w:author="Katelyn Gostic" w:date="2019-05-07T19:09:00Z" w:initials="KG">
    <w:p w14:paraId="7159093B" w14:textId="1C5A00E0" w:rsidR="002B7007" w:rsidRDefault="002B7007">
      <w:pPr>
        <w:pStyle w:val="CommentText"/>
      </w:pPr>
      <w:r>
        <w:rPr>
          <w:rStyle w:val="CommentReference"/>
        </w:rPr>
        <w:annotationRef/>
      </w:r>
      <w:r>
        <w:t>As we discussed on Monday, I’m not sure we really need a whole paragraph. Let’s see what Mike and Cecile think?</w:t>
      </w:r>
    </w:p>
  </w:comment>
  <w:comment w:id="250" w:author="James Lloyd-Smith" w:date="2019-05-03T16:14:00Z" w:initials="JL">
    <w:p w14:paraId="55BB04F6" w14:textId="0DE157FB" w:rsidR="002B7007" w:rsidRDefault="002B7007">
      <w:pPr>
        <w:pStyle w:val="CommentText"/>
      </w:pPr>
      <w:r>
        <w:rPr>
          <w:rStyle w:val="CommentReference"/>
        </w:rPr>
        <w:annotationRef/>
      </w:r>
      <w:r>
        <w:t xml:space="preserve">Are you confident speaking as though we know these are antibody responses?  Maybe the literature backs this up enough.  </w:t>
      </w:r>
    </w:p>
  </w:comment>
  <w:comment w:id="249" w:author="Katelyn Gostic" w:date="2019-05-06T12:12:00Z" w:initials="KG">
    <w:p w14:paraId="1308253F" w14:textId="14479E1E" w:rsidR="002B7007" w:rsidRDefault="002B7007">
      <w:pPr>
        <w:pStyle w:val="CommentText"/>
      </w:pPr>
      <w:r>
        <w:rPr>
          <w:rStyle w:val="CommentReference"/>
        </w:rPr>
        <w:annotationRef/>
      </w:r>
      <w:r>
        <w:t>Yes, I think this reference provides enough evidence for now.</w:t>
      </w:r>
    </w:p>
    <w:p w14:paraId="4F30548C" w14:textId="77777777" w:rsidR="002B7007" w:rsidRDefault="002B7007">
      <w:pPr>
        <w:pStyle w:val="CommentText"/>
      </w:pPr>
    </w:p>
    <w:p w14:paraId="6C1D64E7" w14:textId="6339D271" w:rsidR="002B7007" w:rsidRDefault="002B7007" w:rsidP="008A2B54">
      <w:pPr>
        <w:pStyle w:val="CommentText"/>
        <w:ind w:firstLine="0"/>
      </w:pPr>
      <w:r>
        <w:t>I asked Sarah Cobey about this last week too, and she seemed to know of additional unpublished data in Patrick Wilson, Florian Krammer and Scott Hensley’s labs that show similar stalk-specific imprinting patterns, but of course this is just word-of mouth for now, so let’s focus on these two published studies.</w:t>
      </w:r>
    </w:p>
  </w:comment>
  <w:comment w:id="266" w:author="Katelyn Gostic" w:date="2019-04-16T14:28:00Z" w:initials="KG">
    <w:p w14:paraId="7873E082" w14:textId="2A758361" w:rsidR="002B7007" w:rsidRDefault="002B7007">
      <w:pPr>
        <w:pStyle w:val="CommentText"/>
      </w:pPr>
      <w:r>
        <w:rPr>
          <w:rStyle w:val="CommentReference"/>
        </w:rPr>
        <w:annotationRef/>
      </w:r>
      <w:r>
        <w:t>The PLoS recommended format is the standard:</w:t>
      </w:r>
    </w:p>
    <w:p w14:paraId="0F310210" w14:textId="77777777" w:rsidR="002B7007" w:rsidRDefault="002B7007">
      <w:pPr>
        <w:pStyle w:val="CommentText"/>
      </w:pPr>
    </w:p>
    <w:p w14:paraId="1204EE43" w14:textId="77777777" w:rsidR="002B7007" w:rsidRDefault="002B7007">
      <w:pPr>
        <w:pStyle w:val="CommentText"/>
      </w:pPr>
      <w:r>
        <w:t>Abstract</w:t>
      </w:r>
    </w:p>
    <w:p w14:paraId="4DA0F9CB" w14:textId="77777777" w:rsidR="002B7007" w:rsidRDefault="002B7007">
      <w:pPr>
        <w:pStyle w:val="CommentText"/>
      </w:pPr>
      <w:r>
        <w:t>Intro</w:t>
      </w:r>
    </w:p>
    <w:p w14:paraId="011EF81F" w14:textId="77777777" w:rsidR="002B7007" w:rsidRDefault="002B7007">
      <w:pPr>
        <w:pStyle w:val="CommentText"/>
      </w:pPr>
      <w:r>
        <w:t>Results</w:t>
      </w:r>
    </w:p>
    <w:p w14:paraId="4410FDF9" w14:textId="77777777" w:rsidR="002B7007" w:rsidRDefault="002B7007">
      <w:pPr>
        <w:pStyle w:val="CommentText"/>
      </w:pPr>
      <w:r>
        <w:t>Discussion</w:t>
      </w:r>
    </w:p>
    <w:p w14:paraId="51FE453B" w14:textId="77777777" w:rsidR="002B7007" w:rsidRDefault="002B7007">
      <w:pPr>
        <w:pStyle w:val="CommentText"/>
      </w:pPr>
      <w:r>
        <w:t>Methods</w:t>
      </w:r>
    </w:p>
    <w:p w14:paraId="3D32FBDB" w14:textId="77777777" w:rsidR="002B7007" w:rsidRDefault="002B7007">
      <w:pPr>
        <w:pStyle w:val="CommentText"/>
      </w:pPr>
    </w:p>
    <w:p w14:paraId="34EA4991" w14:textId="77777777" w:rsidR="002B7007" w:rsidRDefault="002B7007">
      <w:pPr>
        <w:pStyle w:val="CommentText"/>
      </w:pPr>
    </w:p>
    <w:p w14:paraId="71AE1041" w14:textId="77777777" w:rsidR="002B7007" w:rsidRDefault="002B7007">
      <w:pPr>
        <w:pStyle w:val="CommentText"/>
      </w:pPr>
      <w:r>
        <w:t>I was having trouble explaining what we found without putting half the methods section in the results. So Jamie suggested I add these two non-standard sections, “The Data” and “The Model”</w:t>
      </w:r>
    </w:p>
    <w:p w14:paraId="069575A3" w14:textId="77777777" w:rsidR="002B7007" w:rsidRDefault="002B7007">
      <w:pPr>
        <w:pStyle w:val="CommentText"/>
      </w:pPr>
    </w:p>
    <w:p w14:paraId="15AE6F96" w14:textId="5B0021AB" w:rsidR="002B7007" w:rsidRDefault="002B7007">
      <w:pPr>
        <w:pStyle w:val="CommentText"/>
      </w:pPr>
      <w:r>
        <w:t>I’m open to feedback on structure, but after a great deal of rearranging, I think this is the best approach I’ve tried.</w:t>
      </w:r>
    </w:p>
  </w:comment>
  <w:comment w:id="270" w:author="Katelyn Gostic" w:date="2019-05-17T13:04:00Z" w:initials="KG">
    <w:p w14:paraId="6AAE3344" w14:textId="2B257AC9" w:rsidR="002B7007" w:rsidRDefault="002B7007">
      <w:pPr>
        <w:pStyle w:val="CommentText"/>
      </w:pPr>
      <w:r>
        <w:rPr>
          <w:rStyle w:val="CommentReference"/>
        </w:rPr>
        <w:annotationRef/>
      </w:r>
      <w:r>
        <w:t>Shane could you please double-check this?</w:t>
      </w:r>
    </w:p>
  </w:comment>
  <w:comment w:id="299" w:author="Katelyn Gostic" w:date="2019-05-17T12:51:00Z" w:initials="KG">
    <w:p w14:paraId="22416452" w14:textId="3930AD0A" w:rsidR="002B7007" w:rsidRDefault="002B7007">
      <w:pPr>
        <w:pStyle w:val="CommentText"/>
      </w:pPr>
      <w:r>
        <w:rPr>
          <w:rStyle w:val="CommentReference"/>
        </w:rPr>
        <w:annotationRef/>
      </w:r>
      <w:r>
        <w:t>In response to JW suggestion to increase detail.</w:t>
      </w:r>
    </w:p>
  </w:comment>
  <w:comment w:id="301" w:author="Katelyn Gostic" w:date="2019-04-16T14:27:00Z" w:initials="KG">
    <w:p w14:paraId="1EED67F6" w14:textId="77777777" w:rsidR="002B7007" w:rsidRDefault="002B7007">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2B7007" w:rsidRDefault="002B7007">
      <w:pPr>
        <w:pStyle w:val="CommentText"/>
      </w:pPr>
    </w:p>
    <w:p w14:paraId="75FD9209" w14:textId="77777777" w:rsidR="002B7007" w:rsidRDefault="002B7007">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2B7007" w:rsidRDefault="002B7007">
      <w:pPr>
        <w:pStyle w:val="CommentText"/>
      </w:pPr>
    </w:p>
    <w:p w14:paraId="6BB57410" w14:textId="77777777" w:rsidR="002B7007" w:rsidRDefault="002B7007">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2B7007" w:rsidRDefault="002B7007">
      <w:pPr>
        <w:pStyle w:val="CommentText"/>
      </w:pPr>
    </w:p>
    <w:p w14:paraId="484A41BA" w14:textId="53B7C142" w:rsidR="002B7007" w:rsidRDefault="002B7007">
      <w:pPr>
        <w:pStyle w:val="CommentText"/>
      </w:pPr>
      <w:r>
        <w:t>Please let me know if anyone has strong opinions. I could re-do this before submission .</w:t>
      </w:r>
    </w:p>
  </w:comment>
  <w:comment w:id="302" w:author="James Lloyd-Smith" w:date="2019-05-03T16:33:00Z" w:initials="JL">
    <w:p w14:paraId="26C95EBA" w14:textId="712132CF" w:rsidR="002B7007" w:rsidRDefault="002B7007">
      <w:pPr>
        <w:pStyle w:val="CommentText"/>
      </w:pPr>
      <w:r>
        <w:rPr>
          <w:rStyle w:val="CommentReference"/>
        </w:rPr>
        <w:annotationRef/>
      </w:r>
      <w:r>
        <w:t>I’m happy to wait and see if a reviewer asks for a different approach.  I don’t see this as very important, and it’s unlikely to lead to lethal critiques.</w:t>
      </w:r>
    </w:p>
  </w:comment>
  <w:comment w:id="304" w:author="Michael Worobey" w:date="2019-05-19T15:54:00Z" w:initials="MW">
    <w:p w14:paraId="324E42A0" w14:textId="77777777" w:rsidR="002B7007" w:rsidRDefault="002B7007" w:rsidP="004E46E2">
      <w:pPr>
        <w:pStyle w:val="CommentText"/>
      </w:pPr>
      <w:r>
        <w:rPr>
          <w:rStyle w:val="CommentReference"/>
        </w:rPr>
        <w:annotationRef/>
      </w:r>
      <w:r>
        <w:t>I think we ought to distinguish between ‘first infection’, which does not necessarily imply any OAS effect, and ‘imprinting’ which (to my mind) does.  There are more usages of ‘imprint’ that need to be changed.</w:t>
      </w:r>
    </w:p>
  </w:comment>
  <w:comment w:id="309" w:author="Katelyn Gostic" w:date="2019-05-20T09:14:00Z" w:initials="KG">
    <w:p w14:paraId="7D345550" w14:textId="6CF4F5C8" w:rsidR="002B7007" w:rsidRDefault="002B7007">
      <w:pPr>
        <w:pStyle w:val="CommentText"/>
      </w:pPr>
      <w:r>
        <w:rPr>
          <w:rStyle w:val="CommentReference"/>
        </w:rPr>
        <w:annotationRef/>
      </w:r>
      <w:r>
        <w:t>JW commented that this kind of explanation might be helpful for the clinical/epidemiological audience. Do others agree?</w:t>
      </w:r>
    </w:p>
  </w:comment>
  <w:comment w:id="334" w:author="Katelyn Gostic" w:date="2019-04-15T10:04:00Z" w:initials="KG">
    <w:p w14:paraId="78F32AF1" w14:textId="6443C781" w:rsidR="002B7007" w:rsidRDefault="002B7007">
      <w:pPr>
        <w:pStyle w:val="CommentText"/>
      </w:pPr>
      <w:r>
        <w:rPr>
          <w:rStyle w:val="CommentReference"/>
        </w:rPr>
        <w:annotationRef/>
      </w:r>
      <w:r>
        <w:t>Should I ditch Figs. S6-S7 (alternate smoothing parameters, INSIGHT data)? They are kind of redundant. Fig. S3 shows alt. smoothing of AZ data.</w:t>
      </w:r>
    </w:p>
  </w:comment>
  <w:comment w:id="335" w:author="James Lloyd-Smith" w:date="2019-05-03T17:01:00Z" w:initials="JL">
    <w:p w14:paraId="2F5E6228" w14:textId="1426F9DA" w:rsidR="002B7007" w:rsidRDefault="002B7007">
      <w:pPr>
        <w:pStyle w:val="CommentText"/>
      </w:pPr>
      <w:r>
        <w:rPr>
          <w:rStyle w:val="CommentReference"/>
        </w:rPr>
        <w:annotationRef/>
      </w:r>
      <w:r>
        <w:t>They don’t hurt.  If you only show for AZ data, then people might think you’re hiding these.</w:t>
      </w:r>
    </w:p>
  </w:comment>
  <w:comment w:id="343" w:author="James Lloyd-Smith" w:date="2019-05-03T21:20:00Z" w:initials="JL">
    <w:p w14:paraId="6B1B89E1" w14:textId="585216B7" w:rsidR="002B7007" w:rsidRDefault="002B7007">
      <w:pPr>
        <w:pStyle w:val="CommentText"/>
      </w:pPr>
      <w:r>
        <w:rPr>
          <w:rStyle w:val="CommentReference"/>
        </w:rPr>
        <w:annotationRef/>
      </w:r>
      <w:r>
        <w:t>I like this compact Fig 4.  It gets the point across, and we don’t miss the details.</w:t>
      </w:r>
    </w:p>
  </w:comment>
  <w:comment w:id="352" w:author="Katelyn Gostic" w:date="2019-04-11T08:19:00Z" w:initials="KG">
    <w:p w14:paraId="2B82AF28" w14:textId="77777777" w:rsidR="002B7007" w:rsidRDefault="002B7007">
      <w:pPr>
        <w:pStyle w:val="CommentText"/>
      </w:pPr>
      <w:r>
        <w:rPr>
          <w:rStyle w:val="CommentReference"/>
        </w:rPr>
        <w:annotationRef/>
      </w:r>
      <w:r>
        <w:t>Could delete this chunk, and shorten this paragraph if we need to cut length.</w:t>
      </w:r>
    </w:p>
    <w:p w14:paraId="71E357EA" w14:textId="77777777" w:rsidR="002B7007" w:rsidRDefault="002B7007">
      <w:pPr>
        <w:pStyle w:val="CommentText"/>
      </w:pPr>
    </w:p>
    <w:p w14:paraId="562C8080" w14:textId="77524555" w:rsidR="002B7007" w:rsidRDefault="002B7007">
      <w:pPr>
        <w:pStyle w:val="CommentText"/>
      </w:pPr>
      <w:r>
        <w:t>I don’t think these within-model patterns are the core message.</w:t>
      </w:r>
    </w:p>
  </w:comment>
  <w:comment w:id="353" w:author="James Lloyd-Smith" w:date="2019-05-03T17:17:00Z" w:initials="JL">
    <w:p w14:paraId="5DFD785A" w14:textId="3593AE62" w:rsidR="002B7007" w:rsidRDefault="002B7007">
      <w:pPr>
        <w:pStyle w:val="CommentText"/>
      </w:pPr>
      <w:r>
        <w:rPr>
          <w:rStyle w:val="CommentReference"/>
        </w:rPr>
        <w:annotationRef/>
      </w:r>
      <w:r>
        <w:t>I agree they’re not the core message, but I’d err on the side of leaving them in for now. Then you’ve got something to cut if they ask you to…</w:t>
      </w:r>
    </w:p>
  </w:comment>
  <w:comment w:id="379" w:author="James Lloyd-Smith" w:date="2019-05-03T17:24:00Z" w:initials="JL">
    <w:p w14:paraId="69A822F0" w14:textId="497833BA" w:rsidR="002B7007" w:rsidRDefault="002B7007">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380" w:author="James Lloyd-Smith" w:date="2019-05-03T17:30:00Z" w:initials="JL">
    <w:p w14:paraId="7D6EC650" w14:textId="12FA9E1A" w:rsidR="002B7007" w:rsidRDefault="002B7007">
      <w:pPr>
        <w:pStyle w:val="CommentText"/>
      </w:pPr>
      <w:r>
        <w:t>Would ‘s</w:t>
      </w:r>
      <w:r>
        <w:rPr>
          <w:rStyle w:val="CommentReference"/>
        </w:rPr>
        <w:annotationRef/>
      </w:r>
      <w:r>
        <w:t>peed’ be better?</w:t>
      </w:r>
    </w:p>
  </w:comment>
  <w:comment w:id="381" w:author="Katelyn Gostic" w:date="2019-05-06T13:11:00Z" w:initials="KG">
    <w:p w14:paraId="0C003E1D" w14:textId="77777777" w:rsidR="002B7007" w:rsidRDefault="002B7007">
      <w:pPr>
        <w:pStyle w:val="CommentText"/>
      </w:pPr>
      <w:r>
        <w:rPr>
          <w:rStyle w:val="CommentReference"/>
        </w:rPr>
        <w:annotationRef/>
      </w:r>
      <w:r>
        <w:t xml:space="preserve">I struggled with this word choice, actually. I think that “speed” or “rate” implies the average speed over time, but really what I looked at was magnitude from year to year. </w:t>
      </w:r>
    </w:p>
    <w:p w14:paraId="5322D897" w14:textId="77777777" w:rsidR="002B7007" w:rsidRDefault="002B7007">
      <w:pPr>
        <w:pStyle w:val="CommentText"/>
      </w:pPr>
    </w:p>
    <w:p w14:paraId="4CC1D4E2" w14:textId="270DA0A4" w:rsidR="002B7007" w:rsidRDefault="002B7007">
      <w:pPr>
        <w:pStyle w:val="CommentText"/>
      </w:pPr>
      <w:r>
        <w:t>Do others want to weigh in? I could be convinced to change this.</w:t>
      </w:r>
    </w:p>
  </w:comment>
  <w:comment w:id="461" w:author="Katelyn Gostic" w:date="2019-04-16T15:26:00Z" w:initials="KG">
    <w:p w14:paraId="0941B910" w14:textId="08D983A3" w:rsidR="002B7007" w:rsidRDefault="002B7007">
      <w:pPr>
        <w:pStyle w:val="CommentText"/>
      </w:pPr>
      <w:r>
        <w:rPr>
          <w:rStyle w:val="CommentReference"/>
        </w:rPr>
        <w:annotationRef/>
      </w:r>
      <w:r>
        <w:t>Is this clear?</w:t>
      </w:r>
    </w:p>
  </w:comment>
  <w:comment w:id="462" w:author="James Lloyd-Smith" w:date="2019-05-03T21:53:00Z" w:initials="JL">
    <w:p w14:paraId="4E44111F" w14:textId="6E070150" w:rsidR="002B7007" w:rsidRDefault="002B7007">
      <w:pPr>
        <w:pStyle w:val="CommentText"/>
      </w:pPr>
      <w:r>
        <w:rPr>
          <w:rStyle w:val="CommentReference"/>
        </w:rPr>
        <w:annotationRef/>
      </w:r>
      <w:r>
        <w:t>I think I got it.  Cool idea.</w:t>
      </w:r>
    </w:p>
  </w:comment>
  <w:comment w:id="514" w:author="James Lloyd-Smith" w:date="2019-05-03T22:21:00Z" w:initials="JL">
    <w:p w14:paraId="23FFB6CF" w14:textId="6AB7AF54" w:rsidR="002B7007" w:rsidRDefault="002B7007">
      <w:pPr>
        <w:pStyle w:val="CommentText"/>
      </w:pPr>
      <w:r>
        <w:rPr>
          <w:rStyle w:val="CommentReference"/>
        </w:rPr>
        <w:annotationRef/>
      </w:r>
      <w:r>
        <w:t>Could add the Influenza Research Database</w:t>
      </w:r>
    </w:p>
    <w:p w14:paraId="3F098171" w14:textId="37124D70" w:rsidR="002B7007" w:rsidRDefault="002B7007">
      <w:pPr>
        <w:pStyle w:val="CommentText"/>
      </w:pPr>
      <w:hyperlink r:id="rId1" w:history="1">
        <w:r>
          <w:rPr>
            <w:rStyle w:val="Hyperlink"/>
          </w:rPr>
          <w:t>https://www.fludb.org/</w:t>
        </w:r>
      </w:hyperlink>
    </w:p>
    <w:p w14:paraId="03E8F0AD" w14:textId="41F7BCE1" w:rsidR="002B7007" w:rsidRDefault="002B7007">
      <w:pPr>
        <w:pStyle w:val="CommentText"/>
      </w:pPr>
      <w:r>
        <w:t>The JCVI guys were plugging it to me.</w:t>
      </w:r>
    </w:p>
  </w:comment>
  <w:comment w:id="515" w:author="Katelyn Gostic" w:date="2019-05-06T14:28:00Z" w:initials="KG">
    <w:p w14:paraId="5AFA6801" w14:textId="2C0005A5" w:rsidR="002B7007" w:rsidRDefault="002B7007">
      <w:pPr>
        <w:pStyle w:val="CommentText"/>
      </w:pPr>
      <w:r>
        <w:rPr>
          <w:rStyle w:val="CommentReference"/>
        </w:rPr>
        <w:annotationRef/>
      </w:r>
      <w:r>
        <w:t>I think the IRD data all gets reported up to WHO and then ultimately deposited in GISAID though. Cecile, do you know if that’s true?</w:t>
      </w:r>
    </w:p>
    <w:p w14:paraId="4187AC31" w14:textId="77777777" w:rsidR="002B7007" w:rsidRDefault="002B7007">
      <w:pPr>
        <w:pStyle w:val="CommentText"/>
      </w:pPr>
    </w:p>
    <w:p w14:paraId="563BACB9" w14:textId="5A33A4BC" w:rsidR="002B7007" w:rsidRDefault="002B7007">
      <w:pPr>
        <w:pStyle w:val="CommentText"/>
      </w:pPr>
      <w:r>
        <w:t>I guess it wouldn’t hurt to cite anyway. Gold stars all around for data sharing!</w:t>
      </w:r>
    </w:p>
  </w:comment>
  <w:comment w:id="522" w:author="James Lloyd-Smith" w:date="2019-05-03T22:23:00Z" w:initials="JL">
    <w:p w14:paraId="51131667" w14:textId="63E1CBD7" w:rsidR="002B7007" w:rsidRDefault="002B7007">
      <w:pPr>
        <w:pStyle w:val="CommentText"/>
      </w:pPr>
      <w:r>
        <w:rPr>
          <w:rStyle w:val="CommentReference"/>
        </w:rPr>
        <w:annotationRef/>
      </w:r>
      <w:r>
        <w:t>This is a fair point, but feels a bit weird in the discussion of a research paper.</w:t>
      </w:r>
    </w:p>
  </w:comment>
  <w:comment w:id="523" w:author="Katelyn Gostic" w:date="2019-05-06T14:31:00Z" w:initials="KG">
    <w:p w14:paraId="2EEC868C" w14:textId="7D7F77B9" w:rsidR="002B7007" w:rsidRDefault="002B7007">
      <w:pPr>
        <w:pStyle w:val="CommentText"/>
      </w:pPr>
      <w:r>
        <w:rPr>
          <w:rStyle w:val="CommentReference"/>
        </w:rPr>
        <w:annotationRef/>
      </w:r>
      <w:r>
        <w:t>I agree, but I’d advocate to keep it in. I think a big political issue in the broader discussion about data sharing is that data collectors don’t feel like data users appreciate the difficulty of their work.</w:t>
      </w:r>
    </w:p>
  </w:comment>
  <w:comment w:id="533" w:author="Michael Worobey" w:date="2019-05-19T19:02:00Z" w:initials="MW">
    <w:p w14:paraId="29D23EF4" w14:textId="77777777" w:rsidR="002B7007" w:rsidRDefault="002B7007" w:rsidP="008F6092">
      <w:pPr>
        <w:pStyle w:val="CommentText"/>
        <w:rPr>
          <w:rFonts w:ascii="Helvetica Neue" w:eastAsiaTheme="minorHAnsi" w:hAnsi="Helvetica Neue" w:cs="Helvetica Neue"/>
          <w:color w:val="262626"/>
          <w:sz w:val="30"/>
          <w:szCs w:val="30"/>
        </w:rPr>
      </w:pPr>
      <w:r>
        <w:rPr>
          <w:rStyle w:val="CommentReference"/>
        </w:rPr>
        <w:annotationRef/>
      </w:r>
    </w:p>
    <w:p w14:paraId="01C5F2A8" w14:textId="77777777" w:rsidR="002B7007" w:rsidRPr="00A154D3" w:rsidRDefault="002B7007" w:rsidP="008F6092">
      <w:pPr>
        <w:pStyle w:val="CommentText"/>
        <w:rPr>
          <w:rFonts w:ascii="Helvetica Neue" w:eastAsiaTheme="minorHAnsi" w:hAnsi="Helvetica Neue" w:cs="Helvetica Neue"/>
          <w:color w:val="262626"/>
          <w:sz w:val="30"/>
          <w:szCs w:val="30"/>
        </w:rPr>
      </w:pPr>
      <w:r>
        <w:rPr>
          <w:rFonts w:ascii="Helvetica Neue" w:eastAsiaTheme="minorHAnsi" w:hAnsi="Helvetica Neue" w:cs="Helvetica Neue"/>
          <w:color w:val="262626"/>
          <w:sz w:val="30"/>
          <w:szCs w:val="30"/>
        </w:rPr>
        <w:t>Perhaps cite ref 10 that suggested something similar, but note subtype rather than group level imprinting appears to be key.</w:t>
      </w:r>
    </w:p>
  </w:comment>
  <w:comment w:id="535" w:author="Katelyn Gostic" w:date="2019-05-07T19:41:00Z" w:initials="KG">
    <w:p w14:paraId="4CC10E11" w14:textId="72B2544F" w:rsidR="002B7007" w:rsidRDefault="002B7007">
      <w:pPr>
        <w:pStyle w:val="CommentText"/>
      </w:pPr>
      <w:r>
        <w:rPr>
          <w:rStyle w:val="CommentReference"/>
        </w:rPr>
        <w:annotationRef/>
      </w:r>
      <w:r>
        <w:t>I need to add a few citations here.</w:t>
      </w:r>
    </w:p>
  </w:comment>
  <w:comment w:id="552" w:author="James Lloyd-Smith" w:date="2019-05-03T23:53:00Z" w:initials="JL">
    <w:p w14:paraId="31143EAC" w14:textId="160C3ABD" w:rsidR="002B7007" w:rsidRDefault="002B7007">
      <w:pPr>
        <w:pStyle w:val="CommentText"/>
      </w:pPr>
      <w:r>
        <w:rPr>
          <w:rStyle w:val="CommentReference"/>
        </w:rPr>
        <w:annotationRef/>
      </w:r>
      <w:r>
        <w:t xml:space="preserve">Maybe make the point that the H1 data were analyzed separately anyway, so this doesn’t have a quantitative impact on any results. </w:t>
      </w:r>
    </w:p>
  </w:comment>
  <w:comment w:id="553" w:author="Katelyn Gostic" w:date="2019-04-10T16:41:00Z" w:initials="KG">
    <w:p w14:paraId="7D622A0E" w14:textId="7AD8C5A0" w:rsidR="002B7007" w:rsidRDefault="002B7007" w:rsidP="00C012F4">
      <w:pPr>
        <w:pStyle w:val="CommentText"/>
      </w:pPr>
      <w:r>
        <w:rPr>
          <w:rStyle w:val="CommentReference"/>
        </w:rPr>
        <w:annotationRef/>
      </w:r>
      <w:r>
        <w:t>Need to check with Shane and Rebecca that this is ok</w:t>
      </w:r>
    </w:p>
  </w:comment>
  <w:comment w:id="554" w:author="Katelyn Gostic" w:date="2019-04-16T16:07:00Z" w:initials="KG">
    <w:p w14:paraId="3718DE7A" w14:textId="1763C1A4" w:rsidR="002B7007" w:rsidRDefault="002B7007">
      <w:pPr>
        <w:pStyle w:val="CommentText"/>
      </w:pPr>
      <w:r>
        <w:rPr>
          <w:rStyle w:val="CommentReference"/>
        </w:rPr>
        <w:annotationRef/>
      </w:r>
      <w:r>
        <w:t>PLoS requires deposition of all datasets, so this might be a problem… Let’s check in with the INSIGHT authors on policy and then see what happens in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F196A" w15:done="0"/>
  <w15:commentEx w15:paraId="1B320C4F" w15:done="0"/>
  <w15:commentEx w15:paraId="562EC439" w15:done="0"/>
  <w15:commentEx w15:paraId="271CE349" w15:done="0"/>
  <w15:commentEx w15:paraId="7159093B" w15:paraIdParent="271CE349" w15:done="0"/>
  <w15:commentEx w15:paraId="55BB04F6" w15:done="0"/>
  <w15:commentEx w15:paraId="6C1D64E7" w15:paraIdParent="55BB04F6" w15:done="0"/>
  <w15:commentEx w15:paraId="15AE6F96" w15:done="0"/>
  <w15:commentEx w15:paraId="6AAE3344" w15:done="0"/>
  <w15:commentEx w15:paraId="22416452" w15:done="0"/>
  <w15:commentEx w15:paraId="484A41BA" w15:done="0"/>
  <w15:commentEx w15:paraId="26C95EBA" w15:paraIdParent="484A41BA" w15:done="0"/>
  <w15:commentEx w15:paraId="324E42A0" w15:done="0"/>
  <w15:commentEx w15:paraId="7D345550" w15:done="0"/>
  <w15:commentEx w15:paraId="78F32AF1" w15:done="0"/>
  <w15:commentEx w15:paraId="2F5E6228" w15:paraIdParent="78F32AF1" w15:done="0"/>
  <w15:commentEx w15:paraId="6B1B89E1" w15:done="0"/>
  <w15:commentEx w15:paraId="562C8080" w15:done="0"/>
  <w15:commentEx w15:paraId="5DFD785A" w15:paraIdParent="562C8080" w15:done="0"/>
  <w15:commentEx w15:paraId="69A822F0" w15:done="1"/>
  <w15:commentEx w15:paraId="7D6EC650" w15:done="0"/>
  <w15:commentEx w15:paraId="4CC1D4E2" w15:paraIdParent="7D6EC650" w15:done="0"/>
  <w15:commentEx w15:paraId="0941B910" w15:done="0"/>
  <w15:commentEx w15:paraId="4E44111F" w15:paraIdParent="0941B910" w15:done="0"/>
  <w15:commentEx w15:paraId="03E8F0AD" w15:done="0"/>
  <w15:commentEx w15:paraId="563BACB9" w15:paraIdParent="03E8F0AD" w15:done="0"/>
  <w15:commentEx w15:paraId="51131667" w15:done="0"/>
  <w15:commentEx w15:paraId="2EEC868C" w15:paraIdParent="51131667" w15:done="0"/>
  <w15:commentEx w15:paraId="01C5F2A8" w15:done="0"/>
  <w15:commentEx w15:paraId="4CC10E11"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F196A" w16cid:durableId="208C3FEF"/>
  <w16cid:commentId w16cid:paraId="1B320C4F" w16cid:durableId="207C47C2"/>
  <w16cid:commentId w16cid:paraId="562EC439" w16cid:durableId="208920CB"/>
  <w16cid:commentId w16cid:paraId="271CE349" w16cid:durableId="2077BEAC"/>
  <w16cid:commentId w16cid:paraId="7159093B" w16cid:durableId="207C5661"/>
  <w16cid:commentId w16cid:paraId="55BB04F6" w16cid:durableId="207D2FE5"/>
  <w16cid:commentId w16cid:paraId="6C1D64E7" w16cid:durableId="207AA34B"/>
  <w16cid:commentId w16cid:paraId="15AE6F96" w16cid:durableId="206064F6"/>
  <w16cid:commentId w16cid:paraId="6AAE3344" w16cid:durableId="20892FD8"/>
  <w16cid:commentId w16cid:paraId="22416452" w16cid:durableId="20892CB7"/>
  <w16cid:commentId w16cid:paraId="484A41BA" w16cid:durableId="206064DC"/>
  <w16cid:commentId w16cid:paraId="26C95EBA" w16cid:durableId="2077BEB7"/>
  <w16cid:commentId w16cid:paraId="324E42A0" w16cid:durableId="208C4001"/>
  <w16cid:commentId w16cid:paraId="7D345550" w16cid:durableId="208CEE7B"/>
  <w16cid:commentId w16cid:paraId="78F32AF1" w16cid:durableId="205ED5C6"/>
  <w16cid:commentId w16cid:paraId="2F5E6228" w16cid:durableId="2077BEBC"/>
  <w16cid:commentId w16cid:paraId="6B1B89E1" w16cid:durableId="2077BEBE"/>
  <w16cid:commentId w16cid:paraId="562C8080" w16cid:durableId="20597717"/>
  <w16cid:commentId w16cid:paraId="5DFD785A" w16cid:durableId="2077BEC1"/>
  <w16cid:commentId w16cid:paraId="69A822F0" w16cid:durableId="2077BEC7"/>
  <w16cid:commentId w16cid:paraId="7D6EC650" w16cid:durableId="2077BEC9"/>
  <w16cid:commentId w16cid:paraId="4CC1D4E2" w16cid:durableId="207AB10B"/>
  <w16cid:commentId w16cid:paraId="0941B910" w16cid:durableId="20607288"/>
  <w16cid:commentId w16cid:paraId="4E44111F" w16cid:durableId="2077BED5"/>
  <w16cid:commentId w16cid:paraId="03E8F0AD" w16cid:durableId="2077BEDD"/>
  <w16cid:commentId w16cid:paraId="563BACB9" w16cid:durableId="207AC316"/>
  <w16cid:commentId w16cid:paraId="51131667" w16cid:durableId="2077BEDE"/>
  <w16cid:commentId w16cid:paraId="2EEC868C" w16cid:durableId="207AC3A7"/>
  <w16cid:commentId w16cid:paraId="01C5F2A8" w16cid:durableId="208C4014"/>
  <w16cid:commentId w16cid:paraId="4CC10E11" w16cid:durableId="207C5DE7"/>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13AA5" w14:textId="77777777" w:rsidR="00361ACF" w:rsidRDefault="00361ACF" w:rsidP="00657DC4">
      <w:pPr>
        <w:spacing w:line="240" w:lineRule="auto"/>
      </w:pPr>
      <w:r>
        <w:separator/>
      </w:r>
    </w:p>
  </w:endnote>
  <w:endnote w:type="continuationSeparator" w:id="0">
    <w:p w14:paraId="684BEB16" w14:textId="77777777" w:rsidR="00361ACF" w:rsidRDefault="00361ACF"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158CF" w14:textId="77777777" w:rsidR="00361ACF" w:rsidRDefault="00361ACF" w:rsidP="00657DC4">
      <w:pPr>
        <w:spacing w:line="240" w:lineRule="auto"/>
      </w:pPr>
      <w:r>
        <w:separator/>
      </w:r>
    </w:p>
  </w:footnote>
  <w:footnote w:type="continuationSeparator" w:id="0">
    <w:p w14:paraId="605581F9" w14:textId="77777777" w:rsidR="00361ACF" w:rsidRDefault="00361ACF"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F6F65"/>
    <w:rsid w:val="001006F3"/>
    <w:rsid w:val="00101D12"/>
    <w:rsid w:val="0010345F"/>
    <w:rsid w:val="00105E12"/>
    <w:rsid w:val="00115228"/>
    <w:rsid w:val="001156DE"/>
    <w:rsid w:val="00116A67"/>
    <w:rsid w:val="001243A4"/>
    <w:rsid w:val="00130F28"/>
    <w:rsid w:val="00132A72"/>
    <w:rsid w:val="00132EBB"/>
    <w:rsid w:val="00134CED"/>
    <w:rsid w:val="00135F7B"/>
    <w:rsid w:val="00141A74"/>
    <w:rsid w:val="00141DDB"/>
    <w:rsid w:val="001446BC"/>
    <w:rsid w:val="00145904"/>
    <w:rsid w:val="001533AF"/>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38D"/>
    <w:rsid w:val="0021176C"/>
    <w:rsid w:val="002209DF"/>
    <w:rsid w:val="0022392F"/>
    <w:rsid w:val="00230C94"/>
    <w:rsid w:val="00241B71"/>
    <w:rsid w:val="002511E6"/>
    <w:rsid w:val="0025230C"/>
    <w:rsid w:val="00254C2E"/>
    <w:rsid w:val="00255E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4C0B"/>
    <w:rsid w:val="002B6E69"/>
    <w:rsid w:val="002B7007"/>
    <w:rsid w:val="002B7093"/>
    <w:rsid w:val="002C0019"/>
    <w:rsid w:val="002C7B9D"/>
    <w:rsid w:val="002D0DE7"/>
    <w:rsid w:val="002D6568"/>
    <w:rsid w:val="002D7D40"/>
    <w:rsid w:val="002E2793"/>
    <w:rsid w:val="002F0983"/>
    <w:rsid w:val="0030589E"/>
    <w:rsid w:val="00311582"/>
    <w:rsid w:val="0031494E"/>
    <w:rsid w:val="003175A4"/>
    <w:rsid w:val="00317856"/>
    <w:rsid w:val="0032237E"/>
    <w:rsid w:val="00327E6D"/>
    <w:rsid w:val="00333BD4"/>
    <w:rsid w:val="0033762F"/>
    <w:rsid w:val="0034104C"/>
    <w:rsid w:val="00341827"/>
    <w:rsid w:val="00342C51"/>
    <w:rsid w:val="00354678"/>
    <w:rsid w:val="00354A5C"/>
    <w:rsid w:val="00356284"/>
    <w:rsid w:val="00361ACF"/>
    <w:rsid w:val="00370270"/>
    <w:rsid w:val="00370439"/>
    <w:rsid w:val="0037226F"/>
    <w:rsid w:val="00374483"/>
    <w:rsid w:val="00375762"/>
    <w:rsid w:val="00375FB7"/>
    <w:rsid w:val="003861AD"/>
    <w:rsid w:val="003A0592"/>
    <w:rsid w:val="003A18BB"/>
    <w:rsid w:val="003B1129"/>
    <w:rsid w:val="003B229C"/>
    <w:rsid w:val="003B4553"/>
    <w:rsid w:val="003B63E9"/>
    <w:rsid w:val="003C30F3"/>
    <w:rsid w:val="003D25D9"/>
    <w:rsid w:val="003E5005"/>
    <w:rsid w:val="003E7319"/>
    <w:rsid w:val="003F19DC"/>
    <w:rsid w:val="003F3450"/>
    <w:rsid w:val="00403A1F"/>
    <w:rsid w:val="00404084"/>
    <w:rsid w:val="00415A75"/>
    <w:rsid w:val="004248FC"/>
    <w:rsid w:val="00424A99"/>
    <w:rsid w:val="00434B26"/>
    <w:rsid w:val="00436E33"/>
    <w:rsid w:val="00447193"/>
    <w:rsid w:val="004568B5"/>
    <w:rsid w:val="00460482"/>
    <w:rsid w:val="00463D56"/>
    <w:rsid w:val="00467547"/>
    <w:rsid w:val="00470AC4"/>
    <w:rsid w:val="00472895"/>
    <w:rsid w:val="004840A3"/>
    <w:rsid w:val="00486497"/>
    <w:rsid w:val="004918B3"/>
    <w:rsid w:val="004938D7"/>
    <w:rsid w:val="004A14C3"/>
    <w:rsid w:val="004A488E"/>
    <w:rsid w:val="004A7254"/>
    <w:rsid w:val="004B4050"/>
    <w:rsid w:val="004B4E62"/>
    <w:rsid w:val="004B7167"/>
    <w:rsid w:val="004B727D"/>
    <w:rsid w:val="004C2AB7"/>
    <w:rsid w:val="004C6DE0"/>
    <w:rsid w:val="004C7478"/>
    <w:rsid w:val="004E3106"/>
    <w:rsid w:val="004E46E2"/>
    <w:rsid w:val="004E52C4"/>
    <w:rsid w:val="004E6708"/>
    <w:rsid w:val="004F5A58"/>
    <w:rsid w:val="004F644E"/>
    <w:rsid w:val="005008B8"/>
    <w:rsid w:val="0050423B"/>
    <w:rsid w:val="0053253B"/>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1BB1"/>
    <w:rsid w:val="005A436E"/>
    <w:rsid w:val="005A4427"/>
    <w:rsid w:val="005B01EB"/>
    <w:rsid w:val="005C2BF3"/>
    <w:rsid w:val="005C5CDD"/>
    <w:rsid w:val="005C6797"/>
    <w:rsid w:val="005D38D0"/>
    <w:rsid w:val="005E0FF3"/>
    <w:rsid w:val="005E69EB"/>
    <w:rsid w:val="005E7CCE"/>
    <w:rsid w:val="005F29DF"/>
    <w:rsid w:val="005F3FC5"/>
    <w:rsid w:val="005F4A47"/>
    <w:rsid w:val="005F4F75"/>
    <w:rsid w:val="005F5F36"/>
    <w:rsid w:val="00600C36"/>
    <w:rsid w:val="006078C7"/>
    <w:rsid w:val="006158C9"/>
    <w:rsid w:val="00620CF7"/>
    <w:rsid w:val="00622512"/>
    <w:rsid w:val="006248A3"/>
    <w:rsid w:val="00631C1E"/>
    <w:rsid w:val="00632EFC"/>
    <w:rsid w:val="00635F86"/>
    <w:rsid w:val="00643BE7"/>
    <w:rsid w:val="006546BE"/>
    <w:rsid w:val="006573A8"/>
    <w:rsid w:val="00657DC4"/>
    <w:rsid w:val="00664F70"/>
    <w:rsid w:val="00671B6D"/>
    <w:rsid w:val="00680139"/>
    <w:rsid w:val="00692FF3"/>
    <w:rsid w:val="006932DF"/>
    <w:rsid w:val="00697A38"/>
    <w:rsid w:val="006A52F7"/>
    <w:rsid w:val="006A6DA3"/>
    <w:rsid w:val="006B1D0B"/>
    <w:rsid w:val="006B24F2"/>
    <w:rsid w:val="006C54C9"/>
    <w:rsid w:val="006C5593"/>
    <w:rsid w:val="006D4FC8"/>
    <w:rsid w:val="006D69D8"/>
    <w:rsid w:val="006E0BF9"/>
    <w:rsid w:val="006E4B7E"/>
    <w:rsid w:val="006F10B0"/>
    <w:rsid w:val="006F1E93"/>
    <w:rsid w:val="007026BE"/>
    <w:rsid w:val="007061B4"/>
    <w:rsid w:val="00707DCA"/>
    <w:rsid w:val="007148A5"/>
    <w:rsid w:val="007171F9"/>
    <w:rsid w:val="00720C60"/>
    <w:rsid w:val="007304EA"/>
    <w:rsid w:val="00734EAB"/>
    <w:rsid w:val="00750183"/>
    <w:rsid w:val="00750A62"/>
    <w:rsid w:val="00770F6B"/>
    <w:rsid w:val="0078216C"/>
    <w:rsid w:val="007841D5"/>
    <w:rsid w:val="00787FCB"/>
    <w:rsid w:val="00794B7F"/>
    <w:rsid w:val="007A08D5"/>
    <w:rsid w:val="007A3F2D"/>
    <w:rsid w:val="007B0B68"/>
    <w:rsid w:val="007C1B7B"/>
    <w:rsid w:val="007C1F6F"/>
    <w:rsid w:val="007D0420"/>
    <w:rsid w:val="007D1CA4"/>
    <w:rsid w:val="007D2374"/>
    <w:rsid w:val="007D766D"/>
    <w:rsid w:val="007F0193"/>
    <w:rsid w:val="007F4DFF"/>
    <w:rsid w:val="007F6295"/>
    <w:rsid w:val="00802B48"/>
    <w:rsid w:val="00804002"/>
    <w:rsid w:val="00810966"/>
    <w:rsid w:val="00812530"/>
    <w:rsid w:val="00812FA4"/>
    <w:rsid w:val="008170EE"/>
    <w:rsid w:val="008260A7"/>
    <w:rsid w:val="008346CD"/>
    <w:rsid w:val="00834A71"/>
    <w:rsid w:val="008365EC"/>
    <w:rsid w:val="0084287E"/>
    <w:rsid w:val="00847094"/>
    <w:rsid w:val="00847C4E"/>
    <w:rsid w:val="008518D2"/>
    <w:rsid w:val="00851A98"/>
    <w:rsid w:val="008524BA"/>
    <w:rsid w:val="00857387"/>
    <w:rsid w:val="00857DEF"/>
    <w:rsid w:val="00871899"/>
    <w:rsid w:val="00871931"/>
    <w:rsid w:val="00872C2F"/>
    <w:rsid w:val="00873ADD"/>
    <w:rsid w:val="0087491A"/>
    <w:rsid w:val="008826B3"/>
    <w:rsid w:val="00886856"/>
    <w:rsid w:val="00890F08"/>
    <w:rsid w:val="008A2B54"/>
    <w:rsid w:val="008A5EA6"/>
    <w:rsid w:val="008B3F90"/>
    <w:rsid w:val="008B7DF2"/>
    <w:rsid w:val="008C04AA"/>
    <w:rsid w:val="008E271A"/>
    <w:rsid w:val="008E498A"/>
    <w:rsid w:val="008E7BD1"/>
    <w:rsid w:val="008F1F78"/>
    <w:rsid w:val="008F224C"/>
    <w:rsid w:val="008F4B08"/>
    <w:rsid w:val="008F6092"/>
    <w:rsid w:val="008F6480"/>
    <w:rsid w:val="009037CC"/>
    <w:rsid w:val="0091293E"/>
    <w:rsid w:val="00913D65"/>
    <w:rsid w:val="009154A6"/>
    <w:rsid w:val="00921028"/>
    <w:rsid w:val="009217E5"/>
    <w:rsid w:val="00923C67"/>
    <w:rsid w:val="009251EC"/>
    <w:rsid w:val="00926A9C"/>
    <w:rsid w:val="00927D2E"/>
    <w:rsid w:val="00930D53"/>
    <w:rsid w:val="00931ADB"/>
    <w:rsid w:val="0093627B"/>
    <w:rsid w:val="00937FB8"/>
    <w:rsid w:val="009410F9"/>
    <w:rsid w:val="0094753F"/>
    <w:rsid w:val="009555CB"/>
    <w:rsid w:val="00955C83"/>
    <w:rsid w:val="00966788"/>
    <w:rsid w:val="009724A4"/>
    <w:rsid w:val="00982FC6"/>
    <w:rsid w:val="00984A6F"/>
    <w:rsid w:val="00985FB5"/>
    <w:rsid w:val="00986CDC"/>
    <w:rsid w:val="009934F4"/>
    <w:rsid w:val="00995CFD"/>
    <w:rsid w:val="009A0B87"/>
    <w:rsid w:val="009A0E3E"/>
    <w:rsid w:val="009A3824"/>
    <w:rsid w:val="009B4937"/>
    <w:rsid w:val="009B5ACC"/>
    <w:rsid w:val="009D0923"/>
    <w:rsid w:val="009D19F9"/>
    <w:rsid w:val="009D43E5"/>
    <w:rsid w:val="009E1848"/>
    <w:rsid w:val="009E4150"/>
    <w:rsid w:val="009E4ACD"/>
    <w:rsid w:val="009E7961"/>
    <w:rsid w:val="009E7B69"/>
    <w:rsid w:val="009F0AD0"/>
    <w:rsid w:val="009F0C16"/>
    <w:rsid w:val="009F77BD"/>
    <w:rsid w:val="00A00944"/>
    <w:rsid w:val="00A05ACC"/>
    <w:rsid w:val="00A070B6"/>
    <w:rsid w:val="00A12E9F"/>
    <w:rsid w:val="00A15A6A"/>
    <w:rsid w:val="00A15B59"/>
    <w:rsid w:val="00A225FF"/>
    <w:rsid w:val="00A22713"/>
    <w:rsid w:val="00A249E4"/>
    <w:rsid w:val="00A40146"/>
    <w:rsid w:val="00A40F2F"/>
    <w:rsid w:val="00A4473E"/>
    <w:rsid w:val="00A44D3D"/>
    <w:rsid w:val="00A461BC"/>
    <w:rsid w:val="00A54FAC"/>
    <w:rsid w:val="00A55AAF"/>
    <w:rsid w:val="00A6279B"/>
    <w:rsid w:val="00A66228"/>
    <w:rsid w:val="00A70842"/>
    <w:rsid w:val="00A74679"/>
    <w:rsid w:val="00A806B4"/>
    <w:rsid w:val="00A82F33"/>
    <w:rsid w:val="00A86B46"/>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3787"/>
    <w:rsid w:val="00AD7175"/>
    <w:rsid w:val="00AE6706"/>
    <w:rsid w:val="00AF06AA"/>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44377"/>
    <w:rsid w:val="00C52709"/>
    <w:rsid w:val="00C559A8"/>
    <w:rsid w:val="00C57590"/>
    <w:rsid w:val="00C63E96"/>
    <w:rsid w:val="00C645C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3287E"/>
    <w:rsid w:val="00D456A4"/>
    <w:rsid w:val="00D50243"/>
    <w:rsid w:val="00D533E3"/>
    <w:rsid w:val="00D547EF"/>
    <w:rsid w:val="00D551D3"/>
    <w:rsid w:val="00D6036B"/>
    <w:rsid w:val="00D71334"/>
    <w:rsid w:val="00D73EE7"/>
    <w:rsid w:val="00D753F9"/>
    <w:rsid w:val="00D83A50"/>
    <w:rsid w:val="00D90ADD"/>
    <w:rsid w:val="00D94A3E"/>
    <w:rsid w:val="00D96178"/>
    <w:rsid w:val="00D96FDB"/>
    <w:rsid w:val="00DA78F3"/>
    <w:rsid w:val="00DB2C53"/>
    <w:rsid w:val="00DB5EB9"/>
    <w:rsid w:val="00DB642D"/>
    <w:rsid w:val="00DB69DF"/>
    <w:rsid w:val="00DC0C78"/>
    <w:rsid w:val="00DC1B53"/>
    <w:rsid w:val="00DC356B"/>
    <w:rsid w:val="00DC593C"/>
    <w:rsid w:val="00DC6E9D"/>
    <w:rsid w:val="00DD464D"/>
    <w:rsid w:val="00DD704D"/>
    <w:rsid w:val="00DE0520"/>
    <w:rsid w:val="00DF448B"/>
    <w:rsid w:val="00DF544D"/>
    <w:rsid w:val="00DF55B3"/>
    <w:rsid w:val="00DF5F35"/>
    <w:rsid w:val="00E04A79"/>
    <w:rsid w:val="00E125A6"/>
    <w:rsid w:val="00E1338D"/>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AB8"/>
    <w:rsid w:val="00EA4DD9"/>
    <w:rsid w:val="00EA660B"/>
    <w:rsid w:val="00EB0A82"/>
    <w:rsid w:val="00EB51E4"/>
    <w:rsid w:val="00EB70D9"/>
    <w:rsid w:val="00EC13ED"/>
    <w:rsid w:val="00EC2156"/>
    <w:rsid w:val="00EC26D1"/>
    <w:rsid w:val="00EC67F1"/>
    <w:rsid w:val="00EE1AE1"/>
    <w:rsid w:val="00EE35FB"/>
    <w:rsid w:val="00EE4535"/>
    <w:rsid w:val="00EF4342"/>
    <w:rsid w:val="00F00013"/>
    <w:rsid w:val="00F02268"/>
    <w:rsid w:val="00F02B0F"/>
    <w:rsid w:val="00F0421E"/>
    <w:rsid w:val="00F075FF"/>
    <w:rsid w:val="00F11B85"/>
    <w:rsid w:val="00F12F97"/>
    <w:rsid w:val="00F23E77"/>
    <w:rsid w:val="00F33BE9"/>
    <w:rsid w:val="00F44932"/>
    <w:rsid w:val="00F50FDC"/>
    <w:rsid w:val="00F51E45"/>
    <w:rsid w:val="00F52272"/>
    <w:rsid w:val="00F57CDD"/>
    <w:rsid w:val="00F634D8"/>
    <w:rsid w:val="00F76193"/>
    <w:rsid w:val="00F80CC0"/>
    <w:rsid w:val="00F8249F"/>
    <w:rsid w:val="00F91774"/>
    <w:rsid w:val="00FA24F3"/>
    <w:rsid w:val="00FA3F08"/>
    <w:rsid w:val="00FA4853"/>
    <w:rsid w:val="00FA6504"/>
    <w:rsid w:val="00FB1E9F"/>
    <w:rsid w:val="00FC0982"/>
    <w:rsid w:val="00FC0E5A"/>
    <w:rsid w:val="00FD3DBB"/>
    <w:rsid w:val="00FD43FB"/>
    <w:rsid w:val="00FD481E"/>
    <w:rsid w:val="00FD62D5"/>
    <w:rsid w:val="00FE450E"/>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29</Pages>
  <Words>64562</Words>
  <Characters>368008</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5</cp:revision>
  <cp:lastPrinted>2019-05-20T17:46:00Z</cp:lastPrinted>
  <dcterms:created xsi:type="dcterms:W3CDTF">2019-05-20T17:29:00Z</dcterms:created>
  <dcterms:modified xsi:type="dcterms:W3CDTF">2019-05-20T19:49:00Z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id="I5ytSqt2"/&gt;&lt;style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