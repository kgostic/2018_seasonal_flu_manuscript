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6B8F24" w14:textId="1BAE2562" w:rsidR="00FD481E" w:rsidRPr="009B1B56" w:rsidRDefault="00FD481E" w:rsidP="00276EA6">
      <w:pPr>
        <w:pStyle w:val="Title"/>
        <w:spacing w:line="240" w:lineRule="auto"/>
      </w:pPr>
      <w:r w:rsidRPr="009B1B56">
        <w:t>Birth year, immune history and differences in risk from seasonal influenza H1N1 and H3N2</w:t>
      </w:r>
    </w:p>
    <w:p w14:paraId="4261AA8B" w14:textId="77777777" w:rsidR="00FD481E" w:rsidRPr="009B1B56" w:rsidRDefault="00FD481E" w:rsidP="00276EA6">
      <w:pPr>
        <w:spacing w:line="240" w:lineRule="auto"/>
      </w:pPr>
    </w:p>
    <w:p w14:paraId="139910DF" w14:textId="66D8BDB3" w:rsidR="0053253B" w:rsidRPr="009B1B56" w:rsidRDefault="0053253B" w:rsidP="0053253B">
      <w:pPr>
        <w:spacing w:line="240" w:lineRule="auto"/>
        <w:jc w:val="center"/>
      </w:pPr>
      <w:r w:rsidRPr="009B1B56">
        <w:t>Katelyn M Gostic</w:t>
      </w:r>
      <w:r w:rsidRPr="009B1B56">
        <w:rPr>
          <w:rStyle w:val="SubtleEmphasis"/>
        </w:rPr>
        <w:t>1</w:t>
      </w:r>
      <w:r w:rsidRPr="009B1B56">
        <w:t>, Rebecca Bridge</w:t>
      </w:r>
      <w:r w:rsidR="00007E37">
        <w:rPr>
          <w:rStyle w:val="SubtleEmphasis"/>
        </w:rPr>
        <w:t>2</w:t>
      </w:r>
      <w:r w:rsidRPr="009B1B56">
        <w:t>, Shane Brady</w:t>
      </w:r>
      <w:r w:rsidR="00007E37">
        <w:rPr>
          <w:rStyle w:val="SubtleEmphasis"/>
        </w:rPr>
        <w:t>2</w:t>
      </w:r>
      <w:r w:rsidRPr="009B1B56">
        <w:t>, C</w:t>
      </w:r>
      <w:r w:rsidR="006A0E88">
        <w:t>é</w:t>
      </w:r>
      <w:r w:rsidRPr="009B1B56">
        <w:t>cile Viboud</w:t>
      </w:r>
      <w:r w:rsidR="00007E37">
        <w:rPr>
          <w:rStyle w:val="SubtleEmphasis"/>
        </w:rPr>
        <w:t>3</w:t>
      </w:r>
      <w:r w:rsidRPr="009B1B56">
        <w:t>, Michael Worobey</w:t>
      </w:r>
      <w:r w:rsidR="00007E37">
        <w:rPr>
          <w:rStyle w:val="SubtleEmphasis"/>
        </w:rPr>
        <w:t>4</w:t>
      </w:r>
      <w:r w:rsidRPr="009B1B56">
        <w:t>, and James O Lloyd-Smith</w:t>
      </w:r>
      <w:r w:rsidRPr="009B1B56">
        <w:rPr>
          <w:rStyle w:val="SubtleEmphasis"/>
        </w:rPr>
        <w:t>1,</w:t>
      </w:r>
      <w:r w:rsidR="00007E37">
        <w:rPr>
          <w:rStyle w:val="SubtleEmphasis"/>
        </w:rPr>
        <w:t>3</w:t>
      </w:r>
      <w:r w:rsidRPr="009B1B56">
        <w:rPr>
          <w:rStyle w:val="SubtleEmphasis"/>
        </w:rPr>
        <w:t>*</w:t>
      </w:r>
    </w:p>
    <w:p w14:paraId="7228E784" w14:textId="77777777" w:rsidR="0053253B" w:rsidRPr="009B1B56" w:rsidRDefault="0053253B" w:rsidP="0053253B">
      <w:pPr>
        <w:spacing w:line="240" w:lineRule="auto"/>
      </w:pPr>
    </w:p>
    <w:p w14:paraId="2646AF1C" w14:textId="77777777" w:rsidR="0053253B" w:rsidRPr="009B1B56" w:rsidRDefault="0053253B" w:rsidP="0053253B">
      <w:pPr>
        <w:spacing w:line="240" w:lineRule="auto"/>
      </w:pPr>
    </w:p>
    <w:p w14:paraId="00B89E44" w14:textId="5221F44B" w:rsidR="0053253B" w:rsidRPr="009B1B56" w:rsidRDefault="0053253B" w:rsidP="009B1B56">
      <w:pPr>
        <w:spacing w:line="240" w:lineRule="auto"/>
        <w:ind w:left="720" w:firstLine="0"/>
      </w:pPr>
      <w:r w:rsidRPr="009B1B56">
        <w:rPr>
          <w:rStyle w:val="SubtleEmphasis"/>
        </w:rPr>
        <w:t>1</w:t>
      </w:r>
      <w:r w:rsidRPr="009B1B56">
        <w:t>Dept. of Ecology and Evolutionary Biology, University of California, Los Angeles, Los Angeles, CA</w:t>
      </w:r>
    </w:p>
    <w:p w14:paraId="082E0AFE" w14:textId="77FA0B6B" w:rsidR="0053253B" w:rsidRPr="009B1B56" w:rsidRDefault="00007E37" w:rsidP="009B1B56">
      <w:pPr>
        <w:spacing w:line="240" w:lineRule="auto"/>
        <w:ind w:left="720" w:firstLine="0"/>
      </w:pPr>
      <w:r>
        <w:rPr>
          <w:rStyle w:val="SubtleEmphasis"/>
        </w:rPr>
        <w:t>2</w:t>
      </w:r>
      <w:r w:rsidR="0053253B" w:rsidRPr="009B1B56">
        <w:rPr>
          <w:rStyle w:val="SubtleEmphasis"/>
          <w:vertAlign w:val="baseline"/>
        </w:rPr>
        <w:t>Arizona Department of Health Services, Phoenix Arizona, USA</w:t>
      </w:r>
    </w:p>
    <w:p w14:paraId="69686D04" w14:textId="4E950B85" w:rsidR="0053253B" w:rsidRPr="009B1B56" w:rsidRDefault="00007E37" w:rsidP="009B1B56">
      <w:pPr>
        <w:spacing w:line="240" w:lineRule="auto"/>
        <w:ind w:left="720" w:firstLine="0"/>
      </w:pPr>
      <w:r>
        <w:rPr>
          <w:rStyle w:val="SubtleEmphasis"/>
        </w:rPr>
        <w:t>3</w:t>
      </w:r>
      <w:r w:rsidR="0053253B" w:rsidRPr="009B1B56">
        <w:t>Fogarty International Center, National Institutes of Health, Bethesda, MD, USA</w:t>
      </w:r>
    </w:p>
    <w:p w14:paraId="662B1BE0" w14:textId="46E7CCB3" w:rsidR="0053253B" w:rsidRPr="009B1B56" w:rsidRDefault="00007E37" w:rsidP="009B1B56">
      <w:pPr>
        <w:spacing w:line="240" w:lineRule="auto"/>
        <w:ind w:left="720" w:firstLine="0"/>
      </w:pPr>
      <w:r>
        <w:rPr>
          <w:rStyle w:val="SubtleEmphasis"/>
        </w:rPr>
        <w:t>4</w:t>
      </w:r>
      <w:r w:rsidR="0053253B" w:rsidRPr="009B1B56">
        <w:t>Dept. of Ecology and Evolutionary Biology, University of Arizona, Tucson, AZ, USA</w:t>
      </w:r>
    </w:p>
    <w:p w14:paraId="1ED95005" w14:textId="45A4D1A2" w:rsidR="0053253B" w:rsidRPr="009B1B56" w:rsidRDefault="0053253B" w:rsidP="009B1B56">
      <w:pPr>
        <w:spacing w:line="240" w:lineRule="auto"/>
        <w:ind w:left="720" w:firstLine="0"/>
      </w:pPr>
      <w:r w:rsidRPr="009B1B56">
        <w:t xml:space="preserve">* </w:t>
      </w:r>
      <w:hyperlink r:id="rId7" w:history="1">
        <w:r w:rsidR="00007E37">
          <w:rPr>
            <w:rStyle w:val="Hyperlink"/>
          </w:rPr>
          <w:t>kgostic@ucla.edu</w:t>
        </w:r>
      </w:hyperlink>
    </w:p>
    <w:p w14:paraId="0B7CE950" w14:textId="77777777" w:rsidR="0030589E" w:rsidRPr="009B1B56" w:rsidRDefault="0030589E" w:rsidP="00276EA6">
      <w:pPr>
        <w:spacing w:line="240" w:lineRule="auto"/>
      </w:pPr>
    </w:p>
    <w:p w14:paraId="59F5CEAD" w14:textId="77777777" w:rsidR="00FD481E" w:rsidRPr="009B1B56" w:rsidRDefault="00FD481E" w:rsidP="00276EA6">
      <w:pPr>
        <w:spacing w:line="240" w:lineRule="auto"/>
      </w:pPr>
    </w:p>
    <w:p w14:paraId="1E847C1A" w14:textId="77777777" w:rsidR="003D712F" w:rsidRPr="009B1B56" w:rsidRDefault="003D712F" w:rsidP="003D712F">
      <w:pPr>
        <w:pStyle w:val="Heading1"/>
        <w:spacing w:line="240" w:lineRule="auto"/>
        <w:rPr>
          <w:color w:val="000000" w:themeColor="text1"/>
        </w:rPr>
      </w:pPr>
      <w:r w:rsidRPr="009B1B56">
        <w:rPr>
          <w:color w:val="000000" w:themeColor="text1"/>
        </w:rPr>
        <w:t>Abstract</w:t>
      </w:r>
    </w:p>
    <w:p w14:paraId="44C61808" w14:textId="47A30B41" w:rsidR="00FD481E" w:rsidRPr="009B1B56" w:rsidRDefault="003D712F" w:rsidP="003D712F">
      <w:pPr>
        <w:spacing w:line="240" w:lineRule="auto"/>
      </w:pPr>
      <w:r w:rsidRPr="009B1B56">
        <w:t>Across decades of co-circulation in humans, influenza A subtype</w:t>
      </w:r>
      <w:r w:rsidR="008B4D4B" w:rsidRPr="009B1B56">
        <w:t>s</w:t>
      </w:r>
      <w:r w:rsidRPr="009B1B56">
        <w:t xml:space="preserve"> H1N1 and H3N2 have caused </w:t>
      </w:r>
      <w:r w:rsidRPr="009B1B56">
        <w:rPr>
          <w:szCs w:val="22"/>
        </w:rPr>
        <w:t>seasonal epidemics characterized by different age distributions of infection and mortality. H3N2 causes the majority of cases in high-risk elderly cohorts, and the majority of overall deaths, whereas H1N1 causes incidence shifted towards young and middle-aged adults, and fewer deaths. These contrasting age profiles may result from differences in childhood exposure to H1N1 and H3N2 or differences in evolutionary rate between subtypes. Here we analyze</w:t>
      </w:r>
      <w:r w:rsidRPr="009B1B56">
        <w:rPr>
          <w:rStyle w:val="CommentReference"/>
          <w:sz w:val="22"/>
          <w:szCs w:val="22"/>
        </w:rPr>
        <w:t xml:space="preserve"> </w:t>
      </w:r>
      <w:del w:id="0" w:author="Katelyn Gostic" w:date="2019-06-19T16:39:00Z">
        <w:r w:rsidRPr="009B1B56" w:rsidDel="00D21EC4">
          <w:rPr>
            <w:rStyle w:val="CommentReference"/>
            <w:sz w:val="22"/>
            <w:szCs w:val="22"/>
          </w:rPr>
          <w:delText>two detailed epidemiological data s</w:delText>
        </w:r>
      </w:del>
      <w:ins w:id="1" w:author="Katelyn Gostic" w:date="2019-06-19T16:39:00Z">
        <w:r w:rsidR="00D21EC4">
          <w:rPr>
            <w:rStyle w:val="CommentReference"/>
            <w:sz w:val="22"/>
            <w:szCs w:val="22"/>
          </w:rPr>
          <w:t xml:space="preserve">a large </w:t>
        </w:r>
      </w:ins>
      <w:del w:id="2" w:author="Katelyn Gostic" w:date="2019-06-19T16:39:00Z">
        <w:r w:rsidRPr="009B1B56" w:rsidDel="00D21EC4">
          <w:rPr>
            <w:rStyle w:val="CommentReference"/>
            <w:sz w:val="22"/>
            <w:szCs w:val="22"/>
          </w:rPr>
          <w:delText xml:space="preserve">ets </w:delText>
        </w:r>
      </w:del>
      <w:ins w:id="3" w:author="Katelyn Gostic" w:date="2019-06-19T16:39:00Z">
        <w:r w:rsidR="00D21EC4">
          <w:rPr>
            <w:rStyle w:val="CommentReference"/>
            <w:sz w:val="22"/>
            <w:szCs w:val="22"/>
          </w:rPr>
          <w:t>epidemiological surveillance dataset</w:t>
        </w:r>
        <w:r w:rsidR="00D21EC4" w:rsidRPr="009B1B56">
          <w:rPr>
            <w:rStyle w:val="CommentReference"/>
            <w:sz w:val="22"/>
            <w:szCs w:val="22"/>
          </w:rPr>
          <w:t xml:space="preserve"> </w:t>
        </w:r>
      </w:ins>
      <w:r w:rsidRPr="009B1B56">
        <w:rPr>
          <w:rStyle w:val="CommentReference"/>
          <w:sz w:val="22"/>
          <w:szCs w:val="22"/>
        </w:rPr>
        <w:t xml:space="preserve">to test whether childhood immune imprinting shapes seasonal </w:t>
      </w:r>
      <w:r w:rsidR="00B279F4">
        <w:rPr>
          <w:rStyle w:val="CommentReference"/>
          <w:sz w:val="22"/>
          <w:szCs w:val="22"/>
        </w:rPr>
        <w:t>influenza</w:t>
      </w:r>
      <w:r w:rsidRPr="009B1B56">
        <w:rPr>
          <w:rStyle w:val="CommentReference"/>
          <w:sz w:val="22"/>
          <w:szCs w:val="22"/>
        </w:rPr>
        <w:t xml:space="preserve"> epidemiology</w:t>
      </w:r>
      <w:r w:rsidR="00155E20" w:rsidRPr="009B1B56">
        <w:rPr>
          <w:rStyle w:val="CommentReference"/>
          <w:sz w:val="22"/>
          <w:szCs w:val="22"/>
        </w:rPr>
        <w:t>, and if so, whether it acts</w:t>
      </w:r>
      <w:r w:rsidRPr="009B1B56">
        <w:rPr>
          <w:rStyle w:val="CommentReference"/>
          <w:sz w:val="22"/>
          <w:szCs w:val="22"/>
        </w:rPr>
        <w:t xml:space="preserve"> primarily via immune memory </w:t>
      </w:r>
      <w:r w:rsidR="00091B80">
        <w:rPr>
          <w:rStyle w:val="CommentReference"/>
          <w:sz w:val="22"/>
          <w:szCs w:val="22"/>
        </w:rPr>
        <w:t>of</w:t>
      </w:r>
      <w:r w:rsidR="00091B80" w:rsidRPr="009B1B56">
        <w:rPr>
          <w:rStyle w:val="CommentReference"/>
          <w:sz w:val="22"/>
          <w:szCs w:val="22"/>
        </w:rPr>
        <w:t xml:space="preserve"> </w:t>
      </w:r>
      <w:r w:rsidRPr="009B1B56">
        <w:rPr>
          <w:rStyle w:val="CommentReference"/>
          <w:sz w:val="22"/>
          <w:szCs w:val="22"/>
        </w:rPr>
        <w:t xml:space="preserve">a particular influenza </w:t>
      </w:r>
      <w:r w:rsidR="00091B80">
        <w:rPr>
          <w:rStyle w:val="CommentReference"/>
          <w:sz w:val="22"/>
          <w:szCs w:val="22"/>
        </w:rPr>
        <w:t xml:space="preserve">subtype </w:t>
      </w:r>
      <w:r w:rsidRPr="009B1B56">
        <w:rPr>
          <w:rStyle w:val="CommentReference"/>
          <w:sz w:val="22"/>
          <w:szCs w:val="22"/>
        </w:rPr>
        <w:t xml:space="preserve">or via broader immune memory that protects across subtypes. We also test the impact of evolutionary differences </w:t>
      </w:r>
      <w:r w:rsidR="00314283" w:rsidRPr="009B1B56">
        <w:rPr>
          <w:rStyle w:val="CommentReference"/>
          <w:sz w:val="22"/>
          <w:szCs w:val="22"/>
        </w:rPr>
        <w:t xml:space="preserve">between influenza subtypes </w:t>
      </w:r>
      <w:r w:rsidRPr="009B1B56">
        <w:rPr>
          <w:rStyle w:val="CommentReference"/>
          <w:sz w:val="22"/>
          <w:szCs w:val="22"/>
        </w:rPr>
        <w:t xml:space="preserve">on the age </w:t>
      </w:r>
      <w:r w:rsidR="00314283" w:rsidRPr="009B1B56">
        <w:rPr>
          <w:rStyle w:val="CommentReference"/>
          <w:sz w:val="22"/>
          <w:szCs w:val="22"/>
        </w:rPr>
        <w:t xml:space="preserve">distributions </w:t>
      </w:r>
      <w:r w:rsidRPr="009B1B56">
        <w:rPr>
          <w:rStyle w:val="CommentReference"/>
          <w:sz w:val="22"/>
          <w:szCs w:val="22"/>
        </w:rPr>
        <w:t xml:space="preserve">of </w:t>
      </w:r>
      <w:del w:id="4" w:author="Viboud, Cecile (NIH/FIC) [E]" w:date="2019-06-26T13:29:00Z">
        <w:r w:rsidR="00314283" w:rsidRPr="009B1B56" w:rsidDel="00A70B47">
          <w:rPr>
            <w:rStyle w:val="CommentReference"/>
            <w:sz w:val="22"/>
            <w:szCs w:val="22"/>
          </w:rPr>
          <w:delText>cases</w:delText>
        </w:r>
      </w:del>
      <w:ins w:id="5" w:author="Viboud, Cecile (NIH/FIC) [E]" w:date="2019-06-26T13:29:00Z">
        <w:r w:rsidR="00A70B47">
          <w:rPr>
            <w:rStyle w:val="CommentReference"/>
            <w:sz w:val="22"/>
            <w:szCs w:val="22"/>
          </w:rPr>
          <w:t>infection</w:t>
        </w:r>
      </w:ins>
      <w:del w:id="6" w:author="Viboud, Cecile (NIH/FIC) [E]" w:date="2019-06-26T13:29:00Z">
        <w:r w:rsidR="00314283" w:rsidRPr="009B1B56" w:rsidDel="00A70B47">
          <w:rPr>
            <w:rStyle w:val="CommentReference"/>
            <w:sz w:val="22"/>
            <w:szCs w:val="22"/>
          </w:rPr>
          <w:delText xml:space="preserve"> they cause</w:delText>
        </w:r>
      </w:del>
      <w:r w:rsidRPr="009B1B56">
        <w:rPr>
          <w:rStyle w:val="CommentReference"/>
          <w:sz w:val="22"/>
          <w:szCs w:val="22"/>
        </w:rPr>
        <w:t>.</w:t>
      </w:r>
      <w:r w:rsidRPr="009B1B56">
        <w:rPr>
          <w:szCs w:val="22"/>
        </w:rPr>
        <w:t xml:space="preserve"> Likelihood-based model comparison show</w:t>
      </w:r>
      <w:ins w:id="7" w:author="Viboud, Cecile (NIH/FIC) [E]" w:date="2019-06-26T13:30:00Z">
        <w:r w:rsidR="00A70B47">
          <w:rPr>
            <w:szCs w:val="22"/>
          </w:rPr>
          <w:t>s</w:t>
        </w:r>
      </w:ins>
      <w:del w:id="8" w:author="Viboud, Cecile (NIH/FIC) [E]" w:date="2019-06-26T13:29:00Z">
        <w:r w:rsidRPr="009B1B56" w:rsidDel="00A70B47">
          <w:rPr>
            <w:szCs w:val="22"/>
          </w:rPr>
          <w:delText>ed</w:delText>
        </w:r>
      </w:del>
      <w:r w:rsidRPr="009B1B56">
        <w:rPr>
          <w:szCs w:val="22"/>
        </w:rPr>
        <w:t xml:space="preserve"> that narrow, within-subtype imprinting is the strongest driver of seasonal influenza risk. The data </w:t>
      </w:r>
      <w:del w:id="9" w:author="Viboud, Cecile (NIH/FIC) [E]" w:date="2019-06-26T13:30:00Z">
        <w:r w:rsidRPr="009B1B56" w:rsidDel="00A70B47">
          <w:rPr>
            <w:szCs w:val="22"/>
          </w:rPr>
          <w:delText xml:space="preserve">did </w:delText>
        </w:r>
      </w:del>
      <w:ins w:id="10" w:author="Viboud, Cecile (NIH/FIC) [E]" w:date="2019-06-26T13:30:00Z">
        <w:r w:rsidR="00A70B47" w:rsidRPr="009B1B56">
          <w:rPr>
            <w:szCs w:val="22"/>
          </w:rPr>
          <w:t>d</w:t>
        </w:r>
        <w:r w:rsidR="00A70B47">
          <w:rPr>
            <w:szCs w:val="22"/>
          </w:rPr>
          <w:t>o</w:t>
        </w:r>
        <w:del w:id="11" w:author="Katelyn Gostic" w:date="2019-06-27T09:17:00Z">
          <w:r w:rsidR="00A70B47" w:rsidDel="00091B80">
            <w:rPr>
              <w:szCs w:val="22"/>
            </w:rPr>
            <w:delText>es</w:delText>
          </w:r>
        </w:del>
        <w:r w:rsidR="00A70B47" w:rsidRPr="009B1B56">
          <w:rPr>
            <w:szCs w:val="22"/>
          </w:rPr>
          <w:t xml:space="preserve"> </w:t>
        </w:r>
      </w:ins>
      <w:r w:rsidRPr="009B1B56">
        <w:rPr>
          <w:szCs w:val="22"/>
        </w:rPr>
        <w:t xml:space="preserve">not support a strong effect of evolutionary rate, or of broadly protective imprinting. Our findings emphasize that childhood exposures can imprint a lifelong immunological bias toward particular influenza subtypes, and that these cohort-specific biases shape epidemic age distributions. As a result, </w:t>
      </w:r>
      <w:del w:id="12" w:author="Viboud, Cecile (NIH/FIC) [E]" w:date="2019-06-26T13:30:00Z">
        <w:r w:rsidRPr="009B1B56" w:rsidDel="00A70B47">
          <w:rPr>
            <w:szCs w:val="22"/>
          </w:rPr>
          <w:delText>less “senior”</w:delText>
        </w:r>
      </w:del>
      <w:ins w:id="13" w:author="Viboud, Cecile (NIH/FIC) [E]" w:date="2019-06-26T13:30:00Z">
        <w:del w:id="14" w:author="Katelyn Gostic" w:date="2019-06-27T09:20:00Z">
          <w:r w:rsidR="00A70B47" w:rsidDel="00091B80">
            <w:rPr>
              <w:szCs w:val="22"/>
            </w:rPr>
            <w:delText>recent</w:delText>
          </w:r>
        </w:del>
      </w:ins>
      <w:ins w:id="15" w:author="Katelyn Gostic" w:date="2019-06-27T09:20:00Z">
        <w:r w:rsidR="00091B80">
          <w:rPr>
            <w:szCs w:val="22"/>
          </w:rPr>
          <w:t>newer</w:t>
        </w:r>
      </w:ins>
      <w:ins w:id="16" w:author="Katelyn Gostic" w:date="2019-06-27T09:21:00Z">
        <w:r w:rsidR="00091B80">
          <w:rPr>
            <w:szCs w:val="22"/>
          </w:rPr>
          <w:t>, and less “senior”</w:t>
        </w:r>
      </w:ins>
      <w:r w:rsidRPr="009B1B56">
        <w:rPr>
          <w:szCs w:val="22"/>
        </w:rPr>
        <w:t xml:space="preserve"> antibody responses acquired later in life do not provide the same strength of protection as responses imprinted in childhood.  Finally, we project that </w:t>
      </w:r>
      <w:ins w:id="17" w:author="Viboud, Cecile (NIH/FIC) [E]" w:date="2019-06-24T16:29:00Z">
        <w:r w:rsidR="00EB3FDD">
          <w:rPr>
            <w:szCs w:val="22"/>
          </w:rPr>
          <w:t xml:space="preserve">the </w:t>
        </w:r>
      </w:ins>
      <w:ins w:id="18" w:author="Katelyn Gostic" w:date="2019-06-27T09:21:00Z">
        <w:r w:rsidR="00091B80">
          <w:rPr>
            <w:szCs w:val="22"/>
          </w:rPr>
          <w:t xml:space="preserve">relatively </w:t>
        </w:r>
      </w:ins>
      <w:ins w:id="19" w:author="Viboud, Cecile (NIH/FIC) [E]" w:date="2019-06-24T16:29:00Z">
        <w:r w:rsidR="00EB3FDD">
          <w:rPr>
            <w:szCs w:val="22"/>
          </w:rPr>
          <w:t xml:space="preserve">low mortality burden of </w:t>
        </w:r>
      </w:ins>
      <w:r w:rsidRPr="009B1B56">
        <w:rPr>
          <w:szCs w:val="22"/>
        </w:rPr>
        <w:t>H1N1</w:t>
      </w:r>
      <w:ins w:id="20" w:author="Viboud, Cecile (NIH/FIC) [E]" w:date="2019-06-24T16:29:00Z">
        <w:r w:rsidR="00EB3FDD">
          <w:rPr>
            <w:szCs w:val="22"/>
          </w:rPr>
          <w:t xml:space="preserve"> </w:t>
        </w:r>
      </w:ins>
      <w:del w:id="21" w:author="Viboud, Cecile (NIH/FIC) [E]" w:date="2019-06-24T16:29:00Z">
        <w:r w:rsidRPr="009B1B56" w:rsidDel="00EB3FDD">
          <w:rPr>
            <w:szCs w:val="22"/>
          </w:rPr>
          <w:delText xml:space="preserve">’s mortality burden (currently low) </w:delText>
        </w:r>
      </w:del>
      <w:r w:rsidRPr="009B1B56">
        <w:rPr>
          <w:szCs w:val="22"/>
        </w:rPr>
        <w:t>may increase in the coming decades, as cohorts that lack H1N1-specific imprinting eventually reach old age.</w:t>
      </w:r>
      <w:r w:rsidR="00FD481E" w:rsidRPr="009B1B56">
        <w:br w:type="page"/>
      </w:r>
    </w:p>
    <w:p w14:paraId="2619A099" w14:textId="4D905306" w:rsidR="00FD481E" w:rsidRPr="009B1B56" w:rsidRDefault="00FD481E" w:rsidP="00276EA6">
      <w:pPr>
        <w:pStyle w:val="Heading1"/>
      </w:pPr>
      <w:r w:rsidRPr="009B1B56">
        <w:lastRenderedPageBreak/>
        <w:t>Introduction</w:t>
      </w:r>
    </w:p>
    <w:p w14:paraId="2C64444D" w14:textId="5343A65A" w:rsidR="00766109" w:rsidRPr="009B1B56" w:rsidRDefault="00AD3787" w:rsidP="005D633D">
      <w:pPr>
        <w:rPr>
          <w:szCs w:val="22"/>
        </w:rPr>
      </w:pPr>
      <w:r w:rsidRPr="009B1B56">
        <w:rPr>
          <w:szCs w:val="22"/>
        </w:rPr>
        <w:t xml:space="preserve">Childhood </w:t>
      </w:r>
      <w:r w:rsidR="00385338" w:rsidRPr="009B1B56">
        <w:rPr>
          <w:szCs w:val="22"/>
        </w:rPr>
        <w:t>influenza exposures</w:t>
      </w:r>
      <w:r w:rsidRPr="009B1B56">
        <w:rPr>
          <w:szCs w:val="22"/>
        </w:rPr>
        <w:t xml:space="preserve"> leave an immunological imprint, which has reverberating, lifelong impacts on immune memory. Foundational work on original antigenic sin </w:t>
      </w:r>
      <w:r w:rsidRPr="009B1B56">
        <w:rPr>
          <w:szCs w:val="22"/>
        </w:rPr>
        <w:fldChar w:fldCharType="begin"/>
      </w:r>
      <w:r w:rsidR="00143E5A" w:rsidRPr="009B1B56">
        <w:rPr>
          <w:szCs w:val="22"/>
        </w:rPr>
        <w:instrText xml:space="preserve"> ADDIN ZOTERO_ITEM CSL_CITATION {"citationID":"a1507iaco8j","properties":{"formattedCitation":"(1)","plainCitation":"(1)","noteIndex":0},"citationItems":[{"id":1036,"uris":["http://zotero.org/groups/2313999/items/5I6QC6YL"],"uri":["http://zotero.org/groups/2313999/items/5I6QC6YL"],"itemData":{"id":1036,"type":"article-journal","title":"On the Doctrine of Original Antigenic Sin","container-title":"Proceedings of the American Philosophical Society","page":"572-578","volume":"104","issue":"6","source":"JSTOR","archive":"JSTOR","ISSN":"0003-049X","author":[{"family":"Francis","given":"Thomas"}],"issued":{"date-parts":[["1960"]]}}}],"schema":"https://github.com/citation-style-language/schema/raw/master/csl-citation.json"} </w:instrText>
      </w:r>
      <w:r w:rsidRPr="009B1B56">
        <w:rPr>
          <w:szCs w:val="22"/>
        </w:rPr>
        <w:fldChar w:fldCharType="separate"/>
      </w:r>
      <w:r w:rsidR="00E978E6" w:rsidRPr="009B1B56">
        <w:rPr>
          <w:szCs w:val="22"/>
        </w:rPr>
        <w:t>(1)</w:t>
      </w:r>
      <w:r w:rsidRPr="009B1B56">
        <w:rPr>
          <w:szCs w:val="22"/>
        </w:rPr>
        <w:fldChar w:fldCharType="end"/>
      </w:r>
      <w:r w:rsidRPr="009B1B56">
        <w:rPr>
          <w:szCs w:val="22"/>
        </w:rPr>
        <w:t xml:space="preserve"> and antigenic seniority </w:t>
      </w:r>
      <w:r w:rsidRPr="009B1B56">
        <w:rPr>
          <w:szCs w:val="22"/>
        </w:rPr>
        <w:fldChar w:fldCharType="begin"/>
      </w:r>
      <w:r w:rsidRPr="009B1B56">
        <w:rPr>
          <w:szCs w:val="22"/>
        </w:rPr>
        <w:instrText xml:space="preserve"> ADDIN ZOTERO_ITEM CSL_CITATION {"citationID":"TI5Ung4w","properties":{"formattedCitation":"(2)","plainCitation":"(2)","noteIndex":0},"citationItems":[{"id":1028,"uris":["http://zotero.org/groups/2284845/items/TBA8Y6X3"],"uri":["http://zotero.org/groups/2284845/items/TBA8Y6X3"],"itemData":{"id":1028,"type":"article-journal","title":"Evidence for Antigenic Seniority in Influenza A (H3N2) Antibody Responses in Southern China","container-title":"PLOS Pathogens","page":"e1002802","volume":"8","issue":"7","source":"PLoS Journals","abstract":"A key observation about the human immune response to repeated exposure to influenza A is that the first strain infecting an individual apparently produces the strongest adaptive immune response. Although antibody titers measure that response, the interpretation of titers to multiple strains – from the same sera – in terms of infection history is clouded by age effects, cross reactivity and immune waning. From July to September 2009, we collected serum samples from 151 residents of Guangdong Province, China, 7 to 81 years of age. Neutralization tests were performed against strains representing six antigenic clusters of H3N2 influenza circulating between 1968 and 2008, and three recent locally circulating strains. Patterns of neutralization titers were compared based on age at time of testing and age at time of the first isolation of each virus. Neutralization titers were highest for H3N2 strains that circulated in an individual's first decade of life (peaking at 7 years). Further, across strains and ages at testing, statistical models strongly supported a pattern of titers declining smoothly with age at the time a strain was first isolated. Those born 10 or more years after a strain emerged generally had undetectable neutralization titers to that strain (&lt;1</w:instrText>
      </w:r>
      <w:r w:rsidRPr="009B1B56">
        <w:rPr>
          <w:rFonts w:ascii="Cambria Math" w:hAnsi="Cambria Math" w:cs="Cambria Math"/>
          <w:szCs w:val="22"/>
        </w:rPr>
        <w:instrText>∶</w:instrText>
      </w:r>
      <w:r w:rsidRPr="009B1B56">
        <w:rPr>
          <w:szCs w:val="22"/>
        </w:rPr>
        <w:instrText xml:space="preserve">10). Among those over 60 at time of testing, titers tended to increase with age. The observed pattern in H3N2 neutralization titers can be characterized as one of antigenic seniority: repeated exposure and the immune response combine to produce antibody titers that are higher to more ‘senior’ strains encountered earlier in life.","DOI":"10.1371/journal.ppat.1002802","ISSN":"1553-7374","journalAbbreviation":"PLOS Pathogens","language":"en","author":[{"family":"Lessler","given":"Justin"},{"family":"Riley","given":"Steven"},{"family":"Read","given":"Jonathan M."},{"family":"Wang","given":"Shuying"},{"family":"Zhu","given":"Huachen"},{"family":"Smith","given":"Gavin J. D."},{"family":"Guan","given":"Yi"},{"family":"Jiang","given":"Chao Qiang"},{"family":"Cummings","given":"Derek A. T."}],"issued":{"date-parts":[["2012",7,19]]}}}],"schema":"https://github.com/citation-style-language/schema/raw/master/csl-citation.json"} </w:instrText>
      </w:r>
      <w:r w:rsidRPr="009B1B56">
        <w:rPr>
          <w:szCs w:val="22"/>
        </w:rPr>
        <w:fldChar w:fldCharType="separate"/>
      </w:r>
      <w:r w:rsidR="00E978E6" w:rsidRPr="009B1B56">
        <w:rPr>
          <w:noProof/>
          <w:szCs w:val="22"/>
        </w:rPr>
        <w:t>(2)</w:t>
      </w:r>
      <w:r w:rsidRPr="009B1B56">
        <w:rPr>
          <w:szCs w:val="22"/>
        </w:rPr>
        <w:fldChar w:fldCharType="end"/>
      </w:r>
      <w:r w:rsidRPr="009B1B56">
        <w:rPr>
          <w:szCs w:val="22"/>
        </w:rPr>
        <w:t xml:space="preserve"> showed</w:t>
      </w:r>
      <w:ins w:id="22" w:author="Viboud, Cecile (NIH/FIC) [E]" w:date="2019-06-26T13:31:00Z">
        <w:r w:rsidR="00A70B47">
          <w:rPr>
            <w:szCs w:val="22"/>
          </w:rPr>
          <w:t xml:space="preserve"> </w:t>
        </w:r>
      </w:ins>
      <w:del w:id="23" w:author="Viboud, Cecile (NIH/FIC) [E]" w:date="2019-06-26T13:31:00Z">
        <w:r w:rsidRPr="009B1B56" w:rsidDel="00A70B47">
          <w:rPr>
            <w:szCs w:val="22"/>
          </w:rPr>
          <w:delText xml:space="preserve">, using serological data, </w:delText>
        </w:r>
      </w:del>
      <w:r w:rsidRPr="009B1B56">
        <w:rPr>
          <w:szCs w:val="22"/>
        </w:rPr>
        <w:t xml:space="preserve">that individuals maintain the highest </w:t>
      </w:r>
      <w:r w:rsidR="00B368C0" w:rsidRPr="009B1B56">
        <w:rPr>
          <w:szCs w:val="22"/>
        </w:rPr>
        <w:t xml:space="preserve">antibody </w:t>
      </w:r>
      <w:r w:rsidRPr="009B1B56">
        <w:rPr>
          <w:szCs w:val="22"/>
        </w:rPr>
        <w:t xml:space="preserve">titers against influenza strains encountered in childhood. But how these serological patterns map to functional immune protection, and shape birth year-specific risk during outbreaks, remains an active </w:t>
      </w:r>
      <w:r w:rsidR="00B368C0" w:rsidRPr="009B1B56">
        <w:rPr>
          <w:szCs w:val="22"/>
        </w:rPr>
        <w:t>area of inquiry</w:t>
      </w:r>
      <w:r w:rsidRPr="009B1B56">
        <w:rPr>
          <w:szCs w:val="22"/>
        </w:rPr>
        <w:t>. One open question</w:t>
      </w:r>
      <w:r w:rsidR="00766109" w:rsidRPr="009B1B56">
        <w:rPr>
          <w:szCs w:val="22"/>
        </w:rPr>
        <w:t xml:space="preserve"> is the breadth of cross-protection provided by immune memory imprinted </w:t>
      </w:r>
      <w:del w:id="24" w:author="Katelyn Gostic" w:date="2019-06-27T09:23:00Z">
        <w:r w:rsidR="00766109" w:rsidRPr="009B1B56" w:rsidDel="00091B80">
          <w:rPr>
            <w:szCs w:val="22"/>
          </w:rPr>
          <w:delText>in childhood</w:delText>
        </w:r>
      </w:del>
      <w:ins w:id="25" w:author="Katelyn Gostic" w:date="2019-06-27T09:23:00Z">
        <w:r w:rsidR="00091B80">
          <w:rPr>
            <w:szCs w:val="22"/>
          </w:rPr>
          <w:t>by influenza viruses encountered in childhood</w:t>
        </w:r>
      </w:ins>
      <w:del w:id="26" w:author="Viboud, Cecile (NIH/FIC) [E]" w:date="2019-06-26T13:33:00Z">
        <w:r w:rsidR="00766109" w:rsidRPr="009B1B56" w:rsidDel="00A70B47">
          <w:rPr>
            <w:szCs w:val="22"/>
          </w:rPr>
          <w:delText xml:space="preserve">, and </w:delText>
        </w:r>
      </w:del>
      <w:del w:id="27" w:author="Viboud, Cecile (NIH/FIC) [E]" w:date="2019-06-26T13:32:00Z">
        <w:r w:rsidR="00766109" w:rsidRPr="009B1B56" w:rsidDel="00A70B47">
          <w:rPr>
            <w:szCs w:val="22"/>
          </w:rPr>
          <w:delText>the extent to which immune breadth depends on</w:delText>
        </w:r>
      </w:del>
      <w:del w:id="28" w:author="Viboud, Cecile (NIH/FIC) [E]" w:date="2019-06-26T13:33:00Z">
        <w:r w:rsidR="00766109" w:rsidRPr="009B1B56" w:rsidDel="00A70B47">
          <w:rPr>
            <w:szCs w:val="22"/>
          </w:rPr>
          <w:delText xml:space="preserve"> the antigenic familiarity of the challenge strain</w:delText>
        </w:r>
      </w:del>
      <w:r w:rsidR="00766109" w:rsidRPr="009B1B56">
        <w:rPr>
          <w:szCs w:val="22"/>
        </w:rPr>
        <w:t xml:space="preserve">. </w:t>
      </w:r>
    </w:p>
    <w:p w14:paraId="574B8285" w14:textId="243DF039" w:rsidR="007F0193" w:rsidRPr="009B1B56" w:rsidRDefault="00E00AC7" w:rsidP="005D633D">
      <w:pPr>
        <w:rPr>
          <w:szCs w:val="22"/>
        </w:rPr>
      </w:pPr>
      <w:r w:rsidRPr="009B1B56">
        <w:rPr>
          <w:szCs w:val="22"/>
        </w:rPr>
        <w:t xml:space="preserve">Many epidemiological </w:t>
      </w:r>
      <w:del w:id="29" w:author="Viboud, Cecile (NIH/FIC) [E]" w:date="2019-06-26T13:33:00Z">
        <w:r w:rsidRPr="009B1B56" w:rsidDel="00A70B47">
          <w:rPr>
            <w:szCs w:val="22"/>
          </w:rPr>
          <w:delText xml:space="preserve">examples </w:delText>
        </w:r>
      </w:del>
      <w:ins w:id="30" w:author="Viboud, Cecile (NIH/FIC) [E]" w:date="2019-06-26T13:33:00Z">
        <w:r w:rsidR="00A70B47">
          <w:rPr>
            <w:szCs w:val="22"/>
          </w:rPr>
          <w:t>studies</w:t>
        </w:r>
        <w:r w:rsidR="00A70B47" w:rsidRPr="009B1B56">
          <w:rPr>
            <w:szCs w:val="22"/>
          </w:rPr>
          <w:t xml:space="preserve"> </w:t>
        </w:r>
      </w:ins>
      <w:r w:rsidRPr="009B1B56">
        <w:rPr>
          <w:szCs w:val="22"/>
        </w:rPr>
        <w:t xml:space="preserve">highlight benefits from </w:t>
      </w:r>
      <w:r w:rsidR="009311CF" w:rsidRPr="009B1B56">
        <w:rPr>
          <w:szCs w:val="22"/>
        </w:rPr>
        <w:t>imprinting protection</w:t>
      </w:r>
      <w:r w:rsidR="003D712F" w:rsidRPr="009B1B56">
        <w:rPr>
          <w:szCs w:val="22"/>
        </w:rPr>
        <w:t>; every modern influenza pandemic has spared certain birth cohorts</w:t>
      </w:r>
      <w:r w:rsidR="009311CF" w:rsidRPr="009B1B56">
        <w:rPr>
          <w:szCs w:val="22"/>
        </w:rPr>
        <w:t xml:space="preserve">, presumably due to </w:t>
      </w:r>
      <w:r w:rsidR="00B81F0A" w:rsidRPr="009B1B56">
        <w:rPr>
          <w:szCs w:val="22"/>
        </w:rPr>
        <w:t>cross-protective memory</w:t>
      </w:r>
      <w:r w:rsidR="00AD3787" w:rsidRPr="009B1B56">
        <w:rPr>
          <w:szCs w:val="22"/>
        </w:rPr>
        <w:t xml:space="preserve"> primed </w:t>
      </w:r>
      <w:r w:rsidR="003D712F" w:rsidRPr="009B1B56">
        <w:rPr>
          <w:szCs w:val="22"/>
        </w:rPr>
        <w:t>in childhood</w:t>
      </w:r>
      <w:r w:rsidR="00AD3787" w:rsidRPr="009B1B56">
        <w:rPr>
          <w:szCs w:val="22"/>
        </w:rPr>
        <w:t xml:space="preserve"> </w:t>
      </w:r>
      <w:r w:rsidR="00AD3787" w:rsidRPr="009B1B56">
        <w:rPr>
          <w:szCs w:val="22"/>
        </w:rPr>
        <w:fldChar w:fldCharType="begin"/>
      </w:r>
      <w:r w:rsidR="00C21CB5" w:rsidRPr="009B1B56">
        <w:rPr>
          <w:szCs w:val="22"/>
        </w:rPr>
        <w:instrText xml:space="preserve"> ADDIN ZOTERO_ITEM CSL_CITATION {"citationID":"vTaTiNeI","properties":{"formattedCitation":"(3\\uc0\\u8211{}9)","plainCitation":"(3–9)","noteIndex":0},"citationItems":[{"id":1133,"uris":["http://zotero.org/groups/2313999/items/DP4JXGQQ"],"uri":["http://zotero.org/groups/2313999/items/DP4JXGQQ"],"itemData":{"id":1133,"type":"article-journal","title":"Structural Basis of Preexisting Immunity to the 2009 H1N1 Pandemic Influenza Virus","container-title":"Science","page":"357-360","volume":"328","issue":"5976","source":"science.sciencemag.org","abstract":"The 2009 H1N1 swine flu is the first influenza pandemic in decades. The crystal structure of the hemagglutinin from the A/California/04/2009 H1N1 virus shows that its antigenic structure, particularly within the Sa antigenic site, is extremely similar to those of human H1N1 viruses circulating early in the 20th century. The cocrystal structure of the 1918 hemagglutinin with 2D1, an antibody from a survivor of the 1918 Spanish flu that neutralizes both 1918 and 2009 H1N1 viruses, reveals an epitope that is conserved in both pandemic viruses. Thus, antigenic similarity between the 2009 and 1918-like viruses provides an explanation for the age-related immunity to the current influenza pandemic.\nAn epitope conserved between the 1918 and 2009 pandemic flu viruses explains age-related immunity to the 2009 virus.\nAn epitope conserved between the 1918 and 2009 pandemic flu viruses explains age-related immunity to the 2009 virus.","DOI":"10.1126/science.1186430","ISSN":"0036-8075, 1095-9203","note":"PMID: 20339031","language":"en","author":[{"family":"Xu","given":"Rui"},{"family":"Ekiert","given":"Damian C."},{"family":"Krause","given":"Jens C."},{"family":"Hai","given":"Rong"},{"family":"Crowe","given":"James E."},{"family":"Wilson","given":"Ian A."}],"issued":{"date-parts":[["2010",4,16]]}}},{"id":1050,"uris":["http://zotero.org/groups/2313999/items/F8PW5QH5"],"uri":["http://zotero.org/groups/2313999/items/F8PW5QH5"],"itemData":{"id":1050,"type":"article-journal","title":"Cross-Reactive Antibody Responses to the 2009 Pandemic H1N1 Influenza Virus","container-title":"The New England Journal of Medicine; Boston","page":"1945-52","volume":"361","issue":"20","source":"ProQuest","abstract":"Background\nA new pandemic influenza A (H1N1) virus has emerged, causing illness globally, primarily in younger age groups. To assess the level of preexisting immunity in humans and to evaluate seasonal vaccine strategies, we measured the antibody response to the pandemic virus resulting from previous influenza infection or vaccination in different age groups.\nMethods\nUsing a microneutralization assay, we measured cross-reactive antibodies to pandemic H1N1 virus (2009 H1N1) in stored serum samples from persons who either donated blood or were vaccinated with recent seasonal or 1976 swine influenza vaccines.\nResults\nA total of 4 of 107 persons (4%) who were born after 1980 had preexisting cross-reactive antibody titers of 40 or more against 2009 H1N1, whereas 39 of 115 persons (34%) born before 1950 had titers of 80 or more. Vaccination with seasonal trivalent inactivated influenza vaccines resulted in an increase in the level of cross-reactive antibody to 2009 H1N1 by a factor of four or more in none of 55 children between the ages of 6 months and 9 years, in 12 to 22% of 231 adults between the ages of 18 and 64 years, and in 5% or less of 113 adults 60 years of age or older. Seasonal vaccines that were formulated with adjuvant did not further enhance cross-reactive antibody responses. Vaccination with the A/New Jersey/1976 swine influenza vaccine substantially boosted cross-reactive antibodies to 2009 H1N1 in adults.\nConclusions\nVaccination with recent seasonal nonadjuvanted or adjuvanted influenza vaccines induced little or no cross-reactive antibody response to 2009 H1N1 in any age group. Persons under the age of 30 years had little evidence of cross-reactive antibodies to the pandemic virus. However, a proportion of older adults had preexisting cross-reactive antibodies.","DOI":"http://dx.doi.org/10.1056/NEJMoa0906453","ISSN":"00284793","language":"English","author":[{"family":"Hancock","given":"Kathy"},{"family":"Veguilla","given":"Vic"},{"family":"Lu","given":"Xiuhua"},{"family":"Zhong","given":"Weimin"},{"family":"Butler","given":"Eboneé N."},{"family":"Sun","given":"Hong"},{"family":"Liu","given":"Feng"},{"family":"Dong","given":"Libo"},{"family":"DeVos","given":"Joshua R."},{"family":"Gargiullo","given":"Paul M."},{"family":"Brammer","given":"T. Lynnette"},{"family":"Cox","given":"Nancy J."},{"family":"Tumpey","given":"Terrence M."},{"family":"Katz","given":"Jacqueline M."}],"issued":{"date-parts":[["2009",11,12]]}}},{"id":1043,"uris":["http://zotero.org/groups/2313999/items/I2Y7U5WH"],"uri":["http://zotero.org/groups/2313999/items/I2Y7U5WH"],"itemData":{"id":1043,"type":"article-journal","title":"Global Mortality Estimates for the 2009 Influenza Pandemic from the GLaMOR Project: A Modeling Study","container-title":"PLOS Medicine","page":"e1001558","volume":"10","issue":"11","source":"PLoS Journals","abstract":"Lone Simonsen and colleagues use a two-stage statistical modeling approach to estimate the global mortality burden of the 2009 influenza pandemic from mortality data obtained from multiple countries. Please see later in the article for the Editors' Summary","DOI":"10.1371/journal.pmed.1001558","ISSN":"1549-1676","title-short":"Global Mortality Estimates for the 2009 Influenza Pandemic from the GLaMOR Project","journalAbbreviation":"PLOS Medicine","language":"en","author":[{"family":"Simonsen","given":"Lone"},{"family":"Spreeuwenberg","given":"Peter"},{"family":"Lustig","given":"Roger"},{"family":"Taylor","given":"Robert J."},{"family":"Fleming","given":"Douglas M."},{"family":"Kroneman","given":"Madelon"},{"family":"Kerkhove","given":"Maria D. Van"},{"family":"Mounts","given":"Anthony W."},{"family":"Paget","given":"W. John"},{"family":"Teams","given":"the GLaMOR Collaborating"}],"issued":{"date-parts":[["2013",11,26]]}}},{"id":1042,"uris":["http://zotero.org/groups/2313999/items/9XYKYQZU"],"uri":["http://zotero.org/groups/2313999/items/9XYKYQZU"],"itemData":{"id":1042,"type":"article-journal","title":"The virtues of antigenic sin: consequences of pandemic recycling on influenza-associated mortality","container-title":"International Congress Series","collection-title":"Options for the Control of Influenza V. Proceedings of the International Conference on Options for the Control of Influenza V","page":"791-794","volume":"1263","source":"ScienceDirect","abstract":"The 1968 influenza A(H3N2) “Hong Kong” pandemic in the United States was characterized by recycling of the H3 antigen, which reemerged after 77 years of absence. Sero-archaeological studies conducted on blood samples, collected in early 1968, demonstrated that the majority of the very elderly had H3 antibodies prior to the time they were exposed to the 1968 A(H3N2) pandemic virus. These antibodies were remnants of exposure to H3N2 viruses circulating before 1891. Others have hypothesized that these pre-existing antibodies should have conveyed a protective effect during the 1968 A(H3N2) pandemic, but this has never been demonstrated. In this study, we used national pneumonia and influenza (P&amp;I) mortality data to demonstrate that the elderly age cohort over the age of 77 was, in fact, protected from influenza-related mortality during the 1968 pandemic. We found that the risk of influenza-related mortality among the elderly aged 75–79 and older, measured as excess P&amp;I mortality, did not increase during the pandemic relative to surrounding severe non-pandemic influenza seasons. These findings have an implication for pandemic planning and the prioritization of high-risk groups for vaccination in the scenario of vaccine shortage.","DOI":"10.1016/j.ics.2004.01.029","ISSN":"0531-5131","title-short":"The virtues of antigenic sin","journalAbbreviation":"International Congress Series","author":[{"family":"Simonsen","given":"Lone"},{"family":"Reichert","given":"Thomas A"},{"family":"Miller","given":"Mark A"}],"issued":{"date-parts":[["2004",6,1]]}}},{"id":1051,"uris":["http://zotero.org/groups/2313999/items/QNY6SAT2"],"uri":["http://zotero.org/groups/2313999/items/QNY6SAT2"],"itemData":{"id":1051,"type":"article-journal","title":"Age-specific mortality risk from pandemic influenza","container-title":"Journal of Theoretical Biology","page":"29-34","volume":"288","source":"PubMed","abstract":"Younger age groups account for proportionally more mortality in influenza pandemics than in seasonal influenza epidemics. Mechanisms that might explain this include young people suffering from an over-reactive immune system (\"cytokine storm\"), older people benefiting from cross-immunity from a wider variety of previous influenza infections (\"antigenic history\"), and lifetime immune responses in all people being shaped by their first influenza A infection (\"antigenic imprinting\" or \"original antigenic sin\"). We examined whether these mechanisms can explain age-specific influenza mortality patterns, using the complete database of individual deaths in Canada from 1951 to 1999. The mortality pattern during the 1957 pandemic indicates that antigenic imprinting plays an important role in determining age-specific influenza virulence and that both shift years and major drift years contribute significantly to antigenic imprints. This information should help pandemic planners to identify age groups that might respond differently to novel influenza strains.","DOI":"10.1016/j.jtbi.2011.08.003","ISSN":"1095-8541","note":"PMID: 21856313","journalAbbreviation":"J. Theor. Biol.","language":"eng","author":[{"family":"Ma","given":"Junling"},{"family":"Dushoff","given":"Jonathan"},{"family":"Earn","given":"David J. D."}],"issued":{"date-parts":[["2011",11,7]]}}},{"id":1057,"uris":["http://zotero.org/groups/2313999/items/MS34Z3UC"],"uri":["http://zotero.org/groups/2313999/items/MS34Z3UC"],"itemData":{"id":1057,"type":"article-journal","title":"Genesis and pathogenesis of the 1918 pandemic H1N1 influenza A virus","container-title":"Proceedings of the National Academy of Sciences","page":"8107-8112","volume":"111","issue":"22","source":"Crossref","DOI":"10.1073/pnas.1324197111","ISSN":"0027-8424, 1091-6490","language":"en","author":[{"family":"Worobey","given":"M."},{"family":"Han","given":"G.-Z."},{"family":"Rambaut","given":"A."}],"issued":{"date-parts":[["2014",6,3]]}}},{"id":1053,"uris":["http://zotero.org/groups/2313999/items/MXIXF4FM"],"uri":["http://zotero.org/groups/2313999/items/MXIXF4FM"],"itemData":{"id":1053,"type":"article-journal","title":"Age-Specific Mortality During the 1918 Influenza Pandemic: Unravelling the Mystery of High Young Adult Mortality","container-title":"PLoS ONE","volume":"8","issue":"8","source":"PubMed Central","abstract":"The worldwide spread of a novel influenza A (H1N1) virus in 2009 showed that influenza remains a significant health threat, even for individuals in the prime of life. This paper focuses on the unusually high young adult mortality observed during the Spanish flu pandemic of 1918. Using historical records from Canada and the U.S., we report a peak of mortality at the exact age of 28 during the pandemic and argue that this increased mortality resulted from an early life exposure to influenza during the previous Russian flu pandemic of 1889–90. We posit that in specific instances, development of immunological memory to an influenza virus strain in early life may lead to a dysregulated immune response to antigenically novel strains encountered in later life, thereby increasing the risk of death. Exposure during critical periods of development could also create holes in the T cell repertoire and impair fetal maturation in general, thereby increasing mortality from infectious diseases later in life. Knowledge of the age-pattern of susceptibility to mortality from influenza could improve crisis management during future influenza pandemics.","URL":"https://www.ncbi.nlm.nih.gov/pmc/articles/PMC3734171/","DOI":"10.1371/journal.pone.0069586","ISSN":"1932-6203","note":"PMID: 23940526\nPMCID: PMC3734171","title-short":"Age-Specific Mortality During the 1918 Influenza Pandemic","journalAbbreviation":"PLoS One","author":[{"family":"Gagnon","given":"Alain"},{"family":"Miller","given":"Matthew S."},{"family":"Hallman","given":"Stacey A."},{"family":"Bourbeau","given":"Robert"},{"family":"Herring","given":"D. Ann"},{"family":"Earn","given":"David JD."},{"family":"Madrenas","given":"Joaquín"}],"issued":{"date-parts":[["2013",8,5]]},"accessed":{"date-parts":[["2019",4,4]]}}}],"schema":"https://github.com/citation-style-language/schema/raw/master/csl-citation.json"} </w:instrText>
      </w:r>
      <w:r w:rsidR="00AD3787" w:rsidRPr="009B1B56">
        <w:rPr>
          <w:szCs w:val="22"/>
        </w:rPr>
        <w:fldChar w:fldCharType="separate"/>
      </w:r>
      <w:r w:rsidR="00C21CB5" w:rsidRPr="009B1B56">
        <w:rPr>
          <w:color w:val="000000"/>
          <w:szCs w:val="22"/>
        </w:rPr>
        <w:t>(3–9)</w:t>
      </w:r>
      <w:r w:rsidR="00AD3787" w:rsidRPr="009B1B56">
        <w:rPr>
          <w:szCs w:val="22"/>
        </w:rPr>
        <w:fldChar w:fldCharType="end"/>
      </w:r>
      <w:r w:rsidR="00AD3787" w:rsidRPr="009B1B56">
        <w:rPr>
          <w:szCs w:val="22"/>
        </w:rPr>
        <w:t xml:space="preserve">. </w:t>
      </w:r>
      <w:r w:rsidR="005D633D" w:rsidRPr="009B1B56">
        <w:rPr>
          <w:szCs w:val="22"/>
        </w:rPr>
        <w:t>Recently</w:t>
      </w:r>
      <w:r w:rsidR="009311CF" w:rsidRPr="009B1B56">
        <w:rPr>
          <w:szCs w:val="22"/>
        </w:rPr>
        <w:t>, we showed that</w:t>
      </w:r>
      <w:r w:rsidR="00E96D34" w:rsidRPr="009B1B56">
        <w:rPr>
          <w:szCs w:val="22"/>
        </w:rPr>
        <w:t xml:space="preserve"> </w:t>
      </w:r>
      <w:r w:rsidR="003D712F" w:rsidRPr="009B1B56">
        <w:rPr>
          <w:szCs w:val="22"/>
        </w:rPr>
        <w:t xml:space="preserve">childhood </w:t>
      </w:r>
      <w:r w:rsidR="00B81F0A" w:rsidRPr="009B1B56">
        <w:rPr>
          <w:szCs w:val="22"/>
        </w:rPr>
        <w:t xml:space="preserve">imprinting </w:t>
      </w:r>
      <w:r w:rsidR="00C21CB5" w:rsidRPr="009B1B56">
        <w:rPr>
          <w:szCs w:val="22"/>
        </w:rPr>
        <w:t xml:space="preserve">also </w:t>
      </w:r>
      <w:r w:rsidR="003D712F" w:rsidRPr="009B1B56">
        <w:rPr>
          <w:szCs w:val="22"/>
        </w:rPr>
        <w:t xml:space="preserve">protects </w:t>
      </w:r>
      <w:r w:rsidR="00B81F0A" w:rsidRPr="009B1B56">
        <w:rPr>
          <w:szCs w:val="22"/>
        </w:rPr>
        <w:t>against</w:t>
      </w:r>
      <w:r w:rsidR="00AD3787" w:rsidRPr="009B1B56">
        <w:rPr>
          <w:szCs w:val="22"/>
        </w:rPr>
        <w:t xml:space="preserve"> </w:t>
      </w:r>
      <w:r w:rsidR="003D712F" w:rsidRPr="009B1B56">
        <w:rPr>
          <w:szCs w:val="22"/>
        </w:rPr>
        <w:t xml:space="preserve">novel, </w:t>
      </w:r>
      <w:r w:rsidR="00AD3787" w:rsidRPr="009B1B56">
        <w:rPr>
          <w:szCs w:val="22"/>
        </w:rPr>
        <w:t xml:space="preserve">emerging avian influenza viruses </w:t>
      </w:r>
      <w:r w:rsidR="00AD3787" w:rsidRPr="009B1B56">
        <w:rPr>
          <w:szCs w:val="22"/>
        </w:rPr>
        <w:fldChar w:fldCharType="begin"/>
      </w:r>
      <w:r w:rsidR="00C21CB5" w:rsidRPr="009B1B56">
        <w:rPr>
          <w:szCs w:val="22"/>
        </w:rPr>
        <w:instrText xml:space="preserve"> ADDIN ZOTERO_ITEM CSL_CITATION {"citationID":"LW8z34Q3","properties":{"formattedCitation":"(8,10)","plainCitation":"(8,10)","noteIndex":0},"citationItems":[{"id":1038,"uris":["http://zotero.org/groups/2313999/items/YVQCED8D"],"uri":["http://zotero.org/groups/2313999/items/YVQCED8D"],"itemData":{"id":1038,"type":"article-journal","title":"Potent protection against H5N1 and H7N9 influenza via childhood hemagglutinin imprinting","container-title":"Science","page":"722-726","volume":"354","issue":"6313","source":"science.sciencemag.org","abstract":"Lifelong protection against severe influenza\nThe first influenza attack that a child suffers can affect the way that their lifelong immunity to the virus builds up. A wide range of influenza A virus subtypes infect humans. Subtype H5 belongs to HA group 1 (which also includes H1 and H2 subtypes), and subtype H7 belongs to HA group 2 (which also includes the H3 subtype). Gostic et al. found that birth-year cohorts that experienced first infections with seasonal H3 subtype viruses were less susceptible to the potentially fatal avian influenza H7N9 virus (see the Perspective by Viboud and Epstein). Conversely, older individuals who were exposed to H1 or H2 subtype viruses as youngsters were less susceptible to avian H5N1-bearing viruses. A mathematical model of the protective effect of this imprinting could potentially prove useful to predict the age distribution and severity of future pandemics.\nScience, this issue p. 722; see also p. 706\nTwo zoonotic influenza A viruses (IAV) of global concern, H5N1 and H7N9, exhibit unexplained differences in age distribution of human cases. Using data from all known human cases of these viruses, we show that an individual’s first IAV infection confers lifelong protection against severe disease from novel hemagglutinin (HA) subtypes in the same phylogenetic group. Statistical modeling shows that protective HA imprinting is the crucial explanatory factor, and it provides 75% protection against severe infection and 80% protection against death for both H5N1 and H7N9. Our results enable us to predict age distributions of severe disease for future pandemics and demonstrate that a novel strain’s pandemic potential increases yearly when a group-mismatched HA subtype dominates seasonal influenza circulation. These findings open new frontiers for rational pandemic risk assessment.\nCross-protective immunity occurs between seasonal and potentially pandemic avian influenza and protects against severe disease.\nCross-protective immunity occurs between seasonal and potentially pandemic avian influenza and protects against severe disease.","DOI":"10.1126/science.aag1322","ISSN":"0036-8075, 1095-9203","note":"PMID: 27846599","language":"en","author":[{"family":"Gostic","given":"Katelyn M."},{"family":"Ambrose","given":"Monique"},{"family":"Worobey","given":"Michael"},{"family":"Lloyd-Smith","given":"James O."}],"issued":{"date-parts":[["2016",11,11]]}}},{"id":1057,"uris":["http://zotero.org/groups/2313999/items/MS34Z3UC"],"uri":["http://zotero.org/groups/2313999/items/MS34Z3UC"],"itemData":{"id":1057,"type":"article-journal","title":"Genesis and pathogenesis of the 1918 pandemic H1N1 influenza A virus","container-title":"Proceedings of the National Academy of Sciences","page":"8107-8112","volume":"111","issue":"22","source":"Crossref","DOI":"10.1073/pnas.1324197111","ISSN":"0027-8424, 1091-6490","language":"en","author":[{"family":"Worobey","given":"M."},{"family":"Han","given":"G.-Z."},{"family":"Rambaut","given":"A."}],"issued":{"date-parts":[["2014",6,3]]}}}],"schema":"https://github.com/citation-style-language/schema/raw/master/csl-citation.json"} </w:instrText>
      </w:r>
      <w:r w:rsidR="00AD3787" w:rsidRPr="009B1B56">
        <w:rPr>
          <w:szCs w:val="22"/>
        </w:rPr>
        <w:fldChar w:fldCharType="separate"/>
      </w:r>
      <w:r w:rsidR="00C21CB5" w:rsidRPr="009B1B56">
        <w:rPr>
          <w:noProof/>
          <w:szCs w:val="22"/>
        </w:rPr>
        <w:t>(8,10)</w:t>
      </w:r>
      <w:r w:rsidR="00AD3787" w:rsidRPr="009B1B56">
        <w:rPr>
          <w:szCs w:val="22"/>
        </w:rPr>
        <w:fldChar w:fldCharType="end"/>
      </w:r>
      <w:r w:rsidR="00AD3787" w:rsidRPr="009B1B56">
        <w:rPr>
          <w:szCs w:val="22"/>
        </w:rPr>
        <w:t>.</w:t>
      </w:r>
      <w:r w:rsidR="005D633D" w:rsidRPr="009B1B56">
        <w:rPr>
          <w:szCs w:val="22"/>
        </w:rPr>
        <w:t xml:space="preserve"> </w:t>
      </w:r>
      <w:r w:rsidR="003D712F" w:rsidRPr="009B1B56">
        <w:rPr>
          <w:szCs w:val="22"/>
        </w:rPr>
        <w:t>Childhood imprinting may</w:t>
      </w:r>
      <w:r w:rsidR="00C21CB5" w:rsidRPr="009B1B56">
        <w:rPr>
          <w:szCs w:val="22"/>
        </w:rPr>
        <w:t xml:space="preserve"> additionally</w:t>
      </w:r>
      <w:r w:rsidR="003D712F" w:rsidRPr="009B1B56">
        <w:rPr>
          <w:szCs w:val="22"/>
        </w:rPr>
        <w:t xml:space="preserve"> shape birth year-specific risk from</w:t>
      </w:r>
      <w:r w:rsidR="005D633D" w:rsidRPr="009B1B56">
        <w:rPr>
          <w:szCs w:val="22"/>
        </w:rPr>
        <w:t xml:space="preserve"> </w:t>
      </w:r>
      <w:r w:rsidR="003D712F" w:rsidRPr="009B1B56">
        <w:rPr>
          <w:szCs w:val="22"/>
        </w:rPr>
        <w:t>seasonal influenza</w:t>
      </w:r>
      <w:r w:rsidR="00C21CB5" w:rsidRPr="009B1B56">
        <w:rPr>
          <w:szCs w:val="22"/>
        </w:rPr>
        <w:t xml:space="preserve"> </w:t>
      </w:r>
      <w:r w:rsidR="00C21CB5" w:rsidRPr="009B1B56">
        <w:rPr>
          <w:szCs w:val="22"/>
        </w:rPr>
        <w:fldChar w:fldCharType="begin"/>
      </w:r>
      <w:r w:rsidR="00573E69" w:rsidRPr="009B1B56">
        <w:rPr>
          <w:szCs w:val="22"/>
        </w:rPr>
        <w:instrText xml:space="preserve"> ADDIN ZOTERO_ITEM CSL_CITATION {"citationID":"3wvQmCfh","properties":{"formattedCitation":"(11\\uc0\\u8211{}13)","plainCitation":"(11–13)","noteIndex":0},"citationItems":[{"id":1066,"uris":["http://zotero.org/groups/2313999/items/KLZ2Z24W"],"uri":["http://zotero.org/groups/2313999/items/KLZ2Z24W"],"itemData":{"id":1066,"type":"article-journal","title":"Differences in Patient Age Distribution between Influenza A Subtypes","container-title":"PLOS ONE","page":"e6832","volume":"4","issue":"8","source":"PLoS Journals","abstract":"Since the spring of 1977, two subtypes of influenza A virus (H3N2 and H1N1) have been seasonally infecting the human population. In this work we study the distribution of patient ages within the populations that exhibit the symptomatic disease caused by each of the different subtypes of seasonal influenza viruses. When the publicly available extensive information is pooled across multiple geographical locations and seasons, striking differences emerge between these subtypes. We report that the symptomatic flu due to H1N1 is distributed mainly in a younger population relative to H3N2. (The median age of the H3N2 patients is 23 years while H1N1 patients are 9 years old.) These distinct characteristic spectra of age groups, possibly carried over from previous pandemics, are consistent with previous reports from various regional population studies and also findings on the evolutionary dynamics of each subtype. Moreover, they are relevant to age-related risk assessments, modeling of epidemiological networks for specific age groups, and age-specific vaccine design. Recently, a novel H1N1 virus has spread around the world. Preliminary reports suggest that this new strain causes symptomatic disease in the younger population in a similar fashion to the seasonal H1N1 strains.","DOI":"10.1371/journal.pone.0006832","ISSN":"1932-6203","journalAbbreviation":"PLOS ONE","language":"en","author":[{"family":"Khiabanian","given":"Hossein"},{"family":"Farrell","given":"Gregory M."},{"family":"George","given":"Kirsten St"},{"family":"Rabadan","given":"Raul"}],"issued":{"date-parts":[["2009",8,31]]}}},{"id":1285,"uris":["http://zotero.org/groups/2313999/items/ABQCNPLK"],"uri":["http://zotero.org/groups/2313999/items/ABQCNPLK"],"itemData":{"id":1285,"type":"article-journal","title":"Birth Cohort Effects in Influenza Surveillance Data: Evidence that First Influenza Infection Affects Later Influenza-Associated Illness","container-title":"The Journal of Infectious Diseases","source":"academic.oup.com","abstract":"AbstractBackground.  The evolution of influenza A viruses results in birth cohorts that have different initial influenza virus exposures. Historically, A/H3 pre","URL":"https://academic.oup.com/jid/advance-article/doi/10.1093/infdis/jiz201/5485579","DOI":"10.1093/infdis/jiz201","title-short":"Birth Cohort Effects in Influenza Surveillance Data","journalAbbreviation":"J Infect Dis","language":"en","author":[{"family":"Budd","given":"Alicia P."},{"family":"Beacham","given":"Lauren"},{"family":"Smith","given":"Catherine B."},{"family":"Garten","given":"Rebecca J."},{"family":"Reed","given":"Carrie"},{"family":"Kniss","given":"Krista"},{"family":"Mustaquim","given":"Desiree"},{"family":"Ahmad","given":"Farida B."},{"family":"Cummings","given":"Charisse N."},{"family":"Garg","given":"Shikha"},{"family":"Levine","given":"Min Z."},{"family":"Fry","given":"Alicia M."},{"family":"Brammer","given":"Lynnette"}],"accessed":{"date-parts":[["2019",5,20]]}}},{"id":1071,"uris":["http://zotero.org/groups/2313999/items/4QGS742A"],"uri":["http://zotero.org/groups/2313999/items/4QGS742A"],"itemData":{"id":1071,"type":"article-journal","title":"Comparative age distribution of influenza morbidity and mortality during seasonal influenza epidemics and the 2009 H1N1 pandemic","container-title":"BMC Infectious Diseases","page":"162","volume":"10","issue":"1","source":"BioMed Central","abstract":"Several studies have shown a relatively high mortality rate among young people infected by the 2009 pandemic influenza A (H1N1) virus. Here we compared the age distributions of morbidity and mortality during two seasonal influenza epidemics (H1N1 and H3N2) in France and the United States with those of the 2009 H1N1 pandemic waves in the same countries.","DOI":"10.1186/1471-2334-10-162","ISSN":"1471-2334","journalAbbreviation":"BMC Infectious Diseases","author":[{"family":"Lemaitre","given":"Magali"},{"family":"Carrat","given":"Fabrice"}],"issued":{"date-parts":[["2010",6,9]]}}}],"schema":"https://github.com/citation-style-language/schema/raw/master/csl-citation.json"} </w:instrText>
      </w:r>
      <w:r w:rsidR="00C21CB5" w:rsidRPr="009B1B56">
        <w:rPr>
          <w:szCs w:val="22"/>
        </w:rPr>
        <w:fldChar w:fldCharType="separate"/>
      </w:r>
      <w:r w:rsidR="00573E69" w:rsidRPr="009B1B56">
        <w:rPr>
          <w:szCs w:val="22"/>
        </w:rPr>
        <w:t>(11–13)</w:t>
      </w:r>
      <w:r w:rsidR="00C21CB5" w:rsidRPr="009B1B56">
        <w:rPr>
          <w:szCs w:val="22"/>
        </w:rPr>
        <w:fldChar w:fldCharType="end"/>
      </w:r>
      <w:r w:rsidR="003D712F" w:rsidRPr="009B1B56">
        <w:rPr>
          <w:szCs w:val="22"/>
        </w:rPr>
        <w:t xml:space="preserve">, but </w:t>
      </w:r>
      <w:ins w:id="31" w:author="Viboud, Cecile (NIH/FIC) [E]" w:date="2019-06-26T13:35:00Z">
        <w:r w:rsidR="00A70B47">
          <w:rPr>
            <w:szCs w:val="22"/>
          </w:rPr>
          <w:t xml:space="preserve">the importance of </w:t>
        </w:r>
      </w:ins>
      <w:del w:id="32" w:author="Viboud, Cecile (NIH/FIC) [E]" w:date="2019-06-26T13:33:00Z">
        <w:r w:rsidR="003D712F" w:rsidRPr="009B1B56" w:rsidDel="00A70B47">
          <w:rPr>
            <w:szCs w:val="22"/>
          </w:rPr>
          <w:delText xml:space="preserve">it is unclear what </w:delText>
        </w:r>
      </w:del>
      <w:del w:id="33" w:author="Viboud, Cecile (NIH/FIC) [E]" w:date="2019-06-26T13:34:00Z">
        <w:r w:rsidR="003D712F" w:rsidRPr="009B1B56" w:rsidDel="00A70B47">
          <w:rPr>
            <w:szCs w:val="22"/>
          </w:rPr>
          <w:delText xml:space="preserve">breadth of </w:delText>
        </w:r>
      </w:del>
      <w:del w:id="34" w:author="Viboud, Cecile (NIH/FIC) [E]" w:date="2019-06-26T13:35:00Z">
        <w:r w:rsidR="003D712F" w:rsidRPr="009B1B56" w:rsidDel="00A70B47">
          <w:rPr>
            <w:szCs w:val="22"/>
          </w:rPr>
          <w:delText>imprinting</w:delText>
        </w:r>
      </w:del>
      <w:ins w:id="35" w:author="Viboud, Cecile (NIH/FIC) [E]" w:date="2019-06-26T13:36:00Z">
        <w:r w:rsidR="00A70B47">
          <w:rPr>
            <w:szCs w:val="22"/>
          </w:rPr>
          <w:t>broadly</w:t>
        </w:r>
      </w:ins>
      <w:r w:rsidR="003D712F" w:rsidRPr="009B1B56">
        <w:rPr>
          <w:szCs w:val="22"/>
        </w:rPr>
        <w:t xml:space="preserve"> </w:t>
      </w:r>
      <w:del w:id="36" w:author="Viboud, Cecile (NIH/FIC) [E]" w:date="2019-06-26T13:36:00Z">
        <w:r w:rsidR="003D712F" w:rsidRPr="009B1B56" w:rsidDel="00A70B47">
          <w:rPr>
            <w:szCs w:val="22"/>
          </w:rPr>
          <w:delText xml:space="preserve">protection </w:delText>
        </w:r>
      </w:del>
      <w:ins w:id="37" w:author="Viboud, Cecile (NIH/FIC) [E]" w:date="2019-06-26T13:36:00Z">
        <w:r w:rsidR="00A70B47" w:rsidRPr="009B1B56">
          <w:rPr>
            <w:szCs w:val="22"/>
          </w:rPr>
          <w:t>protecti</w:t>
        </w:r>
        <w:r w:rsidR="00A70B47">
          <w:rPr>
            <w:szCs w:val="22"/>
          </w:rPr>
          <w:t>ve immunity</w:t>
        </w:r>
        <w:r w:rsidR="00A70B47" w:rsidRPr="009B1B56">
          <w:rPr>
            <w:szCs w:val="22"/>
          </w:rPr>
          <w:t xml:space="preserve"> </w:t>
        </w:r>
      </w:ins>
      <w:del w:id="38" w:author="Viboud, Cecile (NIH/FIC) [E]" w:date="2019-06-26T13:34:00Z">
        <w:r w:rsidR="003D712F" w:rsidRPr="009B1B56" w:rsidDel="00A70B47">
          <w:rPr>
            <w:szCs w:val="22"/>
          </w:rPr>
          <w:delText>acts dominantly</w:delText>
        </w:r>
      </w:del>
      <w:ins w:id="39" w:author="Viboud, Cecile (NIH/FIC) [E]" w:date="2019-06-26T13:34:00Z">
        <w:r w:rsidR="00A70B47">
          <w:rPr>
            <w:szCs w:val="22"/>
          </w:rPr>
          <w:t>remains unclear</w:t>
        </w:r>
      </w:ins>
      <w:r w:rsidR="003D712F" w:rsidRPr="009B1B56">
        <w:rPr>
          <w:szCs w:val="22"/>
        </w:rPr>
        <w:t xml:space="preserve"> in this context.</w:t>
      </w:r>
      <w:r w:rsidR="003D712F" w:rsidRPr="009B1B56" w:rsidDel="00A616B4">
        <w:rPr>
          <w:szCs w:val="22"/>
        </w:rPr>
        <w:t xml:space="preserve"> </w:t>
      </w:r>
    </w:p>
    <w:p w14:paraId="19DDE375" w14:textId="24CD9965" w:rsidR="001A1306" w:rsidRPr="009B1B56" w:rsidRDefault="001A1306" w:rsidP="00A616B4">
      <w:pPr>
        <w:rPr>
          <w:szCs w:val="22"/>
        </w:rPr>
      </w:pPr>
      <w:r w:rsidRPr="009B1B56">
        <w:rPr>
          <w:szCs w:val="22"/>
        </w:rPr>
        <w:t xml:space="preserve">Recent studies have highlighted </w:t>
      </w:r>
      <w:r w:rsidR="00C01A31" w:rsidRPr="009B1B56">
        <w:rPr>
          <w:szCs w:val="22"/>
        </w:rPr>
        <w:t>childhood imprinting’s ability</w:t>
      </w:r>
      <w:r w:rsidRPr="009B1B56">
        <w:rPr>
          <w:szCs w:val="22"/>
        </w:rPr>
        <w:t xml:space="preserve"> to shape multiple layers of influenza immune memory, both broad and narrow. Until recently, </w:t>
      </w:r>
      <w:del w:id="40" w:author="Katelyn Gostic" w:date="2019-06-27T09:28:00Z">
        <w:r w:rsidR="00712CDB" w:rsidDel="00713575">
          <w:rPr>
            <w:szCs w:val="22"/>
          </w:rPr>
          <w:delText xml:space="preserve">narrow </w:delText>
        </w:r>
      </w:del>
      <w:ins w:id="41" w:author="Katelyn Gostic" w:date="2019-06-27T09:28:00Z">
        <w:r w:rsidR="00713575">
          <w:rPr>
            <w:szCs w:val="22"/>
          </w:rPr>
          <w:t xml:space="preserve">relatively narrow </w:t>
        </w:r>
      </w:ins>
      <w:r w:rsidR="00712CDB">
        <w:rPr>
          <w:szCs w:val="22"/>
        </w:rPr>
        <w:t xml:space="preserve">cross-protective immunity, which only protects against closely related </w:t>
      </w:r>
      <w:ins w:id="42" w:author="Viboud, Cecile (NIH/FIC) [E]" w:date="2019-06-26T13:38:00Z">
        <w:r w:rsidR="00CD1755">
          <w:rPr>
            <w:szCs w:val="22"/>
          </w:rPr>
          <w:t xml:space="preserve">antigenic </w:t>
        </w:r>
      </w:ins>
      <w:r w:rsidR="00712CDB">
        <w:rPr>
          <w:szCs w:val="22"/>
        </w:rPr>
        <w:t>variants of the same</w:t>
      </w:r>
      <w:r w:rsidR="004407D6" w:rsidRPr="009B1B56">
        <w:rPr>
          <w:szCs w:val="22"/>
        </w:rPr>
        <w:t xml:space="preserve"> </w:t>
      </w:r>
      <w:r w:rsidR="00712CDB">
        <w:rPr>
          <w:szCs w:val="22"/>
        </w:rPr>
        <w:t xml:space="preserve">hemagglutinin </w:t>
      </w:r>
      <w:r w:rsidR="004407D6" w:rsidRPr="009B1B56">
        <w:rPr>
          <w:szCs w:val="22"/>
        </w:rPr>
        <w:t>(HA) subtype</w:t>
      </w:r>
      <w:r w:rsidR="00081621" w:rsidRPr="009B1B56">
        <w:rPr>
          <w:szCs w:val="22"/>
        </w:rPr>
        <w:t>,</w:t>
      </w:r>
      <w:r w:rsidR="003D712F" w:rsidRPr="009B1B56">
        <w:rPr>
          <w:szCs w:val="22"/>
        </w:rPr>
        <w:t xml:space="preserve"> has been considered the </w:t>
      </w:r>
      <w:r w:rsidR="00777458" w:rsidRPr="009B1B56">
        <w:rPr>
          <w:szCs w:val="22"/>
        </w:rPr>
        <w:t>norm</w:t>
      </w:r>
      <w:r w:rsidR="00C01A31" w:rsidRPr="009B1B56">
        <w:rPr>
          <w:szCs w:val="22"/>
        </w:rPr>
        <w:t>.</w:t>
      </w:r>
      <w:r w:rsidR="00C21CB5" w:rsidRPr="009B1B56">
        <w:rPr>
          <w:szCs w:val="22"/>
        </w:rPr>
        <w:t xml:space="preserve"> </w:t>
      </w:r>
      <w:del w:id="43" w:author="Katelyn Gostic" w:date="2019-06-20T08:51:00Z">
        <w:r w:rsidR="00712CDB" w:rsidDel="00B1126D">
          <w:rPr>
            <w:szCs w:val="22"/>
          </w:rPr>
          <w:delText>Such narrow</w:delText>
        </w:r>
        <w:r w:rsidR="00C21CB5" w:rsidRPr="009B1B56" w:rsidDel="00B1126D">
          <w:rPr>
            <w:szCs w:val="22"/>
          </w:rPr>
          <w:delText>, within-subtype protection is primarily driven by</w:delText>
        </w:r>
      </w:del>
      <w:ins w:id="44" w:author="Katelyn Gostic" w:date="2019-06-20T08:51:00Z">
        <w:r w:rsidR="00B1126D">
          <w:rPr>
            <w:szCs w:val="22"/>
          </w:rPr>
          <w:t>Lymphocyte</w:t>
        </w:r>
      </w:ins>
      <w:r w:rsidR="00C21CB5" w:rsidRPr="009B1B56">
        <w:rPr>
          <w:szCs w:val="22"/>
        </w:rPr>
        <w:t xml:space="preserve"> memory of variable epitopes on the HA head</w:t>
      </w:r>
      <w:ins w:id="45" w:author="Katelyn Gostic" w:date="2019-06-20T08:51:00Z">
        <w:r w:rsidR="00B1126D">
          <w:rPr>
            <w:szCs w:val="22"/>
          </w:rPr>
          <w:t xml:space="preserve">, (sites at which </w:t>
        </w:r>
      </w:ins>
      <w:ins w:id="46" w:author="Katelyn Gostic" w:date="2019-06-24T09:38:00Z">
        <w:r w:rsidR="00DE166F">
          <w:rPr>
            <w:szCs w:val="22"/>
          </w:rPr>
          <w:t>hemagglutinin antigens</w:t>
        </w:r>
      </w:ins>
      <w:ins w:id="47" w:author="Katelyn Gostic" w:date="2019-06-20T08:51:00Z">
        <w:r w:rsidR="00B1126D">
          <w:rPr>
            <w:szCs w:val="22"/>
          </w:rPr>
          <w:t xml:space="preserve"> of different subtypes show limited homology), drive this narrow, within-subtype protection</w:t>
        </w:r>
      </w:ins>
      <w:ins w:id="48" w:author="Viboud, Cecile (NIH/FIC) [E]" w:date="2019-06-26T13:38:00Z">
        <w:r w:rsidR="00CD1755">
          <w:rPr>
            <w:szCs w:val="22"/>
          </w:rPr>
          <w:t xml:space="preserve">, which is </w:t>
        </w:r>
        <w:r w:rsidR="00742355">
          <w:rPr>
            <w:szCs w:val="22"/>
          </w:rPr>
          <w:t>the main mechanism</w:t>
        </w:r>
        <w:r w:rsidR="00CD1755">
          <w:rPr>
            <w:szCs w:val="22"/>
          </w:rPr>
          <w:t xml:space="preserve"> </w:t>
        </w:r>
        <w:r w:rsidR="00742355">
          <w:rPr>
            <w:szCs w:val="22"/>
          </w:rPr>
          <w:t>of protection for</w:t>
        </w:r>
        <w:r w:rsidR="00CD1755">
          <w:rPr>
            <w:szCs w:val="22"/>
          </w:rPr>
          <w:t xml:space="preserve"> the </w:t>
        </w:r>
      </w:ins>
      <w:ins w:id="49" w:author="Viboud, Cecile (NIH/FIC) [E]" w:date="2019-06-26T13:39:00Z">
        <w:r w:rsidR="00742355">
          <w:rPr>
            <w:szCs w:val="22"/>
          </w:rPr>
          <w:t xml:space="preserve">inactivated </w:t>
        </w:r>
      </w:ins>
      <w:ins w:id="50" w:author="Viboud, Cecile (NIH/FIC) [E]" w:date="2019-06-26T13:38:00Z">
        <w:r w:rsidR="00CD1755">
          <w:rPr>
            <w:szCs w:val="22"/>
          </w:rPr>
          <w:t>influenza vaccine</w:t>
        </w:r>
      </w:ins>
      <w:r w:rsidR="00712CDB">
        <w:rPr>
          <w:szCs w:val="22"/>
        </w:rPr>
        <w:t>.</w:t>
      </w:r>
      <w:r w:rsidR="00C01A31" w:rsidRPr="009B1B56">
        <w:rPr>
          <w:szCs w:val="22"/>
        </w:rPr>
        <w:t xml:space="preserve"> But protection may </w:t>
      </w:r>
      <w:r w:rsidR="00116E3F" w:rsidRPr="009B1B56">
        <w:rPr>
          <w:szCs w:val="22"/>
        </w:rPr>
        <w:t xml:space="preserve">also </w:t>
      </w:r>
      <w:r w:rsidR="00C01A31" w:rsidRPr="009B1B56">
        <w:rPr>
          <w:szCs w:val="22"/>
        </w:rPr>
        <w:t xml:space="preserve">be driven by memory of other </w:t>
      </w:r>
      <w:ins w:id="51" w:author="Viboud, Cecile (NIH/FIC) [E]" w:date="2019-06-26T13:37:00Z">
        <w:r w:rsidR="00A70B47">
          <w:rPr>
            <w:szCs w:val="22"/>
          </w:rPr>
          <w:t xml:space="preserve">influenza </w:t>
        </w:r>
      </w:ins>
      <w:r w:rsidR="003D712F" w:rsidRPr="009B1B56">
        <w:rPr>
          <w:szCs w:val="22"/>
        </w:rPr>
        <w:t xml:space="preserve">antigens </w:t>
      </w:r>
      <w:r w:rsidR="00C01A31" w:rsidRPr="009B1B56">
        <w:rPr>
          <w:szCs w:val="22"/>
        </w:rPr>
        <w:t xml:space="preserve">(e.g. </w:t>
      </w:r>
      <w:r w:rsidR="00D50D0B" w:rsidRPr="009B1B56">
        <w:rPr>
          <w:szCs w:val="22"/>
        </w:rPr>
        <w:t xml:space="preserve">neuraminidase, </w:t>
      </w:r>
      <w:r w:rsidR="00C01A31" w:rsidRPr="009B1B56">
        <w:rPr>
          <w:szCs w:val="22"/>
        </w:rPr>
        <w:t>NA)</w:t>
      </w:r>
      <w:r w:rsidR="00C21CB5" w:rsidRPr="009B1B56">
        <w:rPr>
          <w:szCs w:val="22"/>
        </w:rPr>
        <w:t xml:space="preserve"> </w:t>
      </w:r>
      <w:r w:rsidR="00C21CB5" w:rsidRPr="009B1B56">
        <w:rPr>
          <w:szCs w:val="22"/>
        </w:rPr>
        <w:fldChar w:fldCharType="begin"/>
      </w:r>
      <w:r w:rsidR="00C21CB5" w:rsidRPr="009B1B56">
        <w:rPr>
          <w:szCs w:val="22"/>
        </w:rPr>
        <w:instrText xml:space="preserve"> ADDIN ZOTERO_ITEM CSL_CITATION {"citationID":"eFEgChb7","properties":{"formattedCitation":"(14\\uc0\\u8211{}16)","plainCitation":"(14–16)","noteIndex":0},"citationItems":[{"id":1226,"uris":["http://zotero.org/groups/2313999/items/Y4WZSIZY"],"uri":["http://zotero.org/groups/2313999/items/Y4WZSIZY"],"itemData":{"id":1226,"type":"article-journal","title":"Risk Factors and Attack Rates of Seasonal Influenza Infection: Results of the Southern Hemisphere Influenza and Vaccine Effectiveness Research and Surveillance (SHIVERS) Seroepidemiologic Cohort Study","container-title":"The Journal of Infectious Diseases","page":"347-357","volume":"219","issue":"3","source":"academic.oup.com","abstract":"New Zealand’s seroepidemiological cohort study found that neuraminidase inhibition assay identified more influenza virus infections than hemagglutination inhibi","DOI":"10.1093/infdis/jiy443","ISSN":"0022-1899","title-short":"Risk Factors and Attack Rates of Seasonal Influenza Infection","journalAbbreviation":"J Infect Dis","language":"en","author":[{"family":"Huang","given":"Q. Sue"},{"family":"Bandaranayake","given":"Don"},{"family":"Wood","given":"Tim"},{"family":"Newbern","given":"E. Claire"},{"family":"Seeds","given":"Ruth"},{"family":"Ralston","given":"Jacqui"},{"family":"Waite","given":"Ben"},{"family":"Bissielo","given":"Ange"},{"family":"Prasad","given":"Namrata"},{"family":"Todd","given":"Angela"},{"family":"Jelley","given":"Lauren"},{"family":"Gunn","given":"Wendy"},{"family":"McNicholas","given":"Anne"},{"family":"Metz","given":"Thomas"},{"family":"Lawrence","given":"Shirley"},{"family":"Collis","given":"Emma"},{"family":"Retter","given":"Amanda"},{"family":"Wong","given":"Sook-san"},{"family":"Webby","given":"Richard"},{"family":"Bocacao","given":"Judy"},{"family":"Haubrock","given":"Jennifer"},{"family":"Mackereth","given":"Graham"},{"family":"Turner","given":"Nikki"},{"family":"McArdle","given":"Barbara"},{"family":"Cameron","given":"John"},{"family":"Reynolds","given":"Edwin G."},{"family":"Baker","given":"Michael G."},{"family":"Grant","given":"Cameron C."},{"family":"McArthur","given":"Colin"},{"family":"Roberts","given":"Sally"},{"family":"Trenholme","given":"Adrian"},{"family":"Wong","given":"Conroy"},{"family":"Taylor","given":"Susan"},{"family":"Thomas","given":"Paul"},{"family":"Duque","given":"Jazmin"},{"family":"Gross","given":"Diane"},{"family":"Thompson","given":"Mark G."},{"family":"Widdowson","given":"Marc-Alain"},{"family":"Haven","given":"Kathryn"},{"family":"Chand","given":"Bhamita"},{"family":"Muponisi","given":"Pamela"},{"family":"Aley","given":"Debbie"},{"family":"Sherring","given":"Claire"},{"family":"Rea","given":"Miriam"},{"family":"Barry","given":"Judith"},{"family":"Bushell","given":"Tracey"},{"family":"Brewer","given":"Julianne"},{"family":"McClymont","given":"Catherine"},{"family":"Chamberlin","given":"Shona"},{"family":"Ongcoy","given":"Reniza"},{"family":"Davey","given":"Kirstin"},{"family":"Jasmat","given":"Emilina"},{"family":"Dickson","given":"Maree"},{"family":"Western","given":"Annette"},{"family":"Lai","given":"Olive"},{"family":"Fowlie","given":"Sheila"},{"family":"Aupa’au","given":"Faasoa"},{"family":"Robertson","given":"Louise"},{"family":"Kawakami","given":"Pam"},{"family":"Walker","given":"Susan"},{"family":"Madge","given":"Robyn"},{"family":"Barres","given":"Amanda","dropping-particle":"des"},{"family":"Qiao","given":"Helen"},{"family":"Tse","given":"Fifi"},{"family":"Zibaei","given":"Mahtab"},{"family":"Korrapadu","given":"Tirzah"},{"family":"Optland","given":"Louise"},{"family":"Cruz","given":"Cecilia Dela"}],"issued":{"date-parts":[["2019",1,9]]}}},{"id":1229,"uris":["http://zotero.org/groups/2313999/items/UT394V9M"],"uri":["http://zotero.org/groups/2313999/items/UT394V9M"],"itemData":{"id":1229,"type":"article-journal","title":"The Value of Neuraminidase Inhibition Antibody Titers in Influenza Seroepidemiology","container-title":"The Journal of Infectious Diseases","page":"341-343","volume":"219","issue":"3","source":"academic.oup.com","abstract":"(See the Major Article by Huang et al on pages 347–57.)","DOI":"10.1093/infdis/jiy446","ISSN":"0022-1899","journalAbbreviation":"J Infect Dis","language":"en","author":[{"family":"Cowling","given":"Benjamin J."},{"family":"Sullivan","given":"Sheena G."}],"issued":{"date-parts":[["2019",1,9]]}}},{"id":1316,"uris":["http://zotero.org/groups/2313999/items/AGE63M8F"],"uri":["http://zotero.org/groups/2313999/items/AGE63M8F"],"itemData":{"id":1316,"type":"article-journal","title":"Evaluation of Antihemagglutinin and Antineuraminidase Antibodies as Correlates of Protection in an Influenza A/H1N1 Virus Healthy Human Challenge Model","container-title":"mBio","volume":"7","issue":"2","source":"PubMed Central","abstract":"Despite long-term investment, influenza continues to be a significant worldwide problem. The cornerstone of protection remains vaccination, and approved vaccines seek to elicit a hemagglutination inhibition (HAI) titer of ≥1:40 as the primary correlate of protection. However, recent poor vaccine performance raises questions regarding the protection afforded and whether other correlates of protection should be targeted. A healthy volunteer challenge study was performed with a wild-type 2009 A(H1N1)pdm influenza A challenge virus at the NIH Clinical Center to evaluate two groups of participants with HAI titers of ≥1:40 and &lt;1:40. The primary objective was to determine whether participants with HAI titers of ≥1:40 were less likely to develop mild to moderate influenza disease (MMID) after intranasal inoculation. HAI titers of ≥1:40 were protective against MMID but did not reduce the incidence of symptoms alone. Although the baseline HAI titer correlated with some reduction in disease severity measures, overall, the baseline NAI titer correlated more significantly with all disease severity metrics and had a stronger independent effect on outcome. This study demonstrates the importance of examining other immunological correlates of protection rather than solely HAI titers. This challenge study confirms the importance of NAI titer as a correlate and for the first time establishes that it can be an independent predictor of reduction of all aspects of influenza disease. This suggests that NAI titer may play a more significant role than previously thought and that neuraminidase immunity should be considered when studying susceptibility after vaccination and as a critical target in future influenza vaccine platforms., This study represents the first time the current gold standard for evaluating influenza vaccines as set by the U.S. Food and Drug Administration and the European Medicines Agency Committee for Medicinal Products for Human Use, a “protective” hemagglutination inhibition (HAI) titer of ≥1:40, has been evaluated in a well-controlled healthy volunteer challenge study since the cutoff was established. We used our established wild-type influenza A healthy volunteer human challenge model to evaluate how well this antibody titer predicts a reduction in influenza virus-induced disease. We demonstrate that although higher HAI titer is predictive of some protection, there is stronger evidence to suggest that neuraminidase inhibition (NAI) titer is more predictive of protection and reduced disease. This is the first time NAI titer has been clearly identified in a controlled trial of this type to be an independent predictor of a reduction in all aspects of influenza.","URL":"https://www.ncbi.nlm.nih.gov/pmc/articles/PMC4959521/","DOI":"10.1128/mBio.00417-16","ISSN":"2150-7511","note":"PMID: 27094330\nPMCID: PMC4959521","journalAbbreviation":"mBio","author":[{"family":"Memoli","given":"Matthew J."},{"family":"Shaw","given":"Pamela A."},{"family":"Han","given":"Alison"},{"family":"Czajkowski","given":"Lindsay"},{"family":"Reed","given":"Susan"},{"family":"Athota","given":"Rani"},{"family":"Bristol","given":"Tyler"},{"family":"Fargis","given":"Sarah"},{"family":"Risos","given":"Kyle"},{"family":"Powers","given":"John H."},{"family":"Davey","given":"Richard T."},{"family":"Taubenberger","given":"Jeffery K."}],"issued":{"date-parts":[["2016",4,19]]},"accessed":{"date-parts":[["2019",5,31]]}}}],"schema":"https://github.com/citation-style-language/schema/raw/master/csl-citation.json"} </w:instrText>
      </w:r>
      <w:r w:rsidR="00C21CB5" w:rsidRPr="009B1B56">
        <w:rPr>
          <w:szCs w:val="22"/>
        </w:rPr>
        <w:fldChar w:fldCharType="separate"/>
      </w:r>
      <w:r w:rsidR="00C21CB5" w:rsidRPr="009B1B56">
        <w:rPr>
          <w:szCs w:val="22"/>
        </w:rPr>
        <w:t>(14–16)</w:t>
      </w:r>
      <w:r w:rsidR="00C21CB5" w:rsidRPr="009B1B56">
        <w:rPr>
          <w:szCs w:val="22"/>
        </w:rPr>
        <w:fldChar w:fldCharType="end"/>
      </w:r>
      <w:r w:rsidR="00C01A31" w:rsidRPr="009B1B56">
        <w:rPr>
          <w:szCs w:val="22"/>
        </w:rPr>
        <w:t>, or</w:t>
      </w:r>
      <w:del w:id="52" w:author="Viboud, Cecile (NIH/FIC) [E]" w:date="2019-06-26T13:40:00Z">
        <w:r w:rsidR="00C01A31" w:rsidRPr="009B1B56" w:rsidDel="00742355">
          <w:rPr>
            <w:szCs w:val="22"/>
          </w:rPr>
          <w:delText xml:space="preserve"> by</w:delText>
        </w:r>
      </w:del>
      <w:del w:id="53" w:author="Viboud, Cecile (NIH/FIC) [E]" w:date="2019-06-26T13:39:00Z">
        <w:r w:rsidR="00C01A31" w:rsidRPr="009B1B56" w:rsidDel="00742355">
          <w:rPr>
            <w:szCs w:val="22"/>
          </w:rPr>
          <w:delText xml:space="preserve"> more broadly protective</w:delText>
        </w:r>
      </w:del>
      <w:r w:rsidR="00C01A31" w:rsidRPr="009B1B56">
        <w:rPr>
          <w:szCs w:val="22"/>
        </w:rPr>
        <w:t xml:space="preserve"> </w:t>
      </w:r>
      <w:ins w:id="54" w:author="Viboud, Cecile (NIH/FIC) [E]" w:date="2019-06-26T13:40:00Z">
        <w:r w:rsidR="000604EA">
          <w:rPr>
            <w:szCs w:val="22"/>
          </w:rPr>
          <w:t xml:space="preserve">by immune response to </w:t>
        </w:r>
      </w:ins>
      <w:del w:id="55" w:author="Viboud, Cecile (NIH/FIC) [E]" w:date="2019-06-26T13:40:00Z">
        <w:r w:rsidR="00C01A31" w:rsidRPr="009B1B56" w:rsidDel="00742355">
          <w:rPr>
            <w:szCs w:val="22"/>
          </w:rPr>
          <w:delText>responses</w:delText>
        </w:r>
        <w:r w:rsidR="003D712F" w:rsidRPr="009B1B56" w:rsidDel="00742355">
          <w:rPr>
            <w:szCs w:val="22"/>
          </w:rPr>
          <w:delText xml:space="preserve"> that target </w:delText>
        </w:r>
      </w:del>
      <w:r w:rsidR="003D712F" w:rsidRPr="009B1B56">
        <w:rPr>
          <w:szCs w:val="22"/>
        </w:rPr>
        <w:t>conserved epitopes</w:t>
      </w:r>
      <w:r w:rsidR="00C21CB5" w:rsidRPr="009B1B56">
        <w:rPr>
          <w:szCs w:val="22"/>
        </w:rPr>
        <w:t>, particularly on the HA stalk</w:t>
      </w:r>
      <w:r w:rsidR="003D712F" w:rsidRPr="009B1B56">
        <w:rPr>
          <w:szCs w:val="22"/>
        </w:rPr>
        <w:t xml:space="preserve"> </w:t>
      </w:r>
      <w:r w:rsidR="00C21CB5" w:rsidRPr="009B1B56">
        <w:rPr>
          <w:szCs w:val="22"/>
        </w:rPr>
        <w:fldChar w:fldCharType="begin"/>
      </w:r>
      <w:r w:rsidR="00C21CB5" w:rsidRPr="009B1B56">
        <w:rPr>
          <w:szCs w:val="22"/>
        </w:rPr>
        <w:instrText xml:space="preserve"> ADDIN ZOTERO_ITEM CSL_CITATION {"citationID":"99NzmeDc","properties":{"formattedCitation":"(10,17\\uc0\\u8211{}19)","plainCitation":"(10,17–19)","noteIndex":0},"citationItems":[{"id":1038,"uris":["http://zotero.org/groups/2313999/items/YVQCED8D"],"uri":["http://zotero.org/groups/2313999/items/YVQCED8D"],"itemData":{"id":1038,"type":"article-journal","title":"Potent protection against H5N1 and H7N9 influenza via childhood hemagglutinin imprinting","container-title":"Science","page":"722-726","volume":"354","issue":"6313","source":"science.sciencemag.org","abstract":"Lifelong protection against severe influenza\nThe first influenza attack that a child suffers can affect the way that their lifelong immunity to the virus builds up. A wide range of influenza A virus subtypes infect humans. Subtype H5 belongs to HA group 1 (which also includes H1 and H2 subtypes), and subtype H7 belongs to HA group 2 (which also includes the H3 subtype). Gostic et al. found that birth-year cohorts that experienced first infections with seasonal H3 subtype viruses were less susceptible to the potentially fatal avian influenza H7N9 virus (see the Perspective by Viboud and Epstein). Conversely, older individuals who were exposed to H1 or H2 subtype viruses as youngsters were less susceptible to avian H5N1-bearing viruses. A mathematical model of the protective effect of this imprinting could potentially prove useful to predict the age distribution and severity of future pandemics.\nScience, this issue p. 722; see also p. 706\nTwo zoonotic influenza A viruses (IAV) of global concern, H5N1 and H7N9, exhibit unexplained differences in age distribution of human cases. Using data from all known human cases of these viruses, we show that an individual’s first IAV infection confers lifelong protection against severe disease from novel hemagglutinin (HA) subtypes in the same phylogenetic group. Statistical modeling shows that protective HA imprinting is the crucial explanatory factor, and it provides 75% protection against severe infection and 80% protection against death for both H5N1 and H7N9. Our results enable us to predict age distributions of severe disease for future pandemics and demonstrate that a novel strain’s pandemic potential increases yearly when a group-mismatched HA subtype dominates seasonal influenza circulation. These findings open new frontiers for rational pandemic risk assessment.\nCross-protective immunity occurs between seasonal and potentially pandemic avian influenza and protects against severe disease.\nCross-protective immunity occurs between seasonal and potentially pandemic avian influenza and protects against severe disease.","DOI":"10.1126/science.aag1322","ISSN":"0036-8075, 1095-9203","note":"PMID: 27846599","language":"en","author":[{"family":"Gostic","given":"Katelyn M."},{"family":"Ambrose","given":"Monique"},{"family":"Worobey","given":"Michael"},{"family":"Lloyd-Smith","given":"James O."}],"issued":{"date-parts":[["2016",11,11]]}}},{"id":1087,"uris":["http://zotero.org/groups/2313999/items/YAS6JJFH"],"uri":["http://zotero.org/groups/2313999/items/YAS6JJFH"],"itemData":{"id":1087,"type":"article-journal","title":"Broadly cross-reactive antibodies dominate the human B cell response against 2009 pandemic H1N1 influenza virus infection","container-title":"Journal of Experimental Medicine","page":"181-193","volume":"208","issue":"1","source":"jem.rupress.org","abstract":"The 2009 pandemic H1N1 influenza pandemic demonstrated the global health threat of reassortant influenza strains. Herein, we report a detailed analysis of plasmablast and monoclonal antibody responses induced by pandemic H1N1 infection in humans. Unlike antibodies elicited by annual influenza vaccinations, most neutralizing antibodies induced by pandemic H1N1 infection were broadly cross-reactive against epitopes in the hemagglutinin (HA) stalk and head domain of multiple influenza strains. The antibodies were from cells that had undergone extensive affinity maturation. Based on these observations, we postulate that the plasmablasts producing these broadly neutralizing antibodies were predominantly derived from activated memory B cells specific for epitopes conserved in several influenza strains. Consequently, most neutralizing antibodies were broadly reactive against divergent H1N1 and H5N1 influenza strains. This suggests that a pan-influenza vaccine may be possible, given the right immunogen. Antibodies generated potently protected and rescued mice from lethal challenge with pandemic H1N1 or antigenically distinct influenza strains, making them excellent therapeutic candidates.","DOI":"10.1084/jem.20101352","ISSN":"0022-1007, 1540-9538","note":"PMID: 21220454","language":"en","author":[{"family":"Wrammert","given":"Jens"},{"family":"Koutsonanos","given":"Dimitrios"},{"family":"Li","given":"Gui-Mei"},{"family":"Edupuganti","given":"Srilatha"},{"family":"Sui","given":"Jianhua"},{"family":"Morrissey","given":"Michael"},{"family":"McCausland","given":"Megan"},{"family":"Skountzou","given":"Ioanna"},{"family":"Hornig","given":"Mady"},{"family":"Lipkin","given":"W. Ian"},{"family":"Mehta","given":"Aneesh"},{"family":"Razavi","given":"Behzad"},{"family":"Rio","given":"Carlos Del"},{"family":"Zheng","given":"Nai-Ying"},{"family":"Lee","given":"Jane-Hwei"},{"family":"Huang","given":"Min"},{"family":"Ali","given":"Zahida"},{"family":"Kaur","given":"Kaval"},{"family":"Andrews","given":"Sarah"},{"family":"Amara","given":"Rama Rao"},{"family":"Wang","given":"Youliang"},{"family":"Das","given":"Suman Ranjan"},{"family":"O'Donnell","given":"Christopher David"},{"family":"Yewdell","given":"Jon W."},{"family":"Subbarao","given":"Kanta"},{"family":"Marasco","given":"Wayne A."},{"family":"Mulligan","given":"Mark J."},{"family":"Compans","given":"Richard"},{"family":"Ahmed","given":"Rafi"},{"family":"Wilson","given":"Patrick C."}],"issued":{"date-parts":[["2011",1,17]]}}},{"id":1287,"uris":["http://zotero.org/groups/2313999/items/XGKQY43U"],"uri":["http://zotero.org/groups/2313999/items/XGKQY43U"],"itemData":{"id":1287,"type":"article-journal","title":"Hemagglutinin stalk antibodies elicited by the 2009 pandemic influenza virus as a mechanism for the extinction of seasonal H1N1 viruses","container-title":"Proceedings of the National Academy of Sciences of the United States of America","page":"2573-2578","volume":"109","issue":"7","source":"JSTOR","abstract":"After the emergence of pandemic influenza viruses in 1957, 1968, and 2009, existing seasonal viruses were observed to be replaced in the human population by the novel pandemic strains. We have previously hypothesized that the replacement of seasonal strains was mediated, in part, by a population-scale boost in antibodies specific for conserved regions of the hemagglutinin stalk and the viral neuraminidase. Numerous recent studies have shown the role of stalk-specific antibodies in neutralization of influenza viruses; the finding that stalk antibodies can effectively neutralize virus alters the existing dogma that influenza virus neutralization is mediated solely by antibodies that react with the globular head of the viral hemagglutinin. The present study explores the possibility that stalk-specific antibodies were boosted by infection with the 2009 H1N1 pandemic virus and that those antibodies could have contributed to the disappearance of existing seasonal H1N1 influenza virus strains. To study stalk-specific antibodies, we have developed chimeric hemagglutinin constructs that enable the measurement of antibodies that bind the hemagglutinin protein and neutralize virus but do not have hemagglutination inhibition activity. Using these chimeric hemagglutinin reagents, we show that infection with the 2009 pandemic H1N1 virus elicited a boost in titer of virus-neutralizing antibodies directed against the hemagglutinin stalk. In addition, we describe assays that can be used to measure influenza virus-neutralizing antibodies that are not detected in the traditional hemagglutination inhibition assay.","ISSN":"0027-8424","author":[{"family":"Pica","given":"Natalie"},{"family":"Hai","given":"Rong"},{"family":"Krammer","given":"Florian"},{"family":"Wang","given":"Taia T."},{"family":"Maamary","given":"Jad"},{"family":"Eggink","given":"Dirk"},{"family":"Tan","given":"Gene S."},{"family":"Krause","given":"Jens C."},{"family":"Moran","given":"Thomas"},{"family":"Stein","given":"Cheryl R."},{"family":"Banach","given":"David"},{"family":"Wrammert","given":"Jens"},{"family":"Belshe","given":"Robert B."},{"family":"García-Sastre","given":"Adolfo"},{"family":"Palese","given":"Peter"}],"issued":{"date-parts":[["2012"]]}}},{"id":1092,"uris":["http://zotero.org/groups/2313999/items/G55RJNC8"],"uri":["http://zotero.org/groups/2313999/items/G55RJNC8"],"itemData":{"id":1092,"type":"article-journal","title":"Novel universal influenza virus vaccine approaches","container-title":"Current Opinion in Virology","page":"95-103","volume":"17","source":"Crossref","DOI":"10.1016/j.coviro.2016.02.002","ISSN":"18796257","language":"en","author":[{"family":"Krammer","given":"Florian"}],"issued":{"date-parts":[["2016",4]]}}}],"schema":"https://github.com/citation-style-language/schema/raw/master/csl-citation.json"} </w:instrText>
      </w:r>
      <w:r w:rsidR="00C21CB5" w:rsidRPr="009B1B56">
        <w:rPr>
          <w:szCs w:val="22"/>
        </w:rPr>
        <w:fldChar w:fldCharType="separate"/>
      </w:r>
      <w:r w:rsidR="00C21CB5" w:rsidRPr="009B1B56">
        <w:rPr>
          <w:szCs w:val="22"/>
        </w:rPr>
        <w:t>(10,17–19)</w:t>
      </w:r>
      <w:r w:rsidR="00C21CB5" w:rsidRPr="009B1B56">
        <w:rPr>
          <w:szCs w:val="22"/>
        </w:rPr>
        <w:fldChar w:fldCharType="end"/>
      </w:r>
      <w:r w:rsidR="004407D6" w:rsidRPr="009B1B56">
        <w:rPr>
          <w:szCs w:val="22"/>
        </w:rPr>
        <w:t xml:space="preserve">. </w:t>
      </w:r>
      <w:r w:rsidR="00C01A31" w:rsidRPr="009B1B56">
        <w:rPr>
          <w:szCs w:val="22"/>
        </w:rPr>
        <w:t>Antibodies</w:t>
      </w:r>
      <w:r w:rsidR="00DD31B1" w:rsidRPr="009B1B56">
        <w:rPr>
          <w:szCs w:val="22"/>
        </w:rPr>
        <w:t xml:space="preserve"> that </w:t>
      </w:r>
      <w:r w:rsidR="002B7007" w:rsidRPr="009B1B56">
        <w:rPr>
          <w:szCs w:val="22"/>
        </w:rPr>
        <w:t>target conserved HA epitopes</w:t>
      </w:r>
      <w:r w:rsidR="00C01A31" w:rsidRPr="009B1B56">
        <w:rPr>
          <w:szCs w:val="22"/>
        </w:rPr>
        <w:t xml:space="preserve"> </w:t>
      </w:r>
      <w:r w:rsidR="002B7007" w:rsidRPr="009B1B56">
        <w:rPr>
          <w:szCs w:val="22"/>
        </w:rPr>
        <w:t xml:space="preserve">can provide </w:t>
      </w:r>
      <w:r w:rsidR="001769EF" w:rsidRPr="009B1B56">
        <w:rPr>
          <w:szCs w:val="22"/>
        </w:rPr>
        <w:t>broad</w:t>
      </w:r>
      <w:r w:rsidRPr="009B1B56">
        <w:rPr>
          <w:szCs w:val="22"/>
        </w:rPr>
        <w:t xml:space="preserve"> protection across</w:t>
      </w:r>
      <w:r w:rsidR="00712CDB">
        <w:rPr>
          <w:szCs w:val="22"/>
        </w:rPr>
        <w:t xml:space="preserve"> multiple</w:t>
      </w:r>
      <w:r w:rsidRPr="009B1B56">
        <w:rPr>
          <w:szCs w:val="22"/>
        </w:rPr>
        <w:t xml:space="preserve"> </w:t>
      </w:r>
      <w:r w:rsidR="00FE079A" w:rsidRPr="009B1B56">
        <w:rPr>
          <w:szCs w:val="22"/>
        </w:rPr>
        <w:t>H</w:t>
      </w:r>
      <w:r w:rsidRPr="009B1B56">
        <w:rPr>
          <w:szCs w:val="22"/>
        </w:rPr>
        <w:t xml:space="preserve">A subtypes in the same phylogenetic group </w:t>
      </w:r>
      <w:r w:rsidRPr="009B1B56">
        <w:rPr>
          <w:szCs w:val="22"/>
        </w:rPr>
        <w:fldChar w:fldCharType="begin"/>
      </w:r>
      <w:r w:rsidR="00C21CB5" w:rsidRPr="009B1B56">
        <w:rPr>
          <w:szCs w:val="22"/>
        </w:rPr>
        <w:instrText xml:space="preserve"> ADDIN ZOTERO_ITEM CSL_CITATION {"citationID":"Vj73p2lG","properties":{"formattedCitation":"(17,19,20)","plainCitation":"(17,19,20)","noteIndex":0},"citationItems":[{"id":1084,"uris":["http://zotero.org/groups/2313999/items/UXRWZR4H"],"uri":["http://zotero.org/groups/2313999/items/UXRWZR4H"],"itemData":{"id":1084,"type":"article-journal","title":"Immune history profoundly affects broadly protective B cell responses to influenza","container-title":"Science Translational Medicine","page":"316ra192-316ra192","volume":"7","issue":"316","source":"Crossref","DOI":"10.1126/scitranslmed.aad0522","ISSN":"1946-6234, 1946-6242","language":"en","author":[{"family":"Andrews","given":"Sarah F."},{"family":"Huang","given":"Yunping"},{"family":"Kaur","given":"Kaval"},{"family":"Popova","given":"Lyubov I."},{"family":"Ho","given":"Irvin Y."},{"family":"Pauli","given":"Noel T."},{"family":"Dunand","given":"Carole J. Henry"},{"family":"Taylor","given":"William M."},{"family":"Lim","given":"Samuel"},{"family":"Huang","given":"Min"},{"family":"Qu","given":"Xinyan"},{"family":"Lee","given":"Jane-Hwei"},{"family":"Salgado-Ferrer","given":"Marlene"},{"family":"Krammer","given":"Florian"},{"family":"Palese","given":"Peter"},{"family":"Wrammert","given":"Jens"},{"family":"Ahmed","given":"Rafi"},{"family":"Wilson","given":"Patrick C."}],"issued":{"date-parts":[["2015",12,2]]}}},{"id":1092,"uris":["http://zotero.org/groups/2313999/items/G55RJNC8"],"uri":["http://zotero.org/groups/2313999/items/G55RJNC8"],"itemData":{"id":1092,"type":"article-journal","title":"Novel universal influenza virus vaccine approaches","container-title":"Current Opinion in Virology","page":"95-103","volume":"17","source":"Crossref","DOI":"10.1016/j.coviro.2016.02.002","ISSN":"18796257","language":"en","author":[{"family":"Krammer","given":"Florian"}],"issued":{"date-parts":[["2016",4]]}}},{"id":1087,"uris":["http://zotero.org/groups/2313999/items/YAS6JJFH"],"uri":["http://zotero.org/groups/2313999/items/YAS6JJFH"],"itemData":{"id":1087,"type":"article-journal","title":"Broadly cross-reactive antibodies dominate the human B cell response against 2009 pandemic H1N1 influenza virus infection","container-title":"Journal of Experimental Medicine","page":"181-193","volume":"208","issue":"1","source":"jem.rupress.org","abstract":"The 2009 pandemic H1N1 influenza pandemic demonstrated the global health threat of reassortant influenza strains. Herein, we report a detailed analysis of plasmablast and monoclonal antibody responses induced by pandemic H1N1 infection in humans. Unlike antibodies elicited by annual influenza vaccinations, most neutralizing antibodies induced by pandemic H1N1 infection were broadly cross-reactive against epitopes in the hemagglutinin (HA) stalk and head domain of multiple influenza strains. The antibodies were from cells that had undergone extensive affinity maturation. Based on these observations, we postulate that the plasmablasts producing these broadly neutralizing antibodies were predominantly derived from activated memory B cells specific for epitopes conserved in several influenza strains. Consequently, most neutralizing antibodies were broadly reactive against divergent H1N1 and H5N1 influenza strains. This suggests that a pan-influenza vaccine may be possible, given the right immunogen. Antibodies generated potently protected and rescued mice from lethal challenge with pandemic H1N1 or antigenically distinct influenza strains, making them excellent therapeutic candidates.","DOI":"10.1084/jem.20101352","ISSN":"0022-1007, 1540-9538","note":"PMID: 21220454","language":"en","author":[{"family":"Wrammert","given":"Jens"},{"family":"Koutsonanos","given":"Dimitrios"},{"family":"Li","given":"Gui-Mei"},{"family":"Edupuganti","given":"Srilatha"},{"family":"Sui","given":"Jianhua"},{"family":"Morrissey","given":"Michael"},{"family":"McCausland","given":"Megan"},{"family":"Skountzou","given":"Ioanna"},{"family":"Hornig","given":"Mady"},{"family":"Lipkin","given":"W. Ian"},{"family":"Mehta","given":"Aneesh"},{"family":"Razavi","given":"Behzad"},{"family":"Rio","given":"Carlos Del"},{"family":"Zheng","given":"Nai-Ying"},{"family":"Lee","given":"Jane-Hwei"},{"family":"Huang","given":"Min"},{"family":"Ali","given":"Zahida"},{"family":"Kaur","given":"Kaval"},{"family":"Andrews","given":"Sarah"},{"family":"Amara","given":"Rama Rao"},{"family":"Wang","given":"Youliang"},{"family":"Das","given":"Suman Ranjan"},{"family":"O'Donnell","given":"Christopher David"},{"family":"Yewdell","given":"Jon W."},{"family":"Subbarao","given":"Kanta"},{"family":"Marasco","given":"Wayne A."},{"family":"Mulligan","given":"Mark J."},{"family":"Compans","given":"Richard"},{"family":"Ahmed","given":"Rafi"},{"family":"Wilson","given":"Patrick C."}],"issued":{"date-parts":[["2011",1,17]]}}}],"schema":"https://github.com/citation-style-language/schema/raw/master/csl-citation.json"} </w:instrText>
      </w:r>
      <w:r w:rsidRPr="009B1B56">
        <w:rPr>
          <w:szCs w:val="22"/>
        </w:rPr>
        <w:fldChar w:fldCharType="separate"/>
      </w:r>
      <w:r w:rsidR="00C21CB5" w:rsidRPr="009B1B56">
        <w:rPr>
          <w:color w:val="000000"/>
          <w:szCs w:val="22"/>
        </w:rPr>
        <w:t>(17,19,20)</w:t>
      </w:r>
      <w:r w:rsidRPr="009B1B56">
        <w:rPr>
          <w:szCs w:val="22"/>
        </w:rPr>
        <w:fldChar w:fldCharType="end"/>
      </w:r>
      <w:r w:rsidR="00116E3F" w:rsidRPr="009B1B56">
        <w:rPr>
          <w:szCs w:val="22"/>
        </w:rPr>
        <w:t xml:space="preserve">, where </w:t>
      </w:r>
      <w:r w:rsidRPr="009B1B56">
        <w:rPr>
          <w:szCs w:val="22"/>
        </w:rPr>
        <w:t xml:space="preserve">HA group 1 contains </w:t>
      </w:r>
      <w:r w:rsidR="00B279F4">
        <w:rPr>
          <w:szCs w:val="22"/>
        </w:rPr>
        <w:t>hemagglutinin</w:t>
      </w:r>
      <w:r w:rsidR="00B279F4" w:rsidRPr="009B1B56">
        <w:rPr>
          <w:szCs w:val="22"/>
        </w:rPr>
        <w:t xml:space="preserve"> </w:t>
      </w:r>
      <w:r w:rsidRPr="009B1B56">
        <w:rPr>
          <w:szCs w:val="22"/>
        </w:rPr>
        <w:t>subtypes H1 and H2, while group 2 contains H3</w:t>
      </w:r>
      <w:r w:rsidR="0055219B" w:rsidRPr="009B1B56">
        <w:rPr>
          <w:szCs w:val="22"/>
        </w:rPr>
        <w:t xml:space="preserve"> </w:t>
      </w:r>
      <w:r w:rsidR="0055219B" w:rsidRPr="009B1B56">
        <w:rPr>
          <w:szCs w:val="22"/>
        </w:rPr>
        <w:fldChar w:fldCharType="begin"/>
      </w:r>
      <w:r w:rsidR="00C21CB5" w:rsidRPr="009B1B56">
        <w:rPr>
          <w:szCs w:val="22"/>
        </w:rPr>
        <w:instrText xml:space="preserve"> ADDIN ZOTERO_ITEM CSL_CITATION {"citationID":"IbVPKf74","properties":{"formattedCitation":"(10,18,21)","plainCitation":"(10,18,21)","noteIndex":0},"citationItems":[{"id":1038,"uris":["http://zotero.org/groups/2313999/items/YVQCED8D"],"uri":["http://zotero.org/groups/2313999/items/YVQCED8D"],"itemData":{"id":1038,"type":"article-journal","title":"Potent protection against H5N1 and H7N9 influenza via childhood hemagglutinin imprinting","container-title":"Science","page":"722-726","volume":"354","issue":"6313","source":"science.sciencemag.org","abstract":"Lifelong protection against severe influenza\nThe first influenza attack that a child suffers can affect the way that their lifelong immunity to the virus builds up. A wide range of influenza A virus subtypes infect humans. Subtype H5 belongs to HA group 1 (which also includes H1 and H2 subtypes), and subtype H7 belongs to HA group 2 (which also includes the H3 subtype). Gostic et al. found that birth-year cohorts that experienced first infections with seasonal H3 subtype viruses were less susceptible to the potentially fatal avian influenza H7N9 virus (see the Perspective by Viboud and Epstein). Conversely, older individuals who were exposed to H1 or H2 subtype viruses as youngsters were less susceptible to avian H5N1-bearing viruses. A mathematical model of the protective effect of this imprinting could potentially prove useful to predict the age distribution and severity of future pandemics.\nScience, this issue p. 722; see also p. 706\nTwo zoonotic influenza A viruses (IAV) of global concern, H5N1 and H7N9, exhibit unexplained differences in age distribution of human cases. Using data from all known human cases of these viruses, we show that an individual’s first IAV infection confers lifelong protection against severe disease from novel hemagglutinin (HA) subtypes in the same phylogenetic group. Statistical modeling shows that protective HA imprinting is the crucial explanatory factor, and it provides 75% protection against severe infection and 80% protection against death for both H5N1 and H7N9. Our results enable us to predict age distributions of severe disease for future pandemics and demonstrate that a novel strain’s pandemic potential increases yearly when a group-mismatched HA subtype dominates seasonal influenza circulation. These findings open new frontiers for rational pandemic risk assessment.\nCross-protective immunity occurs between seasonal and potentially pandemic avian influenza and protects against severe disease.\nCross-protective immunity occurs between seasonal and potentially pandemic avian influenza and protects against severe disease.","DOI":"10.1126/science.aag1322","ISSN":"0036-8075, 1095-9203","note":"PMID: 27846599","language":"en","author":[{"family":"Gostic","given":"Katelyn M."},{"family":"Ambrose","given":"Monique"},{"family":"Worobey","given":"Michael"},{"family":"Lloyd-Smith","given":"James O."}],"issued":{"date-parts":[["2016",11,11]]}}},{"id":1286,"uris":["http://zotero.org/groups/2313999/items/VB6QP95N"],"uri":["http://zotero.org/groups/2313999/items/VB6QP95N"],"itemData":{"id":1286,"type":"article-journal","title":"Immunodominance and Antigenic Variation of Influenza Virus Hemagglutinin: Implications for Design of Universal Vaccine Immunogens","container-title":"The Journal of Infectious Diseases","page":"S38-S45","volume":"219","issue":"Supplement_1","source":"academic.oup.com","abstract":"Abstract.  Influenza viruses routinely acquire mutations in their hemagglutinin (HA) and neuraminidase (NA) glycoproteins that abrogate binding of pre-existing","DOI":"10.1093/infdis/jiy696","ISSN":"0022-1899","title-short":"Immunodominance and Antigenic Variation of Influenza Virus Hemagglutinin","journalAbbreviation":"J Infect Dis","language":"en","author":[{"family":"Zost","given":"Seth J."},{"family":"Wu","given":"Nicholas C."},{"family":"Hensley","given":"Scott E."},{"family":"Wilson","given":"Ian A."}],"issued":{"date-parts":[["2019",4,8]]}}},{"id":1287,"uris":["http://zotero.org/groups/2313999/items/XGKQY43U"],"uri":["http://zotero.org/groups/2313999/items/XGKQY43U"],"itemData":{"id":1287,"type":"article-journal","title":"Hemagglutinin stalk antibodies elicited by the 2009 pandemic influenza virus as a mechanism for the extinction of seasonal H1N1 viruses","container-title":"Proceedings of the National Academy of Sciences of the United States of America","page":"2573-2578","volume":"109","issue":"7","source":"JSTOR","abstract":"After the emergence of pandemic influenza viruses in 1957, 1968, and 2009, existing seasonal viruses were observed to be replaced in the human population by the novel pandemic strains. We have previously hypothesized that the replacement of seasonal strains was mediated, in part, by a population-scale boost in antibodies specific for conserved regions of the hemagglutinin stalk and the viral neuraminidase. Numerous recent studies have shown the role of stalk-specific antibodies in neutralization of influenza viruses; the finding that stalk antibodies can effectively neutralize virus alters the existing dogma that influenza virus neutralization is mediated solely by antibodies that react with the globular head of the viral hemagglutinin. The present study explores the possibility that stalk-specific antibodies were boosted by infection with the 2009 H1N1 pandemic virus and that those antibodies could have contributed to the disappearance of existing seasonal H1N1 influenza virus strains. To study stalk-specific antibodies, we have developed chimeric hemagglutinin constructs that enable the measurement of antibodies that bind the hemagglutinin protein and neutralize virus but do not have hemagglutination inhibition activity. Using these chimeric hemagglutinin reagents, we show that infection with the 2009 pandemic H1N1 virus elicited a boost in titer of virus-neutralizing antibodies directed against the hemagglutinin stalk. In addition, we describe assays that can be used to measure influenza virus-neutralizing antibodies that are not detected in the traditional hemagglutination inhibition assay.","ISSN":"0027-8424","author":[{"family":"Pica","given":"Natalie"},{"family":"Hai","given":"Rong"},{"family":"Krammer","given":"Florian"},{"family":"Wang","given":"Taia T."},{"family":"Maamary","given":"Jad"},{"family":"Eggink","given":"Dirk"},{"family":"Tan","given":"Gene S."},{"family":"Krause","given":"Jens C."},{"family":"Moran","given":"Thomas"},{"family":"Stein","given":"Cheryl R."},{"family":"Banach","given":"David"},{"family":"Wrammert","given":"Jens"},{"family":"Belshe","given":"Robert B."},{"family":"García-Sastre","given":"Adolfo"},{"family":"Palese","given":"Peter"}],"issued":{"date-parts":[["2012"]]}}}],"schema":"https://github.com/citation-style-language/schema/raw/master/csl-citation.json"} </w:instrText>
      </w:r>
      <w:r w:rsidR="0055219B" w:rsidRPr="009B1B56">
        <w:rPr>
          <w:szCs w:val="22"/>
        </w:rPr>
        <w:fldChar w:fldCharType="separate"/>
      </w:r>
      <w:r w:rsidR="00C21CB5" w:rsidRPr="009B1B56">
        <w:rPr>
          <w:noProof/>
          <w:szCs w:val="22"/>
        </w:rPr>
        <w:t>(10,18,21)</w:t>
      </w:r>
      <w:r w:rsidR="0055219B" w:rsidRPr="009B1B56">
        <w:rPr>
          <w:szCs w:val="22"/>
        </w:rPr>
        <w:fldChar w:fldCharType="end"/>
      </w:r>
      <w:r w:rsidRPr="009B1B56">
        <w:rPr>
          <w:szCs w:val="22"/>
        </w:rPr>
        <w:t>.</w:t>
      </w:r>
      <w:r w:rsidR="00B279F4">
        <w:rPr>
          <w:szCs w:val="22"/>
        </w:rPr>
        <w:t xml:space="preserve"> </w:t>
      </w:r>
      <w:del w:id="56" w:author="Katelyn Gostic" w:date="2019-06-20T08:57:00Z">
        <w:r w:rsidR="00B279F4" w:rsidDel="000A7558">
          <w:rPr>
            <w:szCs w:val="22"/>
          </w:rPr>
          <w:delText xml:space="preserve">Only </w:delText>
        </w:r>
      </w:del>
      <w:ins w:id="57" w:author="Katelyn Gostic" w:date="2019-06-20T08:57:00Z">
        <w:del w:id="58" w:author="Viboud, Cecile (NIH/FIC) [E]" w:date="2019-06-24T16:31:00Z">
          <w:r w:rsidR="000A7558" w:rsidDel="003C1B2A">
            <w:rPr>
              <w:szCs w:val="22"/>
            </w:rPr>
            <w:delText xml:space="preserve">Note that </w:delText>
          </w:r>
        </w:del>
      </w:ins>
      <w:del w:id="59" w:author="Katelyn Gostic" w:date="2019-06-20T08:58:00Z">
        <w:r w:rsidR="00B279F4" w:rsidDel="000A7558">
          <w:rPr>
            <w:szCs w:val="22"/>
          </w:rPr>
          <w:delText xml:space="preserve">subtypes </w:delText>
        </w:r>
      </w:del>
      <w:r w:rsidR="00B279F4">
        <w:rPr>
          <w:szCs w:val="22"/>
        </w:rPr>
        <w:t xml:space="preserve">H1, H2 and H3 </w:t>
      </w:r>
      <w:ins w:id="60" w:author="Katelyn Gostic" w:date="2019-06-20T08:58:00Z">
        <w:r w:rsidR="000A7558">
          <w:rPr>
            <w:szCs w:val="22"/>
          </w:rPr>
          <w:t xml:space="preserve">are the only HA subtypes that </w:t>
        </w:r>
      </w:ins>
      <w:r w:rsidR="00B279F4">
        <w:rPr>
          <w:szCs w:val="22"/>
        </w:rPr>
        <w:t>have circulated seasonally in humans since 1918.</w:t>
      </w:r>
      <w:r w:rsidR="00116E3F" w:rsidRPr="009B1B56">
        <w:rPr>
          <w:szCs w:val="22"/>
        </w:rPr>
        <w:t xml:space="preserve"> </w:t>
      </w:r>
    </w:p>
    <w:p w14:paraId="741E682F" w14:textId="269AB8F9" w:rsidR="00585BEF" w:rsidRPr="009B1B56" w:rsidRDefault="00C01A31" w:rsidP="00E277A0">
      <w:pPr>
        <w:rPr>
          <w:szCs w:val="22"/>
        </w:rPr>
      </w:pPr>
      <w:del w:id="61" w:author="Katelyn Gostic" w:date="2019-06-27T09:29:00Z">
        <w:r w:rsidRPr="009B1B56" w:rsidDel="00713575">
          <w:rPr>
            <w:szCs w:val="22"/>
          </w:rPr>
          <w:lastRenderedPageBreak/>
          <w:delText>N</w:delText>
        </w:r>
        <w:r w:rsidR="00D33050" w:rsidRPr="009B1B56" w:rsidDel="00713575">
          <w:rPr>
            <w:szCs w:val="22"/>
          </w:rPr>
          <w:delText>arrow w</w:delText>
        </w:r>
      </w:del>
      <w:ins w:id="62" w:author="Katelyn Gostic" w:date="2019-06-27T09:29:00Z">
        <w:r w:rsidR="00713575">
          <w:rPr>
            <w:szCs w:val="22"/>
          </w:rPr>
          <w:t>W</w:t>
        </w:r>
      </w:ins>
      <w:r w:rsidR="00D33050" w:rsidRPr="009B1B56">
        <w:rPr>
          <w:szCs w:val="22"/>
        </w:rPr>
        <w:t xml:space="preserve">ithin-subtype </w:t>
      </w:r>
      <w:r w:rsidR="00712CDB">
        <w:rPr>
          <w:szCs w:val="22"/>
        </w:rPr>
        <w:t>cross-protection is known to shape</w:t>
      </w:r>
      <w:r w:rsidR="00D50D0B" w:rsidRPr="009B1B56">
        <w:rPr>
          <w:szCs w:val="22"/>
        </w:rPr>
        <w:t xml:space="preserve"> </w:t>
      </w:r>
      <w:r w:rsidR="002C7616" w:rsidRPr="009B1B56">
        <w:rPr>
          <w:szCs w:val="22"/>
        </w:rPr>
        <w:t>seasonal influenza’s epidemiology and evolution</w:t>
      </w:r>
      <w:r w:rsidR="00712CDB">
        <w:rPr>
          <w:szCs w:val="22"/>
        </w:rPr>
        <w:t xml:space="preserve"> </w:t>
      </w:r>
      <w:r w:rsidR="00712CDB">
        <w:rPr>
          <w:szCs w:val="22"/>
        </w:rPr>
        <w:fldChar w:fldCharType="begin"/>
      </w:r>
      <w:r w:rsidR="00712CDB">
        <w:rPr>
          <w:szCs w:val="22"/>
        </w:rPr>
        <w:instrText xml:space="preserve"> ADDIN ZOTERO_ITEM CSL_CITATION {"citationID":"r1wLnDfK","properties":{"formattedCitation":"(22)","plainCitation":"(22)","noteIndex":0},"citationItems":[{"id":1114,"uris":["http://zotero.org/groups/2313999/items/8JYPDRFN"],"uri":["http://zotero.org/groups/2313999/items/8JYPDRFN"],"itemData":{"id":1114,"type":"article-journal","title":"Unifying the Epidemiological and Evolutionary Dynamics of Pathogens","container-title":"Science","page":"327-332","volume":"303","issue":"5656","source":"science.sciencemag.org","abstract":"A key priority for infectious disease research is to clarify how pathogen genetic variation, modulated by host immunity, transmission bottlenecks, and epidemic dynamics, determines the wide variety of pathogen phylogenies observed at scales that range from individual host to population. We call the melding of immunodynamics, epidemiology, and evolutionary biology required to achieve this synthesis pathogen “phylodynamics.” We introduce a phylodynamic framework for the dissection of dynamic forces that determine the diversity of epidemiological and phylogenetic patterns observed in RNA viruses of vertebrates. A central pillar of this model is the Evolutionary Infectivity Profile, which captures the relationship between immune selection and pathogen transmission.","DOI":"10.1126/science.1090727","ISSN":"0036-8075, 1095-9203","note":"PMID: 14726583","language":"en","author":[{"family":"Grenfell","given":"Bryan T."},{"family":"Pybus","given":"Oliver G."},{"family":"Gog","given":"Julia R."},{"family":"Wood","given":"James L. N."},{"family":"Daly","given":"Janet M."},{"family":"Mumford","given":"Jenny A."},{"family":"Holmes","given":"Edward C."}],"issued":{"date-parts":[["2004",1,16]]}}}],"schema":"https://github.com/citation-style-language/schema/raw/master/csl-citation.json"} </w:instrText>
      </w:r>
      <w:r w:rsidR="00712CDB">
        <w:rPr>
          <w:szCs w:val="22"/>
        </w:rPr>
        <w:fldChar w:fldCharType="separate"/>
      </w:r>
      <w:r w:rsidR="00712CDB">
        <w:rPr>
          <w:noProof/>
          <w:szCs w:val="22"/>
        </w:rPr>
        <w:t>(22)</w:t>
      </w:r>
      <w:r w:rsidR="00712CDB">
        <w:rPr>
          <w:szCs w:val="22"/>
        </w:rPr>
        <w:fldChar w:fldCharType="end"/>
      </w:r>
      <w:r w:rsidR="002C7616" w:rsidRPr="009B1B56">
        <w:rPr>
          <w:szCs w:val="22"/>
        </w:rPr>
        <w:t xml:space="preserve">. </w:t>
      </w:r>
      <w:del w:id="63" w:author="Viboud, Cecile (NIH/FIC) [E]" w:date="2019-06-26T13:41:00Z">
        <w:r w:rsidR="002C7616" w:rsidRPr="009B1B56" w:rsidDel="000604EA">
          <w:rPr>
            <w:szCs w:val="22"/>
          </w:rPr>
          <w:delText>But because n</w:delText>
        </w:r>
      </w:del>
      <w:ins w:id="64" w:author="Viboud, Cecile (NIH/FIC) [E]" w:date="2019-06-26T13:42:00Z">
        <w:r w:rsidR="000604EA">
          <w:rPr>
            <w:szCs w:val="22"/>
          </w:rPr>
          <w:t xml:space="preserve">But </w:t>
        </w:r>
      </w:ins>
      <w:ins w:id="65" w:author="Viboud, Cecile (NIH/FIC) [E]" w:date="2019-06-26T13:43:00Z">
        <w:r w:rsidR="000604EA">
          <w:rPr>
            <w:szCs w:val="22"/>
          </w:rPr>
          <w:t>because this type of narrow immunity</w:t>
        </w:r>
      </w:ins>
      <w:del w:id="66" w:author="Viboud, Cecile (NIH/FIC) [E]" w:date="2019-06-26T13:42:00Z">
        <w:r w:rsidR="002C7616" w:rsidRPr="009B1B56" w:rsidDel="000604EA">
          <w:rPr>
            <w:szCs w:val="22"/>
          </w:rPr>
          <w:delText>arrow, within-subtype immune memory</w:delText>
        </w:r>
      </w:del>
      <w:r w:rsidR="002C7616" w:rsidRPr="009B1B56">
        <w:rPr>
          <w:szCs w:val="22"/>
        </w:rPr>
        <w:t xml:space="preserve"> decays rapidly in the face of antigenic drift</w:t>
      </w:r>
      <w:del w:id="67" w:author="Viboud, Cecile (NIH/FIC) [E]" w:date="2019-06-26T13:42:00Z">
        <w:r w:rsidR="00712CDB" w:rsidDel="000604EA">
          <w:rPr>
            <w:szCs w:val="22"/>
          </w:rPr>
          <w:delText xml:space="preserve">, </w:delText>
        </w:r>
      </w:del>
      <w:del w:id="68" w:author="Viboud, Cecile (NIH/FIC) [E]" w:date="2019-06-26T13:41:00Z">
        <w:r w:rsidR="00712CDB" w:rsidDel="000604EA">
          <w:rPr>
            <w:szCs w:val="22"/>
          </w:rPr>
          <w:delText>memory</w:delText>
        </w:r>
        <w:r w:rsidR="002C7616" w:rsidRPr="009B1B56" w:rsidDel="000604EA">
          <w:rPr>
            <w:szCs w:val="22"/>
          </w:rPr>
          <w:delText xml:space="preserve"> imprinted in childhood</w:delText>
        </w:r>
      </w:del>
      <w:ins w:id="69" w:author="Viboud, Cecile (NIH/FIC) [E]" w:date="2019-06-26T13:43:00Z">
        <w:r w:rsidR="000604EA">
          <w:rPr>
            <w:szCs w:val="22"/>
          </w:rPr>
          <w:t>, it</w:t>
        </w:r>
      </w:ins>
      <w:ins w:id="70" w:author="Viboud, Cecile (NIH/FIC) [E]" w:date="2019-06-26T13:41:00Z">
        <w:r w:rsidR="000604EA">
          <w:rPr>
            <w:szCs w:val="22"/>
          </w:rPr>
          <w:t xml:space="preserve"> would not be expected</w:t>
        </w:r>
      </w:ins>
      <w:del w:id="71" w:author="Viboud, Cecile (NIH/FIC) [E]" w:date="2019-06-26T13:41:00Z">
        <w:r w:rsidR="00712CDB" w:rsidDel="000604EA">
          <w:rPr>
            <w:szCs w:val="22"/>
          </w:rPr>
          <w:delText xml:space="preserve"> of variable HA epitopes</w:delText>
        </w:r>
      </w:del>
      <w:r w:rsidR="002C7616" w:rsidRPr="009B1B56">
        <w:rPr>
          <w:szCs w:val="22"/>
        </w:rPr>
        <w:t xml:space="preserve"> </w:t>
      </w:r>
      <w:del w:id="72" w:author="Viboud, Cecile (NIH/FIC) [E]" w:date="2019-06-26T13:42:00Z">
        <w:r w:rsidR="002C7616" w:rsidRPr="009B1B56" w:rsidDel="000604EA">
          <w:rPr>
            <w:szCs w:val="22"/>
          </w:rPr>
          <w:delText xml:space="preserve">may not continue </w:delText>
        </w:r>
      </w:del>
      <w:r w:rsidR="002C7616" w:rsidRPr="009B1B56">
        <w:rPr>
          <w:szCs w:val="22"/>
        </w:rPr>
        <w:t>to shape cohort-specific protection across an entire human lifetime</w:t>
      </w:r>
      <w:r w:rsidR="00712CDB">
        <w:rPr>
          <w:szCs w:val="22"/>
        </w:rPr>
        <w:t xml:space="preserve"> </w:t>
      </w:r>
      <w:r w:rsidR="00712CDB">
        <w:rPr>
          <w:szCs w:val="22"/>
        </w:rPr>
        <w:fldChar w:fldCharType="begin"/>
      </w:r>
      <w:r w:rsidR="00712CDB">
        <w:rPr>
          <w:szCs w:val="22"/>
        </w:rPr>
        <w:instrText xml:space="preserve"> ADDIN ZOTERO_ITEM CSL_CITATION {"citationID":"sKD65QS2","properties":{"formattedCitation":"(23,24)","plainCitation":"(23,24)","noteIndex":0},"citationItems":[{"id":1256,"uris":["http://zotero.org/groups/2313999/items/BIQQ5YJ3"],"uri":["http://zotero.org/groups/2313999/items/BIQQ5YJ3"],"itemData":{"id":1256,"type":"article-journal","title":"Influenza Virus Vaccination Elicits Poorly Adapted B Cell Responses in Elderly Individuals","container-title":"Cell Host &amp; Microbe","page":"357-366.e6","volume":"25","issue":"3","source":"DOI.org (Crossref)","DOI":"10.1016/j.chom.2019.01.002","ISSN":"19313128","journalAbbreviation":"Cell Host &amp; Microbe","language":"en","author":[{"family":"Henry","given":"Carole"},{"family":"Zheng","given":"Nai-Ying"},{"family":"Huang","given":"Min"},{"family":"Cabanov","given":"Alexandra"},{"family":"Rojas","given":"Karla Thatcher"},{"family":"Kaur","given":"Kaval"},{"family":"Andrews","given":"Sarah F."},{"family":"Palm","given":"Anna-Karin E."},{"family":"Chen","given":"Yao-Qing"},{"family":"Li","given":"Yang"},{"family":"Hoskova","given":"Katerina"},{"family":"Utset","given":"Henry A."},{"family":"Vieira","given":"Marcos C."},{"family":"Wrammert","given":"Jens"},{"family":"Ahmed","given":"Rafi"},{"family":"Holden-Wiltse","given":"Jeanne"},{"family":"Topham","given":"David J."},{"family":"Treanor","given":"John J."},{"family":"Ertl","given":"Hildegund C."},{"family":"Schmader","given":"Kenneth E."},{"family":"Cobey","given":"Sarah"},{"family":"Krammer","given":"Florian"},{"family":"Hensley","given":"Scott E."},{"family":"Greenberg","given":"Harry"},{"family":"He","given":"Xiao-Song"},{"family":"Wilson","given":"Patrick C."}],"issued":{"date-parts":[["2019",3]]}}},{"id":1239,"uris":["http://zotero.org/groups/2313999/items/RGG79GYU"],"uri":["http://zotero.org/groups/2313999/items/RGG79GYU"],"itemData":{"id":1239,"type":"webpage","title":"Age-specific differences in the dynamics of protective immunity to influenza | Nature Communications","URL":"https://www.nature.com/articles/s41467-019-09652-6","accessed":{"date-parts":[["2019",5,6]]}}}],"schema":"https://github.com/citation-style-language/schema/raw/master/csl-citation.json"} </w:instrText>
      </w:r>
      <w:r w:rsidR="00712CDB">
        <w:rPr>
          <w:szCs w:val="22"/>
        </w:rPr>
        <w:fldChar w:fldCharType="separate"/>
      </w:r>
      <w:r w:rsidR="00712CDB">
        <w:rPr>
          <w:noProof/>
          <w:szCs w:val="22"/>
        </w:rPr>
        <w:t>(23,24)</w:t>
      </w:r>
      <w:r w:rsidR="00712CDB">
        <w:rPr>
          <w:szCs w:val="22"/>
        </w:rPr>
        <w:fldChar w:fldCharType="end"/>
      </w:r>
      <w:r w:rsidR="002C7616" w:rsidRPr="009B1B56">
        <w:rPr>
          <w:szCs w:val="22"/>
        </w:rPr>
        <w:t xml:space="preserve">.  </w:t>
      </w:r>
      <w:del w:id="73" w:author="Viboud, Cecile (NIH/FIC) [E]" w:date="2019-06-26T13:44:00Z">
        <w:r w:rsidR="003D712F" w:rsidRPr="009B1B56" w:rsidDel="000604EA">
          <w:rPr>
            <w:szCs w:val="22"/>
          </w:rPr>
          <w:delText>Alternatively</w:delText>
        </w:r>
      </w:del>
      <w:ins w:id="74" w:author="Viboud, Cecile (NIH/FIC) [E]" w:date="2019-06-26T13:44:00Z">
        <w:r w:rsidR="000604EA">
          <w:rPr>
            <w:szCs w:val="22"/>
          </w:rPr>
          <w:t>Conversely</w:t>
        </w:r>
      </w:ins>
      <w:r w:rsidR="003D712F" w:rsidRPr="009B1B56">
        <w:rPr>
          <w:szCs w:val="22"/>
        </w:rPr>
        <w:t xml:space="preserve">, </w:t>
      </w:r>
      <w:r w:rsidR="000D0D6D" w:rsidRPr="009B1B56">
        <w:rPr>
          <w:szCs w:val="22"/>
        </w:rPr>
        <w:t xml:space="preserve">broad, HA group-level immune memory can play a strong role in </w:t>
      </w:r>
      <w:r w:rsidR="00AC6B1C" w:rsidRPr="009B1B56">
        <w:rPr>
          <w:szCs w:val="22"/>
        </w:rPr>
        <w:t xml:space="preserve">immune </w:t>
      </w:r>
      <w:r w:rsidR="000D0D6D" w:rsidRPr="009B1B56">
        <w:rPr>
          <w:szCs w:val="22"/>
        </w:rPr>
        <w:t>defense against</w:t>
      </w:r>
      <w:r w:rsidR="008B4D4B" w:rsidRPr="009B1B56">
        <w:rPr>
          <w:szCs w:val="22"/>
        </w:rPr>
        <w:t xml:space="preserve"> </w:t>
      </w:r>
      <w:ins w:id="75" w:author="Viboud, Cecile (NIH/FIC) [E]" w:date="2019-06-26T13:45:00Z">
        <w:r w:rsidR="000604EA">
          <w:rPr>
            <w:szCs w:val="22"/>
          </w:rPr>
          <w:t>drifted influenza</w:t>
        </w:r>
      </w:ins>
      <w:ins w:id="76" w:author="Viboud, Cecile (NIH/FIC) [E]" w:date="2019-06-26T13:43:00Z">
        <w:r w:rsidR="000604EA">
          <w:rPr>
            <w:szCs w:val="22"/>
          </w:rPr>
          <w:t xml:space="preserve"> </w:t>
        </w:r>
      </w:ins>
      <w:r w:rsidR="00AC6B1C" w:rsidRPr="009B1B56">
        <w:rPr>
          <w:szCs w:val="22"/>
        </w:rPr>
        <w:t xml:space="preserve">strains </w:t>
      </w:r>
      <w:ins w:id="77" w:author="Viboud, Cecile (NIH/FIC) [E]" w:date="2019-06-26T13:45:00Z">
        <w:r w:rsidR="000604EA">
          <w:rPr>
            <w:szCs w:val="22"/>
          </w:rPr>
          <w:t xml:space="preserve">(or pandemic viruses) </w:t>
        </w:r>
      </w:ins>
      <w:r w:rsidR="00AC6B1C" w:rsidRPr="009B1B56">
        <w:rPr>
          <w:szCs w:val="22"/>
        </w:rPr>
        <w:t>whose variable HA epitopes are unfamiliar</w:t>
      </w:r>
      <w:ins w:id="78" w:author="Viboud, Cecile (NIH/FIC) [E]" w:date="2019-06-26T13:44:00Z">
        <w:r w:rsidR="000604EA">
          <w:rPr>
            <w:szCs w:val="22"/>
          </w:rPr>
          <w:t>, and would be expected to leave an epidemiological imprint in the r</w:t>
        </w:r>
      </w:ins>
      <w:ins w:id="79" w:author="Viboud, Cecile (NIH/FIC) [E]" w:date="2019-06-26T13:45:00Z">
        <w:r w:rsidR="000604EA">
          <w:rPr>
            <w:szCs w:val="22"/>
          </w:rPr>
          <w:t xml:space="preserve">isk of influenza infection </w:t>
        </w:r>
      </w:ins>
      <w:ins w:id="80" w:author="Viboud, Cecile (NIH/FIC) [E]" w:date="2019-06-26T13:44:00Z">
        <w:r w:rsidR="000604EA">
          <w:rPr>
            <w:szCs w:val="22"/>
          </w:rPr>
          <w:t>throughout life</w:t>
        </w:r>
      </w:ins>
      <w:r w:rsidR="00AC6B1C" w:rsidRPr="009B1B56">
        <w:rPr>
          <w:szCs w:val="22"/>
        </w:rPr>
        <w:t xml:space="preserve"> </w:t>
      </w:r>
      <w:r w:rsidR="00C21CB5" w:rsidRPr="009B1B56">
        <w:rPr>
          <w:szCs w:val="22"/>
        </w:rPr>
        <w:fldChar w:fldCharType="begin"/>
      </w:r>
      <w:r w:rsidR="00712CDB">
        <w:rPr>
          <w:szCs w:val="22"/>
        </w:rPr>
        <w:instrText xml:space="preserve"> ADDIN ZOTERO_ITEM CSL_CITATION {"citationID":"gJUdEimH","properties":{"formattedCitation":"(17,19,20,25)","plainCitation":"(17,19,20,25)","noteIndex":0},"citationItems":[{"id":1087,"uris":["http://zotero.org/groups/2313999/items/YAS6JJFH"],"uri":["http://zotero.org/groups/2313999/items/YAS6JJFH"],"itemData":{"id":1087,"type":"article-journal","title":"Broadly cross-reactive antibodies dominate the human B cell response against 2009 pandemic H1N1 influenza virus infection","container-title":"Journal of Experimental Medicine","page":"181-193","volume":"208","issue":"1","source":"jem.rupress.org","abstract":"The 2009 pandemic H1N1 influenza pandemic demonstrated the global health threat of reassortant influenza strains. Herein, we report a detailed analysis of plasmablast and monoclonal antibody responses induced by pandemic H1N1 infection in humans. Unlike antibodies elicited by annual influenza vaccinations, most neutralizing antibodies induced by pandemic H1N1 infection were broadly cross-reactive against epitopes in the hemagglutinin (HA) stalk and head domain of multiple influenza strains. The antibodies were from cells that had undergone extensive affinity maturation. Based on these observations, we postulate that the plasmablasts producing these broadly neutralizing antibodies were predominantly derived from activated memory B cells specific for epitopes conserved in several influenza strains. Consequently, most neutralizing antibodies were broadly reactive against divergent H1N1 and H5N1 influenza strains. This suggests that a pan-influenza vaccine may be possible, given the right immunogen. Antibodies generated potently protected and rescued mice from lethal challenge with pandemic H1N1 or antigenically distinct influenza strains, making them excellent therapeutic candidates.","DOI":"10.1084/jem.20101352","ISSN":"0022-1007, 1540-9538","note":"PMID: 21220454","language":"en","author":[{"family":"Wrammert","given":"Jens"},{"family":"Koutsonanos","given":"Dimitrios"},{"family":"Li","given":"Gui-Mei"},{"family":"Edupuganti","given":"Srilatha"},{"family":"Sui","given":"Jianhua"},{"family":"Morrissey","given":"Michael"},{"family":"McCausland","given":"Megan"},{"family":"Skountzou","given":"Ioanna"},{"family":"Hornig","given":"Mady"},{"family":"Lipkin","given":"W. Ian"},{"family":"Mehta","given":"Aneesh"},{"family":"Razavi","given":"Behzad"},{"family":"Rio","given":"Carlos Del"},{"family":"Zheng","given":"Nai-Ying"},{"family":"Lee","given":"Jane-Hwei"},{"family":"Huang","given":"Min"},{"family":"Ali","given":"Zahida"},{"family":"Kaur","given":"Kaval"},{"family":"Andrews","given":"Sarah"},{"family":"Amara","given":"Rama Rao"},{"family":"Wang","given":"Youliang"},{"family":"Das","given":"Suman Ranjan"},{"family":"O'Donnell","given":"Christopher David"},{"family":"Yewdell","given":"Jon W."},{"family":"Subbarao","given":"Kanta"},{"family":"Marasco","given":"Wayne A."},{"family":"Mulligan","given":"Mark J."},{"family":"Compans","given":"Richard"},{"family":"Ahmed","given":"Rafi"},{"family":"Wilson","given":"Patrick C."}],"issued":{"date-parts":[["2011",1,17]]}}},{"id":1092,"uris":["http://zotero.org/groups/2313999/items/G55RJNC8"],"uri":["http://zotero.org/groups/2313999/items/G55RJNC8"],"itemData":{"id":1092,"type":"article-journal","title":"Novel universal influenza virus vaccine approaches","container-title":"Current Opinion in Virology","page":"95-103","volume":"17","source":"Crossref","DOI":"10.1016/j.coviro.2016.02.002","ISSN":"18796257","language":"en","author":[{"family":"Krammer","given":"Florian"}],"issued":{"date-parts":[["2016",4]]}}},{"id":1084,"uris":["http://zotero.org/groups/2313999/items/UXRWZR4H"],"uri":["http://zotero.org/groups/2313999/items/UXRWZR4H"],"itemData":{"id":1084,"type":"article-journal","title":"Immune history profoundly affects broadly protective B cell responses to influenza","container-title":"Science Translational Medicine","page":"316ra192-316ra192","volume":"7","issue":"316","source":"Crossref","DOI":"10.1126/scitranslmed.aad0522","ISSN":"1946-6234, 1946-6242","language":"en","author":[{"family":"Andrews","given":"Sarah F."},{"family":"Huang","given":"Yunping"},{"family":"Kaur","given":"Kaval"},{"family":"Popova","given":"Lyubov I."},{"family":"Ho","given":"Irvin Y."},{"family":"Pauli","given":"Noel T."},{"family":"Dunand","given":"Carole J. Henry"},{"family":"Taylor","given":"William M."},{"family":"Lim","given":"Samuel"},{"family":"Huang","given":"Min"},{"family":"Qu","given":"Xinyan"},{"family":"Lee","given":"Jane-Hwei"},{"family":"Salgado-Ferrer","given":"Marlene"},{"family":"Krammer","given":"Florian"},{"family":"Palese","given":"Peter"},{"family":"Wrammert","given":"Jens"},{"family":"Ahmed","given":"Rafi"},{"family":"Wilson","given":"Patrick C."}],"issued":{"date-parts":[["2015",12,2]]}}},{"id":1093,"uris":["http://zotero.org/groups/2313999/items/JVF3QJMD"],"uri":["http://zotero.org/groups/2313999/items/JVF3QJMD"],"itemData":{"id":1093,"type":"article-journal","title":"Neutralizing Antibodies Against Previously Encountered Influenza Virus Strains Increase over Time: A Longitudinal Analysis","container-title":"Science Translational Medicine","page":"198ra107-198ra107","volume":"5","issue":"198","source":"stm.sciencemag.org","abstract":"Only a Matter of Time\nIn the fast-paced world of scientific research, most conclusions are drawn on few—or single—time points or with animal models that may accelerate—but not always accurately reproduce—disease progression. Longitudinal analyses are rare. Indeed, this is the case in influenza virus research, where it is thought that previous infections influence the outcome of subsequent infections, but little is actually known about how sequential exposures to antigenically diverse viruses affect the antibody response to influenza A viruses. Now, Miller et al. use samples obtained over a 20-year period from 40 individuals involved in the Framingham Heart Study to look at antibody titers to seasonal and pandemic influenza strains over time.\nThe authors find longitudinal increases in neutralizing antibodies to previously encountered seasonal and pandemic flu strains. This increase was not age-dependent because it was observed against strains encountered later in life as well as in earlier exposures. Titers to the more conserved hemagglutinin stalk domain increased modestly as well, but no neutralizing antibody titer increase was observed against a more antigenically stable virus (human cytomegalovirus). These results suggest that antigenic variation may drive the hierarchical humoral immune response to influenza strains. The contribution of antigenic variation to antibody titers to the conserved stalk region supports the pursuit of vaccine strategies that increase exposure to antigenically diverse strains of influenza.\nAntigenic variation promotes neutralizing antibodies to both seasonal and pandemic influenza A strains in humans.\nAntigenic variation promotes neutralizing antibodies to both seasonal and pandemic influenza A strains in humans.","DOI":"10.1126/scitranslmed.3006637","ISSN":"1946-6234, 1946-6242","note":"PMID: 23946196","title-short":"Neutralizing Antibodies Against Previously Encountered Influenza Virus Strains Increase over Time","language":"en","author":[{"family":"Miller","given":"Matthew S."},{"family":"Gardner","given":"Thomas J."},{"family":"Krammer","given":"Florian"},{"family":"Aguado","given":"Lauren C."},{"family":"Tortorella","given":"Domenico"},{"family":"Basler","given":"Christopher F."},{"family":"Palese","given":"Peter"}],"issued":{"date-parts":[["2013",8,14]]}}}],"schema":"https://github.com/citation-style-language/schema/raw/master/csl-citation.json"} </w:instrText>
      </w:r>
      <w:r w:rsidR="00C21CB5" w:rsidRPr="009B1B56">
        <w:rPr>
          <w:szCs w:val="22"/>
        </w:rPr>
        <w:fldChar w:fldCharType="separate"/>
      </w:r>
      <w:r w:rsidR="00712CDB">
        <w:rPr>
          <w:noProof/>
          <w:szCs w:val="22"/>
        </w:rPr>
        <w:t>(17,19,20,25)</w:t>
      </w:r>
      <w:r w:rsidR="00C21CB5" w:rsidRPr="009B1B56">
        <w:rPr>
          <w:szCs w:val="22"/>
        </w:rPr>
        <w:fldChar w:fldCharType="end"/>
      </w:r>
      <w:r w:rsidR="00AC6B1C" w:rsidRPr="009B1B56">
        <w:rPr>
          <w:szCs w:val="22"/>
        </w:rPr>
        <w:t xml:space="preserve">. Thus, </w:t>
      </w:r>
      <w:ins w:id="81" w:author="Katelyn Gostic" w:date="2019-06-20T08:58:00Z">
        <w:del w:id="82" w:author="Viboud, Cecile (NIH/FIC) [E]" w:date="2019-06-26T13:45:00Z">
          <w:r w:rsidR="000A7558" w:rsidDel="000604EA">
            <w:rPr>
              <w:szCs w:val="22"/>
            </w:rPr>
            <w:delText xml:space="preserve">broader </w:delText>
          </w:r>
        </w:del>
      </w:ins>
      <w:del w:id="83" w:author="Viboud, Cecile (NIH/FIC) [E]" w:date="2019-06-26T13:45:00Z">
        <w:r w:rsidR="00AC6B1C" w:rsidRPr="009B1B56" w:rsidDel="000604EA">
          <w:rPr>
            <w:szCs w:val="22"/>
          </w:rPr>
          <w:delText xml:space="preserve">group-level </w:delText>
        </w:r>
        <w:r w:rsidR="00712CDB" w:rsidDel="000604EA">
          <w:rPr>
            <w:szCs w:val="22"/>
          </w:rPr>
          <w:delText>cross-protection</w:delText>
        </w:r>
        <w:r w:rsidR="00712CDB" w:rsidRPr="009B1B56" w:rsidDel="000604EA">
          <w:rPr>
            <w:szCs w:val="22"/>
          </w:rPr>
          <w:delText xml:space="preserve"> </w:delText>
        </w:r>
        <w:r w:rsidR="000D0D6D" w:rsidRPr="009B1B56" w:rsidDel="000604EA">
          <w:rPr>
            <w:szCs w:val="22"/>
          </w:rPr>
          <w:delText xml:space="preserve">may provide a second line of defense against drifted seasonal strains </w:delText>
        </w:r>
        <w:r w:rsidR="0050451F" w:rsidRPr="009B1B56" w:rsidDel="000604EA">
          <w:rPr>
            <w:szCs w:val="22"/>
          </w:rPr>
          <w:delText>whose</w:delText>
        </w:r>
        <w:r w:rsidR="00585BEF" w:rsidRPr="009B1B56" w:rsidDel="000604EA">
          <w:rPr>
            <w:szCs w:val="22"/>
          </w:rPr>
          <w:delText xml:space="preserve"> conserved epitopes provide the only recognizable immune targets</w:delText>
        </w:r>
        <w:r w:rsidR="001C36CA" w:rsidDel="000604EA">
          <w:rPr>
            <w:szCs w:val="22"/>
          </w:rPr>
          <w:delText xml:space="preserve">, and </w:delText>
        </w:r>
      </w:del>
      <w:r w:rsidR="001C36CA">
        <w:rPr>
          <w:szCs w:val="22"/>
        </w:rPr>
        <w:t xml:space="preserve">childhood immune imprinting may determine which birth cohorts are primed for effective defense against seasonal strains with </w:t>
      </w:r>
      <w:ins w:id="84" w:author="Katelyn Gostic" w:date="2019-06-20T08:59:00Z">
        <w:r w:rsidR="000A7558">
          <w:rPr>
            <w:szCs w:val="22"/>
          </w:rPr>
          <w:t xml:space="preserve">conserved </w:t>
        </w:r>
      </w:ins>
      <w:r w:rsidR="001C36CA">
        <w:rPr>
          <w:szCs w:val="22"/>
        </w:rPr>
        <w:t xml:space="preserve">HA </w:t>
      </w:r>
      <w:del w:id="85" w:author="Katelyn Gostic" w:date="2019-06-20T08:59:00Z">
        <w:r w:rsidR="001C36CA" w:rsidDel="000A7558">
          <w:rPr>
            <w:szCs w:val="22"/>
          </w:rPr>
          <w:delText xml:space="preserve">in </w:delText>
        </w:r>
      </w:del>
      <w:ins w:id="86" w:author="Katelyn Gostic" w:date="2019-06-20T08:59:00Z">
        <w:r w:rsidR="000A7558">
          <w:rPr>
            <w:szCs w:val="22"/>
          </w:rPr>
          <w:t xml:space="preserve">epitopes characteristic of </w:t>
        </w:r>
      </w:ins>
      <w:r w:rsidR="001C36CA">
        <w:rPr>
          <w:szCs w:val="22"/>
        </w:rPr>
        <w:t>group 1 or group 2</w:t>
      </w:r>
      <w:r w:rsidR="00585BEF" w:rsidRPr="009B1B56">
        <w:rPr>
          <w:szCs w:val="22"/>
        </w:rPr>
        <w:t xml:space="preserve">. </w:t>
      </w:r>
      <w:ins w:id="87" w:author="Viboud, Cecile (NIH/FIC) [E]" w:date="2019-06-26T13:46:00Z">
        <w:r w:rsidR="000604EA">
          <w:rPr>
            <w:szCs w:val="22"/>
          </w:rPr>
          <w:t xml:space="preserve"> A similar line of reasoning may apply to immunity against the NA, although much less attention has been paid to this </w:t>
        </w:r>
      </w:ins>
      <w:ins w:id="88" w:author="Viboud, Cecile (NIH/FIC) [E]" w:date="2019-06-26T13:47:00Z">
        <w:del w:id="89" w:author="Katelyn Gostic" w:date="2019-06-27T09:30:00Z">
          <w:r w:rsidR="000604EA" w:rsidDel="00713575">
            <w:rPr>
              <w:szCs w:val="22"/>
            </w:rPr>
            <w:delText xml:space="preserve">subdominant </w:delText>
          </w:r>
        </w:del>
      </w:ins>
      <w:ins w:id="90" w:author="Viboud, Cecile (NIH/FIC) [E]" w:date="2019-06-26T13:46:00Z">
        <w:r w:rsidR="000604EA">
          <w:rPr>
            <w:szCs w:val="22"/>
          </w:rPr>
          <w:t>antigen.</w:t>
        </w:r>
      </w:ins>
    </w:p>
    <w:p w14:paraId="550D7520" w14:textId="1E4C7D5F" w:rsidR="00777458" w:rsidRPr="009B1B56" w:rsidRDefault="00777458" w:rsidP="00777458">
      <w:pPr>
        <w:rPr>
          <w:szCs w:val="22"/>
        </w:rPr>
      </w:pPr>
      <w:r w:rsidRPr="009B1B56">
        <w:rPr>
          <w:szCs w:val="22"/>
        </w:rPr>
        <w:t xml:space="preserve">Since 1977, two distinct subtypes of influenza A, H1N1 and H3N2, have circulated seasonally in humans, with striking but poorly understood differences in their age-specific </w:t>
      </w:r>
      <w:r w:rsidR="00573E69" w:rsidRPr="009B1B56">
        <w:rPr>
          <w:szCs w:val="22"/>
        </w:rPr>
        <w:t>impact</w:t>
      </w:r>
      <w:r w:rsidRPr="009B1B56">
        <w:rPr>
          <w:szCs w:val="22"/>
        </w:rPr>
        <w:t xml:space="preserve"> </w:t>
      </w:r>
      <w:r w:rsidRPr="009B1B56">
        <w:rPr>
          <w:szCs w:val="22"/>
        </w:rPr>
        <w:fldChar w:fldCharType="begin"/>
      </w:r>
      <w:r w:rsidR="00712CDB">
        <w:rPr>
          <w:szCs w:val="22"/>
        </w:rPr>
        <w:instrText xml:space="preserve"> ADDIN ZOTERO_ITEM CSL_CITATION {"citationID":"4onGAsPA","properties":{"formattedCitation":"(8,11\\uc0\\u8211{}13,26)","plainCitation":"(8,11–13,26)","noteIndex":0},"citationItems":[{"id":1057,"uris":["http://zotero.org/groups/2313999/items/MS34Z3UC"],"uri":["http://zotero.org/groups/2313999/items/MS34Z3UC"],"itemData":{"id":1057,"type":"article-journal","title":"Genesis and pathogenesis of the 1918 pandemic H1N1 influenza A virus","container-title":"Proceedings of the National Academy of Sciences","page":"8107-8112","volume":"111","issue":"22","source":"Crossref","DOI":"10.1073/pnas.1324197111","ISSN":"0027-8424, 1091-6490","language":"en","author":[{"family":"Worobey","given":"M."},{"family":"Han","given":"G.-Z."},{"family":"Rambaut","given":"A."}],"issued":{"date-parts":[["2014",6,3]]}}},{"id":1066,"uris":["http://zotero.org/groups/2313999/items/KLZ2Z24W"],"uri":["http://zotero.org/groups/2313999/items/KLZ2Z24W"],"itemData":{"id":1066,"type":"article-journal","title":"Differences in Patient Age Distribution between Influenza A Subtypes","container-title":"PLOS ONE","page":"e6832","volume":"4","issue":"8","source":"PLoS Journals","abstract":"Since the spring of 1977, two subtypes of influenza A virus (H3N2 and H1N1) have been seasonally infecting the human population. In this work we study the distribution of patient ages within the populations that exhibit the symptomatic disease caused by each of the different subtypes of seasonal influenza viruses. When the publicly available extensive information is pooled across multiple geographical locations and seasons, striking differences emerge between these subtypes. We report that the symptomatic flu due to H1N1 is distributed mainly in a younger population relative to H3N2. (The median age of the H3N2 patients is 23 years while H1N1 patients are 9 years old.) These distinct characteristic spectra of age groups, possibly carried over from previous pandemics, are consistent with previous reports from various regional population studies and also findings on the evolutionary dynamics of each subtype. Moreover, they are relevant to age-related risk assessments, modeling of epidemiological networks for specific age groups, and age-specific vaccine design. Recently, a novel H1N1 virus has spread around the world. Preliminary reports suggest that this new strain causes symptomatic disease in the younger population in a similar fashion to the seasonal H1N1 strains.","DOI":"10.1371/journal.pone.0006832","ISSN":"1932-6203","journalAbbreviation":"PLOS ONE","language":"en","author":[{"family":"Khiabanian","given":"Hossein"},{"family":"Farrell","given":"Gregory M."},{"family":"George","given":"Kirsten St"},{"family":"Rabadan","given":"Raul"}],"issued":{"date-parts":[["2009",8,31]]}}},{"id":1285,"uris":["http://zotero.org/groups/2313999/items/ABQCNPLK"],"uri":["http://zotero.org/groups/2313999/items/ABQCNPLK"],"itemData":{"id":1285,"type":"article-journal","title":"Birth Cohort Effects in Influenza Surveillance Data: Evidence that First Influenza Infection Affects Later Influenza-Associated Illness","container-title":"The Journal of Infectious Diseases","source":"academic.oup.com","abstract":"AbstractBackground.  The evolution of influenza A viruses results in birth cohorts that have different initial influenza virus exposures. Historically, A/H3 pre","URL":"https://academic.oup.com/jid/advance-article/doi/10.1093/infdis/jiz201/5485579","DOI":"10.1093/infdis/jiz201","title-short":"Birth Cohort Effects in Influenza Surveillance Data","journalAbbreviation":"J Infect Dis","language":"en","author":[{"family":"Budd","given":"Alicia P."},{"family":"Beacham","given":"Lauren"},{"family":"Smith","given":"Catherine B."},{"family":"Garten","given":"Rebecca J."},{"family":"Reed","given":"Carrie"},{"family":"Kniss","given":"Krista"},{"family":"Mustaquim","given":"Desiree"},{"family":"Ahmad","given":"Farida B."},{"family":"Cummings","given":"Charisse N."},{"family":"Garg","given":"Shikha"},{"family":"Levine","given":"Min Z."},{"family":"Fry","given":"Alicia M."},{"family":"Brammer","given":"Lynnette"}],"accessed":{"date-parts":[["2019",5,20]]}}},{"id":1071,"uris":["http://zotero.org/groups/2313999/items/4QGS742A"],"uri":["http://zotero.org/groups/2313999/items/4QGS742A"],"itemData":{"id":1071,"type":"article-journal","title":"Comparative age distribution of influenza morbidity and mortality during seasonal influenza epidemics and the 2009 H1N1 pandemic","container-title":"BMC Infectious Diseases","page":"162","volume":"10","issue":"1","source":"BioMed Central","abstract":"Several studies have shown a relatively high mortality rate among young people infected by the 2009 pandemic influenza A (H1N1) virus. Here we compared the age distributions of morbidity and mortality during two seasonal influenza epidemics (H1N1 and H3N2) in France and the United States with those of the 2009 H1N1 pandemic waves in the same countries.","DOI":"10.1186/1471-2334-10-162","ISSN":"1471-2334","journalAbbreviation":"BMC Infectious Diseases","author":[{"family":"Lemaitre","given":"Magali"},{"family":"Carrat","given":"Fabrice"}],"issued":{"date-parts":[["2010",6,9]]}}},{"id":1076,"uris":["http://zotero.org/groups/2313999/items/RIEV6TS6"],"uri":["http://zotero.org/groups/2313999/items/RIEV6TS6"],"itemData":{"id":1076,"type":"article-journal","title":"Mortality associated with influenza and respiratory syncytial virus in the United States","container-title":"JAMA","page":"179-186","volume":"289","issue":"2","source":"PubMed","abstract":"CONTEXT: Influenza and respiratory syncytial virus (RSV) cause substantial morbidity and mortality. Statistical methods used to estimate deaths in the United States attributable to influenza have not accounted for RSV circulation.\nOBJECTIVE: To develop a statistical model using national mortality and viral surveillance data to estimate annual influenza- and RSV-associated deaths in the United States, by age group, virus, and influenza type and subtype.\nDESIGN, SETTING, AND POPULATION: Age-specific Poisson regression models using national viral surveillance data for the 1976-1977 through 1998-1999 seasons were used to estimate influenza-associated deaths. Influenza- and RSV-associated deaths were simultaneously estimated for the 1990-1991 through 1998-1999 seasons.\nMAIN OUTCOME MEASURES: Attributable deaths for 3 categories: underlying pneumonia and influenza, underlying respiratory and circulatory, and all causes.\nRESULTS: Annual estimates of influenza-associated deaths increased significantly between the 1976-1977 and 1998-1999 seasons for all 3 death categories (P&lt;.001 for each category). For the 1990-1991 through 1998-1999 seasons, the greatest mean numbers of deaths were associated with influenza A(H3N2) viruses, followed by RSV, influenza B, and influenza A(H1N1). Influenza viruses and RSV, respectively, were associated with annual means (SD) of 8097 (3084) and 2707 (196) underlying pneumonia and influenza deaths, 36 155 (11 055) and 11 321 (668) underlying respiratory and circulatory deaths, and 51 203 (15 081) and 17 358 (1086) all-cause deaths. For underlying respiratory and circulatory deaths, 90% of influenza- and 78% of RSV-associated deaths occurred among persons aged 65 years or older. Influenza was associated with more deaths than RSV in all age groups except for children younger than 1 year. On average, influenza was associated with 3 times as many deaths as RSV.\nCONCLUSIONS: Mortality associated with both influenza and RSV circulation disproportionately affects elderly persons. Influenza deaths have increased substantially in the last 2 decades, in part because of aging of the population, underscoring the need for better prevention measures, including more effective vaccines and vaccination programs for elderly persons.","ISSN":"0098-7484","note":"PMID: 12517228","journalAbbreviation":"JAMA","language":"eng","author":[{"family":"Thompson","given":"William W."},{"family":"Shay","given":"David K."},{"family":"Weintraub","given":"Eric"},{"family":"Brammer","given":"Lynnette"},{"family":"Cox","given":"Nancy"},{"family":"Anderson","given":"Larry J."},{"family":"Fukuda","given":"Keiji"}],"issued":{"date-parts":[["2003",1,8]]}}}],"schema":"https://github.com/citation-style-language/schema/raw/master/csl-citation.json"} </w:instrText>
      </w:r>
      <w:r w:rsidRPr="009B1B56">
        <w:rPr>
          <w:szCs w:val="22"/>
        </w:rPr>
        <w:fldChar w:fldCharType="separate"/>
      </w:r>
      <w:r w:rsidR="00712CDB" w:rsidRPr="001C36CA">
        <w:rPr>
          <w:color w:val="000000"/>
        </w:rPr>
        <w:t>(8,11–13,26)</w:t>
      </w:r>
      <w:r w:rsidRPr="009B1B56">
        <w:rPr>
          <w:szCs w:val="22"/>
        </w:rPr>
        <w:fldChar w:fldCharType="end"/>
      </w:r>
      <w:r w:rsidRPr="009B1B56">
        <w:rPr>
          <w:szCs w:val="22"/>
        </w:rPr>
        <w:t xml:space="preserve">. These differences could be associated with childhood </w:t>
      </w:r>
      <w:r w:rsidR="00B7417F" w:rsidRPr="009B1B56">
        <w:rPr>
          <w:szCs w:val="22"/>
        </w:rPr>
        <w:t>imprinting</w:t>
      </w:r>
      <w:r w:rsidRPr="009B1B56">
        <w:rPr>
          <w:szCs w:val="22"/>
        </w:rPr>
        <w:t xml:space="preserve">: older cohorts were almost certainly exposed to H1N1 in childhood (since it circulated from 1918-1957), and now seem to be preferentially protected against modern seasonal H1N1 variants </w:t>
      </w:r>
      <w:r w:rsidRPr="009B1B56">
        <w:rPr>
          <w:szCs w:val="22"/>
        </w:rPr>
        <w:fldChar w:fldCharType="begin"/>
      </w:r>
      <w:r w:rsidR="00573E69" w:rsidRPr="009B1B56">
        <w:rPr>
          <w:szCs w:val="22"/>
        </w:rPr>
        <w:instrText xml:space="preserve"> ADDIN ZOTERO_ITEM CSL_CITATION {"citationID":"lSenwenb","properties":{"formattedCitation":"(8,11\\uc0\\u8211{}13)","plainCitation":"(8,11–13)","noteIndex":0},"citationItems":[{"id":1057,"uris":["http://zotero.org/groups/2313999/items/MS34Z3UC"],"uri":["http://zotero.org/groups/2313999/items/MS34Z3UC"],"itemData":{"id":1057,"type":"article-journal","title":"Genesis and pathogenesis of the 1918 pandemic H1N1 influenza A virus","container-title":"Proceedings of the National Academy of Sciences","page":"8107-8112","volume":"111","issue":"22","source":"Crossref","DOI":"10.1073/pnas.1324197111","ISSN":"0027-8424, 1091-6490","language":"en","author":[{"family":"Worobey","given":"M."},{"family":"Han","given":"G.-Z."},{"family":"Rambaut","given":"A."}],"issued":{"date-parts":[["2014",6,3]]}}},{"id":1066,"uris":["http://zotero.org/groups/2313999/items/KLZ2Z24W"],"uri":["http://zotero.org/groups/2313999/items/KLZ2Z24W"],"itemData":{"id":1066,"type":"article-journal","title":"Differences in Patient Age Distribution between Influenza A Subtypes","container-title":"PLOS ONE","page":"e6832","volume":"4","issue":"8","source":"PLoS Journals","abstract":"Since the spring of 1977, two subtypes of influenza A virus (H3N2 and H1N1) have been seasonally infecting the human population. In this work we study the distribution of patient ages within the populations that exhibit the symptomatic disease caused by each of the different subtypes of seasonal influenza viruses. When the publicly available extensive information is pooled across multiple geographical locations and seasons, striking differences emerge between these subtypes. We report that the symptomatic flu due to H1N1 is distributed mainly in a younger population relative to H3N2. (The median age of the H3N2 patients is 23 years while H1N1 patients are 9 years old.) These distinct characteristic spectra of age groups, possibly carried over from previous pandemics, are consistent with previous reports from various regional population studies and also findings on the evolutionary dynamics of each subtype. Moreover, they are relevant to age-related risk assessments, modeling of epidemiological networks for specific age groups, and age-specific vaccine design. Recently, a novel H1N1 virus has spread around the world. Preliminary reports suggest that this new strain causes symptomatic disease in the younger population in a similar fashion to the seasonal H1N1 strains.","DOI":"10.1371/journal.pone.0006832","ISSN":"1932-6203","journalAbbreviation":"PLOS ONE","language":"en","author":[{"family":"Khiabanian","given":"Hossein"},{"family":"Farrell","given":"Gregory M."},{"family":"George","given":"Kirsten St"},{"family":"Rabadan","given":"Raul"}],"issued":{"date-parts":[["2009",8,31]]}}},{"id":1285,"uris":["http://zotero.org/groups/2313999/items/ABQCNPLK"],"uri":["http://zotero.org/groups/2313999/items/ABQCNPLK"],"itemData":{"id":1285,"type":"article-journal","title":"Birth Cohort Effects in Influenza Surveillance Data: Evidence that First Influenza Infection Affects Later Influenza-Associated Illness","container-title":"The Journal of Infectious Diseases","source":"academic.oup.com","abstract":"AbstractBackground.  The evolution of influenza A viruses results in birth cohorts that have different initial influenza virus exposures. Historically, A/H3 pre","URL":"https://academic.oup.com/jid/advance-article/doi/10.1093/infdis/jiz201/5485579","DOI":"10.1093/infdis/jiz201","title-short":"Birth Cohort Effects in Influenza Surveillance Data","journalAbbreviation":"J Infect Dis","language":"en","author":[{"family":"Budd","given":"Alicia P."},{"family":"Beacham","given":"Lauren"},{"family":"Smith","given":"Catherine B."},{"family":"Garten","given":"Rebecca J."},{"family":"Reed","given":"Carrie"},{"family":"Kniss","given":"Krista"},{"family":"Mustaquim","given":"Desiree"},{"family":"Ahmad","given":"Farida B."},{"family":"Cummings","given":"Charisse N."},{"family":"Garg","given":"Shikha"},{"family":"Levine","given":"Min Z."},{"family":"Fry","given":"Alicia M."},{"family":"Brammer","given":"Lynnette"}],"accessed":{"date-parts":[["2019",5,20]]}}},{"id":1071,"uris":["http://zotero.org/groups/2313999/items/4QGS742A"],"uri":["http://zotero.org/groups/2313999/items/4QGS742A"],"itemData":{"id":1071,"type":"article-journal","title":"Comparative age distribution of influenza morbidity and mortality during seasonal influenza epidemics and the 2009 H1N1 pandemic","container-title":"BMC Infectious Diseases","page":"162","volume":"10","issue":"1","source":"BioMed Central","abstract":"Several studies have shown a relatively high mortality rate among young people infected by the 2009 pandemic influenza A (H1N1) virus. Here we compared the age distributions of morbidity and mortality during two seasonal influenza epidemics (H1N1 and H3N2) in France and the United States with those of the 2009 H1N1 pandemic waves in the same countries.","DOI":"10.1186/1471-2334-10-162","ISSN":"1471-2334","journalAbbreviation":"BMC Infectious Diseases","author":[{"family":"Lemaitre","given":"Magali"},{"family":"Carrat","given":"Fabrice"}],"issued":{"date-parts":[["2010",6,9]]}}}],"schema":"https://github.com/citation-style-language/schema/raw/master/csl-citation.json"} </w:instrText>
      </w:r>
      <w:r w:rsidRPr="009B1B56">
        <w:rPr>
          <w:szCs w:val="22"/>
        </w:rPr>
        <w:fldChar w:fldCharType="separate"/>
      </w:r>
      <w:r w:rsidR="00573E69" w:rsidRPr="009B1B56">
        <w:rPr>
          <w:szCs w:val="22"/>
        </w:rPr>
        <w:t>(8,11–13)</w:t>
      </w:r>
      <w:r w:rsidRPr="009B1B56">
        <w:rPr>
          <w:szCs w:val="22"/>
        </w:rPr>
        <w:fldChar w:fldCharType="end"/>
      </w:r>
      <w:r w:rsidRPr="009B1B56">
        <w:rPr>
          <w:szCs w:val="22"/>
        </w:rPr>
        <w:t>. Likewise, younger adults have the highest probabilities of childhood imprinting to H3N2, which is consistent with relatively low incidence of seasonal H3N2 in these cohorts (</w:t>
      </w:r>
      <w:r w:rsidRPr="009B1B56">
        <w:rPr>
          <w:b/>
          <w:bCs/>
          <w:i/>
          <w:iCs/>
          <w:szCs w:val="22"/>
        </w:rPr>
        <w:t>Fig. 1A</w:t>
      </w:r>
      <w:r w:rsidRPr="009B1B56">
        <w:rPr>
          <w:szCs w:val="22"/>
        </w:rPr>
        <w:t xml:space="preserve">).  Alternatively, differences in the evolutionary dynamics of H1N1 and H3N2 could explain the observed age profiles. Subtype H3N2 exhibits slightly faster drift in its antigenic phenotype than H1N1, and as a result, H3N2 may be more able to </w:t>
      </w:r>
      <w:r w:rsidR="001C36CA">
        <w:rPr>
          <w:szCs w:val="22"/>
        </w:rPr>
        <w:t xml:space="preserve">escape pre-existing immunity and infect </w:t>
      </w:r>
      <w:r w:rsidRPr="009B1B56">
        <w:rPr>
          <w:szCs w:val="22"/>
        </w:rPr>
        <w:t xml:space="preserve">older, immunologically experienced </w:t>
      </w:r>
      <w:r w:rsidR="00DE166F">
        <w:rPr>
          <w:szCs w:val="22"/>
        </w:rPr>
        <w:t>adults</w:t>
      </w:r>
      <w:r w:rsidRPr="009B1B56">
        <w:rPr>
          <w:szCs w:val="22"/>
        </w:rPr>
        <w:t xml:space="preserve">, whereas H1N1 may be relatively restricted to infecting immunologically naïve children </w:t>
      </w:r>
      <w:r w:rsidRPr="009B1B56">
        <w:rPr>
          <w:szCs w:val="22"/>
        </w:rPr>
        <w:fldChar w:fldCharType="begin"/>
      </w:r>
      <w:r w:rsidR="00712CDB">
        <w:rPr>
          <w:szCs w:val="22"/>
        </w:rPr>
        <w:instrText xml:space="preserve"> ADDIN ZOTERO_ITEM CSL_CITATION {"citationID":"mPkE0W0j","properties":{"formattedCitation":"(27)","plainCitation":"(27)","noteIndex":0},"citationItems":[{"id":1064,"uris":["http://zotero.org/groups/2313999/items/QH7JNCRB"],"uri":["http://zotero.org/groups/2313999/items/QH7JNCRB"],"itemData":{"id":1064,"type":"article-journal","title":"Global circulation patterns of seasonal influenza viruses vary with antigenic drift","container-title":"Nature","page":"217-220","volume":"523","issue":"7559","source":"Crossref","DOI":"10.1038/nature14460","ISSN":"0028-0836, 1476-4687","language":"en","author":[{"family":"Bedford","given":"Trevor"},{"family":"Riley","given":"Steven"},{"family":"Barr","given":"Ian G."},{"family":"Broor","given":"Shobha"},{"family":"Chadha","given":"Mandeep"},{"family":"Cox","given":"Nancy J."},{"family":"Daniels","given":"Rodney S."},{"family":"Gunasekaran","given":"C. Palani"},{"family":"Hurt","given":"Aeron C."},{"family":"Kelso","given":"Anne"},{"family":"Klimov","given":"Alexander"},{"family":"Lewis","given":"Nicola S."},{"family":"Li","given":"Xiyan"},{"family":"McCauley","given":"John W."},{"family":"Odagiri","given":"Takato"},{"family":"Potdar","given":"Varsha"},{"family":"Rambaut","given":"Andrew"},{"family":"Shu","given":"Yuelong"},{"family":"Skepner","given":"Eugene"},{"family":"Smith","given":"Derek J."},{"family":"Suchard","given":"Marc A."},{"family":"Tashiro","given":"Masato"},{"family":"Wang","given":"Dayan"},{"family":"Xu","given":"Xiyan"},{"family":"Lemey","given":"Philippe"},{"family":"Russell","given":"Colin A."}],"issued":{"date-parts":[["2015",7]]}}}],"schema":"https://github.com/citation-style-language/schema/raw/master/csl-citation.json"} </w:instrText>
      </w:r>
      <w:r w:rsidRPr="009B1B56">
        <w:rPr>
          <w:szCs w:val="22"/>
        </w:rPr>
        <w:fldChar w:fldCharType="separate"/>
      </w:r>
      <w:r w:rsidR="00712CDB">
        <w:rPr>
          <w:noProof/>
          <w:szCs w:val="22"/>
        </w:rPr>
        <w:t>(27)</w:t>
      </w:r>
      <w:r w:rsidRPr="009B1B56">
        <w:rPr>
          <w:szCs w:val="22"/>
        </w:rPr>
        <w:fldChar w:fldCharType="end"/>
      </w:r>
      <w:r w:rsidRPr="009B1B56">
        <w:rPr>
          <w:szCs w:val="22"/>
        </w:rPr>
        <w:t xml:space="preserve">. </w:t>
      </w:r>
    </w:p>
    <w:p w14:paraId="0C266C11" w14:textId="7648759D" w:rsidR="00713575" w:rsidRPr="009B1B56" w:rsidRDefault="007A485E" w:rsidP="002D6343">
      <w:pPr>
        <w:rPr>
          <w:szCs w:val="22"/>
        </w:rPr>
      </w:pPr>
      <w:r>
        <w:rPr>
          <w:szCs w:val="22"/>
        </w:rPr>
        <w:t>We analyzed a large data set</w:t>
      </w:r>
      <w:r w:rsidR="00777458" w:rsidRPr="009B1B56">
        <w:rPr>
          <w:szCs w:val="22"/>
        </w:rPr>
        <w:t xml:space="preserve"> on seasonal influenza incidence</w:t>
      </w:r>
      <w:r>
        <w:rPr>
          <w:szCs w:val="22"/>
        </w:rPr>
        <w:t xml:space="preserve"> to test</w:t>
      </w:r>
      <w:r w:rsidR="00777458" w:rsidRPr="009B1B56">
        <w:rPr>
          <w:szCs w:val="22"/>
        </w:rPr>
        <w:t xml:space="preserve"> whether cohort effects from childhood imprinting primarily act against </w:t>
      </w:r>
      <w:r w:rsidR="00BE6F2C" w:rsidRPr="009B1B56">
        <w:rPr>
          <w:szCs w:val="22"/>
        </w:rPr>
        <w:t>variable epitopes, only providing cross-protection against closely related</w:t>
      </w:r>
      <w:r w:rsidR="00777458" w:rsidRPr="009B1B56">
        <w:rPr>
          <w:szCs w:val="22"/>
        </w:rPr>
        <w:t xml:space="preserve"> HA or NA </w:t>
      </w:r>
      <w:r w:rsidR="00BE6F2C" w:rsidRPr="009B1B56">
        <w:rPr>
          <w:szCs w:val="22"/>
        </w:rPr>
        <w:t>variants of the same subtype</w:t>
      </w:r>
      <w:r w:rsidR="00777458" w:rsidRPr="009B1B56">
        <w:rPr>
          <w:szCs w:val="22"/>
        </w:rPr>
        <w:t xml:space="preserve">, or </w:t>
      </w:r>
      <w:r w:rsidR="00BE6F2C" w:rsidRPr="009B1B56">
        <w:rPr>
          <w:szCs w:val="22"/>
        </w:rPr>
        <w:t xml:space="preserve">against more conserved epitopes, providing broad cross-protection across </w:t>
      </w:r>
      <w:r w:rsidR="00DE166F">
        <w:rPr>
          <w:szCs w:val="22"/>
        </w:rPr>
        <w:t xml:space="preserve">HA </w:t>
      </w:r>
      <w:r w:rsidR="00BE6F2C" w:rsidRPr="009B1B56">
        <w:rPr>
          <w:szCs w:val="22"/>
        </w:rPr>
        <w:t xml:space="preserve">subtypes in the same </w:t>
      </w:r>
      <w:r w:rsidR="00DE166F">
        <w:rPr>
          <w:szCs w:val="22"/>
        </w:rPr>
        <w:t>phylogenetic</w:t>
      </w:r>
      <w:r w:rsidR="00DE166F" w:rsidRPr="009B1B56">
        <w:rPr>
          <w:szCs w:val="22"/>
        </w:rPr>
        <w:t xml:space="preserve"> </w:t>
      </w:r>
      <w:r w:rsidR="00BE6F2C" w:rsidRPr="009B1B56">
        <w:rPr>
          <w:szCs w:val="22"/>
        </w:rPr>
        <w:t>group</w:t>
      </w:r>
      <w:r w:rsidR="00777458" w:rsidRPr="009B1B56">
        <w:rPr>
          <w:szCs w:val="22"/>
        </w:rPr>
        <w:t xml:space="preserve"> (</w:t>
      </w:r>
      <w:r w:rsidR="00777458" w:rsidRPr="009B1B56">
        <w:rPr>
          <w:b/>
          <w:bCs/>
          <w:i/>
          <w:iCs/>
          <w:szCs w:val="22"/>
        </w:rPr>
        <w:t>Fig. 1A-B</w:t>
      </w:r>
      <w:r w:rsidR="00777458" w:rsidRPr="009B1B56">
        <w:rPr>
          <w:szCs w:val="22"/>
        </w:rPr>
        <w:t>).</w:t>
      </w:r>
      <w:r>
        <w:rPr>
          <w:szCs w:val="22"/>
        </w:rPr>
        <w:t xml:space="preserve"> We fitted a suite of models to data using maximum likelihood and compared models using AIC.</w:t>
      </w:r>
      <w:r w:rsidR="00777458" w:rsidRPr="009B1B56">
        <w:rPr>
          <w:szCs w:val="22"/>
        </w:rPr>
        <w:t xml:space="preserve"> </w:t>
      </w:r>
      <w:r>
        <w:rPr>
          <w:szCs w:val="22"/>
        </w:rPr>
        <w:t>In a separate analysis</w:t>
      </w:r>
      <w:r w:rsidR="00777458" w:rsidRPr="009B1B56">
        <w:rPr>
          <w:szCs w:val="22"/>
        </w:rPr>
        <w:t xml:space="preserve">, we </w:t>
      </w:r>
      <w:r w:rsidR="00777458" w:rsidRPr="009B1B56">
        <w:rPr>
          <w:szCs w:val="22"/>
        </w:rPr>
        <w:lastRenderedPageBreak/>
        <w:t>considered the hypothesis that differences in evolutionary rate of H1N1 and H3N2, rather than imprinting effects, shape differences in age distribution. Our results have implications for long-term projections of seasonal influenza risk in elderly cohorts</w:t>
      </w:r>
      <w:r w:rsidR="00BE6F2C" w:rsidRPr="009B1B56">
        <w:rPr>
          <w:szCs w:val="22"/>
        </w:rPr>
        <w:t xml:space="preserve"> </w:t>
      </w:r>
      <w:r w:rsidR="00BE6F2C" w:rsidRPr="009B1B56">
        <w:rPr>
          <w:szCs w:val="22"/>
        </w:rPr>
        <w:fldChar w:fldCharType="begin"/>
      </w:r>
      <w:r w:rsidR="00BE6F2C" w:rsidRPr="009B1B56">
        <w:rPr>
          <w:szCs w:val="22"/>
        </w:rPr>
        <w:instrText xml:space="preserve"> ADDIN ZOTERO_ITEM CSL_CITATION {"citationID":"fkz0aAcL","properties":{"formattedCitation":"(12)","plainCitation":"(12)","noteIndex":0},"citationItems":[{"id":1285,"uris":["http://zotero.org/groups/2313999/items/ABQCNPLK"],"uri":["http://zotero.org/groups/2313999/items/ABQCNPLK"],"itemData":{"id":1285,"type":"article-journal","title":"Birth Cohort Effects in Influenza Surveillance Data: Evidence that First Influenza Infection Affects Later Influenza-Associated Illness","container-title":"The Journal of Infectious Diseases","source":"academic.oup.com","abstract":"AbstractBackground.  The evolution of influenza A viruses results in birth cohorts that have different initial influenza virus exposures. Historically, A/H3 pre","URL":"https://academic.oup.com/jid/advance-article/doi/10.1093/infdis/jiz201/5485579","DOI":"10.1093/infdis/jiz201","title-short":"Birth Cohort Effects in Influenza Surveillance Data","journalAbbreviation":"J Infect Dis","language":"en","author":[{"family":"Budd","given":"Alicia P."},{"family":"Beacham","given":"Lauren"},{"family":"Smith","given":"Catherine B."},{"family":"Garten","given":"Rebecca J."},{"family":"Reed","given":"Carrie"},{"family":"Kniss","given":"Krista"},{"family":"Mustaquim","given":"Desiree"},{"family":"Ahmad","given":"Farida B."},{"family":"Cummings","given":"Charisse N."},{"family":"Garg","given":"Shikha"},{"family":"Levine","given":"Min Z."},{"family":"Fry","given":"Alicia M."},{"family":"Brammer","given":"Lynnette"}],"accessed":{"date-parts":[["2019",5,20]]}}}],"schema":"https://github.com/citation-style-language/schema/raw/master/csl-citation.json"} </w:instrText>
      </w:r>
      <w:r w:rsidR="00BE6F2C" w:rsidRPr="009B1B56">
        <w:rPr>
          <w:szCs w:val="22"/>
        </w:rPr>
        <w:fldChar w:fldCharType="separate"/>
      </w:r>
      <w:r w:rsidR="00BE6F2C" w:rsidRPr="009B1B56">
        <w:rPr>
          <w:noProof/>
          <w:szCs w:val="22"/>
        </w:rPr>
        <w:t>(12)</w:t>
      </w:r>
      <w:r w:rsidR="00BE6F2C" w:rsidRPr="009B1B56">
        <w:rPr>
          <w:szCs w:val="22"/>
        </w:rPr>
        <w:fldChar w:fldCharType="end"/>
      </w:r>
      <w:r w:rsidR="00777458" w:rsidRPr="009B1B56">
        <w:rPr>
          <w:szCs w:val="22"/>
        </w:rPr>
        <w:t>, who suffer the heaviest burdens of influenza-related morbidity and mortality</w:t>
      </w:r>
      <w:r w:rsidR="00B7417F" w:rsidRPr="009B1B56">
        <w:rPr>
          <w:szCs w:val="22"/>
        </w:rPr>
        <w:t>, and whose imprinting status will shift through time as cohorts born during different inter-pandemic eras grow older</w:t>
      </w:r>
      <w:r w:rsidR="00777458" w:rsidRPr="009B1B56">
        <w:rPr>
          <w:szCs w:val="22"/>
        </w:rPr>
        <w:t>.</w:t>
      </w:r>
    </w:p>
    <w:p w14:paraId="15DB89C1" w14:textId="77777777" w:rsidR="001C36CA" w:rsidRDefault="001C36CA" w:rsidP="00713575"/>
    <w:p w14:paraId="1C8FF345" w14:textId="4670B0D7" w:rsidR="004836EE" w:rsidRPr="009B1B56" w:rsidRDefault="004836EE" w:rsidP="001C36CA">
      <w:pPr>
        <w:pStyle w:val="Heading1"/>
      </w:pPr>
      <w:r w:rsidRPr="009B1B56">
        <w:t>The Data</w:t>
      </w:r>
    </w:p>
    <w:p w14:paraId="59746925" w14:textId="7A71E83C" w:rsidR="004836EE" w:rsidDel="00421667" w:rsidRDefault="00421667" w:rsidP="00421667">
      <w:pPr>
        <w:rPr>
          <w:del w:id="91" w:author="Katelyn Gostic" w:date="2019-06-19T12:29:00Z"/>
          <w:szCs w:val="22"/>
        </w:rPr>
      </w:pPr>
      <w:r>
        <w:rPr>
          <w:szCs w:val="22"/>
        </w:rPr>
        <w:t>T</w:t>
      </w:r>
      <w:r w:rsidR="004836EE" w:rsidRPr="009B1B56">
        <w:rPr>
          <w:szCs w:val="22"/>
        </w:rPr>
        <w:t>he Arizona Department of Health Services (ADHS) provided a dataset containing 9,451 seasonal H1N1 and H3N2 cases from their statewide surveillance system. Cases of all ages were confirmed to subtype by PCR and/or culture, primarily from virologic testing at the Arizona State Public Health Laboratory</w:t>
      </w:r>
      <w:ins w:id="92" w:author="Katelyn Gostic" w:date="2019-06-19T12:49:00Z">
        <w:r w:rsidR="00FA4207">
          <w:rPr>
            <w:szCs w:val="22"/>
          </w:rPr>
          <w:t>. A</w:t>
        </w:r>
      </w:ins>
      <w:del w:id="93" w:author="Katelyn Gostic" w:date="2019-06-19T12:49:00Z">
        <w:r w:rsidR="004836EE" w:rsidRPr="009B1B56" w:rsidDel="00FA4207">
          <w:rPr>
            <w:szCs w:val="22"/>
          </w:rPr>
          <w:delText>, with a</w:delText>
        </w:r>
      </w:del>
      <w:r w:rsidR="004836EE" w:rsidRPr="009B1B56">
        <w:rPr>
          <w:szCs w:val="22"/>
        </w:rPr>
        <w:t xml:space="preserve"> smaller number</w:t>
      </w:r>
      <w:r w:rsidR="00BE6F2C" w:rsidRPr="009B1B56">
        <w:rPr>
          <w:szCs w:val="22"/>
        </w:rPr>
        <w:t xml:space="preserve"> of</w:t>
      </w:r>
      <w:r w:rsidR="004836EE" w:rsidRPr="009B1B56">
        <w:rPr>
          <w:szCs w:val="22"/>
        </w:rPr>
        <w:t xml:space="preserve"> positive influenza tests </w:t>
      </w:r>
      <w:ins w:id="94" w:author="Katelyn Gostic" w:date="2019-06-19T12:49:00Z">
        <w:r w:rsidR="00FA4207">
          <w:rPr>
            <w:szCs w:val="22"/>
          </w:rPr>
          <w:t xml:space="preserve">were </w:t>
        </w:r>
      </w:ins>
      <w:r w:rsidR="004836EE" w:rsidRPr="009B1B56">
        <w:rPr>
          <w:szCs w:val="22"/>
        </w:rPr>
        <w:t xml:space="preserve">obtained through </w:t>
      </w:r>
      <w:del w:id="95" w:author="Katelyn Gostic" w:date="2019-06-19T12:50:00Z">
        <w:r w:rsidR="004836EE" w:rsidRPr="009B1B56" w:rsidDel="00FA4207">
          <w:rPr>
            <w:szCs w:val="22"/>
          </w:rPr>
          <w:delText xml:space="preserve">mandatory </w:delText>
        </w:r>
      </w:del>
      <w:r w:rsidR="004836EE" w:rsidRPr="009B1B56">
        <w:rPr>
          <w:szCs w:val="22"/>
        </w:rPr>
        <w:t>reporting by other clinical labs</w:t>
      </w:r>
      <w:ins w:id="96" w:author="Katelyn Gostic" w:date="2019-06-19T12:50:00Z">
        <w:r w:rsidR="00FA4207">
          <w:rPr>
            <w:szCs w:val="22"/>
          </w:rPr>
          <w:t>, which has been mandatory in Arizona since 2014</w:t>
        </w:r>
      </w:ins>
      <w:r>
        <w:rPr>
          <w:szCs w:val="22"/>
        </w:rPr>
        <w:t xml:space="preserve"> </w:t>
      </w:r>
      <w:r>
        <w:rPr>
          <w:szCs w:val="22"/>
        </w:rPr>
        <w:fldChar w:fldCharType="begin"/>
      </w:r>
      <w:r>
        <w:rPr>
          <w:szCs w:val="22"/>
        </w:rPr>
        <w:instrText xml:space="preserve"> ADDIN ZOTERO_ITEM CSL_CITATION {"citationID":"chigQnIM","properties":{"formattedCitation":"(28)","plainCitation":"(28)","noteIndex":0},"citationItems":[{"id":1311,"uris":["http://zotero.org/groups/2313999/items/NNVF32WU"],"uri":["http://zotero.org/groups/2313999/items/NNVF32WU"],"itemData":{"id":1311,"type":"article","title":"Arizona Department of Health Services. 2015–2016 Influenza Summary","URL":"https://www.azdhs.gov/documents/preparedness/epidemiology-disease-control/flu/surveillance/2015-2016-influenza-summary.pdf","accessed":{"date-parts":[["2019",5,23]]}}}],"schema":"https://github.com/citation-style-language/schema/raw/master/csl-citation.json"} </w:instrText>
      </w:r>
      <w:r>
        <w:rPr>
          <w:szCs w:val="22"/>
        </w:rPr>
        <w:fldChar w:fldCharType="separate"/>
      </w:r>
      <w:r>
        <w:rPr>
          <w:noProof/>
          <w:szCs w:val="22"/>
        </w:rPr>
        <w:t>(28)</w:t>
      </w:r>
      <w:r>
        <w:rPr>
          <w:szCs w:val="22"/>
        </w:rPr>
        <w:fldChar w:fldCharType="end"/>
      </w:r>
      <w:r w:rsidR="004836EE" w:rsidRPr="009B1B56">
        <w:rPr>
          <w:szCs w:val="22"/>
        </w:rPr>
        <w:t>. Cases were observed across 22 years of influenza surveillance, from the 1993-1994 influenza season through the 2014-2015 season, although sample sizes increased dramatically after the 2009 pandemic (</w:t>
      </w:r>
      <w:r w:rsidR="004836EE" w:rsidRPr="009B1B56">
        <w:rPr>
          <w:rStyle w:val="SubtitleChar"/>
        </w:rPr>
        <w:t>Table 1</w:t>
      </w:r>
      <w:r w:rsidR="004836EE" w:rsidRPr="009B1B56">
        <w:rPr>
          <w:szCs w:val="22"/>
        </w:rPr>
        <w:t xml:space="preserve">). </w:t>
      </w:r>
      <w:ins w:id="97" w:author="Katelyn Gostic" w:date="2019-06-19T12:43:00Z">
        <w:r w:rsidR="007A485E">
          <w:rPr>
            <w:szCs w:val="22"/>
          </w:rPr>
          <w:t>The</w:t>
        </w:r>
      </w:ins>
      <w:ins w:id="98" w:author="Katelyn Gostic" w:date="2019-06-19T12:39:00Z">
        <w:r w:rsidR="007A485E">
          <w:rPr>
            <w:szCs w:val="22"/>
          </w:rPr>
          <w:t xml:space="preserve"> data</w:t>
        </w:r>
        <w:r w:rsidR="007A485E" w:rsidRPr="009B1B56">
          <w:rPr>
            <w:szCs w:val="22"/>
          </w:rPr>
          <w:t xml:space="preserve"> </w:t>
        </w:r>
        <w:r w:rsidR="007A485E">
          <w:rPr>
            <w:szCs w:val="22"/>
          </w:rPr>
          <w:t>included</w:t>
        </w:r>
        <w:r w:rsidR="007A485E" w:rsidRPr="009B1B56">
          <w:rPr>
            <w:szCs w:val="22"/>
          </w:rPr>
          <w:t xml:space="preserve"> positive test results from hospitals, long-term care facilities, correctional facilities, and outpatient clinic</w:t>
        </w:r>
        <w:r w:rsidR="007A485E">
          <w:rPr>
            <w:szCs w:val="22"/>
          </w:rPr>
          <w:t>s, and thus captured a range of case severities.</w:t>
        </w:r>
      </w:ins>
    </w:p>
    <w:p w14:paraId="5F24F182" w14:textId="77777777" w:rsidR="00421667" w:rsidRPr="009B1B56" w:rsidRDefault="00421667" w:rsidP="004836EE">
      <w:pPr>
        <w:rPr>
          <w:ins w:id="99" w:author="Katelyn Gostic" w:date="2019-06-19T12:29:00Z"/>
          <w:szCs w:val="22"/>
        </w:rPr>
      </w:pPr>
    </w:p>
    <w:p w14:paraId="61F28A6E" w14:textId="661FF41F" w:rsidR="004836EE" w:rsidRPr="009B1B56" w:rsidDel="00421667" w:rsidRDefault="004836EE">
      <w:pPr>
        <w:ind w:firstLine="0"/>
        <w:rPr>
          <w:del w:id="100" w:author="Katelyn Gostic" w:date="2019-06-19T12:29:00Z"/>
          <w:szCs w:val="22"/>
        </w:rPr>
        <w:pPrChange w:id="101" w:author="Katelyn Gostic" w:date="2019-06-19T12:29:00Z">
          <w:pPr/>
        </w:pPrChange>
      </w:pPr>
      <w:commentRangeStart w:id="102"/>
      <w:del w:id="103" w:author="Katelyn Gostic" w:date="2019-06-19T12:29:00Z">
        <w:r w:rsidRPr="009B1B56" w:rsidDel="00421667">
          <w:rPr>
            <w:szCs w:val="22"/>
          </w:rPr>
          <w:delText>A second data set provided by the INSIGHT influenza outpatient study (</w:delText>
        </w:r>
        <w:r w:rsidR="008B4D4B" w:rsidRPr="009B1B56" w:rsidDel="00421667">
          <w:rPr>
            <w:szCs w:val="22"/>
          </w:rPr>
          <w:fldChar w:fldCharType="begin"/>
        </w:r>
        <w:r w:rsidR="008B4D4B" w:rsidRPr="009B1B56" w:rsidDel="00421667">
          <w:rPr>
            <w:szCs w:val="22"/>
          </w:rPr>
          <w:delInstrText xml:space="preserve"> HYPERLINK "http://insight.ccbr.umn.edu/" \t "_blank" </w:delInstrText>
        </w:r>
        <w:r w:rsidR="008B4D4B" w:rsidRPr="009B1B56" w:rsidDel="00421667">
          <w:rPr>
            <w:szCs w:val="22"/>
          </w:rPr>
          <w:fldChar w:fldCharType="separate"/>
        </w:r>
        <w:r w:rsidRPr="009B1B56" w:rsidDel="00421667">
          <w:rPr>
            <w:color w:val="0000FF"/>
            <w:szCs w:val="22"/>
            <w:u w:val="single"/>
          </w:rPr>
          <w:delText>http://insight.ccbr.umn.edu/</w:delText>
        </w:r>
        <w:r w:rsidR="008B4D4B" w:rsidRPr="009B1B56" w:rsidDel="00421667">
          <w:rPr>
            <w:color w:val="0000FF"/>
            <w:szCs w:val="22"/>
            <w:u w:val="single"/>
          </w:rPr>
          <w:fldChar w:fldCharType="end"/>
        </w:r>
        <w:r w:rsidRPr="009B1B56" w:rsidDel="00421667">
          <w:rPr>
            <w:szCs w:val="22"/>
          </w:rPr>
          <w:delText>) contained 3,612 PCR-confirmed H1N1 and H3N2 cases, observed across 16 countries between 2009 and 2016 (</w:delText>
        </w:r>
        <w:r w:rsidRPr="009B1B56" w:rsidDel="00421667">
          <w:rPr>
            <w:b/>
            <w:bCs/>
            <w:i/>
            <w:iCs/>
            <w:szCs w:val="22"/>
          </w:rPr>
          <w:delText>Table 2</w:delText>
        </w:r>
        <w:r w:rsidRPr="009B1B56" w:rsidDel="00421667">
          <w:rPr>
            <w:szCs w:val="22"/>
          </w:rPr>
          <w:delText xml:space="preserve">). The study enrolled adults ages 18 and over who sought health care for influenza-like illness (ILI) as outpatients at participating clinics. The INSIGHT data sampled a greater geographical range, and contained information not available in the ADHS data, including the age distribution of patients with ILI who consented to the study who later tested negative for influenza, and targeted medical history. </w:delText>
        </w:r>
      </w:del>
    </w:p>
    <w:p w14:paraId="486609D1" w14:textId="31E4CF94" w:rsidR="00FA4207" w:rsidRPr="009B1B56" w:rsidRDefault="00FA4207" w:rsidP="00FA4207">
      <w:pPr>
        <w:rPr>
          <w:ins w:id="104" w:author="Katelyn Gostic" w:date="2019-06-19T12:49:00Z"/>
        </w:rPr>
      </w:pPr>
      <w:ins w:id="105" w:author="Katelyn Gostic" w:date="2019-06-19T12:49:00Z">
        <w:r w:rsidRPr="009B1B56">
          <w:t>Follo</w:t>
        </w:r>
      </w:ins>
      <w:commentRangeEnd w:id="102"/>
      <w:ins w:id="106" w:author="Katelyn Gostic" w:date="2019-07-01T09:20:00Z">
        <w:r w:rsidR="00B76CDE">
          <w:rPr>
            <w:rStyle w:val="CommentReference"/>
          </w:rPr>
          <w:commentReference w:id="102"/>
        </w:r>
      </w:ins>
      <w:ins w:id="108" w:author="Katelyn Gostic" w:date="2019-06-19T12:49:00Z">
        <w:r w:rsidRPr="009B1B56">
          <w:t xml:space="preserve">wing CDC standards, ADHS defines the influenza season as epidemiological week 40 (around early October) through week 39 of the following year </w:t>
        </w:r>
        <w:r w:rsidRPr="009B1B56">
          <w:fldChar w:fldCharType="begin"/>
        </w:r>
      </w:ins>
      <w:ins w:id="109" w:author="Katelyn Gostic" w:date="2019-06-19T12:52:00Z">
        <w:r>
          <w:instrText xml:space="preserve"> ADDIN ZOTERO_ITEM CSL_CITATION {"citationID":"e1y1Jnhr","properties":{"formattedCitation":"(29)","plainCitation":"(29)","noteIndex":0},"citationItems":[{"id":1310,"uris":["http://zotero.org/groups/2313999/items/4ENCJ8UC"],"uri":["http://zotero.org/groups/2313999/items/4ENCJ8UC"],"itemData":{"id":1310,"type":"article","title":"MMWR Week Fact Sheet","URL":"https://wwwn.cdc.gov/nndss/document/MMWR_Week_overview.pdf","author":[{"literal":"National Notifiable Diseases Surveillance System, Division of Health Informatics and Surveillance, National Center for Surveillance, Epidemiology and Laboratory Services"}],"accessed":{"date-parts":[["2019",5,23]]}}}],"schema":"https://github.com/citation-style-language/schema/raw/master/csl-citation.json"} </w:instrText>
        </w:r>
      </w:ins>
      <w:ins w:id="110" w:author="Katelyn Gostic" w:date="2019-06-19T12:49:00Z">
        <w:r w:rsidRPr="009B1B56">
          <w:fldChar w:fldCharType="separate"/>
        </w:r>
      </w:ins>
      <w:ins w:id="111" w:author="Katelyn Gostic" w:date="2019-06-19T12:52:00Z">
        <w:r>
          <w:rPr>
            <w:noProof/>
          </w:rPr>
          <w:t>(29)</w:t>
        </w:r>
      </w:ins>
      <w:ins w:id="112" w:author="Katelyn Gostic" w:date="2019-06-19T12:49:00Z">
        <w:r w:rsidRPr="009B1B56">
          <w:fldChar w:fldCharType="end"/>
        </w:r>
        <w:r w:rsidRPr="009B1B56">
          <w:t xml:space="preserve">. </w:t>
        </w:r>
        <w:r>
          <w:t>The</w:t>
        </w:r>
        <w:r w:rsidRPr="009B1B56">
          <w:t xml:space="preserve"> 2008-2009 and 2009-2010 influenza seasons spanned the first and second wave, respectively, of the 2009 H1N1 pandemic. </w:t>
        </w:r>
        <w:r>
          <w:t>We excluded cases observed during this time period</w:t>
        </w:r>
      </w:ins>
      <w:ins w:id="113" w:author="Katelyn Gostic" w:date="2019-06-24T09:42:00Z">
        <w:r w:rsidR="00DE166F">
          <w:t xml:space="preserve">, because </w:t>
        </w:r>
      </w:ins>
      <w:ins w:id="114" w:author="Katelyn Gostic" w:date="2019-06-19T12:49:00Z">
        <w:r w:rsidRPr="009B1B56">
          <w:rPr>
            <w:szCs w:val="22"/>
          </w:rPr>
          <w:t xml:space="preserve">age distributions </w:t>
        </w:r>
        <w:r>
          <w:rPr>
            <w:szCs w:val="22"/>
          </w:rPr>
          <w:t xml:space="preserve">of infection </w:t>
        </w:r>
        <w:r w:rsidRPr="009B1B56">
          <w:rPr>
            <w:szCs w:val="22"/>
          </w:rPr>
          <w:t xml:space="preserve">and </w:t>
        </w:r>
        <w:r>
          <w:rPr>
            <w:szCs w:val="22"/>
          </w:rPr>
          <w:t>molecular</w:t>
        </w:r>
        <w:r w:rsidRPr="009B1B56">
          <w:rPr>
            <w:szCs w:val="22"/>
          </w:rPr>
          <w:t xml:space="preserve"> drivers of immune memory differed </w:t>
        </w:r>
        <w:r>
          <w:rPr>
            <w:szCs w:val="22"/>
          </w:rPr>
          <w:t xml:space="preserve">during the 2009 pandemic </w:t>
        </w:r>
        <w:r w:rsidRPr="009B1B56">
          <w:rPr>
            <w:szCs w:val="22"/>
          </w:rPr>
          <w:t>from the normal</w:t>
        </w:r>
        <w:r>
          <w:rPr>
            <w:szCs w:val="22"/>
          </w:rPr>
          <w:t>, drivers of seasonal influenza’s immun</w:t>
        </w:r>
      </w:ins>
      <w:ins w:id="115" w:author="Katelyn Gostic" w:date="2019-06-27T09:33:00Z">
        <w:r w:rsidR="00713575">
          <w:rPr>
            <w:szCs w:val="22"/>
          </w:rPr>
          <w:t>o</w:t>
        </w:r>
      </w:ins>
      <w:ins w:id="116" w:author="Katelyn Gostic" w:date="2019-06-19T12:49:00Z">
        <w:r>
          <w:rPr>
            <w:szCs w:val="22"/>
          </w:rPr>
          <w:t xml:space="preserve">-epidemiology of interest to this study </w:t>
        </w:r>
        <w:r w:rsidRPr="009B1B56">
          <w:rPr>
            <w:szCs w:val="22"/>
          </w:rPr>
          <w:fldChar w:fldCharType="begin"/>
        </w:r>
        <w:r w:rsidRPr="009B1B56">
          <w:rPr>
            <w:szCs w:val="22"/>
          </w:rPr>
          <w:instrText xml:space="preserve"> ADDIN ZOTERO_ITEM CSL_CITATION {"citationID":"frDqvcV4","properties":{"formattedCitation":"(13,17,20)","plainCitation":"(13,17,20)","noteIndex":0},"citationItems":[{"id":1084,"uris":["http://zotero.org/groups/2313999/items/UXRWZR4H"],"uri":["http://zotero.org/groups/2313999/items/UXRWZR4H"],"itemData":{"id":1084,"type":"article-journal","title":"Immune history profoundly affects broadly protective B cell responses to influenza","container-title":"Science Translational Medicine","page":"316ra192-316ra192","volume":"7","issue":"316","source":"Crossref","DOI":"10.1126/scitranslmed.aad0522","ISSN":"1946-6234, 1946-6242","language":"en","author":[{"family":"Andrews","given":"Sarah F."},{"family":"Huang","given":"Yunping"},{"family":"Kaur","given":"Kaval"},{"family":"Popova","given":"Lyubov I."},{"family":"Ho","given":"Irvin Y."},{"family":"Pauli","given":"Noel T."},{"family":"Dunand","given":"Carole J. Henry"},{"family":"Taylor","given":"William M."},{"family":"Lim","given":"Samuel"},{"family":"Huang","given":"Min"},{"family":"Qu","given":"Xinyan"},{"family":"Lee","given":"Jane-Hwei"},{"family":"Salgado-Ferrer","given":"Marlene"},{"family":"Krammer","given":"Florian"},{"family":"Palese","given":"Peter"},{"family":"Wrammert","given":"Jens"},{"family":"Ahmed","given":"Rafi"},{"family":"Wilson","given":"Patrick C."}],"issued":{"date-parts":[["2015",12,2]]}}},{"id":1087,"uris":["http://zotero.org/groups/2313999/items/YAS6JJFH"],"uri":["http://zotero.org/groups/2313999/items/YAS6JJFH"],"itemData":{"id":1087,"type":"article-journal","title":"Broadly cross-reactive antibodies dominate the human B cell response against 2009 pandemic H1N1 influenza virus infection","container-title":"Journal of Experimental Medicine","page":"181-193","volume":"208","issue":"1","source":"jem.rupress.org","abstract":"The 2009 pandemic H1N1 influenza pandemic demonstrated the global health threat of reassortant influenza strains. Herein, we report a detailed analysis of plasmablast and monoclonal antibody responses induced by pandemic H1N1 infection in humans. Unlike antibodies elicited by annual influenza vaccinations, most neutralizing antibodies induced by pandemic H1N1 infection were broadly cross-reactive against epitopes in the hemagglutinin (HA) stalk and head domain of multiple influenza strains. The antibodies were from cells that had undergone extensive affinity maturation. Based on these observations, we postulate that the plasmablasts producing these broadly neutralizing antibodies were predominantly derived from activated memory B cells specific for epitopes conserved in several influenza strains. Consequently, most neutralizing antibodies were broadly reactive against divergent H1N1 and H5N1 influenza strains. This suggests that a pan-influenza vaccine may be possible, given the right immunogen. Antibodies generated potently protected and rescued mice from lethal challenge with pandemic H1N1 or antigenically distinct influenza strains, making them excellent therapeutic candidates.","DOI":"10.1084/jem.20101352","ISSN":"0022-1007, 1540-9538","note":"PMID: 21220454","language":"en","author":[{"family":"Wrammert","given":"Jens"},{"family":"Koutsonanos","given":"Dimitrios"},{"family":"Li","given":"Gui-Mei"},{"family":"Edupuganti","given":"Srilatha"},{"family":"Sui","given":"Jianhua"},{"family":"Morrissey","given":"Michael"},{"family":"McCausland","given":"Megan"},{"family":"Skountzou","given":"Ioanna"},{"family":"Hornig","given":"Mady"},{"family":"Lipkin","given":"W. Ian"},{"family":"Mehta","given":"Aneesh"},{"family":"Razavi","given":"Behzad"},{"family":"Rio","given":"Carlos Del"},{"family":"Zheng","given":"Nai-Ying"},{"family":"Lee","given":"Jane-Hwei"},{"family":"Huang","given":"Min"},{"family":"Ali","given":"Zahida"},{"family":"Kaur","given":"Kaval"},{"family":"Andrews","given":"Sarah"},{"family":"Amara","given":"Rama Rao"},{"family":"Wang","given":"Youliang"},{"family":"Das","given":"Suman Ranjan"},{"family":"O'Donnell","given":"Christopher David"},{"family":"Yewdell","given":"Jon W."},{"family":"Subbarao","given":"Kanta"},{"family":"Marasco","given":"Wayne A."},{"family":"Mulligan","given":"Mark J."},{"family":"Compans","given":"Richard"},{"family":"Ahmed","given":"Rafi"},{"family":"Wilson","given":"Patrick C."}],"issued":{"date-parts":[["2011",1,17]]}}},{"id":1071,"uris":["http://zotero.org/groups/2313999/items/4QGS742A"],"uri":["http://zotero.org/groups/2313999/items/4QGS742A"],"itemData":{"id":1071,"type":"article-journal","title":"Comparative age distribution of influenza morbidity and mortality during seasonal influenza epidemics and the 2009 H1N1 pandemic","container-title":"BMC Infectious Diseases","page":"162","volume":"10","issue":"1","source":"BioMed Central","abstract":"Several studies have shown a relatively high mortality rate among young people infected by the 2009 pandemic influenza A (H1N1) virus. Here we compared the age distributions of morbidity and mortality during two seasonal influenza epidemics (H1N1 and H3N2) in France and the United States with those of the 2009 H1N1 pandemic waves in the same countries.","DOI":"10.1186/1471-2334-10-162","ISSN":"1471-2334","journalAbbreviation":"BMC Infectious Diseases","author":[{"family":"Lemaitre","given":"Magali"},{"family":"Carrat","given":"Fabrice"}],"issued":{"date-parts":[["2010",6,9]]}}}],"schema":"https://github.com/citation-style-language/schema/raw/master/csl-citation.json"} </w:instrText>
        </w:r>
        <w:r w:rsidRPr="009B1B56">
          <w:rPr>
            <w:szCs w:val="22"/>
          </w:rPr>
          <w:fldChar w:fldCharType="separate"/>
        </w:r>
        <w:r w:rsidRPr="009B1B56">
          <w:rPr>
            <w:noProof/>
            <w:szCs w:val="22"/>
          </w:rPr>
          <w:t>(13,17,20)</w:t>
        </w:r>
        <w:r w:rsidRPr="009B1B56">
          <w:rPr>
            <w:szCs w:val="22"/>
          </w:rPr>
          <w:fldChar w:fldCharType="end"/>
        </w:r>
        <w:r w:rsidRPr="009B1B56">
          <w:rPr>
            <w:szCs w:val="22"/>
          </w:rPr>
          <w:t xml:space="preserve">. </w:t>
        </w:r>
        <w:r>
          <w:t xml:space="preserve"> </w:t>
        </w:r>
        <w:r w:rsidRPr="009B1B56">
          <w:t xml:space="preserve">Additionally, we excluded 58 cases with birth years before 1918 (whose imprinting status could not be inferred unambiguously), and one case whose year of birth was recorded in error. </w:t>
        </w:r>
      </w:ins>
    </w:p>
    <w:p w14:paraId="6D520AA3" w14:textId="519EB4CF" w:rsidR="000A7558" w:rsidRPr="009B1B56" w:rsidRDefault="004836EE" w:rsidP="00713575">
      <w:pPr>
        <w:rPr>
          <w:szCs w:val="22"/>
        </w:rPr>
      </w:pPr>
      <w:del w:id="117" w:author="Katelyn Gostic" w:date="2019-06-19T12:49:00Z">
        <w:r w:rsidRPr="009B1B56" w:rsidDel="00FA4207">
          <w:rPr>
            <w:szCs w:val="22"/>
          </w:rPr>
          <w:delText>We excluded cases observed during the 2009 H1N1 pandemic</w:delText>
        </w:r>
      </w:del>
      <w:del w:id="118" w:author="Katelyn Gostic" w:date="2019-06-19T12:29:00Z">
        <w:r w:rsidRPr="009B1B56" w:rsidDel="00421667">
          <w:rPr>
            <w:szCs w:val="22"/>
          </w:rPr>
          <w:delText xml:space="preserve"> from both data sets</w:delText>
        </w:r>
      </w:del>
      <w:del w:id="119" w:author="Katelyn Gostic" w:date="2019-06-19T12:49:00Z">
        <w:r w:rsidRPr="009B1B56" w:rsidDel="00FA4207">
          <w:rPr>
            <w:szCs w:val="22"/>
          </w:rPr>
          <w:delText xml:space="preserve"> (</w:delText>
        </w:r>
        <w:r w:rsidRPr="009B1B56" w:rsidDel="00FA4207">
          <w:rPr>
            <w:b/>
            <w:bCs/>
            <w:i/>
            <w:iCs/>
            <w:szCs w:val="22"/>
          </w:rPr>
          <w:delText>Methods</w:delText>
        </w:r>
        <w:r w:rsidRPr="009B1B56" w:rsidDel="00FA4207">
          <w:rPr>
            <w:szCs w:val="22"/>
          </w:rPr>
          <w:delText xml:space="preserve">), as pandemic age distributions and underlying drivers of immune memory differed from the normal, seasonal circulation patterns of interest to this study </w:delText>
        </w:r>
        <w:r w:rsidRPr="009B1B56" w:rsidDel="00FA4207">
          <w:rPr>
            <w:szCs w:val="22"/>
          </w:rPr>
          <w:fldChar w:fldCharType="begin"/>
        </w:r>
        <w:r w:rsidR="00C21CB5" w:rsidRPr="009B1B56" w:rsidDel="00FA4207">
          <w:rPr>
            <w:szCs w:val="22"/>
          </w:rPr>
          <w:delInstrText xml:space="preserve"> ADDIN ZOTERO_ITEM CSL_CITATION {"citationID":"frDqvcV4","properties":{"formattedCitation":"(13,17,20)","plainCitation":"(13,17,20)","noteIndex":0},"citationItems":[{"id":1084,"uris":["http://zotero.org/groups/2313999/items/UXRWZR4H"],"uri":["http://zotero.org/groups/2313999/items/UXRWZR4H"],"itemData":{"id":1084,"type":"article-journal","title":"Immune history profoundly affects broadly protective B cell responses to influenza","container-title":"Science Translational Medicine","page":"316ra192-316ra192","volume":"7","issue":"316","source":"Crossref","DOI":"10.1126/scitranslmed.aad0522","ISSN":"1946-6234, 1946-6242","language":"en","author":[{"family":"Andrews","given":"Sarah F."},{"family":"Huang","given":"Yunping"},{"family":"Kaur","given":"Kaval"},{"family":"Popova","given":"Lyubov I."},{"family":"Ho","given":"Irvin Y."},{"family":"Pauli","given":"Noel T."},{"family":"Dunand","given":"Carole J. Henry"},{"family":"Taylor","given":"William M."},{"family":"Lim","given":"Samuel"},{"family":"Huang","given":"Min"},{"family":"Qu","given":"Xinyan"},{"family":"Lee","given":"Jane-Hwei"},{"family":"Salgado-Ferrer","given":"Marlene"},{"family":"Krammer","given":"Florian"},{"family":"Palese","given":"Peter"},{"family":"Wrammert","given":"Jens"},{"family":"Ahmed","given":"Rafi"},{"family":"Wilson","given":"Patrick C."}],"issued":{"date-parts":[["2015",12,2]]}}},{"id":1087,"uris":["http://zotero.org/groups/2313999/items/YAS6JJFH"],"uri":["http://zotero.org/groups/2313999/items/YAS6JJFH"],"itemData":{"id":1087,"type":"article-journal","title":"Broadly cross-reactive antibodies dominate the human B cell response against 2009 pandemic H1N1 influenza virus infection","container-title":"Journal of Experimental Medicine","page":"181-193","volume":"208","issue":"1","source":"jem.rupress.org","abstract":"The 2009 pandemic H1N1 influenza pandemic demonstrated the global health threat of reassortant influenza strains. Herein, we report a detailed analysis of plasmablast and monoclonal antibody responses induced by pandemic H1N1 infection in humans. Unlike antibodies elicited by annual influenza vaccinations, most neutralizing antibodies induced by pandemic H1N1 infection were broadly cross-reactive against epitopes in the hemagglutinin (HA) stalk and head domain of multiple influenza strains. The antibodies were from cells that had undergone extensive affinity maturation. Based on these observations, we postulate that the plasmablasts producing these broadly neutralizing antibodies were predominantly derived from activated memory B cells specific for epitopes conserved in several influenza strains. Consequently, most neutralizing antibodies were broadly reactive against divergent H1N1 and H5N1 influenza strains. This suggests that a pan-influenza vaccine may be possible, given the right immunogen. Antibodies generated potently protected and rescued mice from lethal challenge with pandemic H1N1 or antigenically distinct influenza strains, making them excellent therapeutic candidates.","DOI":"10.1084/jem.20101352","ISSN":"0022-1007, 1540-9538","note":"PMID: 21220454","language":"en","author":[{"family":"Wrammert","given":"Jens"},{"family":"Koutsonanos","given":"Dimitrios"},{"family":"Li","given":"Gui-Mei"},{"family":"Edupuganti","given":"Srilatha"},{"family":"Sui","given":"Jianhua"},{"family":"Morrissey","given":"Michael"},{"family":"McCausland","given":"Megan"},{"family":"Skountzou","given":"Ioanna"},{"family":"Hornig","given":"Mady"},{"family":"Lipkin","given":"W. Ian"},{"family":"Mehta","given":"Aneesh"},{"family":"Razavi","given":"Behzad"},{"family":"Rio","given":"Carlos Del"},{"family":"Zheng","given":"Nai-Ying"},{"family":"Lee","given":"Jane-Hwei"},{"family":"Huang","given":"Min"},{"family":"Ali","given":"Zahida"},{"family":"Kaur","given":"Kaval"},{"family":"Andrews","given":"Sarah"},{"family":"Amara","given":"Rama Rao"},{"family":"Wang","given":"Youliang"},{"family":"Das","given":"Suman Ranjan"},{"family":"O'Donnell","given":"Christopher David"},{"family":"Yewdell","given":"Jon W."},{"family":"Subbarao","given":"Kanta"},{"family":"Marasco","given":"Wayne A."},{"family":"Mulligan","given":"Mark J."},{"family":"Compans","given":"Richard"},{"family":"Ahmed","given":"Rafi"},{"family":"Wilson","given":"Patrick C."}],"issued":{"date-parts":[["2011",1,17]]}}},{"id":1071,"uris":["http://zotero.org/groups/2313999/items/4QGS742A"],"uri":["http://zotero.org/groups/2313999/items/4QGS742A"],"itemData":{"id":1071,"type":"article-journal","title":"Comparative age distribution of influenza morbidity and mortality during seasonal influenza epidemics and the 2009 H1N1 pandemic","container-title":"BMC Infectious Diseases","page":"162","volume":"10","issue":"1","source":"BioMed Central","abstract":"Several studies have shown a relatively high mortality rate among young people infected by the 2009 pandemic influenza A (H1N1) virus. Here we compared the age distributions of morbidity and mortality during two seasonal influenza epidemics (H1N1 and H3N2) in France and the United States with those of the 2009 H1N1 pandemic waves in the same countries.","DOI":"10.1186/1471-2334-10-162","ISSN":"1471-2334","journalAbbreviation":"BMC Infectious Diseases","author":[{"family":"Lemaitre","given":"Magali"},{"family":"Carrat","given":"Fabrice"}],"issued":{"date-parts":[["2010",6,9]]}}}],"schema":"https://github.com/citation-style-language/schema/raw/master/csl-citation.json"} </w:delInstrText>
        </w:r>
        <w:r w:rsidRPr="009B1B56" w:rsidDel="00FA4207">
          <w:rPr>
            <w:szCs w:val="22"/>
          </w:rPr>
          <w:fldChar w:fldCharType="separate"/>
        </w:r>
        <w:r w:rsidR="00C21CB5" w:rsidRPr="009B1B56" w:rsidDel="00FA4207">
          <w:rPr>
            <w:noProof/>
            <w:szCs w:val="22"/>
          </w:rPr>
          <w:delText>(13,17,20)</w:delText>
        </w:r>
        <w:r w:rsidRPr="009B1B56" w:rsidDel="00FA4207">
          <w:rPr>
            <w:szCs w:val="22"/>
          </w:rPr>
          <w:fldChar w:fldCharType="end"/>
        </w:r>
        <w:r w:rsidRPr="009B1B56" w:rsidDel="00FA4207">
          <w:rPr>
            <w:szCs w:val="22"/>
          </w:rPr>
          <w:delText xml:space="preserve">. The </w:delText>
        </w:r>
        <w:r w:rsidRPr="009B1B56" w:rsidDel="00FA4207">
          <w:rPr>
            <w:b/>
            <w:bCs/>
            <w:i/>
            <w:iCs/>
            <w:szCs w:val="22"/>
          </w:rPr>
          <w:delText xml:space="preserve">Methods </w:delText>
        </w:r>
        <w:r w:rsidRPr="009B1B56" w:rsidDel="00FA4207">
          <w:rPr>
            <w:szCs w:val="22"/>
          </w:rPr>
          <w:delText>provide additional definitions and exclusion criteria</w:delText>
        </w:r>
      </w:del>
      <w:del w:id="120" w:author="Katelyn Gostic" w:date="2019-06-19T12:44:00Z">
        <w:r w:rsidRPr="009B1B56" w:rsidDel="007A485E">
          <w:rPr>
            <w:szCs w:val="22"/>
          </w:rPr>
          <w:delText xml:space="preserve"> specific to each data set, but here we emphasize a few important points</w:delText>
        </w:r>
      </w:del>
      <w:del w:id="121" w:author="Katelyn Gostic" w:date="2019-06-19T12:49:00Z">
        <w:r w:rsidRPr="009B1B56" w:rsidDel="00FA4207">
          <w:rPr>
            <w:szCs w:val="22"/>
          </w:rPr>
          <w:delText xml:space="preserve">. </w:delText>
        </w:r>
      </w:del>
      <w:del w:id="122" w:author="Katelyn Gostic" w:date="2019-06-19T12:38:00Z">
        <w:r w:rsidRPr="009B1B56" w:rsidDel="007A485E">
          <w:rPr>
            <w:szCs w:val="22"/>
          </w:rPr>
          <w:delText>First, note that age-specific sampling differed between data sets. The INSIGHT study excluded children under age 18, and enrolled relatively few elderly subjects, whereas the ADHS data contained large numbers of cases at the extremes of age, including in children (</w:delText>
        </w:r>
        <w:r w:rsidRPr="009B1B56" w:rsidDel="007A485E">
          <w:rPr>
            <w:b/>
            <w:bCs/>
            <w:i/>
            <w:iCs/>
            <w:szCs w:val="22"/>
          </w:rPr>
          <w:delText>Fig. S1,S2,S4-S5</w:delText>
        </w:r>
        <w:r w:rsidRPr="009B1B56" w:rsidDel="007A485E">
          <w:rPr>
            <w:szCs w:val="22"/>
          </w:rPr>
          <w:delText xml:space="preserve">). Second, the INSIGHT outpatient study did not enroll patients who were already hospitalized for influenza (hospitalized cases were </w:delText>
        </w:r>
        <w:r w:rsidR="00BE6F2C" w:rsidRPr="009B1B56" w:rsidDel="007A485E">
          <w:rPr>
            <w:szCs w:val="22"/>
          </w:rPr>
          <w:delText>the focus of a</w:delText>
        </w:r>
        <w:r w:rsidRPr="009B1B56" w:rsidDel="007A485E">
          <w:rPr>
            <w:szCs w:val="22"/>
          </w:rPr>
          <w:delText xml:space="preserve"> separate INSIGHT study</w:delText>
        </w:r>
        <w:r w:rsidR="001C4766" w:rsidRPr="009B1B56" w:rsidDel="007A485E">
          <w:rPr>
            <w:szCs w:val="22"/>
          </w:rPr>
          <w:delText>,</w:delText>
        </w:r>
        <w:r w:rsidR="002D6343" w:rsidRPr="009B1B56" w:rsidDel="007A485E">
          <w:rPr>
            <w:szCs w:val="22"/>
          </w:rPr>
          <w:delText xml:space="preserve"> not analyzed here</w:delText>
        </w:r>
        <w:r w:rsidRPr="009B1B56" w:rsidDel="007A485E">
          <w:rPr>
            <w:szCs w:val="22"/>
          </w:rPr>
          <w:delText>), whereas ADHS data</w:delText>
        </w:r>
      </w:del>
      <w:del w:id="123" w:author="Katelyn Gostic" w:date="2019-06-19T12:39:00Z">
        <w:r w:rsidRPr="009B1B56" w:rsidDel="007A485E">
          <w:rPr>
            <w:szCs w:val="22"/>
          </w:rPr>
          <w:delText xml:space="preserve"> </w:delText>
        </w:r>
      </w:del>
      <w:del w:id="124" w:author="Katelyn Gostic" w:date="2019-06-19T12:38:00Z">
        <w:r w:rsidRPr="009B1B56" w:rsidDel="007A485E">
          <w:rPr>
            <w:szCs w:val="22"/>
          </w:rPr>
          <w:delText xml:space="preserve">captured </w:delText>
        </w:r>
      </w:del>
      <w:del w:id="125" w:author="Katelyn Gostic" w:date="2019-06-19T12:39:00Z">
        <w:r w:rsidRPr="009B1B56" w:rsidDel="007A485E">
          <w:rPr>
            <w:szCs w:val="22"/>
          </w:rPr>
          <w:delText xml:space="preserve">positive test results from hospitals, long-term care facilities, correctional facilities, </w:delText>
        </w:r>
        <w:r w:rsidR="001C4766" w:rsidRPr="009B1B56" w:rsidDel="007A485E">
          <w:rPr>
            <w:szCs w:val="22"/>
          </w:rPr>
          <w:delText>and</w:delText>
        </w:r>
        <w:r w:rsidRPr="009B1B56" w:rsidDel="007A485E">
          <w:rPr>
            <w:szCs w:val="22"/>
          </w:rPr>
          <w:delText xml:space="preserve"> outpatient clinic</w:delText>
        </w:r>
      </w:del>
      <w:del w:id="126" w:author="Katelyn Gostic" w:date="2019-06-19T12:38:00Z">
        <w:r w:rsidRPr="009B1B56" w:rsidDel="007A485E">
          <w:rPr>
            <w:szCs w:val="22"/>
          </w:rPr>
          <w:delText xml:space="preserve">s. </w:delText>
        </w:r>
      </w:del>
      <w:del w:id="127" w:author="Katelyn Gostic" w:date="2019-06-20T09:04:00Z">
        <w:r w:rsidR="004C3BC8" w:rsidRPr="009B1B56" w:rsidDel="000A7558">
          <w:rPr>
            <w:szCs w:val="22"/>
          </w:rPr>
          <w:br w:type="page"/>
        </w:r>
      </w:del>
    </w:p>
    <w:p w14:paraId="1BE2CF6A" w14:textId="6578B110" w:rsidR="004836EE" w:rsidRPr="009B1B56" w:rsidRDefault="004836EE" w:rsidP="004C3BC8">
      <w:pPr>
        <w:pStyle w:val="Heading1"/>
        <w:rPr>
          <w:szCs w:val="22"/>
        </w:rPr>
      </w:pPr>
      <w:r w:rsidRPr="009B1B56">
        <w:lastRenderedPageBreak/>
        <w:t>The Model</w:t>
      </w:r>
    </w:p>
    <w:p w14:paraId="673BDA37" w14:textId="77777777" w:rsidR="004836EE" w:rsidRPr="009B1B56" w:rsidRDefault="004836EE" w:rsidP="004836EE">
      <w:pPr>
        <w:pStyle w:val="Heading2"/>
      </w:pPr>
      <w:r w:rsidRPr="009B1B56">
        <w:t>Reconstructed imprinting patterns</w:t>
      </w:r>
    </w:p>
    <w:p w14:paraId="33DF74A2" w14:textId="56CFA78B" w:rsidR="00BE6F2C" w:rsidRPr="009B1B56" w:rsidRDefault="004836EE" w:rsidP="00BE6F2C">
      <w:r w:rsidRPr="009B1B56">
        <w:t>Reconstructed</w:t>
      </w:r>
      <w:r w:rsidR="001C4766" w:rsidRPr="009B1B56">
        <w:t xml:space="preserve">, birth year-specific probabilities </w:t>
      </w:r>
      <w:r w:rsidRPr="009B1B56">
        <w:t xml:space="preserve">of childhood imprinting </w:t>
      </w:r>
      <w:ins w:id="128" w:author="Katelyn Gostic" w:date="2019-06-19T12:51:00Z">
        <w:r w:rsidR="00FA4207">
          <w:t>to H1N1, H2N2 or H3N2 wer</w:t>
        </w:r>
      </w:ins>
      <w:ins w:id="129" w:author="Katelyn Gostic" w:date="2019-06-19T12:52:00Z">
        <w:r w:rsidR="00FA4207">
          <w:t xml:space="preserve">e calculated using methods described previously </w:t>
        </w:r>
        <w:r w:rsidR="00FA4207">
          <w:fldChar w:fldCharType="begin"/>
        </w:r>
        <w:r w:rsidR="00FA4207">
          <w:instrText xml:space="preserve"> ADDIN ZOTERO_ITEM CSL_CITATION {"citationID":"o01u9C8H","properties":{"formattedCitation":"(10)","plainCitation":"(10)","noteIndex":0},"citationItems":[{"id":1038,"uris":["http://zotero.org/groups/2313999/items/YVQCED8D"],"uri":["http://zotero.org/groups/2313999/items/YVQCED8D"],"itemData":{"id":1038,"type":"article-journal","title":"Potent protection against H5N1 and H7N9 influenza via childhood hemagglutinin imprinting","container-title":"Science","page":"722-726","volume":"354","issue":"6313","source":"science.sciencemag.org","abstract":"Lifelong protection against severe influenza\nThe first influenza attack that a child suffers can affect the way that their lifelong immunity to the virus builds up. A wide range of influenza A virus subtypes infect humans. Subtype H5 belongs to HA group 1 (which also includes H1 and H2 subtypes), and subtype H7 belongs to HA group 2 (which also includes the H3 subtype). Gostic et al. found that birth-year cohorts that experienced first infections with seasonal H3 subtype viruses were less susceptible to the potentially fatal avian influenza H7N9 virus (see the Perspective by Viboud and Epstein). Conversely, older individuals who were exposed to H1 or H2 subtype viruses as youngsters were less susceptible to avian H5N1-bearing viruses. A mathematical model of the protective effect of this imprinting could potentially prove useful to predict the age distribution and severity of future pandemics.\nScience, this issue p. 722; see also p. 706\nTwo zoonotic influenza A viruses (IAV) of global concern, H5N1 and H7N9, exhibit unexplained differences in age distribution of human cases. Using data from all known human cases of these viruses, we show that an individual’s first IAV infection confers lifelong protection against severe disease from novel hemagglutinin (HA) subtypes in the same phylogenetic group. Statistical modeling shows that protective HA imprinting is the crucial explanatory factor, and it provides 75% protection against severe infection and 80% protection against death for both H5N1 and H7N9. Our results enable us to predict age distributions of severe disease for future pandemics and demonstrate that a novel strain’s pandemic potential increases yearly when a group-mismatched HA subtype dominates seasonal influenza circulation. These findings open new frontiers for rational pandemic risk assessment.\nCross-protective immunity occurs between seasonal and potentially pandemic avian influenza and protects against severe disease.\nCross-protective immunity occurs between seasonal and potentially pandemic avian influenza and protects against severe disease.","DOI":"10.1126/science.aag1322","ISSN":"0036-8075, 1095-9203","note":"PMID: 27846599","language":"en","author":[{"family":"Gostic","given":"Katelyn M."},{"family":"Ambrose","given":"Monique"},{"family":"Worobey","given":"Michael"},{"family":"Lloyd-Smith","given":"James O."}],"issued":{"date-parts":[["2016",11,11]]}}}],"schema":"https://github.com/citation-style-language/schema/raw/master/csl-citation.json"} </w:instrText>
        </w:r>
      </w:ins>
      <w:r w:rsidR="00FA4207">
        <w:fldChar w:fldCharType="separate"/>
      </w:r>
      <w:ins w:id="130" w:author="Katelyn Gostic" w:date="2019-06-19T12:52:00Z">
        <w:r w:rsidR="00FA4207">
          <w:rPr>
            <w:noProof/>
          </w:rPr>
          <w:t>(10)</w:t>
        </w:r>
        <w:r w:rsidR="00FA4207">
          <w:fldChar w:fldCharType="end"/>
        </w:r>
        <w:r w:rsidR="00FA4207">
          <w:t xml:space="preserve">. These probabilities </w:t>
        </w:r>
      </w:ins>
      <w:r w:rsidRPr="009B1B56">
        <w:t>are based on patterns of first childhood exposure to influenza A and reflect histor</w:t>
      </w:r>
      <w:r w:rsidR="00BE6F2C" w:rsidRPr="009B1B56">
        <w:t>ical circulation</w:t>
      </w:r>
      <w:r w:rsidRPr="009B1B56">
        <w:t xml:space="preserve"> (</w:t>
      </w:r>
      <w:r w:rsidRPr="009B1B56">
        <w:rPr>
          <w:rStyle w:val="SubtitleChar"/>
        </w:rPr>
        <w:t>Fig. 1A</w:t>
      </w:r>
      <w:r w:rsidRPr="009B1B56">
        <w:t>). Most individuals born between pandemics in 1918 and 1957 experienced a first influenza A virus (IAV) infection by H1N1, and middle-aged cohorts born between pandemics in 1957 and 1968 almost all were first infected by H2N2 (note that because the first influenza exposure may occur after the first year of life, individuals born in the years leading up to a pandemic have some probability of first infection by the new pandemic subtype</w:t>
      </w:r>
      <w:ins w:id="131" w:author="Katelyn Gostic" w:date="2019-06-24T09:54:00Z">
        <w:r w:rsidR="00DE166F">
          <w:t xml:space="preserve">, </w:t>
        </w:r>
        <w:r w:rsidR="00DE166F" w:rsidRPr="00DE166F">
          <w:rPr>
            <w:b/>
            <w:bCs/>
            <w:i/>
            <w:iCs/>
            <w:rPrChange w:id="132" w:author="Katelyn Gostic" w:date="2019-06-24T09:54:00Z">
              <w:rPr/>
            </w:rPrChange>
          </w:rPr>
          <w:t>Fig. 1A</w:t>
        </w:r>
      </w:ins>
      <w:r w:rsidRPr="009B1B56">
        <w:t xml:space="preserve">). Ever since its emergence in 1968, H3N2 has dominated seasonal circulation in humans, and caused the majority of first infections in younger cohorts. However, H1N1 has also caused some seasonal circulation since 1977, and </w:t>
      </w:r>
      <w:r w:rsidR="00BE6F2C" w:rsidRPr="009B1B56">
        <w:t>has imprinted a fraction of all cohorts born since the mid-1970s (Fig. 1A)</w:t>
      </w:r>
      <w:r w:rsidRPr="009B1B56">
        <w:t>.</w:t>
      </w:r>
      <w:r w:rsidR="00BE6F2C" w:rsidRPr="009B1B56">
        <w:t xml:space="preserve"> </w:t>
      </w:r>
    </w:p>
    <w:p w14:paraId="7DA1173B" w14:textId="677FF5EA" w:rsidR="004836EE" w:rsidRPr="009B1B56" w:rsidRDefault="004836EE" w:rsidP="00BE6F2C">
      <w:del w:id="133" w:author="Katelyn Gostic" w:date="2019-06-19T12:53:00Z">
        <w:r w:rsidRPr="009B1B56" w:rsidDel="00FA4207">
          <w:delText xml:space="preserve">We reconstructed birth year-specific probabilities of first infection by H1N1, H2N2 and H3N2 using methods described previously </w:delText>
        </w:r>
        <w:r w:rsidRPr="009B1B56" w:rsidDel="00FA4207">
          <w:fldChar w:fldCharType="begin"/>
        </w:r>
        <w:r w:rsidR="00C21CB5" w:rsidRPr="009B1B56" w:rsidDel="00FA4207">
          <w:delInstrText xml:space="preserve"> ADDIN ZOTERO_ITEM CSL_CITATION {"citationID":"G2PgsrC8","properties":{"formattedCitation":"(10)","plainCitation":"(10)","noteIndex":0},"citationItems":[{"id":1038,"uris":["http://zotero.org/groups/2313999/items/YVQCED8D"],"uri":["http://zotero.org/groups/2313999/items/YVQCED8D"],"itemData":{"id":1038,"type":"article-journal","title":"Potent protection against H5N1 and H7N9 influenza via childhood hemagglutinin imprinting","container-title":"Science","page":"722-726","volume":"354","issue":"6313","source":"science.sciencemag.org","abstract":"Lifelong protection against severe influenza\nThe first influenza attack that a child suffers can affect the way that their lifelong immunity to the virus builds up. A wide range of influenza A virus subtypes infect humans. Subtype H5 belongs to HA group 1 (which also includes H1 and H2 subtypes), and subtype H7 belongs to HA group 2 (which also includes the H3 subtype). Gostic et al. found that birth-year cohorts that experienced first infections with seasonal H3 subtype viruses were less susceptible to the potentially fatal avian influenza H7N9 virus (see the Perspective by Viboud and Epstein). Conversely, older individuals who were exposed to H1 or H2 subtype viruses as youngsters were less susceptible to avian H5N1-bearing viruses. A mathematical model of the protective effect of this imprinting could potentially prove useful to predict the age distribution and severity of future pandemics.\nScience, this issue p. 722; see also p. 706\nTwo zoonotic influenza A viruses (IAV) of global concern, H5N1 and H7N9, exhibit unexplained differences in age distribution of human cases. Using data from all known human cases of these viruses, we show that an individual’s first IAV infection confers lifelong protection against severe disease from novel hemagglutinin (HA) subtypes in the same phylogenetic group. Statistical modeling shows that protective HA imprinting is the crucial explanatory factor, and it provides 75% protection against severe infection and 80% protection against death for both H5N1 and H7N9. Our results enable us to predict age distributions of severe disease for future pandemics and demonstrate that a novel strain’s pandemic potential increases yearly when a group-mismatched HA subtype dominates seasonal influenza circulation. These findings open new frontiers for rational pandemic risk assessment.\nCross-protective immunity occurs between seasonal and potentially pandemic avian influenza and protects against severe disease.\nCross-protective immunity occurs between seasonal and potentially pandemic avian influenza and protects against severe disease.","DOI":"10.1126/science.aag1322","ISSN":"0036-8075, 1095-9203","note":"PMID: 27846599","language":"en","author":[{"family":"Gostic","given":"Katelyn M."},{"family":"Ambrose","given":"Monique"},{"family":"Worobey","given":"Michael"},{"family":"Lloyd-Smith","given":"James O."}],"issued":{"date-parts":[["2016",11,11]]}}}],"schema":"https://github.com/citation-style-language/schema/raw/master/csl-citation.json"} </w:delInstrText>
        </w:r>
        <w:r w:rsidRPr="009B1B56" w:rsidDel="00FA4207">
          <w:fldChar w:fldCharType="separate"/>
        </w:r>
        <w:r w:rsidR="00C21CB5" w:rsidRPr="009B1B56" w:rsidDel="00FA4207">
          <w:rPr>
            <w:noProof/>
          </w:rPr>
          <w:delText>(10)</w:delText>
        </w:r>
        <w:r w:rsidRPr="009B1B56" w:rsidDel="00FA4207">
          <w:fldChar w:fldCharType="end"/>
        </w:r>
        <w:r w:rsidRPr="009B1B56" w:rsidDel="00FA4207">
          <w:delText xml:space="preserve">. </w:delText>
        </w:r>
      </w:del>
      <w:r w:rsidR="00BE6F2C" w:rsidRPr="009B1B56">
        <w:t xml:space="preserve">Whenever supporting data was available, reconstructions incorporated </w:t>
      </w:r>
      <w:commentRangeStart w:id="134"/>
      <w:r w:rsidR="00BE6F2C" w:rsidRPr="009B1B56">
        <w:t xml:space="preserve">country-specific </w:t>
      </w:r>
      <w:commentRangeEnd w:id="134"/>
      <w:r w:rsidR="003C1B2A">
        <w:rPr>
          <w:rStyle w:val="CommentReference"/>
        </w:rPr>
        <w:commentReference w:id="134"/>
      </w:r>
      <w:r w:rsidR="00BE6F2C" w:rsidRPr="009B1B56">
        <w:t xml:space="preserve">differences in the relative dominance of H1N1 and H3N2 in recent influenza seasons. Reconstructions assumed children age 0-12 in the year of case observation might not yet have been exposed to any influenza virus. </w:t>
      </w:r>
      <w:ins w:id="135" w:author="Katelyn Gostic" w:date="2019-06-24T09:55:00Z">
        <w:r w:rsidR="00DE166F">
          <w:t>I</w:t>
        </w:r>
      </w:ins>
      <w:del w:id="136" w:author="Katelyn Gostic" w:date="2019-06-20T09:06:00Z">
        <w:r w:rsidRPr="009B1B56" w:rsidDel="000A7558">
          <w:delText>I</w:delText>
        </w:r>
      </w:del>
      <w:r w:rsidRPr="009B1B56">
        <w:t xml:space="preserve">nteractions between imprinting and vaccination of naïve infants are </w:t>
      </w:r>
      <w:ins w:id="137" w:author="Katelyn Gostic" w:date="2019-06-24T09:55:00Z">
        <w:r w:rsidR="00DE166F">
          <w:t xml:space="preserve">plausible, but </w:t>
        </w:r>
      </w:ins>
      <w:del w:id="138" w:author="Katelyn Gostic" w:date="2019-06-20T09:06:00Z">
        <w:r w:rsidRPr="009B1B56" w:rsidDel="000A7558">
          <w:delText xml:space="preserve">possible, but </w:delText>
        </w:r>
      </w:del>
      <w:r w:rsidRPr="009B1B56">
        <w:t xml:space="preserve">poorly understood </w:t>
      </w:r>
      <w:r w:rsidRPr="009B1B56">
        <w:fldChar w:fldCharType="begin"/>
      </w:r>
      <w:r w:rsidR="00FA4207">
        <w:instrText xml:space="preserve"> ADDIN ZOTERO_ITEM CSL_CITATION {"citationID":"RRL6MBjF","properties":{"formattedCitation":"(10,30)","plainCitation":"(10,30)","noteIndex":0},"citationItems":[{"id":1038,"uris":["http://zotero.org/groups/2313999/items/YVQCED8D"],"uri":["http://zotero.org/groups/2313999/items/YVQCED8D"],"itemData":{"id":1038,"type":"article-journal","title":"Potent protection against H5N1 and H7N9 influenza via childhood hemagglutinin imprinting","container-title":"Science","page":"722-726","volume":"354","issue":"6313","source":"science.sciencemag.org","abstract":"Lifelong protection against severe influenza\nThe first influenza attack that a child suffers can affect the way that their lifelong immunity to the virus builds up. A wide range of influenza A virus subtypes infect humans. Subtype H5 belongs to HA group 1 (which also includes H1 and H2 subtypes), and subtype H7 belongs to HA group 2 (which also includes the H3 subtype). Gostic et al. found that birth-year cohorts that experienced first infections with seasonal H3 subtype viruses were less susceptible to the potentially fatal avian influenza H7N9 virus (see the Perspective by Viboud and Epstein). Conversely, older individuals who were exposed to H1 or H2 subtype viruses as youngsters were less susceptible to avian H5N1-bearing viruses. A mathematical model of the protective effect of this imprinting could potentially prove useful to predict the age distribution and severity of future pandemics.\nScience, this issue p. 722; see also p. 706\nTwo zoonotic influenza A viruses (IAV) of global concern, H5N1 and H7N9, exhibit unexplained differences in age distribution of human cases. Using data from all known human cases of these viruses, we show that an individual’s first IAV infection confers lifelong protection against severe disease from novel hemagglutinin (HA) subtypes in the same phylogenetic group. Statistical modeling shows that protective HA imprinting is the crucial explanatory factor, and it provides 75% protection against severe infection and 80% protection against death for both H5N1 and H7N9. Our results enable us to predict age distributions of severe disease for future pandemics and demonstrate that a novel strain’s pandemic potential increases yearly when a group-mismatched HA subtype dominates seasonal influenza circulation. These findings open new frontiers for rational pandemic risk assessment.\nCross-protective immunity occurs between seasonal and potentially pandemic avian influenza and protects against severe disease.\nCross-protective immunity occurs between seasonal and potentially pandemic avian influenza and protects against severe disease.","DOI":"10.1126/science.aag1322","ISSN":"0036-8075, 1095-9203","note":"PMID: 27846599","language":"en","author":[{"family":"Gostic","given":"Katelyn M."},{"family":"Ambrose","given":"Monique"},{"family":"Worobey","given":"Michael"},{"family":"Lloyd-Smith","given":"James O."}],"issued":{"date-parts":[["2016",11,11]]}}},{"id":1308,"uris":["http://zotero.org/groups/2313999/items/IG6CTBE2"],"uri":["http://zotero.org/groups/2313999/items/IG6CTBE2"],"itemData":{"id":1308,"type":"article-journal","title":"A Universal Influenza Vaccine: The Strategic Plan for the National Institute of Allergy and Infectious Diseases","container-title":"The Journal of Infectious Diseases","page":"347-354","volume":"218","issue":"3","source":"academic.oup.com","abstract":"A priority for the National Institute of Allergy and Infectious Diseases is development of a universal influenza vaccine providing durable protection against mu","DOI":"10.1093/infdis/jiy103","ISSN":"0022-1899","title-short":"A Universal Influenza Vaccine","journalAbbreviation":"J Infect Dis","language":"en","author":[{"family":"Erbelding","given":"Emily J."},{"family":"Post","given":"Diane J."},{"family":"Stemmy","given":"Erik J."},{"family":"Roberts","given":"Paul C."},{"family":"Augustine","given":"Alison Deckhut"},{"family":"Ferguson","given":"Stacy"},{"family":"Paules","given":"Catharine I."},{"family":"Graham","given":"Barney S."},{"family":"Fauci","given":"Anthony S."}],"issued":{"date-parts":[["2018",7,2]]}}}],"schema":"https://github.com/citation-style-language/schema/raw/master/csl-citation.json"} </w:instrText>
      </w:r>
      <w:r w:rsidRPr="009B1B56">
        <w:fldChar w:fldCharType="separate"/>
      </w:r>
      <w:r w:rsidR="00FA4207">
        <w:rPr>
          <w:noProof/>
        </w:rPr>
        <w:t>(10,30)</w:t>
      </w:r>
      <w:r w:rsidRPr="009B1B56">
        <w:fldChar w:fldCharType="end"/>
      </w:r>
      <w:r w:rsidRPr="009B1B56">
        <w:t xml:space="preserve">. We did not consider childhood vaccination effects here; </w:t>
      </w:r>
      <w:del w:id="139" w:author="Katelyn Gostic" w:date="2019-06-19T12:53:00Z">
        <w:r w:rsidRPr="009B1B56" w:rsidDel="00FA4207">
          <w:delText xml:space="preserve">none of the individuals in the INSIGHT data and </w:delText>
        </w:r>
      </w:del>
      <w:r w:rsidRPr="009B1B56">
        <w:t>few individuals in the ADHS data were born at a time when healthy infants were routinely vaccinated against influenza.</w:t>
      </w:r>
      <w:del w:id="140" w:author="Katelyn Gostic" w:date="2019-06-19T12:53:00Z">
        <w:r w:rsidRPr="009B1B56" w:rsidDel="00FA4207">
          <w:delText xml:space="preserve"> We did however consider the effect of vaccination in the current influenza season in the INSIGHT data.</w:delText>
        </w:r>
      </w:del>
    </w:p>
    <w:p w14:paraId="28052740" w14:textId="77777777" w:rsidR="004836EE" w:rsidRPr="009B1B56" w:rsidRDefault="004836EE" w:rsidP="004836EE"/>
    <w:p w14:paraId="68BF7C9E" w14:textId="77777777" w:rsidR="004836EE" w:rsidRPr="009B1B56" w:rsidRDefault="004836EE" w:rsidP="004836EE">
      <w:pPr>
        <w:pStyle w:val="Heading2"/>
      </w:pPr>
      <w:r w:rsidRPr="009B1B56">
        <w:t>Expected age distributions under alternate imprinting models</w:t>
      </w:r>
    </w:p>
    <w:p w14:paraId="151CA659" w14:textId="5CA5B6AD" w:rsidR="004836EE" w:rsidDel="00AB4102" w:rsidRDefault="004836EE" w:rsidP="00AB4102">
      <w:pPr>
        <w:rPr>
          <w:del w:id="141" w:author="Viboud, Cecile (NIH/FIC) [E]" w:date="2019-06-26T13:54:00Z"/>
          <w:color w:val="000000" w:themeColor="text1"/>
        </w:rPr>
      </w:pPr>
      <w:r w:rsidRPr="009B1B56">
        <w:t xml:space="preserve">If </w:t>
      </w:r>
      <w:del w:id="142" w:author="Viboud, Cecile (NIH/FIC) [E]" w:date="2019-06-26T13:49:00Z">
        <w:r w:rsidRPr="009B1B56" w:rsidDel="00D74497">
          <w:delText xml:space="preserve">narrow, </w:delText>
        </w:r>
      </w:del>
      <w:r w:rsidRPr="009B1B56">
        <w:t>HA subtype-level imprinting protection shapes seasonal influenza risk, primary exposure to</w:t>
      </w:r>
      <w:ins w:id="143" w:author="Katelyn Gostic" w:date="2019-06-17T16:18:00Z">
        <w:r w:rsidR="00B279F4">
          <w:t xml:space="preserve"> HA subtype</w:t>
        </w:r>
      </w:ins>
      <w:r w:rsidRPr="009B1B56">
        <w:t xml:space="preserve"> H1 or H3 in childhood should provide lifelong protection against modern variants of the same HA subtype. If imprinting protection acts primarily against specific NA subtypes, lifelong protection will be specific to N1 or to N2 (</w:t>
      </w:r>
      <w:r w:rsidRPr="009B1B56">
        <w:rPr>
          <w:rStyle w:val="SubtitleChar"/>
        </w:rPr>
        <w:t>Fig.</w:t>
      </w:r>
      <w:r w:rsidRPr="009B1B56">
        <w:rPr>
          <w:b/>
          <w:i/>
        </w:rPr>
        <w:t xml:space="preserve"> 1</w:t>
      </w:r>
      <w:ins w:id="144" w:author="Katelyn Gostic" w:date="2019-06-24T12:15:00Z">
        <w:r w:rsidR="00954FDA">
          <w:rPr>
            <w:b/>
            <w:i/>
          </w:rPr>
          <w:t>B</w:t>
        </w:r>
      </w:ins>
      <w:r w:rsidRPr="009B1B56">
        <w:t>). Alternatively, if broad HA group-level imprinting shapes seasonal influenza risk, then cohorts imprinted to</w:t>
      </w:r>
      <w:ins w:id="145" w:author="Katelyn Gostic" w:date="2019-06-17T16:19:00Z">
        <w:r w:rsidR="00B279F4">
          <w:t xml:space="preserve"> HA subtype</w:t>
        </w:r>
      </w:ins>
      <w:r w:rsidRPr="009B1B56">
        <w:t xml:space="preserve"> H1 or H2 (both group 1) should be </w:t>
      </w:r>
      <w:r w:rsidRPr="009B1B56">
        <w:lastRenderedPageBreak/>
        <w:t>protected against modern, seasonal H1N1</w:t>
      </w:r>
      <w:ins w:id="146" w:author="Katelyn Gostic" w:date="2019-06-19T12:54:00Z">
        <w:r w:rsidR="00FA4207">
          <w:t xml:space="preserve"> (also group 1)</w:t>
        </w:r>
      </w:ins>
      <w:r w:rsidRPr="009B1B56">
        <w:t>, while only cohorts imprinted to H3 (group 2) would be protected against modern, seasonal H3N2</w:t>
      </w:r>
      <w:ins w:id="147" w:author="Katelyn Gostic" w:date="2019-06-19T12:54:00Z">
        <w:r w:rsidR="00FA4207">
          <w:t xml:space="preserve"> (also group 2)</w:t>
        </w:r>
      </w:ins>
      <w:r w:rsidRPr="009B1B56">
        <w:t xml:space="preserve"> (</w:t>
      </w:r>
      <w:r w:rsidRPr="009B1B56">
        <w:rPr>
          <w:rStyle w:val="SubtitleChar"/>
        </w:rPr>
        <w:t>Fig. 1B</w:t>
      </w:r>
      <w:r w:rsidRPr="009B1B56">
        <w:t xml:space="preserve">). </w:t>
      </w:r>
      <w:r w:rsidRPr="009B1B56">
        <w:rPr>
          <w:color w:val="000000" w:themeColor="text1"/>
        </w:rPr>
        <w:t>Collinearities between the predictions of different imprinting models (</w:t>
      </w:r>
      <w:r w:rsidRPr="009B1B56">
        <w:rPr>
          <w:rStyle w:val="SubtitleChar"/>
        </w:rPr>
        <w:t>Fig. 1G-I</w:t>
      </w:r>
      <w:r w:rsidRPr="009B1B56">
        <w:rPr>
          <w:color w:val="000000" w:themeColor="text1"/>
        </w:rPr>
        <w:t xml:space="preserve">) were inevitable, given the limited diversity of influenza </w:t>
      </w:r>
      <w:ins w:id="148" w:author="Viboud, Cecile (NIH/FIC) [E]" w:date="2019-06-26T13:50:00Z">
        <w:r w:rsidR="00AB4102">
          <w:rPr>
            <w:color w:val="000000" w:themeColor="text1"/>
          </w:rPr>
          <w:t>antigen</w:t>
        </w:r>
      </w:ins>
      <w:ins w:id="149" w:author="Katelyn Gostic" w:date="2019-06-27T09:39:00Z">
        <w:r w:rsidR="002205C9">
          <w:rPr>
            <w:color w:val="000000" w:themeColor="text1"/>
          </w:rPr>
          <w:t>ic subtypes</w:t>
        </w:r>
      </w:ins>
      <w:ins w:id="150" w:author="Viboud, Cecile (NIH/FIC) [E]" w:date="2019-06-26T13:50:00Z">
        <w:del w:id="151" w:author="Katelyn Gostic" w:date="2019-06-27T09:39:00Z">
          <w:r w:rsidR="00AB4102" w:rsidDel="002205C9">
            <w:rPr>
              <w:color w:val="000000" w:themeColor="text1"/>
            </w:rPr>
            <w:delText>s</w:delText>
          </w:r>
        </w:del>
        <w:r w:rsidR="00AB4102">
          <w:rPr>
            <w:color w:val="000000" w:themeColor="text1"/>
          </w:rPr>
          <w:t xml:space="preserve"> </w:t>
        </w:r>
      </w:ins>
      <w:r w:rsidRPr="009B1B56">
        <w:rPr>
          <w:color w:val="000000" w:themeColor="text1"/>
        </w:rPr>
        <w:t>circulati</w:t>
      </w:r>
      <w:del w:id="152" w:author="Viboud, Cecile (NIH/FIC) [E]" w:date="2019-06-26T13:50:00Z">
        <w:r w:rsidRPr="009B1B56" w:rsidDel="00AB4102">
          <w:rPr>
            <w:color w:val="000000" w:themeColor="text1"/>
          </w:rPr>
          <w:delText>o</w:delText>
        </w:r>
      </w:del>
      <w:r w:rsidRPr="009B1B56">
        <w:rPr>
          <w:color w:val="000000" w:themeColor="text1"/>
        </w:rPr>
        <w:t>n</w:t>
      </w:r>
      <w:ins w:id="153" w:author="Viboud, Cecile (NIH/FIC) [E]" w:date="2019-06-26T13:50:00Z">
        <w:r w:rsidR="00AB4102">
          <w:rPr>
            <w:color w:val="000000" w:themeColor="text1"/>
          </w:rPr>
          <w:t>g</w:t>
        </w:r>
      </w:ins>
      <w:r w:rsidRPr="009B1B56">
        <w:rPr>
          <w:color w:val="000000" w:themeColor="text1"/>
        </w:rPr>
        <w:t xml:space="preserve"> in humans over the past century</w:t>
      </w:r>
      <w:ins w:id="154" w:author="Katelyn Gostic" w:date="2019-06-24T12:16:00Z">
        <w:r w:rsidR="00954FDA">
          <w:rPr>
            <w:color w:val="000000" w:themeColor="text1"/>
          </w:rPr>
          <w:t xml:space="preserve"> (reflected in </w:t>
        </w:r>
        <w:r w:rsidR="00954FDA">
          <w:rPr>
            <w:b/>
            <w:bCs/>
            <w:i/>
            <w:iCs/>
            <w:color w:val="000000" w:themeColor="text1"/>
          </w:rPr>
          <w:t>Fig. 1A</w:t>
        </w:r>
        <w:r w:rsidR="00954FDA">
          <w:rPr>
            <w:color w:val="000000" w:themeColor="text1"/>
          </w:rPr>
          <w:t>)</w:t>
        </w:r>
      </w:ins>
      <w:r w:rsidRPr="009B1B56">
        <w:rPr>
          <w:color w:val="000000" w:themeColor="text1"/>
        </w:rPr>
        <w:t>. Note that middle-aged cohorts, which were first infected by H2N2, are crucial, because they provide the only leverage to differentiate between imprinting at the HA subtype, NA subtype or HA group-level level (</w:t>
      </w:r>
      <w:r w:rsidRPr="009B1B56">
        <w:rPr>
          <w:rStyle w:val="SubtitleChar"/>
        </w:rPr>
        <w:t>Fig. 1</w:t>
      </w:r>
      <w:r w:rsidR="00BE6F2C" w:rsidRPr="009B1B56">
        <w:rPr>
          <w:rStyle w:val="SubtitleChar"/>
        </w:rPr>
        <w:t>B</w:t>
      </w:r>
      <w:r w:rsidRPr="009B1B56">
        <w:rPr>
          <w:color w:val="000000" w:themeColor="text1"/>
        </w:rPr>
        <w:t xml:space="preserve">). </w:t>
      </w:r>
    </w:p>
    <w:p w14:paraId="756ED0B8" w14:textId="77777777" w:rsidR="00AB4102" w:rsidRPr="009B1B56" w:rsidRDefault="00AB4102" w:rsidP="004836EE">
      <w:pPr>
        <w:rPr>
          <w:ins w:id="155" w:author="Viboud, Cecile (NIH/FIC) [E]" w:date="2019-06-26T13:54:00Z"/>
        </w:rPr>
      </w:pPr>
    </w:p>
    <w:p w14:paraId="07265BDC" w14:textId="302646C8" w:rsidR="004836EE" w:rsidRPr="009B1B56" w:rsidDel="00DE166F" w:rsidRDefault="00AB4102">
      <w:pPr>
        <w:rPr>
          <w:del w:id="156" w:author="Katelyn Gostic" w:date="2019-06-24T09:58:00Z"/>
        </w:rPr>
      </w:pPr>
      <w:ins w:id="157" w:author="Viboud, Cecile (NIH/FIC) [E]" w:date="2019-06-26T13:54:00Z">
        <w:r>
          <w:t>Our approach distinguishes</w:t>
        </w:r>
      </w:ins>
      <w:ins w:id="158" w:author="Viboud, Cecile (NIH/FIC) [E]" w:date="2019-06-26T13:53:00Z">
        <w:r>
          <w:t xml:space="preserve"> </w:t>
        </w:r>
      </w:ins>
      <w:del w:id="159" w:author="Viboud, Cecile (NIH/FIC) [E]" w:date="2019-06-26T13:53:00Z">
        <w:r w:rsidR="004836EE" w:rsidRPr="009B1B56" w:rsidDel="00AB4102">
          <w:delText>T</w:delText>
        </w:r>
      </w:del>
      <w:del w:id="160" w:author="Viboud, Cecile (NIH/FIC) [E]" w:date="2019-06-26T13:54:00Z">
        <w:r w:rsidR="004836EE" w:rsidRPr="009B1B56" w:rsidDel="00AB4102">
          <w:delText>o tease apart</w:delText>
        </w:r>
      </w:del>
      <w:ins w:id="161" w:author="Viboud, Cecile (NIH/FIC) [E]" w:date="2019-06-26T13:54:00Z">
        <w:r>
          <w:t>between</w:t>
        </w:r>
      </w:ins>
      <w:r w:rsidR="004836EE" w:rsidRPr="009B1B56">
        <w:t xml:space="preserve"> age-specific risk factors </w:t>
      </w:r>
      <w:ins w:id="162" w:author="Viboud, Cecile (NIH/FIC) [E]" w:date="2019-06-26T13:52:00Z">
        <w:r>
          <w:t xml:space="preserve">of influenza infection </w:t>
        </w:r>
      </w:ins>
      <w:ins w:id="163" w:author="Viboud, Cecile (NIH/FIC) [E]" w:date="2019-06-26T13:51:00Z">
        <w:r>
          <w:t xml:space="preserve">related to </w:t>
        </w:r>
      </w:ins>
      <w:ins w:id="164" w:author="Viboud, Cecile (NIH/FIC) [E]" w:date="2019-06-26T13:53:00Z">
        <w:r>
          <w:t xml:space="preserve">health and social </w:t>
        </w:r>
      </w:ins>
      <w:ins w:id="165" w:author="Viboud, Cecile (NIH/FIC) [E]" w:date="2019-06-26T13:51:00Z">
        <w:r>
          <w:t>behavior</w:t>
        </w:r>
      </w:ins>
      <w:ins w:id="166" w:author="Viboud, Cecile (NIH/FIC) [E]" w:date="2019-06-26T13:52:00Z">
        <w:r>
          <w:t xml:space="preserve">, </w:t>
        </w:r>
      </w:ins>
      <w:r w:rsidR="004836EE" w:rsidRPr="009B1B56">
        <w:t>from birth year-specific imprinting effects</w:t>
      </w:r>
      <w:del w:id="167" w:author="Viboud, Cecile (NIH/FIC) [E]" w:date="2019-06-26T13:54:00Z">
        <w:r w:rsidR="004836EE" w:rsidRPr="009B1B56" w:rsidDel="00AB4102">
          <w:delText xml:space="preserve">, we noted that age-specific risk factors for </w:delText>
        </w:r>
      </w:del>
      <w:del w:id="168" w:author="Viboud, Cecile (NIH/FIC) [E]" w:date="2019-06-26T13:52:00Z">
        <w:r w:rsidR="004836EE" w:rsidRPr="009B1B56" w:rsidDel="00AB4102">
          <w:delText xml:space="preserve">influenza </w:delText>
        </w:r>
      </w:del>
      <w:del w:id="169" w:author="Viboud, Cecile (NIH/FIC) [E]" w:date="2019-06-26T13:54:00Z">
        <w:r w:rsidR="004836EE" w:rsidRPr="009B1B56" w:rsidDel="00AB4102">
          <w:delText>infection are largely subtype-independent</w:delText>
        </w:r>
      </w:del>
      <w:r w:rsidR="004836EE" w:rsidRPr="009B1B56">
        <w:t xml:space="preserve">. Specifically, age-specific risk could be influenced by medical factors like age-specific vaccine coverage, age-specific risk of severe disease, and immunosenescence, or by behavioral factors like age-assorted social mixing, and age-specific healthcare seeking behavior. </w:t>
      </w:r>
      <w:del w:id="170" w:author="Katelyn Gostic" w:date="2019-06-20T09:08:00Z">
        <w:r w:rsidR="004836EE" w:rsidRPr="009B1B56" w:rsidDel="00A17B55">
          <w:delText>All t</w:delText>
        </w:r>
      </w:del>
      <w:ins w:id="171" w:author="Katelyn Gostic" w:date="2019-06-20T09:08:00Z">
        <w:r w:rsidR="00A17B55">
          <w:t>T</w:t>
        </w:r>
      </w:ins>
      <w:r w:rsidR="004836EE" w:rsidRPr="009B1B56">
        <w:t>hese factors should have similar impacts on any influenza subtype.</w:t>
      </w:r>
      <w:ins w:id="172" w:author="Katelyn Gostic" w:date="2019-06-24T09:58:00Z">
        <w:r w:rsidR="00DE166F">
          <w:t xml:space="preserve"> </w:t>
        </w:r>
      </w:ins>
      <w:ins w:id="173" w:author="Viboud, Cecile (NIH/FIC) [E]" w:date="2019-06-26T13:54:00Z">
        <w:r>
          <w:t xml:space="preserve">In contrast, imprinting effects are subtype-specific. </w:t>
        </w:r>
      </w:ins>
    </w:p>
    <w:p w14:paraId="659EAAE3" w14:textId="101ED011" w:rsidR="004836EE" w:rsidRPr="009B1B56" w:rsidRDefault="004836EE">
      <w:r w:rsidRPr="009B1B56">
        <w:t xml:space="preserve">Thus, we fit a single step function to characterize the shape of age-specific risk of any confirmed influenza infection. </w:t>
      </w:r>
      <w:del w:id="174" w:author="Katelyn Gostic" w:date="2019-06-19T12:55:00Z">
        <w:r w:rsidRPr="009B1B56" w:rsidDel="00FA4207">
          <w:delText>Then, we</w:delText>
        </w:r>
      </w:del>
      <w:ins w:id="175" w:author="Katelyn Gostic" w:date="2019-06-19T12:55:00Z">
        <w:r w:rsidR="00FA4207">
          <w:t>Simultaneously, we</w:t>
        </w:r>
      </w:ins>
      <w:r w:rsidRPr="009B1B56">
        <w:t xml:space="preserve"> modeled residual, subtype-specific differences in risk as a function of birth year,</w:t>
      </w:r>
      <w:del w:id="176" w:author="Viboud, Cecile (NIH/FIC) [E]" w:date="2019-06-26T13:55:00Z">
        <w:r w:rsidRPr="009B1B56" w:rsidDel="00AB4102">
          <w:delText xml:space="preserve"> which enabled us</w:delText>
        </w:r>
      </w:del>
      <w:r w:rsidRPr="009B1B56">
        <w:t xml:space="preserve"> to focus on the possible role </w:t>
      </w:r>
      <w:ins w:id="177" w:author="Viboud, Cecile (NIH/FIC) [E]" w:date="2019-06-26T13:56:00Z">
        <w:r w:rsidR="00AB4102">
          <w:t xml:space="preserve">of </w:t>
        </w:r>
      </w:ins>
      <w:r w:rsidRPr="009B1B56">
        <w:t xml:space="preserve">childhood imprinting </w:t>
      </w:r>
      <w:del w:id="178" w:author="Viboud, Cecile (NIH/FIC) [E]" w:date="2019-06-26T13:56:00Z">
        <w:r w:rsidRPr="009B1B56" w:rsidDel="00AB4102">
          <w:delText>status</w:delText>
        </w:r>
      </w:del>
      <w:ins w:id="179" w:author="Katelyn Gostic" w:date="2019-06-19T12:55:00Z">
        <w:del w:id="180" w:author="Viboud, Cecile (NIH/FIC) [E]" w:date="2019-06-26T13:56:00Z">
          <w:r w:rsidR="00FA4207" w:rsidDel="00AB4102">
            <w:delText xml:space="preserve"> </w:delText>
          </w:r>
        </w:del>
        <w:del w:id="181" w:author="Viboud, Cecile (NIH/FIC) [E]" w:date="2019-06-26T13:55:00Z">
          <w:r w:rsidR="00FA4207" w:rsidDel="00AB4102">
            <w:delText xml:space="preserve">in shaping cohort-specific differences in risk </w:delText>
          </w:r>
        </w:del>
      </w:ins>
      <w:ins w:id="182" w:author="Viboud, Cecile (NIH/FIC) [E]" w:date="2019-06-26T13:56:00Z">
        <w:r w:rsidR="00AB4102">
          <w:t>in</w:t>
        </w:r>
      </w:ins>
      <w:ins w:id="183" w:author="Katelyn Gostic" w:date="2019-06-19T12:55:00Z">
        <w:del w:id="184" w:author="Viboud, Cecile (NIH/FIC) [E]" w:date="2019-06-26T13:55:00Z">
          <w:r w:rsidR="00FA4207" w:rsidDel="00AB4102">
            <w:delText>from</w:delText>
          </w:r>
        </w:del>
        <w:del w:id="185" w:author="Viboud, Cecile (NIH/FIC) [E]" w:date="2019-06-26T13:56:00Z">
          <w:r w:rsidR="00FA4207" w:rsidDel="00AB4102">
            <w:delText xml:space="preserve"> </w:delText>
          </w:r>
        </w:del>
      </w:ins>
      <w:ins w:id="186" w:author="Katelyn Gostic" w:date="2019-06-20T09:09:00Z">
        <w:del w:id="187" w:author="Viboud, Cecile (NIH/FIC) [E]" w:date="2019-06-26T13:56:00Z">
          <w:r w:rsidR="00A17B55" w:rsidDel="00AB4102">
            <w:delText>subtype</w:delText>
          </w:r>
        </w:del>
        <w:r w:rsidR="00A17B55">
          <w:t xml:space="preserve"> </w:t>
        </w:r>
      </w:ins>
      <w:ins w:id="188" w:author="Katelyn Gostic" w:date="2019-06-19T12:55:00Z">
        <w:r w:rsidR="00FA4207">
          <w:t>H1N1 or H3N2</w:t>
        </w:r>
      </w:ins>
      <w:ins w:id="189" w:author="Viboud, Cecile (NIH/FIC) [E]" w:date="2019-06-26T13:56:00Z">
        <w:r w:rsidR="00AB4102">
          <w:t xml:space="preserve"> infections</w:t>
        </w:r>
      </w:ins>
      <w:r w:rsidRPr="009B1B56">
        <w:t xml:space="preserve">. </w:t>
      </w:r>
      <w:r w:rsidR="005B65C1" w:rsidRPr="009B1B56">
        <w:t>E</w:t>
      </w:r>
      <w:r w:rsidRPr="009B1B56">
        <w:t>ach tested model used a linear combination of age-specific risk (</w:t>
      </w:r>
      <w:r w:rsidRPr="009B1B56">
        <w:rPr>
          <w:rStyle w:val="SubtitleChar"/>
        </w:rPr>
        <w:t>Fig. 1C</w:t>
      </w:r>
      <w:r w:rsidRPr="009B1B56">
        <w:t>) and birth year-specific risk (</w:t>
      </w:r>
      <w:r w:rsidRPr="009B1B56">
        <w:rPr>
          <w:rStyle w:val="SubtitleChar"/>
        </w:rPr>
        <w:t>Fig. 1D-F</w:t>
      </w:r>
      <w:r w:rsidRPr="009B1B56">
        <w:t>) to generate an expected distribution of H1N1 or H3N2 incidence (</w:t>
      </w:r>
      <w:r w:rsidRPr="009B1B56">
        <w:rPr>
          <w:rStyle w:val="SubtitleChar"/>
        </w:rPr>
        <w:t>Fig. 1G-I</w:t>
      </w:r>
      <w:r w:rsidRPr="009B1B56">
        <w:t xml:space="preserve">). </w:t>
      </w:r>
      <w:r w:rsidR="005B65C1" w:rsidRPr="009B1B56">
        <w:t>Note that for a given birth cohort, age-specific risk changed across progressive years of case observation</w:t>
      </w:r>
      <w:ins w:id="190" w:author="Katelyn Gostic" w:date="2019-06-19T12:56:00Z">
        <w:r w:rsidR="00FA4207">
          <w:t xml:space="preserve"> (as the cohort got older)</w:t>
        </w:r>
      </w:ins>
      <w:r w:rsidR="005B65C1" w:rsidRPr="009B1B56">
        <w:t>, whereas birth year-specific risk was constant over time.</w:t>
      </w:r>
    </w:p>
    <w:p w14:paraId="343C9598" w14:textId="36F85A1A" w:rsidR="004836EE" w:rsidRPr="009B1B56" w:rsidRDefault="004836EE" w:rsidP="002205C9">
      <w:pPr>
        <w:rPr>
          <w:color w:val="000000" w:themeColor="text1"/>
        </w:rPr>
      </w:pPr>
      <w:r w:rsidRPr="009B1B56">
        <w:rPr>
          <w:color w:val="000000" w:themeColor="text1"/>
        </w:rPr>
        <w:t xml:space="preserve">To test quantitatively whether observed, subtype-specific differences in </w:t>
      </w:r>
      <w:del w:id="191" w:author="Katelyn Gostic" w:date="2019-06-19T12:56:00Z">
        <w:r w:rsidRPr="009B1B56" w:rsidDel="00FA4207">
          <w:rPr>
            <w:color w:val="000000" w:themeColor="text1"/>
          </w:rPr>
          <w:delText>age distribution</w:delText>
        </w:r>
      </w:del>
      <w:ins w:id="192" w:author="Katelyn Gostic" w:date="2019-06-19T12:56:00Z">
        <w:r w:rsidR="00FA4207">
          <w:rPr>
            <w:color w:val="000000" w:themeColor="text1"/>
          </w:rPr>
          <w:t>incidence</w:t>
        </w:r>
      </w:ins>
      <w:r w:rsidRPr="009B1B56">
        <w:rPr>
          <w:color w:val="000000" w:themeColor="text1"/>
        </w:rPr>
        <w:t xml:space="preserve"> were most consistent with imprinting at the HA subtype, NA subtype or HA group level, or with no contribution of imprinting, we fitted a suite of models to each data set using a multinomial likelihood and then performed model selection using the Akaike information criterion (AIC). AIC is used to compare the relative strength of statistical support for a set of candidate models, each fitted to the same data, and favors parsimonious models that fit the data well </w:t>
      </w:r>
      <w:r w:rsidRPr="009B1B56">
        <w:rPr>
          <w:color w:val="000000" w:themeColor="text1"/>
        </w:rPr>
        <w:fldChar w:fldCharType="begin"/>
      </w:r>
      <w:r w:rsidR="00FA4207">
        <w:rPr>
          <w:color w:val="000000" w:themeColor="text1"/>
        </w:rPr>
        <w:instrText xml:space="preserve"> ADDIN ZOTERO_ITEM CSL_CITATION {"citationID":"a2bj9ou2vi8","properties":{"formattedCitation":"(31,32)","plainCitation":"(31,32)","noteIndex":0},"citationItems":[{"id":1191,"uris":["http://zotero.org/groups/2313999/items/XXLLILF4"],"uri":["http://zotero.org/groups/2313999/items/XXLLILF4"],"itemData":{"id":1191,"type":"book","title":"Ecological Models and Data in R","publisher":"Princeton University Press","number-of-pages":"409","source":"Google Books","abstract":"Ecological Models and Data in R is the first truly practical introduction to modern statistical methods for ecology. In step-by-step detail, the book teaches ecology graduate students and researchers everything they need to know in order to use maximum likelihood, information-theoretic, and Bayesian techniques to analyze their own data using the programming language R. Drawing on extensive experience teaching these techniques to graduate students in ecology, Benjamin Bolker shows how to choose among and construct statistical models for data, estimate their parameters and confidence limits, and interpret the results. The book also covers statistical frameworks, the philosophy of statistical modeling, and critical mathematical functions and probability distributions. It requires no programming background--only basic calculus and statistics.  Practical, beginner-friendly introduction to modern statistical techniques for ecology using the programming language R  Step-by-step instructions for fitting models to messy, real-world data  Balanced view of different statistical approaches  Wide coverage of techniques--from simple (distribution fitting) to complex (state-space modeling)  Techniques for data manipulation and graphical display  Companion Web site with data and R code for all examples","ISBN":"978-1-4008-4090-8","note":"Google-Books-ID: flyBd1rpqeoC","language":"en","author":[{"family":"Bolker","given":"Benjamin M."}],"issued":{"date-parts":[["2008",7,1]]}}},{"id":1193,"uris":["http://zotero.org/groups/2313999/items/J6HDKDWB"],"uri":["http://zotero.org/groups/2313999/items/J6HDKDWB"],"itemData":{"id":1193,"type":"book","title":"Model Selection and Multimodel Inference: A Practical Information-Theoretic Approach","publisher":"Springer-Verlag","publisher-place":"New York","edition":"2","source":"www.springer.com","event-place":"New York","abstract":"We wrote this book to introduce graduate students and research workers in various scienti?c disciplines to the use of information-theoretic approaches in the analysis of empirical data. These methods allow the data-based selection of a “best” model and a ranking and weighting of the remaining models in a pre-de?ned set. Traditional statistical inference can then be based on this selected best model. However, we now emphasize that information-theoretic approaches allow formal inference to be based on more than one model (m- timodel inference). Such procedures lead to more robust inferences in many cases, and we advocate these approaches throughout the book. The second edition was prepared with three goals in mind. First, we have tried to improve the presentation of the material. Boxes now highlight ess- tial expressions and points. Some reorganization has been done to improve the ?ow of concepts, and a new chapter has been added. Chapters 2 and 4 have been streamlined in view of the detailed theory provided in Chapter 7. S- ond, concepts related to making formal inferences from more than one model (multimodel inference) have been emphasized throughout the book, but p- ticularly in Chapters 4, 5, and 6. Third, new technical material has been added to Chapters 5 and 6. Well over 100 new references to the technical literature are given. These changes result primarily from our experiences while giving several seminars, workshops, and graduate courses on material in the ?rst e- tion.","URL":"https://www.springer.com/us/book/9780387953649","ISBN":"978-0-387-95364-9","title-short":"Model Selection and Multimodel Inference","language":"en","author":[{"family":"Burnham","given":"Kenneth P."},{"family":"Anderson","given":"David R."}],"issued":{"date-parts":[["2002"]]},"accessed":{"date-parts":[["2019",4,16]]}}}],"schema":"https://github.com/citation-style-language/schema/raw/master/csl-citation.json"} </w:instrText>
      </w:r>
      <w:r w:rsidRPr="009B1B56">
        <w:rPr>
          <w:color w:val="000000" w:themeColor="text1"/>
        </w:rPr>
        <w:fldChar w:fldCharType="separate"/>
      </w:r>
      <w:r w:rsidR="00FA4207">
        <w:rPr>
          <w:color w:val="000000"/>
        </w:rPr>
        <w:t>(31,32)</w:t>
      </w:r>
      <w:r w:rsidRPr="009B1B56">
        <w:rPr>
          <w:color w:val="000000" w:themeColor="text1"/>
        </w:rPr>
        <w:fldChar w:fldCharType="end"/>
      </w:r>
      <w:r w:rsidRPr="009B1B56">
        <w:rPr>
          <w:color w:val="000000" w:themeColor="text1"/>
        </w:rPr>
        <w:t xml:space="preserve">. Technical details are provided in the </w:t>
      </w:r>
      <w:r w:rsidRPr="009B1B56">
        <w:rPr>
          <w:rStyle w:val="SubtitleChar"/>
        </w:rPr>
        <w:t>Methods</w:t>
      </w:r>
      <w:r w:rsidRPr="009B1B56">
        <w:rPr>
          <w:color w:val="000000" w:themeColor="text1"/>
        </w:rPr>
        <w:t>.</w:t>
      </w:r>
    </w:p>
    <w:p w14:paraId="1343B59F" w14:textId="126E57EF" w:rsidR="004836EE" w:rsidRPr="009B1B56" w:rsidRDefault="00FA4207" w:rsidP="002205C9">
      <w:pPr>
        <w:pStyle w:val="Heading2"/>
      </w:pPr>
      <w:r>
        <w:lastRenderedPageBreak/>
        <w:t>Tested</w:t>
      </w:r>
      <w:r w:rsidRPr="009B1B56">
        <w:t xml:space="preserve"> </w:t>
      </w:r>
      <w:r>
        <w:t>m</w:t>
      </w:r>
      <w:r w:rsidR="004836EE" w:rsidRPr="009B1B56">
        <w:t>odels</w:t>
      </w:r>
    </w:p>
    <w:p w14:paraId="279B6097" w14:textId="3A752026" w:rsidR="004836EE" w:rsidRPr="009B1B56" w:rsidRDefault="004836EE" w:rsidP="004836EE">
      <w:r w:rsidRPr="009B1B56">
        <w:t>We fit a set of four models to the ADHS data set. The simplest model contained only age-specific risk (</w:t>
      </w:r>
      <w:r w:rsidR="00A17B55">
        <w:t xml:space="preserve">abbreviated </w:t>
      </w:r>
      <w:r w:rsidRPr="009B1B56">
        <w:t xml:space="preserve">A), and more complex models added effects from imprinting at the HA subtype level (S), at the HA group level (G), or at the NA subtype level (N): </w:t>
      </w:r>
      <w:r w:rsidR="00A17B55">
        <w:t xml:space="preserve">abbreviated </w:t>
      </w:r>
      <w:r w:rsidRPr="009B1B56">
        <w:t>AS, AG, and AN, respectively. The age-specific risk curve took the form of a step function, in which relative risk was fixed to 1 in age bin 0-4, and one free parameter was fit to</w:t>
      </w:r>
      <w:r w:rsidR="00DE166F">
        <w:t xml:space="preserve"> represent</w:t>
      </w:r>
      <w:r w:rsidRPr="009B1B56">
        <w:t xml:space="preserve"> relative risk in each of the following 12 age bins: {5-10, 11-17, 18-24, 25-31, 32-38, 39-45, 46-52, 53-59, 60-66, 67-73, 74-80, 81+}. Within models that contained imprinting effects, two additional free parameters </w:t>
      </w:r>
      <w:r w:rsidR="00DE166F">
        <w:t>described</w:t>
      </w:r>
      <w:r w:rsidR="00DE166F" w:rsidRPr="009B1B56">
        <w:t xml:space="preserve"> </w:t>
      </w:r>
      <w:r w:rsidRPr="009B1B56">
        <w:t>the relative risk of confirmed H1N1 or H3N2 infection</w:t>
      </w:r>
      <w:r w:rsidR="00DE166F">
        <w:t>,</w:t>
      </w:r>
      <w:r w:rsidRPr="009B1B56">
        <w:t xml:space="preserve"> given imprinting protection</w:t>
      </w:r>
      <w:r w:rsidR="00DE166F">
        <w:t xml:space="preserve"> against that seasonal subtype</w:t>
      </w:r>
      <w:r w:rsidRPr="009B1B56">
        <w:t>.</w:t>
      </w:r>
    </w:p>
    <w:p w14:paraId="36D0EDB7" w14:textId="77777777" w:rsidR="004836EE" w:rsidRPr="009B1B56" w:rsidRDefault="004836EE" w:rsidP="00602485">
      <w:pPr>
        <w:ind w:firstLine="0"/>
      </w:pPr>
    </w:p>
    <w:p w14:paraId="083C6385" w14:textId="2B2DB9B7" w:rsidR="004836EE" w:rsidRPr="009B1B56" w:rsidRDefault="004836EE" w:rsidP="004836EE">
      <w:pPr>
        <w:ind w:firstLine="0"/>
        <w:rPr>
          <w:b/>
        </w:rPr>
      </w:pPr>
      <w:r w:rsidRPr="009B1B56">
        <w:rPr>
          <w:b/>
        </w:rPr>
        <w:t xml:space="preserve">Effect of </w:t>
      </w:r>
      <w:r w:rsidR="00AB4102">
        <w:rPr>
          <w:b/>
        </w:rPr>
        <w:t xml:space="preserve">influenza </w:t>
      </w:r>
      <w:r w:rsidRPr="009B1B56">
        <w:rPr>
          <w:b/>
        </w:rPr>
        <w:t>evolutionary rate on age profiles</w:t>
      </w:r>
    </w:p>
    <w:p w14:paraId="0FC29739" w14:textId="58AC5C99" w:rsidR="004836EE" w:rsidRPr="009B1B56" w:rsidRDefault="004836EE" w:rsidP="004836EE">
      <w:pPr>
        <w:pStyle w:val="CommentText"/>
        <w:rPr>
          <w:sz w:val="22"/>
          <w:szCs w:val="22"/>
        </w:rPr>
      </w:pPr>
      <w:r w:rsidRPr="009B1B56">
        <w:rPr>
          <w:sz w:val="22"/>
          <w:szCs w:val="22"/>
        </w:rPr>
        <w:t xml:space="preserve">We used publicly available data from </w:t>
      </w:r>
      <w:r w:rsidRPr="009B1B56">
        <w:rPr>
          <w:i/>
          <w:sz w:val="22"/>
          <w:szCs w:val="22"/>
        </w:rPr>
        <w:t xml:space="preserve">Nextstrain </w:t>
      </w:r>
      <w:r w:rsidRPr="009B1B56">
        <w:rPr>
          <w:sz w:val="22"/>
          <w:szCs w:val="22"/>
        </w:rPr>
        <w:fldChar w:fldCharType="begin"/>
      </w:r>
      <w:r w:rsidR="00B767FC">
        <w:rPr>
          <w:sz w:val="22"/>
          <w:szCs w:val="22"/>
        </w:rPr>
        <w:instrText xml:space="preserve"> ADDIN ZOTERO_ITEM CSL_CITATION {"citationID":"olHzNaw6","properties":{"formattedCitation":"(33,34)","plainCitation":"(33,34)","noteIndex":0},"citationItems":[{"id":1095,"uris":["http://zotero.org/groups/2313999/items/ASXMBRZJ"],"uri":["http://zotero.org/groups/2313999/items/ASXMBRZJ"],"itemData":{"id":1095,"type":"article-journal","title":"Nextstrain: real-time tracking of pathogen evolution","container-title":"Bioinformatics","page":"4121-4123","volume":"34","issue":"23","source":"academic.oup.com","abstract":"AbstractSummary.  Understanding the spread and evolution of pathogens is important for effective public health measures and surveillance. Nextstrain consists of","DOI":"10.1093/bioinformatics/bty407","ISSN":"1367-4803","title-short":"Nextstrain","journalAbbreviation":"Bioinformatics","language":"en","author":[{"family":"Hadfield","given":"James"},{"family":"Megill","given":"Colin"},{"family":"Bell","given":"Sidney M."},{"family":"Huddleston","given":"John"},{"family":"Potter","given":"Barney"},{"family":"Callender","given":"Charlton"},{"family":"Sagulenko","given":"Pavel"},{"family":"Bedford","given":"Trevor"},{"family":"Neher","given":"Richard A."}],"issued":{"date-parts":[["2018",12,1]]}}},{"id":1099,"uris":["http://zotero.org/groups/2313999/items/EM6HJRFC"],"uri":["http://zotero.org/groups/2313999/items/EM6HJRFC"],"itemData":{"id":1099,"type":"article-journal","title":"Prediction, dynamics, and visualization of antigenic phenotypes of seasonal influenza viruses","container-title":"Proceedings of the National Academy of Sciences","page":"E1701-E1709","volume":"113","issue":"12","source":"DOI.org (Crossref)","DOI":"10.1073/pnas.1525578113","ISSN":"0027-8424, 1091-6490","language":"en","author":[{"family":"Neher","given":"Richard A."},{"family":"Bedford","given":"Trevor"},{"family":"Daniels","given":"Rodney S."},{"family":"Russell","given":"Colin A."},{"family":"Shraiman","given":"Boris I."}],"issued":{"date-parts":[["2016",3,22]]}}}],"schema":"https://github.com/citation-style-language/schema/raw/master/csl-citation.json"} </w:instrText>
      </w:r>
      <w:r w:rsidRPr="009B1B56">
        <w:rPr>
          <w:sz w:val="22"/>
          <w:szCs w:val="22"/>
        </w:rPr>
        <w:fldChar w:fldCharType="separate"/>
      </w:r>
      <w:r w:rsidR="00B767FC">
        <w:rPr>
          <w:noProof/>
          <w:sz w:val="22"/>
          <w:szCs w:val="22"/>
        </w:rPr>
        <w:t>(33,34)</w:t>
      </w:r>
      <w:r w:rsidRPr="009B1B56">
        <w:rPr>
          <w:sz w:val="22"/>
          <w:szCs w:val="22"/>
        </w:rPr>
        <w:fldChar w:fldCharType="end"/>
      </w:r>
      <w:r w:rsidRPr="009B1B56">
        <w:rPr>
          <w:sz w:val="22"/>
          <w:szCs w:val="22"/>
        </w:rPr>
        <w:t>, and from one previously published study</w:t>
      </w:r>
      <w:r w:rsidR="00602485">
        <w:rPr>
          <w:sz w:val="22"/>
          <w:szCs w:val="22"/>
        </w:rPr>
        <w:fldChar w:fldCharType="begin"/>
      </w:r>
      <w:r w:rsidR="00602485">
        <w:rPr>
          <w:sz w:val="22"/>
          <w:szCs w:val="22"/>
        </w:rPr>
        <w:instrText xml:space="preserve"> ADDIN ZOTERO_ITEM CSL_CITATION {"citationID":"bYfcMdUZ","properties":{"formattedCitation":"(35)","plainCitation":"(35)","noteIndex":0},"citationItems":[{"id":1105,"uris":["http://zotero.org/groups/2313999/items/SB9TWZS4"],"uri":["http://zotero.org/groups/2313999/items/SB9TWZS4"],"itemData":{"id":1105,"type":"article-journal","title":"Integrating influenza antigenic dynamics with molecular evolution","container-title":"eLife","page":"e01914","volume":"3","source":"eLife","abstract":"Influenza viruses undergo continual antigenic evolution allowing mutant viruses to evade host immunity acquired to previous virus strains. Antigenic phenotype is often assessed through pairwise measurement of cross-reactivity between influenza strains using the hemagglutination inhibition (HI) assay. Here, we extend previous approaches to antigenic cartography, and simultaneously characterize antigenic and genetic evolution by modeling the diffusion of antigenic phenotype over a shared virus phylogeny. Using HI data from influenza lineages A/H3N2, A/H1N1, B/Victoria and B/Yamagata, we determine patterns of antigenic drift across viral lineages, showing that A/H3N2 evolves faster and in a more punctuated fashion than other influenza lineages. We also show that year-to-year antigenic drift appears to drive incidence patterns within each influenza lineage. This work makes possible substantial future advances in investigating the dynamics of influenza and other antigenically-variable pathogens by providing a model that intimately combines molecular and antigenic evolution.","DOI":"10.7554/eLife.01914","ISSN":"2050-084X","author":[{"family":"Bedford","given":"Trevor"},{"family":"Suchard","given":"Marc A"},{"family":"Lemey","given":"Philippe"},{"family":"Dudas","given":"Gytis"},{"family":"Gregory","given":"Victoria"},{"family":"Hay","given":"Alan J"},{"family":"McCauley","given":"John W"},{"family":"Russell","given":"Colin A"},{"family":"Smith","given":"Derek J"},{"family":"Rambaut","given":"Andrew"}],"editor":[{"family":"Losick","given":"Richard"}],"issued":{"date-parts":[["2014",2,4]]}}}],"schema":"https://github.com/citation-style-language/schema/raw/master/csl-citation.json"} </w:instrText>
      </w:r>
      <w:r w:rsidR="00602485">
        <w:rPr>
          <w:sz w:val="22"/>
          <w:szCs w:val="22"/>
        </w:rPr>
        <w:fldChar w:fldCharType="separate"/>
      </w:r>
      <w:r w:rsidR="00602485">
        <w:rPr>
          <w:noProof/>
          <w:sz w:val="22"/>
          <w:szCs w:val="22"/>
        </w:rPr>
        <w:t>(35)</w:t>
      </w:r>
      <w:r w:rsidR="00602485">
        <w:rPr>
          <w:sz w:val="22"/>
          <w:szCs w:val="22"/>
        </w:rPr>
        <w:fldChar w:fldCharType="end"/>
      </w:r>
      <w:r w:rsidRPr="009B1B56">
        <w:rPr>
          <w:sz w:val="22"/>
          <w:szCs w:val="22"/>
        </w:rPr>
        <w:t>, to calculate annual antigenic advance, which we defined as the antigenic distance between strains of a given lineage (pre-2009 H1N1, post-2009 H1N1 or H3N2) that circulated in consecutive seasons (</w:t>
      </w:r>
      <w:r w:rsidRPr="009B1B56">
        <w:rPr>
          <w:rStyle w:val="SubtitleChar"/>
        </w:rPr>
        <w:t>Methods</w:t>
      </w:r>
      <w:r w:rsidRPr="009B1B56">
        <w:rPr>
          <w:sz w:val="22"/>
          <w:szCs w:val="22"/>
        </w:rPr>
        <w:t xml:space="preserve">). The “antigenic distance” between two </w:t>
      </w:r>
      <w:r w:rsidR="00B767FC">
        <w:rPr>
          <w:sz w:val="22"/>
          <w:szCs w:val="22"/>
        </w:rPr>
        <w:t xml:space="preserve">influenza </w:t>
      </w:r>
      <w:r w:rsidRPr="009B1B56">
        <w:rPr>
          <w:sz w:val="22"/>
          <w:szCs w:val="22"/>
        </w:rPr>
        <w:t xml:space="preserve">strains is used as a proxy for </w:t>
      </w:r>
      <w:r w:rsidR="00B767FC">
        <w:rPr>
          <w:sz w:val="22"/>
          <w:szCs w:val="22"/>
        </w:rPr>
        <w:t xml:space="preserve">similarity in antigenic phenotype, and potential for </w:t>
      </w:r>
      <w:r w:rsidRPr="009B1B56">
        <w:rPr>
          <w:sz w:val="22"/>
          <w:szCs w:val="22"/>
        </w:rPr>
        <w:t>immune cross-protection</w:t>
      </w:r>
      <w:r w:rsidR="00B767FC">
        <w:rPr>
          <w:sz w:val="22"/>
          <w:szCs w:val="22"/>
        </w:rPr>
        <w:t>.</w:t>
      </w:r>
      <w:r w:rsidRPr="009B1B56">
        <w:rPr>
          <w:sz w:val="22"/>
          <w:szCs w:val="22"/>
        </w:rPr>
        <w:t xml:space="preserve"> </w:t>
      </w:r>
      <w:r w:rsidR="00B767FC">
        <w:rPr>
          <w:sz w:val="22"/>
          <w:szCs w:val="22"/>
        </w:rPr>
        <w:t>A variety of methods have been developed to estimate antigenic distance using serological data, genetic data, or both</w:t>
      </w:r>
      <w:r w:rsidRPr="009B1B56">
        <w:rPr>
          <w:sz w:val="22"/>
          <w:szCs w:val="22"/>
        </w:rPr>
        <w:t xml:space="preserve"> </w:t>
      </w:r>
      <w:r w:rsidRPr="009B1B56">
        <w:rPr>
          <w:sz w:val="22"/>
          <w:szCs w:val="22"/>
        </w:rPr>
        <w:fldChar w:fldCharType="begin"/>
      </w:r>
      <w:r w:rsidR="00FE186A">
        <w:rPr>
          <w:sz w:val="22"/>
          <w:szCs w:val="22"/>
        </w:rPr>
        <w:instrText xml:space="preserve"> ADDIN ZOTERO_ITEM CSL_CITATION {"citationID":"EwqL42pH","properties":{"formattedCitation":"(34\\uc0\\u8211{}36)","plainCitation":"(34–36)","noteIndex":0},"citationItems":[{"id":1105,"uris":["http://zotero.org/groups/2313999/items/SB9TWZS4"],"uri":["http://zotero.org/groups/2313999/items/SB9TWZS4"],"itemData":{"id":1105,"type":"article-journal","title":"Integrating influenza antigenic dynamics with molecular evolution","container-title":"eLife","page":"e01914","volume":"3","source":"eLife","abstract":"Influenza viruses undergo continual antigenic evolution allowing mutant viruses to evade host immunity acquired to previous virus strains. Antigenic phenotype is often assessed through pairwise measurement of cross-reactivity between influenza strains using the hemagglutination inhibition (HI) assay. Here, we extend previous approaches to antigenic cartography, and simultaneously characterize antigenic and genetic evolution by modeling the diffusion of antigenic phenotype over a shared virus phylogeny. Using HI data from influenza lineages A/H3N2, A/H1N1, B/Victoria and B/Yamagata, we determine patterns of antigenic drift across viral lineages, showing that A/H3N2 evolves faster and in a more punctuated fashion than other influenza lineages. We also show that year-to-year antigenic drift appears to drive incidence patterns within each influenza lineage. This work makes possible substantial future advances in investigating the dynamics of influenza and other antigenically-variable pathogens by providing a model that intimately combines molecular and antigenic evolution.","DOI":"10.7554/eLife.01914","ISSN":"2050-084X","author":[{"family":"Bedford","given":"Trevor"},{"family":"Suchard","given":"Marc A"},{"family":"Lemey","given":"Philippe"},{"family":"Dudas","given":"Gytis"},{"family":"Gregory","given":"Victoria"},{"family":"Hay","given":"Alan J"},{"family":"McCauley","given":"John W"},{"family":"Russell","given":"Colin A"},{"family":"Smith","given":"Derek J"},{"family":"Rambaut","given":"Andrew"}],"editor":[{"family":"Losick","given":"Richard"}],"issued":{"date-parts":[["2014",2,4]]}}},{"id":1127,"uris":["http://zotero.org/groups/2313999/items/WZGKMDF6"],"uri":["http://zotero.org/groups/2313999/items/WZGKMDF6"],"itemData":{"id":1127,"type":"article-journal","title":"Mapping the Antigenic and Genetic Evolution of Influenza Virus","container-title":"Science","page":"371-376","volume":"305","issue":"5682","source":"science.sciencemag.org","abstract":"The antigenic evolution of influenza A (H3N2) virus was quantified and visualized from its introduction into humans in 1968 to 2003. Although there was remarkable correspondence between antigenic and genetic evolution, significant differences were observed: Antigenic evolution was more punctuated than genetic evolution, and genetic change sometimes had a disproportionately large antigenic effect. The method readily allows monitoring of antigenic differences among vaccine and circulating strains and thus estimation of the effects of vaccination. Further, this approach offers a route to predicting the relative success of emerging strains, which could be achieved by quantifying the combined effects of population level immune escape and viral fitness on strain evolution.\nThe genome of a subtype of influenza has evolved smoothly since 1968, whereas its antigenic activity changed in spurts; modeling of this relationship may assist design of future vaccines.\nThe genome of a subtype of influenza has evolved smoothly since 1968, whereas its antigenic activity changed in spurts; modeling of this relationship may assist design of future vaccines.","DOI":"10.1126/science.1097211","ISSN":"0036-8075, 1095-9203","note":"PMID: 15218094","language":"en","author":[{"family":"Smith","given":"Derek J."},{"family":"Lapedes","given":"Alan S."},{"family":"Jong","given":"Jan C.","dropping-particle":"de"},{"family":"Bestebroer","given":"Theo M."},{"family":"Rimmelzwaan","given":"Guus F."},{"family":"Osterhaus","given":"Albert D. M. E."},{"family":"Fouchier","given":"Ron A. M."}],"issued":{"date-parts":[["2004",7,16]]}}},{"id":1099,"uris":["http://zotero.org/groups/2313999/items/EM6HJRFC"],"uri":["http://zotero.org/groups/2313999/items/EM6HJRFC"],"itemData":{"id":1099,"type":"article-journal","title":"Prediction, dynamics, and visualization of antigenic phenotypes of seasonal influenza viruses","container-title":"Proceedings of the National Academy of Sciences","page":"E1701-E1709","volume":"113","issue":"12","source":"DOI.org (Crossref)","DOI":"10.1073/pnas.1525578113","ISSN":"0027-8424, 1091-6490","language":"en","author":[{"family":"Neher","given":"Richard A."},{"family":"Bedford","given":"Trevor"},{"family":"Daniels","given":"Rodney S."},{"family":"Russell","given":"Colin A."},{"family":"Shraiman","given":"Boris I."}],"issued":{"date-parts":[["2016",3,22]]}}}],"schema":"https://github.com/citation-style-language/schema/raw/master/csl-citation.json"} </w:instrText>
      </w:r>
      <w:r w:rsidRPr="009B1B56">
        <w:rPr>
          <w:sz w:val="22"/>
          <w:szCs w:val="22"/>
        </w:rPr>
        <w:fldChar w:fldCharType="separate"/>
      </w:r>
      <w:r w:rsidR="00FE186A" w:rsidRPr="00DE166F">
        <w:rPr>
          <w:sz w:val="22"/>
        </w:rPr>
        <w:t>(34–36)</w:t>
      </w:r>
      <w:r w:rsidRPr="009B1B56">
        <w:rPr>
          <w:sz w:val="22"/>
          <w:szCs w:val="22"/>
        </w:rPr>
        <w:fldChar w:fldCharType="end"/>
      </w:r>
      <w:r w:rsidRPr="009B1B56">
        <w:rPr>
          <w:sz w:val="22"/>
          <w:szCs w:val="22"/>
        </w:rPr>
        <w:t>.</w:t>
      </w:r>
    </w:p>
    <w:p w14:paraId="37301822" w14:textId="4027421C" w:rsidR="004836EE" w:rsidRPr="009B1B56" w:rsidRDefault="004836EE" w:rsidP="004836EE">
      <w:pPr>
        <w:pStyle w:val="CommentText"/>
        <w:rPr>
          <w:sz w:val="22"/>
          <w:szCs w:val="22"/>
        </w:rPr>
      </w:pPr>
      <w:r w:rsidRPr="009B1B56">
        <w:rPr>
          <w:sz w:val="22"/>
          <w:szCs w:val="22"/>
        </w:rPr>
        <w:t xml:space="preserve">To </w:t>
      </w:r>
      <w:r w:rsidR="005B65C1" w:rsidRPr="009B1B56">
        <w:rPr>
          <w:sz w:val="22"/>
          <w:szCs w:val="22"/>
        </w:rPr>
        <w:t>assess</w:t>
      </w:r>
      <w:r w:rsidRPr="009B1B56">
        <w:rPr>
          <w:sz w:val="22"/>
          <w:szCs w:val="22"/>
        </w:rPr>
        <w:t xml:space="preserve"> the impact of antigenic evolutionary rate on the epidemic age distribution, we tested whether the proportion of cases in children increased in seasons associated with large antigenic changes. If the rate of antigenic drift is a strong driver of age-specific influenza risk, then the fraction of influenza cases observed in children should be negatively related to annual antigenic advance </w:t>
      </w:r>
      <w:r w:rsidRPr="009B1B56">
        <w:rPr>
          <w:sz w:val="22"/>
          <w:szCs w:val="22"/>
        </w:rPr>
        <w:fldChar w:fldCharType="begin"/>
      </w:r>
      <w:r w:rsidR="00712CDB">
        <w:rPr>
          <w:sz w:val="22"/>
          <w:szCs w:val="22"/>
        </w:rPr>
        <w:instrText xml:space="preserve"> ADDIN ZOTERO_ITEM CSL_CITATION {"citationID":"yxM5lB8P","properties":{"formattedCitation":"(27)","plainCitation":"(27)","noteIndex":0},"citationItems":[{"id":1064,"uris":["http://zotero.org/groups/2313999/items/QH7JNCRB"],"uri":["http://zotero.org/groups/2313999/items/QH7JNCRB"],"itemData":{"id":1064,"type":"article-journal","title":"Global circulation patterns of seasonal influenza viruses vary with antigenic drift","container-title":"Nature","page":"217-220","volume":"523","issue":"7559","source":"Crossref","DOI":"10.1038/nature14460","ISSN":"0028-0836, 1476-4687","language":"en","author":[{"family":"Bedford","given":"Trevor"},{"family":"Riley","given":"Steven"},{"family":"Barr","given":"Ian G."},{"family":"Broor","given":"Shobha"},{"family":"Chadha","given":"Mandeep"},{"family":"Cox","given":"Nancy J."},{"family":"Daniels","given":"Rodney S."},{"family":"Gunasekaran","given":"C. Palani"},{"family":"Hurt","given":"Aeron C."},{"family":"Kelso","given":"Anne"},{"family":"Klimov","given":"Alexander"},{"family":"Lewis","given":"Nicola S."},{"family":"Li","given":"Xiyan"},{"family":"McCauley","given":"John W."},{"family":"Odagiri","given":"Takato"},{"family":"Potdar","given":"Varsha"},{"family":"Rambaut","given":"Andrew"},{"family":"Shu","given":"Yuelong"},{"family":"Skepner","given":"Eugene"},{"family":"Smith","given":"Derek J."},{"family":"Suchard","given":"Marc A."},{"family":"Tashiro","given":"Masato"},{"family":"Wang","given":"Dayan"},{"family":"Xu","given":"Xiyan"},{"family":"Lemey","given":"Philippe"},{"family":"Russell","given":"Colin A."}],"issued":{"date-parts":[["2015",7]]}}}],"schema":"https://github.com/citation-style-language/schema/raw/master/csl-citation.json"} </w:instrText>
      </w:r>
      <w:r w:rsidRPr="009B1B56">
        <w:rPr>
          <w:sz w:val="22"/>
          <w:szCs w:val="22"/>
        </w:rPr>
        <w:fldChar w:fldCharType="separate"/>
      </w:r>
      <w:r w:rsidR="00712CDB">
        <w:rPr>
          <w:noProof/>
          <w:sz w:val="22"/>
          <w:szCs w:val="22"/>
        </w:rPr>
        <w:t>(27)</w:t>
      </w:r>
      <w:r w:rsidRPr="009B1B56">
        <w:rPr>
          <w:sz w:val="22"/>
          <w:szCs w:val="22"/>
        </w:rPr>
        <w:fldChar w:fldCharType="end"/>
      </w:r>
      <w:r w:rsidRPr="009B1B56">
        <w:rPr>
          <w:sz w:val="22"/>
          <w:szCs w:val="22"/>
        </w:rPr>
        <w:t xml:space="preserve">. In other words, strains that have not changed much antigenically since the previous season should be unable to escape pre-existing immunity in immunologically experienced adults, and more restricted to causing cases in immunologically naïve children; strains that have changed substantially will be less restricted to children. </w:t>
      </w:r>
    </w:p>
    <w:p w14:paraId="4407265D" w14:textId="77777777" w:rsidR="004C3BC8" w:rsidRPr="009B1B56" w:rsidRDefault="004C3BC8" w:rsidP="004C3BC8">
      <w:pPr>
        <w:ind w:firstLine="0"/>
      </w:pPr>
    </w:p>
    <w:p w14:paraId="5A673B4E" w14:textId="77777777" w:rsidR="004836EE" w:rsidRPr="009B1B56" w:rsidRDefault="004836EE" w:rsidP="004836EE">
      <w:pPr>
        <w:pStyle w:val="Heading1"/>
      </w:pPr>
      <w:r w:rsidRPr="009B1B56">
        <w:lastRenderedPageBreak/>
        <w:t>Results</w:t>
      </w:r>
    </w:p>
    <w:p w14:paraId="455B0EAE" w14:textId="77777777" w:rsidR="004836EE" w:rsidRPr="009B1B56" w:rsidRDefault="004836EE" w:rsidP="004836EE">
      <w:pPr>
        <w:pStyle w:val="Heading3"/>
      </w:pPr>
      <w:r w:rsidRPr="009B1B56">
        <w:t>Subtype-specific differences in age distribution</w:t>
      </w:r>
    </w:p>
    <w:p w14:paraId="514EFFE7" w14:textId="1EC2DFA7" w:rsidR="004836EE" w:rsidRPr="009B1B56" w:rsidRDefault="004836EE" w:rsidP="005B65C1">
      <w:del w:id="193" w:author="Katelyn Gostic" w:date="2019-06-19T14:01:00Z">
        <w:r w:rsidRPr="009B1B56" w:rsidDel="00216EE6">
          <w:delText xml:space="preserve">In both ADHS and INSIGHT data, </w:delText>
        </w:r>
      </w:del>
      <w:ins w:id="194" w:author="Viboud, Cecile (NIH/FIC) [E]" w:date="2019-06-26T13:59:00Z">
        <w:r w:rsidR="00053629">
          <w:t xml:space="preserve">Seasonal </w:t>
        </w:r>
      </w:ins>
      <w:ins w:id="195" w:author="Katelyn Gostic" w:date="2019-06-19T14:01:00Z">
        <w:del w:id="196" w:author="Viboud, Cecile (NIH/FIC) [E]" w:date="2019-06-26T13:59:00Z">
          <w:r w:rsidR="00216EE6" w:rsidDel="00053629">
            <w:delText xml:space="preserve">Seasonal subtype </w:delText>
          </w:r>
        </w:del>
      </w:ins>
      <w:r w:rsidRPr="009B1B56">
        <w:t xml:space="preserve">H3N2 </w:t>
      </w:r>
      <w:ins w:id="197" w:author="Viboud, Cecile (NIH/FIC) [E]" w:date="2019-06-26T13:59:00Z">
        <w:r w:rsidR="00053629">
          <w:t xml:space="preserve">epidemics </w:t>
        </w:r>
      </w:ins>
      <w:r w:rsidRPr="009B1B56">
        <w:t xml:space="preserve">consistently caused more cases in older cohorts, while H1N1 caused </w:t>
      </w:r>
      <w:r w:rsidR="00216EE6">
        <w:t>a greater proportion of cases in young and middle-aged adults</w:t>
      </w:r>
      <w:r w:rsidRPr="009B1B56">
        <w:t xml:space="preserve"> (</w:t>
      </w:r>
      <w:r w:rsidRPr="009B1B56">
        <w:rPr>
          <w:rStyle w:val="SubtitleChar"/>
        </w:rPr>
        <w:t>Figs. 2, S</w:t>
      </w:r>
      <w:r w:rsidR="00954FDA">
        <w:rPr>
          <w:rStyle w:val="SubtitleChar"/>
        </w:rPr>
        <w:t>1</w:t>
      </w:r>
      <w:r w:rsidRPr="009B1B56">
        <w:rPr>
          <w:rStyle w:val="SubtitleChar"/>
        </w:rPr>
        <w:t>-S</w:t>
      </w:r>
      <w:r w:rsidR="00954FDA">
        <w:rPr>
          <w:rStyle w:val="SubtitleChar"/>
        </w:rPr>
        <w:t>2</w:t>
      </w:r>
      <w:r w:rsidRPr="009B1B56">
        <w:t>). These patterns</w:t>
      </w:r>
      <w:r w:rsidR="00BB603B">
        <w:t xml:space="preserve"> were apparent whether we compared H3N2 epidemic age distributions with those caused by the pre-2009 seasonal H1N1 lineage, or with the post-2009 lineage. Observed patterns </w:t>
      </w:r>
      <w:r w:rsidRPr="009B1B56">
        <w:t>are consistent with the predicted effects of cohort-specific imprinting (</w:t>
      </w:r>
      <w:r w:rsidRPr="009B1B56">
        <w:rPr>
          <w:rStyle w:val="SubtitleChar"/>
        </w:rPr>
        <w:t>Fig</w:t>
      </w:r>
      <w:r w:rsidR="00954FDA">
        <w:rPr>
          <w:rStyle w:val="SubtitleChar"/>
        </w:rPr>
        <w:t>.</w:t>
      </w:r>
      <w:r w:rsidRPr="009B1B56">
        <w:rPr>
          <w:rStyle w:val="SubtitleChar"/>
        </w:rPr>
        <w:t xml:space="preserve"> 1</w:t>
      </w:r>
      <w:r w:rsidRPr="009B1B56">
        <w:t>), and with previously reported differences in age distribution</w:t>
      </w:r>
      <w:r w:rsidR="00216EE6">
        <w:t xml:space="preserve"> of seasonal H1N1 and H3N2 incidence</w:t>
      </w:r>
      <w:r w:rsidRPr="009B1B56">
        <w:t xml:space="preserve"> </w:t>
      </w:r>
      <w:r w:rsidRPr="009B1B56">
        <w:fldChar w:fldCharType="begin"/>
      </w:r>
      <w:r w:rsidR="00712CDB">
        <w:instrText xml:space="preserve"> ADDIN ZOTERO_ITEM CSL_CITATION {"citationID":"aeiuokg9qg","properties":{"formattedCitation":"(11\\uc0\\u8211{}13,26)","plainCitation":"(11–13,26)","noteIndex":0},"citationItems":[{"id":1071,"uris":["http://zotero.org/groups/2313999/items/4QGS742A"],"uri":["http://zotero.org/groups/2313999/items/4QGS742A"],"itemData":{"id":1071,"type":"article-journal","title":"Comparative age distribution of influenza morbidity and mortality during seasonal influenza epidemics and the 2009 H1N1 pandemic","container-title":"BMC Infectious Diseases","page":"162","volume":"10","issue":"1","source":"BioMed Central","abstract":"Several studies have shown a relatively high mortality rate among young people infected by the 2009 pandemic influenza A (H1N1) virus. Here we compared the age distributions of morbidity and mortality during two seasonal influenza epidemics (H1N1 and H3N2) in France and the United States with those of the 2009 H1N1 pandemic waves in the same countries.","DOI":"10.1186/1471-2334-10-162","ISSN":"1471-2334","journalAbbreviation":"BMC Infectious Diseases","author":[{"family":"Lemaitre","given":"Magali"},{"family":"Carrat","given":"Fabrice"}],"issued":{"date-parts":[["2010",6,9]]}}},{"id":1066,"uris":["http://zotero.org/groups/2313999/items/KLZ2Z24W"],"uri":["http://zotero.org/groups/2313999/items/KLZ2Z24W"],"itemData":{"id":1066,"type":"article-journal","title":"Differences in Patient Age Distribution between Influenza A Subtypes","container-title":"PLOS ONE","page":"e6832","volume":"4","issue":"8","source":"PLoS Journals","abstract":"Since the spring of 1977, two subtypes of influenza A virus (H3N2 and H1N1) have been seasonally infecting the human population. In this work we study the distribution of patient ages within the populations that exhibit the symptomatic disease caused by each of the different subtypes of seasonal influenza viruses. When the publicly available extensive information is pooled across multiple geographical locations and seasons, striking differences emerge between these subtypes. We report that the symptomatic flu due to H1N1 is distributed mainly in a younger population relative to H3N2. (The median age of the H3N2 patients is 23 years while H1N1 patients are 9 years old.) These distinct characteristic spectra of age groups, possibly carried over from previous pandemics, are consistent with previous reports from various regional population studies and also findings on the evolutionary dynamics of each subtype. Moreover, they are relevant to age-related risk assessments, modeling of epidemiological networks for specific age groups, and age-specific vaccine design. Recently, a novel H1N1 virus has spread around the world. Preliminary reports suggest that this new strain causes symptomatic disease in the younger population in a similar fashion to the seasonal H1N1 strains.","DOI":"10.1371/journal.pone.0006832","ISSN":"1932-6203","journalAbbreviation":"PLOS ONE","language":"en","author":[{"family":"Khiabanian","given":"Hossein"},{"family":"Farrell","given":"Gregory M."},{"family":"George","given":"Kirsten St"},{"family":"Rabadan","given":"Raul"}],"issued":{"date-parts":[["2009",8,31]]}}},{"id":1076,"uris":["http://zotero.org/groups/2313999/items/RIEV6TS6"],"uri":["http://zotero.org/groups/2313999/items/RIEV6TS6"],"itemData":{"id":1076,"type":"article-journal","title":"Mortality associated with influenza and respiratory syncytial virus in the United States","container-title":"JAMA","page":"179-186","volume":"289","issue":"2","source":"PubMed","abstract":"CONTEXT: Influenza and respiratory syncytial virus (RSV) cause substantial morbidity and mortality. Statistical methods used to estimate deaths in the United States attributable to influenza have not accounted for RSV circulation.\nOBJECTIVE: To develop a statistical model using national mortality and viral surveillance data to estimate annual influenza- and RSV-associated deaths in the United States, by age group, virus, and influenza type and subtype.\nDESIGN, SETTING, AND POPULATION: Age-specific Poisson regression models using national viral surveillance data for the 1976-1977 through 1998-1999 seasons were used to estimate influenza-associated deaths. Influenza- and RSV-associated deaths were simultaneously estimated for the 1990-1991 through 1998-1999 seasons.\nMAIN OUTCOME MEASURES: Attributable deaths for 3 categories: underlying pneumonia and influenza, underlying respiratory and circulatory, and all causes.\nRESULTS: Annual estimates of influenza-associated deaths increased significantly between the 1976-1977 and 1998-1999 seasons for all 3 death categories (P&lt;.001 for each category). For the 1990-1991 through 1998-1999 seasons, the greatest mean numbers of deaths were associated with influenza A(H3N2) viruses, followed by RSV, influenza B, and influenza A(H1N1). Influenza viruses and RSV, respectively, were associated with annual means (SD) of 8097 (3084) and 2707 (196) underlying pneumonia and influenza deaths, 36 155 (11 055) and 11 321 (668) underlying respiratory and circulatory deaths, and 51 203 (15 081) and 17 358 (1086) all-cause deaths. For underlying respiratory and circulatory deaths, 90% of influenza- and 78% of RSV-associated deaths occurred among persons aged 65 years or older. Influenza was associated with more deaths than RSV in all age groups except for children younger than 1 year. On average, influenza was associated with 3 times as many deaths as RSV.\nCONCLUSIONS: Mortality associated with both influenza and RSV circulation disproportionately affects elderly persons. Influenza deaths have increased substantially in the last 2 decades, in part because of aging of the population, underscoring the need for better prevention measures, including more effective vaccines and vaccination programs for elderly persons.","ISSN":"0098-7484","note":"PMID: 12517228","journalAbbreviation":"JAMA","language":"eng","author":[{"family":"Thompson","given":"William W."},{"family":"Shay","given":"David K."},{"family":"Weintraub","given":"Eric"},{"family":"Brammer","given":"Lynnette"},{"family":"Cox","given":"Nancy"},{"family":"Anderson","given":"Larry J."},{"family":"Fukuda","given":"Keiji"}],"issued":{"date-parts":[["2003",1,8]]}}},{"id":1285,"uris":["http://zotero.org/groups/2313999/items/ABQCNPLK"],"uri":["http://zotero.org/groups/2313999/items/ABQCNPLK"],"itemData":{"id":1285,"type":"article-journal","title":"Birth Cohort Effects in Influenza Surveillance Data: Evidence that First Influenza Infection Affects Later Influenza-Associated Illness","container-title":"The Journal of Infectious Diseases","source":"academic.oup.com","abstract":"AbstractBackground.  The evolution of influenza A viruses results in birth cohorts that have different initial influenza virus exposures. Historically, A/H3 pre","URL":"https://academic.oup.com/jid/advance-article/doi/10.1093/infdis/jiz201/5485579","DOI":"10.1093/infdis/jiz201","title-short":"Birth Cohort Effects in Influenza Surveillance Data","journalAbbreviation":"J Infect Dis","language":"en","author":[{"family":"Budd","given":"Alicia P."},{"family":"Beacham","given":"Lauren"},{"family":"Smith","given":"Catherine B."},{"family":"Garten","given":"Rebecca J."},{"family":"Reed","given":"Carrie"},{"family":"Kniss","given":"Krista"},{"family":"Mustaquim","given":"Desiree"},{"family":"Ahmad","given":"Farida B."},{"family":"Cummings","given":"Charisse N."},{"family":"Garg","given":"Shikha"},{"family":"Levine","given":"Min Z."},{"family":"Fry","given":"Alicia M."},{"family":"Brammer","given":"Lynnette"}],"accessed":{"date-parts":[["2019",5,20]]}}}],"schema":"https://github.com/citation-style-language/schema/raw/master/csl-citation.json"} </w:instrText>
      </w:r>
      <w:r w:rsidRPr="009B1B56">
        <w:fldChar w:fldCharType="separate"/>
      </w:r>
      <w:r w:rsidR="00712CDB" w:rsidRPr="00712CDB">
        <w:t>(11–</w:t>
      </w:r>
      <w:r w:rsidR="00712CDB" w:rsidRPr="001C36CA">
        <w:t>13,26)</w:t>
      </w:r>
      <w:r w:rsidRPr="009B1B56">
        <w:fldChar w:fldCharType="end"/>
      </w:r>
      <w:r w:rsidRPr="009B1B56">
        <w:t xml:space="preserve">. </w:t>
      </w:r>
      <w:r w:rsidR="00315F2A">
        <w:t>S</w:t>
      </w:r>
      <w:r w:rsidRPr="009B1B56">
        <w:t xml:space="preserve">ee </w:t>
      </w:r>
      <w:r w:rsidRPr="009B1B56">
        <w:rPr>
          <w:rStyle w:val="SubtitleChar"/>
        </w:rPr>
        <w:t xml:space="preserve">Fig. </w:t>
      </w:r>
      <w:r w:rsidR="00315F2A">
        <w:rPr>
          <w:rStyle w:val="SubtitleChar"/>
        </w:rPr>
        <w:t xml:space="preserve">2 </w:t>
      </w:r>
      <w:r w:rsidRPr="009B1B56">
        <w:t xml:space="preserve">for seasons where H1N1 and H3N2 co-circulated in substantial numbers, </w:t>
      </w:r>
      <w:r w:rsidR="00BB603B">
        <w:t>and</w:t>
      </w:r>
      <w:r w:rsidR="00BB603B" w:rsidRPr="009B1B56">
        <w:t xml:space="preserve"> </w:t>
      </w:r>
      <w:r w:rsidRPr="009B1B56">
        <w:rPr>
          <w:rStyle w:val="SubtitleChar"/>
        </w:rPr>
        <w:t>Fi</w:t>
      </w:r>
      <w:r w:rsidR="00BB603B">
        <w:rPr>
          <w:rStyle w:val="SubtitleChar"/>
        </w:rPr>
        <w:t>g</w:t>
      </w:r>
      <w:r w:rsidRPr="009B1B56">
        <w:rPr>
          <w:rStyle w:val="SubtitleChar"/>
        </w:rPr>
        <w:t>s</w:t>
      </w:r>
      <w:r w:rsidR="00BB603B">
        <w:rPr>
          <w:rStyle w:val="SubtitleChar"/>
        </w:rPr>
        <w:t>.</w:t>
      </w:r>
      <w:r w:rsidRPr="009B1B56">
        <w:rPr>
          <w:rStyle w:val="SubtitleChar"/>
        </w:rPr>
        <w:t xml:space="preserve"> S</w:t>
      </w:r>
      <w:r w:rsidR="00954FDA">
        <w:rPr>
          <w:rStyle w:val="SubtitleChar"/>
        </w:rPr>
        <w:t>1</w:t>
      </w:r>
      <w:r w:rsidRPr="009B1B56">
        <w:rPr>
          <w:rStyle w:val="SubtitleChar"/>
        </w:rPr>
        <w:t>-S</w:t>
      </w:r>
      <w:r w:rsidR="00954FDA">
        <w:rPr>
          <w:rStyle w:val="SubtitleChar"/>
        </w:rPr>
        <w:t>2</w:t>
      </w:r>
      <w:r w:rsidRPr="009B1B56">
        <w:t xml:space="preserve"> for the entire dataset and alternate smoothing parameters. </w:t>
      </w:r>
    </w:p>
    <w:p w14:paraId="5EBC20D3" w14:textId="77777777" w:rsidR="004836EE" w:rsidRPr="009B1B56" w:rsidRDefault="004836EE" w:rsidP="004836EE">
      <w:pPr>
        <w:pStyle w:val="Heading2"/>
        <w:rPr>
          <w:szCs w:val="22"/>
        </w:rPr>
      </w:pPr>
    </w:p>
    <w:p w14:paraId="72442BAC" w14:textId="77777777" w:rsidR="004836EE" w:rsidRPr="009B1B56" w:rsidRDefault="004836EE" w:rsidP="004836EE">
      <w:pPr>
        <w:pStyle w:val="Heading2"/>
      </w:pPr>
      <w:r w:rsidRPr="009B1B56">
        <w:t>Imprinting model selection</w:t>
      </w:r>
    </w:p>
    <w:p w14:paraId="3C4C4A57" w14:textId="419461E4" w:rsidR="004836EE" w:rsidRPr="009B1B56" w:rsidRDefault="004836EE" w:rsidP="004836EE">
      <w:pPr>
        <w:rPr>
          <w:color w:val="000000" w:themeColor="text1"/>
        </w:rPr>
      </w:pPr>
      <w:del w:id="198" w:author="Katelyn Gostic" w:date="2019-06-19T14:13:00Z">
        <w:r w:rsidRPr="009B1B56" w:rsidDel="00315F2A">
          <w:rPr>
            <w:color w:val="000000" w:themeColor="text1"/>
          </w:rPr>
          <w:delText>Whether we fit to INSIGHT or to ADHS data, model</w:delText>
        </w:r>
      </w:del>
      <w:ins w:id="199" w:author="Katelyn Gostic" w:date="2019-06-19T14:13:00Z">
        <w:r w:rsidR="00315F2A">
          <w:rPr>
            <w:color w:val="000000" w:themeColor="text1"/>
          </w:rPr>
          <w:t>The model</w:t>
        </w:r>
      </w:ins>
      <w:del w:id="200" w:author="Katelyn Gostic" w:date="2019-06-19T14:13:00Z">
        <w:r w:rsidRPr="009B1B56" w:rsidDel="00315F2A">
          <w:rPr>
            <w:color w:val="000000" w:themeColor="text1"/>
          </w:rPr>
          <w:delText>s</w:delText>
        </w:r>
      </w:del>
      <w:r w:rsidRPr="009B1B56">
        <w:rPr>
          <w:color w:val="000000" w:themeColor="text1"/>
        </w:rPr>
        <w:t xml:space="preserve"> containing NA subtype-level imprinting received the most statistical support, and </w:t>
      </w:r>
      <w:del w:id="201" w:author="Katelyn Gostic" w:date="2019-06-19T14:13:00Z">
        <w:r w:rsidRPr="009B1B56" w:rsidDel="00315F2A">
          <w:rPr>
            <w:color w:val="000000" w:themeColor="text1"/>
          </w:rPr>
          <w:delText xml:space="preserve">models </w:delText>
        </w:r>
      </w:del>
      <w:ins w:id="202" w:author="Katelyn Gostic" w:date="2019-06-19T14:13:00Z">
        <w:r w:rsidR="00315F2A">
          <w:rPr>
            <w:color w:val="000000" w:themeColor="text1"/>
          </w:rPr>
          <w:t>the model</w:t>
        </w:r>
        <w:r w:rsidR="00315F2A" w:rsidRPr="009B1B56">
          <w:rPr>
            <w:color w:val="000000" w:themeColor="text1"/>
          </w:rPr>
          <w:t xml:space="preserve"> </w:t>
        </w:r>
      </w:ins>
      <w:r w:rsidRPr="009B1B56">
        <w:rPr>
          <w:color w:val="000000" w:themeColor="text1"/>
        </w:rPr>
        <w:t xml:space="preserve">containing HA subtype-level imprinting </w:t>
      </w:r>
      <w:del w:id="203" w:author="Katelyn Gostic" w:date="2019-06-19T14:13:00Z">
        <w:r w:rsidRPr="009B1B56" w:rsidDel="00315F2A">
          <w:rPr>
            <w:color w:val="000000" w:themeColor="text1"/>
          </w:rPr>
          <w:delText xml:space="preserve">were </w:delText>
        </w:r>
      </w:del>
      <w:ins w:id="204" w:author="Katelyn Gostic" w:date="2019-06-19T14:13:00Z">
        <w:r w:rsidR="00315F2A">
          <w:rPr>
            <w:color w:val="000000" w:themeColor="text1"/>
          </w:rPr>
          <w:t>was</w:t>
        </w:r>
        <w:r w:rsidR="00315F2A" w:rsidRPr="009B1B56">
          <w:rPr>
            <w:color w:val="000000" w:themeColor="text1"/>
          </w:rPr>
          <w:t xml:space="preserve"> </w:t>
        </w:r>
      </w:ins>
      <w:r w:rsidRPr="009B1B56">
        <w:rPr>
          <w:color w:val="000000" w:themeColor="text1"/>
        </w:rPr>
        <w:t xml:space="preserve">the second most preferred in terms of AIC </w:t>
      </w:r>
      <w:r w:rsidRPr="009B1B56">
        <w:rPr>
          <w:rStyle w:val="SubtitleChar"/>
        </w:rPr>
        <w:t xml:space="preserve">(Fig. </w:t>
      </w:r>
      <w:ins w:id="205" w:author="Katelyn Gostic" w:date="2019-06-19T14:14:00Z">
        <w:r w:rsidR="00315F2A">
          <w:rPr>
            <w:rStyle w:val="SubtitleChar"/>
          </w:rPr>
          <w:t>3</w:t>
        </w:r>
      </w:ins>
      <w:del w:id="206" w:author="Katelyn Gostic" w:date="2019-06-19T14:14:00Z">
        <w:r w:rsidRPr="009B1B56" w:rsidDel="00315F2A">
          <w:rPr>
            <w:rStyle w:val="SubtitleChar"/>
          </w:rPr>
          <w:delText>4</w:delText>
        </w:r>
      </w:del>
      <w:r w:rsidRPr="009B1B56">
        <w:rPr>
          <w:rStyle w:val="SubtitleChar"/>
        </w:rPr>
        <w:t xml:space="preserve">, Table </w:t>
      </w:r>
      <w:ins w:id="207" w:author="Katelyn Gostic" w:date="2019-06-19T14:14:00Z">
        <w:r w:rsidR="00315F2A">
          <w:rPr>
            <w:rStyle w:val="SubtitleChar"/>
          </w:rPr>
          <w:t>2</w:t>
        </w:r>
      </w:ins>
      <w:del w:id="208" w:author="Katelyn Gostic" w:date="2019-06-19T14:14:00Z">
        <w:r w:rsidRPr="009B1B56" w:rsidDel="00315F2A">
          <w:rPr>
            <w:rStyle w:val="SubtitleChar"/>
          </w:rPr>
          <w:delText>3</w:delText>
        </w:r>
      </w:del>
      <w:r w:rsidRPr="009B1B56">
        <w:rPr>
          <w:color w:val="000000" w:themeColor="text1"/>
        </w:rPr>
        <w:t>). The ADHS data showed a strong preference for NA subtype-level imprinting over HA subtype-level imprinting (</w:t>
      </w:r>
      <w:r w:rsidRPr="009B1B56">
        <w:rPr>
          <w:color w:val="000000" w:themeColor="text1"/>
        </w:rPr>
        <w:sym w:font="Symbol" w:char="F044"/>
      </w:r>
      <w:r w:rsidRPr="009B1B56">
        <w:rPr>
          <w:color w:val="000000" w:themeColor="text1"/>
        </w:rPr>
        <w:t>AIC=23.42), and effectively no statistical support for broad, HA group-level imprinting (</w:t>
      </w:r>
      <w:r w:rsidRPr="009B1B56">
        <w:rPr>
          <w:color w:val="000000" w:themeColor="text1"/>
        </w:rPr>
        <w:sym w:font="Symbol" w:char="F044"/>
      </w:r>
      <w:r w:rsidRPr="009B1B56">
        <w:rPr>
          <w:color w:val="000000" w:themeColor="text1"/>
        </w:rPr>
        <w:t>AIC=245.18), or for an absence of imprinting effects (</w:t>
      </w:r>
      <w:r w:rsidRPr="009B1B56">
        <w:rPr>
          <w:color w:val="000000" w:themeColor="text1"/>
        </w:rPr>
        <w:sym w:font="Symbol" w:char="F044"/>
      </w:r>
      <w:r w:rsidRPr="009B1B56">
        <w:rPr>
          <w:color w:val="000000" w:themeColor="text1"/>
        </w:rPr>
        <w:t xml:space="preserve">AIC=380.47). </w:t>
      </w:r>
      <w:r w:rsidRPr="009B1B56">
        <w:t>Visual assessment of model fits (</w:t>
      </w:r>
      <w:r w:rsidRPr="009B1B56">
        <w:rPr>
          <w:rStyle w:val="SubtitleChar"/>
        </w:rPr>
        <w:t xml:space="preserve">Fig. </w:t>
      </w:r>
      <w:ins w:id="209" w:author="Katelyn Gostic" w:date="2019-06-19T14:15:00Z">
        <w:r w:rsidR="00315F2A">
          <w:rPr>
            <w:rStyle w:val="SubtitleChar"/>
          </w:rPr>
          <w:t>3</w:t>
        </w:r>
      </w:ins>
      <w:del w:id="210" w:author="Katelyn Gostic" w:date="2019-06-19T14:14:00Z">
        <w:r w:rsidRPr="009B1B56" w:rsidDel="00315F2A">
          <w:rPr>
            <w:rStyle w:val="SubtitleChar"/>
          </w:rPr>
          <w:delText>4</w:delText>
        </w:r>
      </w:del>
      <w:del w:id="211" w:author="Katelyn Gostic" w:date="2019-06-24T12:17:00Z">
        <w:r w:rsidRPr="009B1B56" w:rsidDel="00954FDA">
          <w:rPr>
            <w:rStyle w:val="SubtitleChar"/>
          </w:rPr>
          <w:delText>F,G</w:delText>
        </w:r>
      </w:del>
      <w:ins w:id="212" w:author="Katelyn Gostic" w:date="2019-06-24T12:17:00Z">
        <w:r w:rsidR="00954FDA">
          <w:rPr>
            <w:rStyle w:val="SubtitleChar"/>
          </w:rPr>
          <w:t>C</w:t>
        </w:r>
      </w:ins>
      <w:ins w:id="213" w:author="Katelyn Gostic" w:date="2019-06-24T12:18:00Z">
        <w:r w:rsidR="00954FDA">
          <w:rPr>
            <w:rStyle w:val="SubtitleChar"/>
          </w:rPr>
          <w:t>-D</w:t>
        </w:r>
      </w:ins>
      <w:r w:rsidRPr="009B1B56">
        <w:t>) confirmed that models containing imprinting effects at the narrow, NA or HA subtype levels provided the best fits to data.</w:t>
      </w:r>
      <w:r w:rsidRPr="009B1B56">
        <w:rPr>
          <w:color w:val="000000" w:themeColor="text1"/>
        </w:rPr>
        <w:t xml:space="preserve"> The lack of support for the no-imprinting model </w:t>
      </w:r>
      <w:del w:id="214" w:author="Katelyn Gostic" w:date="2019-06-24T10:15:00Z">
        <w:r w:rsidRPr="009B1B56" w:rsidDel="00DE166F">
          <w:rPr>
            <w:color w:val="000000" w:themeColor="text1"/>
          </w:rPr>
          <w:delText xml:space="preserve">shows </w:delText>
        </w:r>
      </w:del>
      <w:ins w:id="215" w:author="Katelyn Gostic" w:date="2019-06-24T10:15:00Z">
        <w:r w:rsidR="00DE166F">
          <w:rPr>
            <w:color w:val="000000" w:themeColor="text1"/>
          </w:rPr>
          <w:t>supports the hypothesis that</w:t>
        </w:r>
        <w:r w:rsidR="00DE166F" w:rsidRPr="009B1B56">
          <w:rPr>
            <w:color w:val="000000" w:themeColor="text1"/>
          </w:rPr>
          <w:t xml:space="preserve"> </w:t>
        </w:r>
      </w:ins>
      <w:r w:rsidRPr="009B1B56">
        <w:rPr>
          <w:color w:val="000000" w:themeColor="text1"/>
        </w:rPr>
        <w:t>imprinting from the first exposure</w:t>
      </w:r>
      <w:r w:rsidR="00B75C76" w:rsidRPr="009B1B56">
        <w:rPr>
          <w:color w:val="000000" w:themeColor="text1"/>
        </w:rPr>
        <w:t xml:space="preserve"> shapes lifelong seasonal influenza risk</w:t>
      </w:r>
      <w:r w:rsidRPr="009B1B56">
        <w:rPr>
          <w:color w:val="000000" w:themeColor="text1"/>
        </w:rPr>
        <w:t>, just as it does avian-origin influenza (10, 12).</w:t>
      </w:r>
    </w:p>
    <w:p w14:paraId="55CCB1F6" w14:textId="03516AFA" w:rsidR="004836EE" w:rsidDel="00315F2A" w:rsidRDefault="004836EE" w:rsidP="00315F2A">
      <w:pPr>
        <w:rPr>
          <w:del w:id="216" w:author="Katelyn Gostic" w:date="2019-06-19T14:15:00Z"/>
          <w:color w:val="000000" w:themeColor="text1"/>
        </w:rPr>
      </w:pPr>
      <w:r w:rsidRPr="009B1B56">
        <w:t xml:space="preserve">As </w:t>
      </w:r>
      <w:proofErr w:type="gramStart"/>
      <w:r w:rsidRPr="009B1B56">
        <w:t>expected</w:t>
      </w:r>
      <w:proofErr w:type="gramEnd"/>
      <w:r w:rsidRPr="009B1B56">
        <w:t xml:space="preserve"> (see </w:t>
      </w:r>
      <w:r w:rsidRPr="009B1B56">
        <w:rPr>
          <w:rStyle w:val="SubtitleChar"/>
        </w:rPr>
        <w:t>Fig. 1G-I</w:t>
      </w:r>
      <w:r w:rsidRPr="009B1B56">
        <w:t xml:space="preserve">), predictions from the two best models were highly collinear, except in their risk predictions among middle-aged, H2N2-imprinted cohorts (birth years 1957-1968), and some other minor differences arising from normalization across birth-years. </w:t>
      </w:r>
    </w:p>
    <w:p w14:paraId="6581B776" w14:textId="77777777" w:rsidR="00315F2A" w:rsidRPr="009B1B56" w:rsidRDefault="00315F2A" w:rsidP="004836EE">
      <w:pPr>
        <w:rPr>
          <w:ins w:id="217" w:author="Katelyn Gostic" w:date="2019-06-19T14:15:00Z"/>
          <w:color w:val="000000" w:themeColor="text1"/>
        </w:rPr>
      </w:pPr>
    </w:p>
    <w:p w14:paraId="28D419B6" w14:textId="56E95C64" w:rsidR="004836EE" w:rsidRPr="009B1B56" w:rsidDel="00315F2A" w:rsidRDefault="004836EE">
      <w:pPr>
        <w:ind w:firstLine="0"/>
        <w:rPr>
          <w:del w:id="218" w:author="Katelyn Gostic" w:date="2019-06-19T14:15:00Z"/>
        </w:rPr>
        <w:pPrChange w:id="219" w:author="Katelyn Gostic" w:date="2019-06-19T14:15:00Z">
          <w:pPr/>
        </w:pPrChange>
      </w:pPr>
      <w:del w:id="220" w:author="Katelyn Gostic" w:date="2019-06-19T14:15:00Z">
        <w:r w:rsidRPr="009B1B56" w:rsidDel="00315F2A">
          <w:rPr>
            <w:color w:val="000000" w:themeColor="text1"/>
          </w:rPr>
          <w:delText>Model selection on ADHS data showed much stronger effects of all tested factors, and clearer preference for particular models, than model selection on INSIGHT data (</w:delText>
        </w:r>
        <w:r w:rsidRPr="009B1B56" w:rsidDel="00315F2A">
          <w:rPr>
            <w:rStyle w:val="SubtitleChar"/>
          </w:rPr>
          <w:delText>Fig. 4, Table 3</w:delText>
        </w:r>
        <w:r w:rsidRPr="009B1B56" w:rsidDel="00315F2A">
          <w:rPr>
            <w:color w:val="000000" w:themeColor="text1"/>
          </w:rPr>
          <w:delText xml:space="preserve">). </w:delText>
        </w:r>
        <w:r w:rsidRPr="009B1B56" w:rsidDel="00315F2A">
          <w:delText xml:space="preserve">No single model fit to INSIGHT data was definitively preferred (six had </w:delText>
        </w:r>
        <w:r w:rsidRPr="009B1B56" w:rsidDel="00315F2A">
          <w:sym w:font="Symbol" w:char="F044"/>
        </w:r>
        <w:r w:rsidRPr="009B1B56" w:rsidDel="00315F2A">
          <w:delText>AIC&lt;4, and differences between fits were negligible (</w:delText>
        </w:r>
        <w:r w:rsidRPr="009B1B56" w:rsidDel="00315F2A">
          <w:rPr>
            <w:rStyle w:val="SubtitleChar"/>
          </w:rPr>
          <w:delText>Fig. 4, Table 3</w:delText>
        </w:r>
        <w:r w:rsidRPr="009B1B56" w:rsidDel="00315F2A">
          <w:delText>)), but results of model selection aligned qualitatively between INSIGHT and ADHS data. None of the six best models for INSIGHT contained HA group-level imprinting effects (</w:delText>
        </w:r>
        <w:r w:rsidRPr="009B1B56" w:rsidDel="00315F2A">
          <w:rPr>
            <w:rStyle w:val="SubtitleChar"/>
          </w:rPr>
          <w:delText>Table 3</w:delText>
        </w:r>
        <w:r w:rsidRPr="009B1B56" w:rsidDel="00315F2A">
          <w:delText xml:space="preserve">). Overall, NA subtype-level imprinting or HA subtype-level imprinting received the most statistical support, in terms of </w:delText>
        </w:r>
        <w:r w:rsidR="00B75C76" w:rsidRPr="009B1B56" w:rsidDel="00315F2A">
          <w:delText xml:space="preserve">AIC and </w:delText>
        </w:r>
        <w:r w:rsidRPr="009B1B56" w:rsidDel="00315F2A">
          <w:delText>Akaike weight (</w:delText>
        </w:r>
        <w:r w:rsidRPr="009B1B56" w:rsidDel="00315F2A">
          <w:rPr>
            <w:b/>
            <w:bCs/>
            <w:i/>
            <w:iCs/>
          </w:rPr>
          <w:delText>Fig. 4E</w:delText>
        </w:r>
        <w:r w:rsidRPr="009B1B56" w:rsidDel="00315F2A">
          <w:delText xml:space="preserve">). </w:delText>
        </w:r>
      </w:del>
    </w:p>
    <w:p w14:paraId="6BEB31CF" w14:textId="77777777" w:rsidR="004836EE" w:rsidRPr="009B1B56" w:rsidRDefault="004836EE" w:rsidP="00315F2A"/>
    <w:p w14:paraId="38E2B21C" w14:textId="77777777" w:rsidR="004836EE" w:rsidRPr="009B1B56" w:rsidRDefault="004836EE" w:rsidP="004836EE">
      <w:pPr>
        <w:pStyle w:val="Heading2"/>
      </w:pPr>
      <w:r w:rsidRPr="009B1B56">
        <w:lastRenderedPageBreak/>
        <w:t>Fitted risk patterns</w:t>
      </w:r>
    </w:p>
    <w:p w14:paraId="6BD7A2D4" w14:textId="3A7B88CC" w:rsidR="004836EE" w:rsidRPr="009B1B56" w:rsidDel="00315F2A" w:rsidRDefault="004836EE" w:rsidP="004836EE">
      <w:pPr>
        <w:rPr>
          <w:del w:id="221" w:author="Katelyn Gostic" w:date="2019-06-19T14:19:00Z"/>
        </w:rPr>
      </w:pPr>
      <w:del w:id="222" w:author="Katelyn Gostic" w:date="2019-06-19T14:15:00Z">
        <w:r w:rsidRPr="009B1B56" w:rsidDel="00315F2A">
          <w:delText>When fitted to ADHS data, a</w:delText>
        </w:r>
      </w:del>
      <w:ins w:id="223" w:author="Katelyn Gostic" w:date="2019-06-19T14:15:00Z">
        <w:r w:rsidR="00315F2A">
          <w:t>Fitted a</w:t>
        </w:r>
      </w:ins>
      <w:r w:rsidRPr="009B1B56">
        <w:t xml:space="preserve">ge-specific risk curves took similar forms in all </w:t>
      </w:r>
      <w:ins w:id="224" w:author="Katelyn Gostic" w:date="2019-06-19T14:15:00Z">
        <w:r w:rsidR="00315F2A">
          <w:t xml:space="preserve">tested </w:t>
        </w:r>
      </w:ins>
      <w:r w:rsidRPr="009B1B56">
        <w:t>models, with risk decreasing rapidly from birth through adolescence, and then decreasing much more slowly until the end of life (</w:t>
      </w:r>
      <w:r w:rsidRPr="009B1B56">
        <w:rPr>
          <w:rStyle w:val="SubtitleChar"/>
        </w:rPr>
        <w:t xml:space="preserve">Fig. </w:t>
      </w:r>
      <w:ins w:id="225" w:author="Katelyn Gostic" w:date="2019-06-24T12:19:00Z">
        <w:r w:rsidR="00954FDA">
          <w:rPr>
            <w:rStyle w:val="SubtitleChar"/>
          </w:rPr>
          <w:t>2</w:t>
        </w:r>
      </w:ins>
      <w:r w:rsidRPr="009B1B56">
        <w:rPr>
          <w:rStyle w:val="SubtitleChar"/>
        </w:rPr>
        <w:t>A</w:t>
      </w:r>
      <w:ins w:id="226" w:author="Katelyn Gostic" w:date="2019-06-19T14:15:00Z">
        <w:r w:rsidR="00315F2A">
          <w:rPr>
            <w:rStyle w:val="SubtitleChar"/>
          </w:rPr>
          <w:t xml:space="preserve"> </w:t>
        </w:r>
        <w:r w:rsidR="00315F2A">
          <w:rPr>
            <w:rStyle w:val="SubtitleChar"/>
            <w:b w:val="0"/>
            <w:bCs/>
            <w:i w:val="0"/>
            <w:iCs/>
          </w:rPr>
          <w:t>show</w:t>
        </w:r>
      </w:ins>
      <w:ins w:id="227" w:author="Katelyn Gostic" w:date="2019-06-19T14:16:00Z">
        <w:r w:rsidR="00315F2A">
          <w:rPr>
            <w:rStyle w:val="SubtitleChar"/>
            <w:b w:val="0"/>
            <w:bCs/>
            <w:i w:val="0"/>
            <w:iCs/>
          </w:rPr>
          <w:t>s the fitted curve from the best model</w:t>
        </w:r>
      </w:ins>
      <w:r w:rsidRPr="009B1B56">
        <w:t xml:space="preserve">). </w:t>
      </w:r>
      <w:del w:id="228" w:author="Katelyn Gostic" w:date="2019-06-19T14:16:00Z">
        <w:r w:rsidRPr="009B1B56" w:rsidDel="00315F2A">
          <w:delText>When fitted to INSIGHT data, age-specific risk effects always took values close to 1, indicating that the age distribution of confirmed influenza cases was roughly proportional to denominator data on the age distribution of all tested cases (</w:delText>
        </w:r>
        <w:r w:rsidRPr="009B1B56" w:rsidDel="00315F2A">
          <w:rPr>
            <w:rStyle w:val="SubtitleChar"/>
          </w:rPr>
          <w:delText>Fig. 4C, Fig. S1</w:delText>
        </w:r>
        <w:r w:rsidRPr="009B1B56" w:rsidDel="00315F2A">
          <w:delText xml:space="preserve">). </w:delText>
        </w:r>
      </w:del>
    </w:p>
    <w:p w14:paraId="4A8E83DE" w14:textId="68521A39" w:rsidR="004836EE" w:rsidRPr="009B1B56" w:rsidRDefault="004836EE">
      <w:del w:id="229" w:author="Katelyn Gostic" w:date="2019-06-19T14:18:00Z">
        <w:r w:rsidRPr="009B1B56" w:rsidDel="00315F2A">
          <w:delText xml:space="preserve"> show parameter estimates and 95% profile confidence intervals from all models fitted</w:delText>
        </w:r>
      </w:del>
      <w:del w:id="230" w:author="Katelyn Gostic" w:date="2019-06-19T14:16:00Z">
        <w:r w:rsidRPr="009B1B56" w:rsidDel="00315F2A">
          <w:delText xml:space="preserve"> to ADHS And INSIGHT data</w:delText>
        </w:r>
      </w:del>
      <w:del w:id="231" w:author="Katelyn Gostic" w:date="2019-06-19T14:18:00Z">
        <w:r w:rsidRPr="009B1B56" w:rsidDel="00315F2A">
          <w:delText xml:space="preserve">. </w:delText>
        </w:r>
      </w:del>
      <w:del w:id="232" w:author="Katelyn Gostic" w:date="2019-06-19T14:16:00Z">
        <w:r w:rsidRPr="009B1B56" w:rsidDel="00315F2A">
          <w:delText>Fits to ADHS data estimated moderate reductions in risk due to imprinting protection</w:delText>
        </w:r>
      </w:del>
      <w:ins w:id="233" w:author="Katelyn Gostic" w:date="2019-06-19T14:16:00Z">
        <w:del w:id="234" w:author="Viboud, Cecile (NIH/FIC) [E]" w:date="2019-06-26T14:01:00Z">
          <w:r w:rsidR="00315F2A" w:rsidDel="001944B6">
            <w:delText xml:space="preserve">Fitted </w:delText>
          </w:r>
        </w:del>
      </w:ins>
      <w:ins w:id="235" w:author="Katelyn Gostic" w:date="2019-06-19T14:19:00Z">
        <w:del w:id="236" w:author="Viboud, Cecile (NIH/FIC) [E]" w:date="2019-06-26T14:01:00Z">
          <w:r w:rsidR="00315F2A" w:rsidDel="001944B6">
            <w:delText xml:space="preserve">parameters describing the relative risk of confirmed </w:delText>
          </w:r>
        </w:del>
      </w:ins>
      <w:ins w:id="237" w:author="Katelyn Gostic" w:date="2019-06-19T14:20:00Z">
        <w:del w:id="238" w:author="Viboud, Cecile (NIH/FIC) [E]" w:date="2019-06-26T14:01:00Z">
          <w:r w:rsidR="00315F2A" w:rsidDel="001944B6">
            <w:delText>infection given</w:delText>
          </w:r>
        </w:del>
      </w:ins>
      <w:ins w:id="239" w:author="Viboud, Cecile (NIH/FIC) [E]" w:date="2019-06-26T14:01:00Z">
        <w:r w:rsidR="001944B6">
          <w:t>Estimates of</w:t>
        </w:r>
      </w:ins>
      <w:ins w:id="240" w:author="Katelyn Gostic" w:date="2019-06-19T14:20:00Z">
        <w:r w:rsidR="00315F2A">
          <w:t xml:space="preserve"> imprinting </w:t>
        </w:r>
        <w:del w:id="241" w:author="Viboud, Cecile (NIH/FIC) [E]" w:date="2019-06-26T14:01:00Z">
          <w:r w:rsidR="00315F2A" w:rsidDel="001944B6">
            <w:delText>protection</w:delText>
          </w:r>
        </w:del>
      </w:ins>
      <w:ins w:id="242" w:author="Viboud, Cecile (NIH/FIC) [E]" w:date="2019-06-26T14:01:00Z">
        <w:r w:rsidR="001944B6">
          <w:t>parameters</w:t>
        </w:r>
      </w:ins>
      <w:ins w:id="243" w:author="Katelyn Gostic" w:date="2019-06-19T14:20:00Z">
        <w:r w:rsidR="00315F2A">
          <w:t xml:space="preserve"> </w:t>
        </w:r>
        <w:del w:id="244" w:author="Viboud, Cecile (NIH/FIC) [E]" w:date="2019-06-26T14:01:00Z">
          <w:r w:rsidR="00315F2A" w:rsidDel="001944B6">
            <w:delText>took values</w:delText>
          </w:r>
        </w:del>
      </w:ins>
      <w:ins w:id="245" w:author="Viboud, Cecile (NIH/FIC) [E]" w:date="2019-06-26T14:01:00Z">
        <w:r w:rsidR="001944B6">
          <w:t>were</w:t>
        </w:r>
      </w:ins>
      <w:ins w:id="246" w:author="Katelyn Gostic" w:date="2019-06-19T14:20:00Z">
        <w:r w:rsidR="00315F2A">
          <w:t xml:space="preserve"> less than one, indicating some reduction in </w:t>
        </w:r>
      </w:ins>
      <w:ins w:id="247" w:author="Viboud, Cecile (NIH/FIC) [E]" w:date="2019-06-26T14:01:00Z">
        <w:r w:rsidR="001944B6">
          <w:t xml:space="preserve">relative </w:t>
        </w:r>
      </w:ins>
      <w:ins w:id="248" w:author="Katelyn Gostic" w:date="2019-06-19T14:20:00Z">
        <w:r w:rsidR="00315F2A">
          <w:t xml:space="preserve">risk </w:t>
        </w:r>
      </w:ins>
      <w:ins w:id="249" w:author="Viboud, Cecile (NIH/FIC) [E]" w:date="2019-06-26T14:01:00Z">
        <w:r w:rsidR="001944B6">
          <w:t xml:space="preserve">of infection </w:t>
        </w:r>
      </w:ins>
      <w:ins w:id="250" w:author="Katelyn Gostic" w:date="2019-06-19T14:20:00Z">
        <w:r w:rsidR="00315F2A">
          <w:t>(</w:t>
        </w:r>
      </w:ins>
      <w:r w:rsidR="00315F2A" w:rsidRPr="00954FDA">
        <w:rPr>
          <w:b/>
          <w:bCs/>
          <w:i/>
          <w:iCs/>
        </w:rPr>
        <w:t xml:space="preserve">Table </w:t>
      </w:r>
      <w:r w:rsidR="00300E8F" w:rsidRPr="00954FDA">
        <w:rPr>
          <w:b/>
          <w:bCs/>
          <w:i/>
          <w:iCs/>
        </w:rPr>
        <w:t>2</w:t>
      </w:r>
      <w:ins w:id="251" w:author="Katelyn Gostic" w:date="2019-06-19T14:20:00Z">
        <w:r w:rsidR="00315F2A">
          <w:t xml:space="preserve">). </w:t>
        </w:r>
      </w:ins>
      <w:del w:id="252" w:author="Katelyn Gostic" w:date="2019-06-19T14:18:00Z">
        <w:r w:rsidRPr="009B1B56" w:rsidDel="00315F2A">
          <w:delText xml:space="preserve">, and fits to INSIGHT data estimated weak reductions in risk </w:delText>
        </w:r>
      </w:del>
      <w:del w:id="253" w:author="Katelyn Gostic" w:date="2019-06-19T14:20:00Z">
        <w:r w:rsidRPr="009B1B56" w:rsidDel="00315F2A">
          <w:delText>(</w:delText>
        </w:r>
        <w:r w:rsidRPr="009B1B56" w:rsidDel="00315F2A">
          <w:rPr>
            <w:rStyle w:val="SubtitleChar"/>
          </w:rPr>
          <w:delText>Fig. 4B,D, Table S2-S3</w:delText>
        </w:r>
        <w:r w:rsidRPr="009B1B56" w:rsidDel="00315F2A">
          <w:delText>).</w:delText>
        </w:r>
      </w:del>
      <w:ins w:id="254" w:author="Katelyn Gostic" w:date="2019-06-19T14:20:00Z">
        <w:r w:rsidR="00315F2A">
          <w:t xml:space="preserve">Within the best model, </w:t>
        </w:r>
      </w:ins>
      <w:ins w:id="255" w:author="Katelyn Gostic" w:date="2019-06-19T14:26:00Z">
        <w:r w:rsidR="00315F2A">
          <w:t xml:space="preserve">estimated reductions in relative risk from </w:t>
        </w:r>
        <w:del w:id="256" w:author="Viboud, Cecile (NIH/FIC) [E]" w:date="2019-06-26T14:01:00Z">
          <w:r w:rsidR="00315F2A" w:rsidDel="001944B6">
            <w:delText xml:space="preserve">protective </w:delText>
          </w:r>
        </w:del>
        <w:r w:rsidR="00315F2A">
          <w:t xml:space="preserve">childhood </w:t>
        </w:r>
        <w:r w:rsidR="00315F2A" w:rsidRPr="00DE166F">
          <w:t>imprinting were stronger for H1N1 (</w:t>
        </w:r>
      </w:ins>
      <w:ins w:id="257" w:author="Katelyn Gostic" w:date="2019-06-19T14:27:00Z">
        <w:r w:rsidR="00315F2A" w:rsidRPr="00DE166F">
          <w:t>0.34, 95% CI 0.29-0.42) than for H3N2 (0.71, 95% CI 0.62-0.82).</w:t>
        </w:r>
      </w:ins>
      <w:r w:rsidRPr="00DE166F">
        <w:t xml:space="preserve"> </w:t>
      </w:r>
      <w:r w:rsidR="00315F2A" w:rsidRPr="00954FDA">
        <w:rPr>
          <w:rStyle w:val="SubtitleChar"/>
          <w:shd w:val="clear" w:color="auto" w:fill="auto"/>
        </w:rPr>
        <w:t xml:space="preserve">Table </w:t>
      </w:r>
      <w:r w:rsidR="00C2706E" w:rsidRPr="00954FDA">
        <w:rPr>
          <w:rStyle w:val="SubtitleChar"/>
          <w:shd w:val="clear" w:color="auto" w:fill="auto"/>
        </w:rPr>
        <w:t>2</w:t>
      </w:r>
      <w:ins w:id="258" w:author="Katelyn Gostic" w:date="2019-06-19T14:18:00Z">
        <w:r w:rsidR="00315F2A" w:rsidRPr="00DE166F">
          <w:t xml:space="preserve"> show</w:t>
        </w:r>
      </w:ins>
      <w:ins w:id="259" w:author="Katelyn Gostic" w:date="2019-06-19T14:27:00Z">
        <w:r w:rsidR="00315F2A" w:rsidRPr="00DE166F">
          <w:t>s</w:t>
        </w:r>
      </w:ins>
      <w:ins w:id="260" w:author="Katelyn Gostic" w:date="2019-06-19T14:18:00Z">
        <w:r w:rsidR="00315F2A" w:rsidRPr="00DE166F">
          <w:t xml:space="preserve"> parameter estimates and 95% profile confidence intervals from all models fitted.</w:t>
        </w:r>
        <w:r w:rsidR="00315F2A" w:rsidRPr="009B1B56">
          <w:t xml:space="preserve"> </w:t>
        </w:r>
      </w:ins>
      <w:del w:id="261" w:author="Katelyn Gostic" w:date="2019-06-19T14:18:00Z">
        <w:r w:rsidRPr="009B1B56" w:rsidDel="00315F2A">
          <w:delText>Overall, risk parameters fitted to the INSIGHT data took values closer to 1 and had wider confidence intervals than risk parameters fitted to the ADHS data (</w:delText>
        </w:r>
        <w:r w:rsidRPr="009B1B56" w:rsidDel="00315F2A">
          <w:rPr>
            <w:rStyle w:val="SubtitleChar"/>
          </w:rPr>
          <w:delText>Fig. 4, Tables S1-S3)</w:delText>
        </w:r>
        <w:r w:rsidRPr="009B1B56" w:rsidDel="00315F2A">
          <w:delText>. As fitted to INSIGHT data, the estimated relative risk of infection given antiviral treatment was usually greater than one, which may reflect that antiviral treatment is often prescribed in response to a positive influenza test. Vaccination was consistently associated with small reductions in risk, although confidence intervals often overlapped the null value of one. The presence of underlying conditions did not strongly impact relative risk (</w:delText>
        </w:r>
        <w:r w:rsidRPr="009B1B56" w:rsidDel="00315F2A">
          <w:rPr>
            <w:rStyle w:val="SubtitleChar"/>
          </w:rPr>
          <w:delText>Table 3, Tables S1-S3</w:delText>
        </w:r>
        <w:r w:rsidRPr="009B1B56" w:rsidDel="00315F2A">
          <w:delText>).</w:delText>
        </w:r>
      </w:del>
    </w:p>
    <w:p w14:paraId="5865C85E" w14:textId="77777777" w:rsidR="004836EE" w:rsidRPr="009B1B56" w:rsidRDefault="004836EE" w:rsidP="004836EE"/>
    <w:p w14:paraId="53C4AD7E" w14:textId="77777777" w:rsidR="004836EE" w:rsidRPr="009B1B56" w:rsidRDefault="004836EE" w:rsidP="004836EE">
      <w:pPr>
        <w:pStyle w:val="Heading2"/>
      </w:pPr>
      <w:r w:rsidRPr="009B1B56">
        <w:t xml:space="preserve"> </w:t>
      </w:r>
      <w:r w:rsidRPr="009B1B56">
        <w:rPr>
          <w:szCs w:val="22"/>
        </w:rPr>
        <w:t>Effect of evolutionary rate</w:t>
      </w:r>
    </w:p>
    <w:p w14:paraId="3B409177" w14:textId="44E623F9" w:rsidR="004836EE" w:rsidRPr="009B1B56" w:rsidRDefault="004836EE" w:rsidP="004836EE">
      <w:pPr>
        <w:rPr>
          <w:strike/>
        </w:rPr>
      </w:pPr>
      <w:r w:rsidRPr="009B1B56">
        <w:t xml:space="preserve">Next, </w:t>
      </w:r>
      <w:ins w:id="262" w:author="Katelyn Gostic" w:date="2019-06-24T10:17:00Z">
        <w:r w:rsidR="00DE166F">
          <w:t xml:space="preserve">to test for effects of evolutionary rate on epidemic age distribution, </w:t>
        </w:r>
      </w:ins>
      <w:r w:rsidRPr="009B1B56">
        <w:t>we searched for increases in the proportion of cases among children in seasons associated with antigenic novelty. The data showed a slight negative but not significant association between annual antigenic advance and the fraction of H3N2 cases observed in children (</w:t>
      </w:r>
      <w:r w:rsidRPr="009B1B56">
        <w:rPr>
          <w:rStyle w:val="SubtitleChar"/>
        </w:rPr>
        <w:t xml:space="preserve">Fig. </w:t>
      </w:r>
      <w:r w:rsidR="00954FDA">
        <w:rPr>
          <w:rStyle w:val="SubtitleChar"/>
        </w:rPr>
        <w:t>4</w:t>
      </w:r>
      <w:r w:rsidRPr="009B1B56">
        <w:rPr>
          <w:rStyle w:val="SubtitleChar"/>
        </w:rPr>
        <w:t>A</w:t>
      </w:r>
      <w:r w:rsidRPr="009B1B56">
        <w:t xml:space="preserve">). The data contained too few influenza seasons with &gt;100 confirmed H1N1 cases to support meaningful Pearson correlation coefficients specific to pre-2009 or post-2009 </w:t>
      </w:r>
      <w:ins w:id="263" w:author="Katelyn Gostic" w:date="2019-06-19T14:28:00Z">
        <w:r w:rsidR="00315F2A">
          <w:t xml:space="preserve">seasonal </w:t>
        </w:r>
      </w:ins>
      <w:r w:rsidRPr="009B1B56">
        <w:t xml:space="preserve">H1N1 lineages. </w:t>
      </w:r>
    </w:p>
    <w:p w14:paraId="04281EBE" w14:textId="20CA91F9" w:rsidR="004C3BC8" w:rsidRPr="009B1B56" w:rsidRDefault="004836EE" w:rsidP="001C4766">
      <w:r w:rsidRPr="009B1B56">
        <w:t xml:space="preserve">If evolutionary rate is the dominant driver of </w:t>
      </w:r>
      <w:ins w:id="264" w:author="Katelyn Gostic" w:date="2019-06-19T14:29:00Z">
        <w:r w:rsidR="001F2A69">
          <w:t xml:space="preserve">subtype-specific differences in </w:t>
        </w:r>
      </w:ins>
      <w:r w:rsidRPr="009B1B56">
        <w:t xml:space="preserve">epidemic age distribution, then </w:t>
      </w:r>
      <w:ins w:id="265" w:author="Katelyn Gostic" w:date="2019-06-19T14:30:00Z">
        <w:r w:rsidR="001F2A69" w:rsidRPr="009B1B56">
          <w:t xml:space="preserve">when </w:t>
        </w:r>
        <w:r w:rsidR="001F2A69">
          <w:t>subtypes H1N1 and H3N2 show similar degrees of annual</w:t>
        </w:r>
      </w:ins>
      <w:ins w:id="266" w:author="Katelyn Gostic" w:date="2019-06-19T14:31:00Z">
        <w:r w:rsidR="001F2A69">
          <w:t xml:space="preserve"> antigenic advance, </w:t>
        </w:r>
      </w:ins>
      <w:ins w:id="267" w:author="Katelyn Gostic" w:date="2019-06-19T14:30:00Z">
        <w:r w:rsidR="001F2A69" w:rsidRPr="009B1B56">
          <w:t xml:space="preserve"> </w:t>
        </w:r>
      </w:ins>
      <w:del w:id="268" w:author="Katelyn Gostic" w:date="2019-06-19T14:34:00Z">
        <w:r w:rsidRPr="009B1B56" w:rsidDel="001F2A69">
          <w:delText>outbreaks caused by H1N1 and H3N2 should converge in age distribution</w:delText>
        </w:r>
      </w:del>
      <w:ins w:id="269" w:author="Katelyn Gostic" w:date="2019-06-19T14:34:00Z">
        <w:r w:rsidR="001F2A69">
          <w:t xml:space="preserve">their age distributions of infection should </w:t>
        </w:r>
      </w:ins>
      <w:ins w:id="270" w:author="Katelyn Gostic" w:date="2019-06-20T09:45:00Z">
        <w:r w:rsidR="00C2706E">
          <w:t>appear more similar</w:t>
        </w:r>
      </w:ins>
      <w:del w:id="271" w:author="Katelyn Gostic" w:date="2019-06-19T14:30:00Z">
        <w:r w:rsidRPr="009B1B56" w:rsidDel="001F2A69">
          <w:delText xml:space="preserve"> when annual antigenic advance is similar</w:delText>
        </w:r>
      </w:del>
      <w:r w:rsidRPr="009B1B56">
        <w:t xml:space="preserve">. However, the data showed that differences in H1N1 and H3N2’s age-specific impacts </w:t>
      </w:r>
      <w:r w:rsidR="00C2706E">
        <w:t>did not converge</w:t>
      </w:r>
      <w:r w:rsidRPr="009B1B56">
        <w:t>, even when lineages showed similar annual advance (</w:t>
      </w:r>
      <w:r w:rsidRPr="009B1B56">
        <w:rPr>
          <w:rStyle w:val="SubtitleChar"/>
        </w:rPr>
        <w:t xml:space="preserve">Fig. </w:t>
      </w:r>
      <w:r w:rsidR="00954FDA">
        <w:rPr>
          <w:rStyle w:val="SubtitleChar"/>
        </w:rPr>
        <w:t>4</w:t>
      </w:r>
      <w:r w:rsidRPr="009B1B56">
        <w:rPr>
          <w:rStyle w:val="SubtitleChar"/>
        </w:rPr>
        <w:t>A</w:t>
      </w:r>
      <w:r w:rsidRPr="009B1B56">
        <w:t xml:space="preserve">). When comparing the fraction of cases observed in specific age classes, H1N1 data consistently clustered separately from H3N2, with H1N1 consistently causing fewer cases </w:t>
      </w:r>
      <w:r w:rsidR="00C2706E">
        <w:t>at the extremes of age</w:t>
      </w:r>
      <w:r w:rsidR="00C2706E" w:rsidRPr="009B1B56">
        <w:t xml:space="preserve"> </w:t>
      </w:r>
      <w:r w:rsidR="00C2706E">
        <w:t>(</w:t>
      </w:r>
      <w:r w:rsidRPr="009B1B56">
        <w:t xml:space="preserve">children </w:t>
      </w:r>
      <w:r w:rsidR="00C2706E">
        <w:t>0-10</w:t>
      </w:r>
      <w:r w:rsidRPr="009B1B56">
        <w:t xml:space="preserve"> and elderly adults 71-85), </w:t>
      </w:r>
      <w:r w:rsidR="00C2706E">
        <w:t>but</w:t>
      </w:r>
      <w:r w:rsidR="00C2706E" w:rsidRPr="009B1B56">
        <w:t xml:space="preserve"> </w:t>
      </w:r>
      <w:r w:rsidRPr="009B1B56">
        <w:t xml:space="preserve">more cases in </w:t>
      </w:r>
      <w:r w:rsidR="00C2706E">
        <w:t xml:space="preserve">middle-aged </w:t>
      </w:r>
      <w:r w:rsidRPr="009B1B56">
        <w:t>adults than H3N2 strains with similar rates of antigenic advance. Smoothed density plots showed no clear relationship between annual antigenic advance and age distribution (</w:t>
      </w:r>
      <w:r w:rsidRPr="009B1B56">
        <w:rPr>
          <w:rStyle w:val="SubtitleChar"/>
        </w:rPr>
        <w:t xml:space="preserve">Fig. </w:t>
      </w:r>
      <w:r w:rsidR="00954FDA">
        <w:rPr>
          <w:rStyle w:val="SubtitleChar"/>
        </w:rPr>
        <w:t>4</w:t>
      </w:r>
      <w:r w:rsidRPr="009B1B56">
        <w:rPr>
          <w:rStyle w:val="SubtitleChar"/>
        </w:rPr>
        <w:t>B</w:t>
      </w:r>
      <w:r w:rsidRPr="009B1B56">
        <w:t xml:space="preserve">). Overall, the data did not show a strong signal that epidemic age distribution varies </w:t>
      </w:r>
      <w:r w:rsidR="00C2706E">
        <w:t xml:space="preserve">systematically </w:t>
      </w:r>
      <w:r w:rsidRPr="009B1B56">
        <w:t>with the magnitude of annual antigenic drift.</w:t>
      </w:r>
      <w:r w:rsidR="004C3BC8" w:rsidRPr="009B1B56">
        <w:br w:type="page"/>
      </w:r>
    </w:p>
    <w:p w14:paraId="7F95785F" w14:textId="3511BA62" w:rsidR="004836EE" w:rsidRPr="009B1B56" w:rsidRDefault="004836EE" w:rsidP="004836EE">
      <w:pPr>
        <w:pStyle w:val="Heading1"/>
      </w:pPr>
      <w:r w:rsidRPr="009B1B56">
        <w:lastRenderedPageBreak/>
        <w:t>Discussion</w:t>
      </w:r>
    </w:p>
    <w:p w14:paraId="2437DC49" w14:textId="0180B2EA" w:rsidR="004836EE" w:rsidRPr="009B1B56" w:rsidRDefault="004836EE" w:rsidP="004836EE">
      <w:r w:rsidRPr="009B1B56">
        <w:t>Our analyses of two large datasets of influenza cases confirmed a difference in age-specific impacts of seasonal H1</w:t>
      </w:r>
      <w:r w:rsidR="00DE166F">
        <w:t>N1</w:t>
      </w:r>
      <w:r w:rsidRPr="009B1B56">
        <w:t xml:space="preserve"> and H3</w:t>
      </w:r>
      <w:r w:rsidR="00DE166F">
        <w:t>N2</w:t>
      </w:r>
      <w:r w:rsidRPr="009B1B56">
        <w:t xml:space="preserve">, which was consistent across multiple seasons. We analyzed several possible drivers of these differences, and found greatest support for the hypothesis that immunological imprinting leads to lasting protection against the NA or HA subtype of the first influenza strain encountered in childhood </w:t>
      </w:r>
      <w:r w:rsidRPr="009B1B56">
        <w:fldChar w:fldCharType="begin"/>
      </w:r>
      <w:r w:rsidR="00C21CB5" w:rsidRPr="009B1B56">
        <w:instrText xml:space="preserve"> ADDIN ZOTERO_ITEM CSL_CITATION {"citationID":"ash257sl47","properties":{"formattedCitation":"(11,12)","plainCitation":"(11,12)","noteIndex":0},"citationItems":[{"id":1066,"uris":["http://zotero.org/groups/2313999/items/KLZ2Z24W"],"uri":["http://zotero.org/groups/2313999/items/KLZ2Z24W"],"itemData":{"id":1066,"type":"article-journal","title":"Differences in Patient Age Distribution between Influenza A Subtypes","container-title":"PLOS ONE","page":"e6832","volume":"4","issue":"8","source":"PLoS Journals","abstract":"Since the spring of 1977, two subtypes of influenza A virus (H3N2 and H1N1) have been seasonally infecting the human population. In this work we study the distribution of patient ages within the populations that exhibit the symptomatic disease caused by each of the different subtypes of seasonal influenza viruses. When the publicly available extensive information is pooled across multiple geographical locations and seasons, striking differences emerge between these subtypes. We report that the symptomatic flu due to H1N1 is distributed mainly in a younger population relative to H3N2. (The median age of the H3N2 patients is 23 years while H1N1 patients are 9 years old.) These distinct characteristic spectra of age groups, possibly carried over from previous pandemics, are consistent with previous reports from various regional population studies and also findings on the evolutionary dynamics of each subtype. Moreover, they are relevant to age-related risk assessments, modeling of epidemiological networks for specific age groups, and age-specific vaccine design. Recently, a novel H1N1 virus has spread around the world. Preliminary reports suggest that this new strain causes symptomatic disease in the younger population in a similar fashion to the seasonal H1N1 strains.","DOI":"10.1371/journal.pone.0006832","ISSN":"1932-6203","journalAbbreviation":"PLOS ONE","language":"en","author":[{"family":"Khiabanian","given":"Hossein"},{"family":"Farrell","given":"Gregory M."},{"family":"George","given":"Kirsten St"},{"family":"Rabadan","given":"Raul"}],"issued":{"date-parts":[["2009",8,31]]}}},{"id":1285,"uris":["http://zotero.org/groups/2313999/items/ABQCNPLK"],"uri":["http://zotero.org/groups/2313999/items/ABQCNPLK"],"itemData":{"id":1285,"type":"article-journal","title":"Birth Cohort Effects in Influenza Surveillance Data: Evidence that First Influenza Infection Affects Later Influenza-Associated Illness","container-title":"The Journal of Infectious Diseases","source":"academic.oup.com","abstract":"AbstractBackground.  The evolution of influenza A viruses results in birth cohorts that have different initial influenza virus exposures. Historically, A/H3 pre","URL":"https://academic.oup.com/jid/advance-article/doi/10.1093/infdis/jiz201/5485579","DOI":"10.1093/infdis/jiz201","title-short":"Birth Cohort Effects in Influenza Surveillance Data","journalAbbreviation":"J Infect Dis","language":"en","author":[{"family":"Budd","given":"Alicia P."},{"family":"Beacham","given":"Lauren"},{"family":"Smith","given":"Catherine B."},{"family":"Garten","given":"Rebecca J."},{"family":"Reed","given":"Carrie"},{"family":"Kniss","given":"Krista"},{"family":"Mustaquim","given":"Desiree"},{"family":"Ahmad","given":"Farida B."},{"family":"Cummings","given":"Charisse N."},{"family":"Garg","given":"Shikha"},{"family":"Levine","given":"Min Z."},{"family":"Fry","given":"Alicia M."},{"family":"Brammer","given":"Lynnette"}],"accessed":{"date-parts":[["2019",5,20]]}}}],"schema":"https://github.com/citation-style-language/schema/raw/master/csl-citation.json"} </w:instrText>
      </w:r>
      <w:r w:rsidRPr="009B1B56">
        <w:fldChar w:fldCharType="separate"/>
      </w:r>
      <w:r w:rsidR="00C21CB5" w:rsidRPr="009B1B56">
        <w:t>(11,12)</w:t>
      </w:r>
      <w:r w:rsidRPr="009B1B56">
        <w:fldChar w:fldCharType="end"/>
      </w:r>
      <w:r w:rsidRPr="009B1B56">
        <w:t xml:space="preserve">. The data did not support strong effects from broader HA group-level imprinting, as recently detected for novel zoonotic or pandemic viruses </w:t>
      </w:r>
      <w:r w:rsidRPr="009B1B56">
        <w:fldChar w:fldCharType="begin"/>
      </w:r>
      <w:r w:rsidR="00C21CB5" w:rsidRPr="009B1B56">
        <w:instrText xml:space="preserve"> ADDIN ZOTERO_ITEM CSL_CITATION {"citationID":"gSvSbIOY","properties":{"formattedCitation":"(8,10)","plainCitation":"(8,10)","noteIndex":0},"citationItems":[{"id":1057,"uris":["http://zotero.org/groups/2313999/items/MS34Z3UC"],"uri":["http://zotero.org/groups/2313999/items/MS34Z3UC"],"itemData":{"id":1057,"type":"article-journal","title":"Genesis and pathogenesis of the 1918 pandemic H1N1 influenza A virus","container-title":"Proceedings of the National Academy of Sciences","page":"8107-8112","volume":"111","issue":"22","source":"Crossref","DOI":"10.1073/pnas.1324197111","ISSN":"0027-8424, 1091-6490","language":"en","author":[{"family":"Worobey","given":"M."},{"family":"Han","given":"G.-Z."},{"family":"Rambaut","given":"A."}],"issued":{"date-parts":[["2014",6,3]]}}},{"id":1038,"uris":["http://zotero.org/groups/2313999/items/YVQCED8D"],"uri":["http://zotero.org/groups/2313999/items/YVQCED8D"],"itemData":{"id":1038,"type":"article-journal","title":"Potent protection against H5N1 and H7N9 influenza via childhood hemagglutinin imprinting","container-title":"Science","page":"722-726","volume":"354","issue":"6313","source":"science.sciencemag.org","abstract":"Lifelong protection against severe influenza\nThe first influenza attack that a child suffers can affect the way that their lifelong immunity to the virus builds up. A wide range of influenza A virus subtypes infect humans. Subtype H5 belongs to HA group 1 (which also includes H1 and H2 subtypes), and subtype H7 belongs to HA group 2 (which also includes the H3 subtype). Gostic et al. found that birth-year cohorts that experienced first infections with seasonal H3 subtype viruses were less susceptible to the potentially fatal avian influenza H7N9 virus (see the Perspective by Viboud and Epstein). Conversely, older individuals who were exposed to H1 or H2 subtype viruses as youngsters were less susceptible to avian H5N1-bearing viruses. A mathematical model of the protective effect of this imprinting could potentially prove useful to predict the age distribution and severity of future pandemics.\nScience, this issue p. 722; see also p. 706\nTwo zoonotic influenza A viruses (IAV) of global concern, H5N1 and H7N9, exhibit unexplained differences in age distribution of human cases. Using data from all known human cases of these viruses, we show that an individual’s first IAV infection confers lifelong protection against severe disease from novel hemagglutinin (HA) subtypes in the same phylogenetic group. Statistical modeling shows that protective HA imprinting is the crucial explanatory factor, and it provides 75% protection against severe infection and 80% protection against death for both H5N1 and H7N9. Our results enable us to predict age distributions of severe disease for future pandemics and demonstrate that a novel strain’s pandemic potential increases yearly when a group-mismatched HA subtype dominates seasonal influenza circulation. These findings open new frontiers for rational pandemic risk assessment.\nCross-protective immunity occurs between seasonal and potentially pandemic avian influenza and protects against severe disease.\nCross-protective immunity occurs between seasonal and potentially pandemic avian influenza and protects against severe disease.","DOI":"10.1126/science.aag1322","ISSN":"0036-8075, 1095-9203","note":"PMID: 27846599","language":"en","author":[{"family":"Gostic","given":"Katelyn M."},{"family":"Ambrose","given":"Monique"},{"family":"Worobey","given":"Michael"},{"family":"Lloyd-Smith","given":"James O."}],"issued":{"date-parts":[["2016",11,11]]}}}],"schema":"https://github.com/citation-style-language/schema/raw/master/csl-citation.json"} </w:instrText>
      </w:r>
      <w:r w:rsidRPr="009B1B56">
        <w:fldChar w:fldCharType="separate"/>
      </w:r>
      <w:r w:rsidR="00C21CB5" w:rsidRPr="009B1B56">
        <w:rPr>
          <w:noProof/>
        </w:rPr>
        <w:t>(8,10)</w:t>
      </w:r>
      <w:r w:rsidRPr="009B1B56">
        <w:fldChar w:fldCharType="end"/>
      </w:r>
      <w:r w:rsidRPr="009B1B56">
        <w:t xml:space="preserve">, or from differences in rates of antigenic evolution </w:t>
      </w:r>
      <w:r w:rsidRPr="009B1B56">
        <w:fldChar w:fldCharType="begin"/>
      </w:r>
      <w:r w:rsidR="00712CDB">
        <w:instrText xml:space="preserve"> ADDIN ZOTERO_ITEM CSL_CITATION {"citationID":"OCl0TmVi","properties":{"formattedCitation":"(27)","plainCitation":"(27)","noteIndex":0},"citationItems":[{"id":1064,"uris":["http://zotero.org/groups/2313999/items/QH7JNCRB"],"uri":["http://zotero.org/groups/2313999/items/QH7JNCRB"],"itemData":{"id":1064,"type":"article-journal","title":"Global circulation patterns of seasonal influenza viruses vary with antigenic drift","container-title":"Nature","page":"217-220","volume":"523","issue":"7559","source":"Crossref","DOI":"10.1038/nature14460","ISSN":"0028-0836, 1476-4687","language":"en","author":[{"family":"Bedford","given":"Trevor"},{"family":"Riley","given":"Steven"},{"family":"Barr","given":"Ian G."},{"family":"Broor","given":"Shobha"},{"family":"Chadha","given":"Mandeep"},{"family":"Cox","given":"Nancy J."},{"family":"Daniels","given":"Rodney S."},{"family":"Gunasekaran","given":"C. Palani"},{"family":"Hurt","given":"Aeron C."},{"family":"Kelso","given":"Anne"},{"family":"Klimov","given":"Alexander"},{"family":"Lewis","given":"Nicola S."},{"family":"Li","given":"Xiyan"},{"family":"McCauley","given":"John W."},{"family":"Odagiri","given":"Takato"},{"family":"Potdar","given":"Varsha"},{"family":"Rambaut","given":"Andrew"},{"family":"Shu","given":"Yuelong"},{"family":"Skepner","given":"Eugene"},{"family":"Smith","given":"Derek J."},{"family":"Suchard","given":"Marc A."},{"family":"Tashiro","given":"Masato"},{"family":"Wang","given":"Dayan"},{"family":"Xu","given":"Xiyan"},{"family":"Lemey","given":"Philippe"},{"family":"Russell","given":"Colin A."}],"issued":{"date-parts":[["2015",7]]}}}],"schema":"https://github.com/citation-style-language/schema/raw/master/csl-citation.json"} </w:instrText>
      </w:r>
      <w:r w:rsidRPr="009B1B56">
        <w:fldChar w:fldCharType="separate"/>
      </w:r>
      <w:r w:rsidR="00712CDB">
        <w:rPr>
          <w:noProof/>
        </w:rPr>
        <w:t>(27)</w:t>
      </w:r>
      <w:r w:rsidRPr="009B1B56">
        <w:fldChar w:fldCharType="end"/>
      </w:r>
      <w:r w:rsidRPr="009B1B56">
        <w:t xml:space="preserve">. </w:t>
      </w:r>
      <w:r w:rsidRPr="009B1B56">
        <w:rPr>
          <w:color w:val="000000" w:themeColor="text1"/>
        </w:rPr>
        <w:t xml:space="preserve">Our results </w:t>
      </w:r>
      <w:r w:rsidR="00DE166F">
        <w:rPr>
          <w:color w:val="000000" w:themeColor="text1"/>
        </w:rPr>
        <w:t>suggest</w:t>
      </w:r>
      <w:r w:rsidR="00DE166F" w:rsidRPr="009B1B56">
        <w:rPr>
          <w:color w:val="000000" w:themeColor="text1"/>
        </w:rPr>
        <w:t xml:space="preserve"> </w:t>
      </w:r>
      <w:r w:rsidRPr="009B1B56">
        <w:rPr>
          <w:color w:val="000000" w:themeColor="text1"/>
        </w:rPr>
        <w:t xml:space="preserve">that the first childhood infection leaves a lifelong imprint of susceptibility to seasonal influenza, and that this imprint is not erased even after decades of exposure to or vaccination against </w:t>
      </w:r>
      <w:r w:rsidR="006E7AA5">
        <w:rPr>
          <w:color w:val="000000" w:themeColor="text1"/>
        </w:rPr>
        <w:t>other</w:t>
      </w:r>
      <w:r w:rsidR="006E7AA5" w:rsidRPr="009B1B56">
        <w:rPr>
          <w:color w:val="000000" w:themeColor="text1"/>
        </w:rPr>
        <w:t xml:space="preserve"> </w:t>
      </w:r>
      <w:r w:rsidRPr="009B1B56">
        <w:rPr>
          <w:color w:val="000000" w:themeColor="text1"/>
        </w:rPr>
        <w:t xml:space="preserve">influenza </w:t>
      </w:r>
      <w:r w:rsidR="00B52845" w:rsidRPr="009B1B56">
        <w:rPr>
          <w:color w:val="000000" w:themeColor="text1"/>
        </w:rPr>
        <w:t>subtypes</w:t>
      </w:r>
      <w:r w:rsidRPr="009B1B56">
        <w:rPr>
          <w:color w:val="000000" w:themeColor="text1"/>
        </w:rPr>
        <w:t>.</w:t>
      </w:r>
    </w:p>
    <w:p w14:paraId="0E0A9518" w14:textId="4AAFC553" w:rsidR="004836EE" w:rsidRPr="009B1B56" w:rsidRDefault="004836EE" w:rsidP="004836EE">
      <w:pPr>
        <w:rPr>
          <w:shd w:val="clear" w:color="auto" w:fill="FFFFFF"/>
        </w:rPr>
      </w:pPr>
      <w:r w:rsidRPr="009B1B56">
        <w:t xml:space="preserve">As additional evidence that birth year, rather than age, drives subtype-specific differences in seasonal influenza risk, we note that H3N2’s impacts have </w:t>
      </w:r>
      <w:r w:rsidR="00B52845" w:rsidRPr="009B1B56">
        <w:t>not always been focused in elderly cohorts</w:t>
      </w:r>
      <w:r w:rsidRPr="009B1B56">
        <w:rPr>
          <w:shd w:val="clear" w:color="auto" w:fill="FFFFFF"/>
        </w:rPr>
        <w:t>. When H3N2 first emerged in 1968, it caused little or no excess mortality in the elderly, putatively because those who were elderly in 1968 had been exposed, as children or young adults, to an H3 virus that had circulated in the late 1800s</w:t>
      </w:r>
      <w:r w:rsidR="00B75C76" w:rsidRPr="009B1B56">
        <w:t xml:space="preserve"> </w:t>
      </w:r>
      <w:r w:rsidR="00B75C76" w:rsidRPr="009B1B56">
        <w:fldChar w:fldCharType="begin"/>
      </w:r>
      <w:r w:rsidR="00B75C76" w:rsidRPr="009B1B56">
        <w:instrText xml:space="preserve"> ADDIN ZOTERO_ITEM CSL_CITATION {"citationID":"0QYNa5dt","properties":{"formattedCitation":"(6,8)","plainCitation":"(6,8)","noteIndex":0},"citationItems":[{"id":1042,"uris":["http://zotero.org/groups/2313999/items/9XYKYQZU"],"uri":["http://zotero.org/groups/2313999/items/9XYKYQZU"],"itemData":{"id":1042,"type":"article-journal","title":"The virtues of antigenic sin: consequences of pandemic recycling on influenza-associated mortality","container-title":"International Congress Series","collection-title":"Options for the Control of Influenza V. Proceedings of the International Conference on Options for the Control of Influenza V","page":"791-794","volume":"1263","source":"ScienceDirect","abstract":"The 1968 influenza A(H3N2) “Hong Kong” pandemic in the United States was characterized by recycling of the H3 antigen, which reemerged after 77 years of absence. Sero-archaeological studies conducted on blood samples, collected in early 1968, demonstrated that the majority of the very elderly had H3 antibodies prior to the time they were exposed to the 1968 A(H3N2) pandemic virus. These antibodies were remnants of exposure to H3N2 viruses circulating before 1891. Others have hypothesized that these pre-existing antibodies should have conveyed a protective effect during the 1968 A(H3N2) pandemic, but this has never been demonstrated. In this study, we used national pneumonia and influenza (P&amp;I) mortality data to demonstrate that the elderly age cohort over the age of 77 was, in fact, protected from influenza-related mortality during the 1968 pandemic. We found that the risk of influenza-related mortality among the elderly aged 75–79 and older, measured as excess P&amp;I mortality, did not increase during the pandemic relative to surrounding severe non-pandemic influenza seasons. These findings have an implication for pandemic planning and the prioritization of high-risk groups for vaccination in the scenario of vaccine shortage.","DOI":"10.1016/j.ics.2004.01.029","ISSN":"0531-5131","title-short":"The virtues of antigenic sin","journalAbbreviation":"International Congress Series","author":[{"family":"Simonsen","given":"Lone"},{"family":"Reichert","given":"Thomas A"},{"family":"Miller","given":"Mark A"}],"issued":{"date-parts":[["2004",6,1]]}}},{"id":1057,"uris":["http://zotero.org/groups/2313999/items/MS34Z3UC"],"uri":["http://zotero.org/groups/2313999/items/MS34Z3UC"],"itemData":{"id":1057,"type":"article-journal","title":"Genesis and pathogenesis of the 1918 pandemic H1N1 influenza A virus","container-title":"Proceedings of the National Academy of Sciences","page":"8107-8112","volume":"111","issue":"22","source":"Crossref","DOI":"10.1073/pnas.1324197111","ISSN":"0027-8424, 1091-6490","language":"en","author":[{"family":"Worobey","given":"M."},{"family":"Han","given":"G.-Z."},{"family":"Rambaut","given":"A."}],"issued":{"date-parts":[["2014",6,3]]}}}],"schema":"https://github.com/citation-style-language/schema/raw/master/csl-citation.json"} </w:instrText>
      </w:r>
      <w:r w:rsidR="00B75C76" w:rsidRPr="009B1B56">
        <w:fldChar w:fldCharType="separate"/>
      </w:r>
      <w:r w:rsidR="00B75C76" w:rsidRPr="009B1B56">
        <w:rPr>
          <w:noProof/>
        </w:rPr>
        <w:t>(6,8)</w:t>
      </w:r>
      <w:r w:rsidR="00B75C76" w:rsidRPr="009B1B56">
        <w:fldChar w:fldCharType="end"/>
      </w:r>
      <w:r w:rsidRPr="009B1B56">
        <w:t xml:space="preserve">. Meanwhile, H1N1-imprinted cohorts (those ~10-50 years old at the time of the H3N2 pandemic), experienced considerable excess mortality </w:t>
      </w:r>
      <w:del w:id="272" w:author="Viboud, Cecile (NIH/FIC) [E]" w:date="2019-06-26T14:05:00Z">
        <w:r w:rsidRPr="009B1B56" w:rsidDel="006E7AA5">
          <w:delText>at the time of</w:delText>
        </w:r>
      </w:del>
      <w:ins w:id="273" w:author="Viboud, Cecile (NIH/FIC) [E]" w:date="2019-06-26T14:05:00Z">
        <w:r w:rsidR="006E7AA5">
          <w:t>in the</w:t>
        </w:r>
      </w:ins>
      <w:r w:rsidRPr="009B1B56">
        <w:t xml:space="preserve"> H3N2</w:t>
      </w:r>
      <w:ins w:id="274" w:author="Viboud, Cecile (NIH/FIC) [E]" w:date="2019-06-26T14:05:00Z">
        <w:r w:rsidR="006E7AA5">
          <w:t xml:space="preserve"> pandemic </w:t>
        </w:r>
      </w:ins>
      <w:del w:id="275" w:author="Viboud, Cecile (NIH/FIC) [E]" w:date="2019-06-26T14:05:00Z">
        <w:r w:rsidRPr="009B1B56" w:rsidDel="006E7AA5">
          <w:delText>’s emergence</w:delText>
        </w:r>
      </w:del>
      <w:ins w:id="276" w:author="Katelyn Gostic" w:date="2019-06-20T09:50:00Z">
        <w:del w:id="277" w:author="Viboud, Cecile (NIH/FIC) [E]" w:date="2019-06-26T14:05:00Z">
          <w:r w:rsidR="00C2706E" w:rsidDel="006E7AA5">
            <w:delText xml:space="preserve"> in 1968</w:delText>
          </w:r>
        </w:del>
      </w:ins>
      <w:del w:id="278" w:author="Viboud, Cecile (NIH/FIC) [E]" w:date="2019-06-26T14:05:00Z">
        <w:r w:rsidRPr="009B1B56" w:rsidDel="006E7AA5">
          <w:delText xml:space="preserve"> </w:delText>
        </w:r>
      </w:del>
      <w:r w:rsidRPr="009B1B56">
        <w:fldChar w:fldCharType="begin"/>
      </w:r>
      <w:r w:rsidR="00C21CB5" w:rsidRPr="009B1B56">
        <w:instrText xml:space="preserve"> ADDIN ZOTERO_ITEM CSL_CITATION {"citationID":"fkfeKrea","properties":{"formattedCitation":"(6)","plainCitation":"(6)","noteIndex":0},"citationItems":[{"id":1042,"uris":["http://zotero.org/groups/2313999/items/9XYKYQZU"],"uri":["http://zotero.org/groups/2313999/items/9XYKYQZU"],"itemData":{"id":1042,"type":"article-journal","title":"The virtues of antigenic sin: consequences of pandemic recycling on influenza-associated mortality","container-title":"International Congress Series","collection-title":"Options for the Control of Influenza V. Proceedings of the International Conference on Options for the Control of Influenza V","page":"791-794","volume":"1263","source":"ScienceDirect","abstract":"The 1968 influenza A(H3N2) “Hong Kong” pandemic in the United States was characterized by recycling of the H3 antigen, which reemerged after 77 years of absence. Sero-archaeological studies conducted on blood samples, collected in early 1968, demonstrated that the majority of the very elderly had H3 antibodies prior to the time they were exposed to the 1968 A(H3N2) pandemic virus. These antibodies were remnants of exposure to H3N2 viruses circulating before 1891. Others have hypothesized that these pre-existing antibodies should have conveyed a protective effect during the 1968 A(H3N2) pandemic, but this has never been demonstrated. In this study, we used national pneumonia and influenza (P&amp;I) mortality data to demonstrate that the elderly age cohort over the age of 77 was, in fact, protected from influenza-related mortality during the 1968 pandemic. We found that the risk of influenza-related mortality among the elderly aged 75–79 and older, measured as excess P&amp;I mortality, did not increase during the pandemic relative to surrounding severe non-pandemic influenza seasons. These findings have an implication for pandemic planning and the prioritization of high-risk groups for vaccination in the scenario of vaccine shortage.","DOI":"10.1016/j.ics.2004.01.029","ISSN":"0531-5131","title-short":"The virtues of antigenic sin","journalAbbreviation":"International Congress Series","author":[{"family":"Simonsen","given":"Lone"},{"family":"Reichert","given":"Thomas A"},{"family":"Miller","given":"Mark A"}],"issued":{"date-parts":[["2004",6,1]]}}}],"schema":"https://github.com/citation-style-language/schema/raw/master/csl-citation.json"} </w:instrText>
      </w:r>
      <w:r w:rsidRPr="009B1B56">
        <w:fldChar w:fldCharType="separate"/>
      </w:r>
      <w:r w:rsidR="00C21CB5" w:rsidRPr="009B1B56">
        <w:rPr>
          <w:noProof/>
        </w:rPr>
        <w:t>(6)</w:t>
      </w:r>
      <w:r w:rsidRPr="009B1B56">
        <w:fldChar w:fldCharType="end"/>
      </w:r>
      <w:r w:rsidRPr="009B1B56">
        <w:t>, and continue to experience excess H3N2 morbidity and mortality today as elderly adults (</w:t>
      </w:r>
      <w:r w:rsidRPr="009B1B56">
        <w:fldChar w:fldCharType="begin"/>
      </w:r>
      <w:r w:rsidR="00712CDB">
        <w:instrText xml:space="preserve"> ADDIN ZOTERO_ITEM CSL_CITATION {"citationID":"oseYRuYR","properties":{"formattedCitation":"(11\\uc0\\u8211{}13,26)","plainCitation":"(11–13,26)","noteIndex":0},"citationItems":[{"id":1066,"uris":["http://zotero.org/groups/2313999/items/KLZ2Z24W"],"uri":["http://zotero.org/groups/2313999/items/KLZ2Z24W"],"itemData":{"id":1066,"type":"article-journal","title":"Differences in Patient Age Distribution between Influenza A Subtypes","container-title":"PLOS ONE","page":"e6832","volume":"4","issue":"8","source":"PLoS Journals","abstract":"Since the spring of 1977, two subtypes of influenza A virus (H3N2 and H1N1) have been seasonally infecting the human population. In this work we study the distribution of patient ages within the populations that exhibit the symptomatic disease caused by each of the different subtypes of seasonal influenza viruses. When the publicly available extensive information is pooled across multiple geographical locations and seasons, striking differences emerge between these subtypes. We report that the symptomatic flu due to H1N1 is distributed mainly in a younger population relative to H3N2. (The median age of the H3N2 patients is 23 years while H1N1 patients are 9 years old.) These distinct characteristic spectra of age groups, possibly carried over from previous pandemics, are consistent with previous reports from various regional population studies and also findings on the evolutionary dynamics of each subtype. Moreover, they are relevant to age-related risk assessments, modeling of epidemiological networks for specific age groups, and age-specific vaccine design. Recently, a novel H1N1 virus has spread around the world. Preliminary reports suggest that this new strain causes symptomatic disease in the younger population in a similar fashion to the seasonal H1N1 strains.","DOI":"10.1371/journal.pone.0006832","ISSN":"1932-6203","journalAbbreviation":"PLOS ONE","language":"en","author":[{"family":"Khiabanian","given":"Hossein"},{"family":"Farrell","given":"Gregory M."},{"family":"George","given":"Kirsten St"},{"family":"Rabadan","given":"Raul"}],"issued":{"date-parts":[["2009",8,31]]}}},{"id":1285,"uris":["http://zotero.org/groups/2313999/items/ABQCNPLK"],"uri":["http://zotero.org/groups/2313999/items/ABQCNPLK"],"itemData":{"id":1285,"type":"article-journal","title":"Birth Cohort Effects in Influenza Surveillance Data: Evidence that First Influenza Infection Affects Later Influenza-Associated Illness","container-title":"The Journal of Infectious Diseases","source":"academic.oup.com","abstract":"AbstractBackground.  The evolution of influenza A viruses results in birth cohorts that have different initial influenza virus exposures. Historically, A/H3 pre","URL":"https://academic.oup.com/jid/advance-article/doi/10.1093/infdis/jiz201/5485579","DOI":"10.1093/infdis/jiz201","title-short":"Birth Cohort Effects in Influenza Surveillance Data","journalAbbreviation":"J Infect Dis","language":"en","author":[{"family":"Budd","given":"Alicia P."},{"family":"Beacham","given":"Lauren"},{"family":"Smith","given":"Catherine B."},{"family":"Garten","given":"Rebecca J."},{"family":"Reed","given":"Carrie"},{"family":"Kniss","given":"Krista"},{"family":"Mustaquim","given":"Desiree"},{"family":"Ahmad","given":"Farida B."},{"family":"Cummings","given":"Charisse N."},{"family":"Garg","given":"Shikha"},{"family":"Levine","given":"Min Z."},{"family":"Fry","given":"Alicia M."},{"family":"Brammer","given":"Lynnette"}],"accessed":{"date-parts":[["2019",5,20]]}}},{"id":1071,"uris":["http://zotero.org/groups/2313999/items/4QGS742A"],"uri":["http://zotero.org/groups/2313999/items/4QGS742A"],"itemData":{"id":1071,"type":"article-journal","title":"Comparative age distribution of influenza morbidity and mortality during seasonal influenza epidemics and the 2009 H1N1 pandemic","container-title":"BMC Infectious Diseases","page":"162","volume":"10","issue":"1","source":"BioMed Central","abstract":"Several studies have shown a relatively high mortality rate among young people infected by the 2009 pandemic influenza A (H1N1) virus. Here we compared the age distributions of morbidity and mortality during two seasonal influenza epidemics (H1N1 and H3N2) in France and the United States with those of the 2009 H1N1 pandemic waves in the same countries.","DOI":"10.1186/1471-2334-10-162","ISSN":"1471-2334","journalAbbreviation":"BMC Infectious Diseases","author":[{"family":"Lemaitre","given":"Magali"},{"family":"Carrat","given":"Fabrice"}],"issued":{"date-parts":[["2010",6,9]]}}},{"id":1076,"uris":["http://zotero.org/groups/2313999/items/RIEV6TS6"],"uri":["http://zotero.org/groups/2313999/items/RIEV6TS6"],"itemData":{"id":1076,"type":"article-journal","title":"Mortality associated with influenza and respiratory syncytial virus in the United States","container-title":"JAMA","page":"179-186","volume":"289","issue":"2","source":"PubMed","abstract":"CONTEXT: Influenza and respiratory syncytial virus (RSV) cause substantial morbidity and mortality. Statistical methods used to estimate deaths in the United States attributable to influenza have not accounted for RSV circulation.\nOBJECTIVE: To develop a statistical model using national mortality and viral surveillance data to estimate annual influenza- and RSV-associated deaths in the United States, by age group, virus, and influenza type and subtype.\nDESIGN, SETTING, AND POPULATION: Age-specific Poisson regression models using national viral surveillance data for the 1976-1977 through 1998-1999 seasons were used to estimate influenza-associated deaths. Influenza- and RSV-associated deaths were simultaneously estimated for the 1990-1991 through 1998-1999 seasons.\nMAIN OUTCOME MEASURES: Attributable deaths for 3 categories: underlying pneumonia and influenza, underlying respiratory and circulatory, and all causes.\nRESULTS: Annual estimates of influenza-associated deaths increased significantly between the 1976-1977 and 1998-1999 seasons for all 3 death categories (P&lt;.001 for each category). For the 1990-1991 through 1998-1999 seasons, the greatest mean numbers of deaths were associated with influenza A(H3N2) viruses, followed by RSV, influenza B, and influenza A(H1N1). Influenza viruses and RSV, respectively, were associated with annual means (SD) of 8097 (3084) and 2707 (196) underlying pneumonia and influenza deaths, 36 155 (11 055) and 11 321 (668) underlying respiratory and circulatory deaths, and 51 203 (15 081) and 17 358 (1086) all-cause deaths. For underlying respiratory and circulatory deaths, 90% of influenza- and 78% of RSV-associated deaths occurred among persons aged 65 years or older. Influenza was associated with more deaths than RSV in all age groups except for children younger than 1 year. On average, influenza was associated with 3 times as many deaths as RSV.\nCONCLUSIONS: Mortality associated with both influenza and RSV circulation disproportionately affects elderly persons. Influenza deaths have increased substantially in the last 2 decades, in part because of aging of the population, underscoring the need for better prevention measures, including more effective vaccines and vaccination programs for elderly persons.","ISSN":"0098-7484","note":"PMID: 12517228","journalAbbreviation":"JAMA","language":"eng","author":[{"family":"Thompson","given":"William W."},{"family":"Shay","given":"David K."},{"family":"Weintraub","given":"Eric"},{"family":"Brammer","given":"Lynnette"},{"family":"Cox","given":"Nancy"},{"family":"Anderson","given":"Larry J."},{"family":"Fukuda","given":"Keiji"}],"issued":{"date-parts":[["2003",1,8]]}}}],"schema":"https://github.com/citation-style-language/schema/raw/master/csl-citation.json"} </w:instrText>
      </w:r>
      <w:r w:rsidRPr="009B1B56">
        <w:fldChar w:fldCharType="separate"/>
      </w:r>
      <w:r w:rsidR="00712CDB" w:rsidRPr="00DE166F">
        <w:rPr>
          <w:color w:val="000000"/>
        </w:rPr>
        <w:t>(11–13,26)</w:t>
      </w:r>
      <w:r w:rsidRPr="009B1B56">
        <w:fldChar w:fldCharType="end"/>
      </w:r>
      <w:r w:rsidRPr="009B1B56">
        <w:t xml:space="preserve">, </w:t>
      </w:r>
      <w:r w:rsidRPr="009B1B56">
        <w:rPr>
          <w:b/>
          <w:bCs/>
          <w:i/>
          <w:iCs/>
        </w:rPr>
        <w:t>Fig. 2</w:t>
      </w:r>
      <w:r w:rsidRPr="009B1B56">
        <w:t xml:space="preserve">). In short, </w:t>
      </w:r>
      <w:ins w:id="279" w:author="Katelyn Gostic" w:date="2019-06-24T11:06:00Z">
        <w:r w:rsidR="00DE166F">
          <w:t>comparing</w:t>
        </w:r>
      </w:ins>
      <w:ins w:id="280" w:author="Katelyn Gostic" w:date="2019-06-24T11:05:00Z">
        <w:r w:rsidR="00DE166F">
          <w:t xml:space="preserve"> </w:t>
        </w:r>
      </w:ins>
      <w:ins w:id="281" w:author="Katelyn Gostic" w:date="2019-06-24T11:06:00Z">
        <w:r w:rsidR="00DE166F">
          <w:t>data from H3N2’s emergence in 1968 to its seasonal impacts today</w:t>
        </w:r>
      </w:ins>
      <w:ins w:id="282" w:author="Katelyn Gostic" w:date="2019-06-24T11:08:00Z">
        <w:r w:rsidR="00DE166F">
          <w:t xml:space="preserve"> shows</w:t>
        </w:r>
      </w:ins>
      <w:ins w:id="283" w:author="Katelyn Gostic" w:date="2019-06-24T11:06:00Z">
        <w:r w:rsidR="00DE166F">
          <w:t xml:space="preserve"> </w:t>
        </w:r>
      </w:ins>
      <w:ins w:id="284" w:author="Katelyn Gostic" w:date="2019-06-24T11:07:00Z">
        <w:r w:rsidR="00DE166F">
          <w:t>impacts that have remained</w:t>
        </w:r>
      </w:ins>
      <w:del w:id="285" w:author="Katelyn Gostic" w:date="2019-06-24T11:05:00Z">
        <w:r w:rsidRPr="009B1B56" w:rsidDel="00DE166F">
          <w:delText xml:space="preserve">across decades of circulation in humans, </w:delText>
        </w:r>
      </w:del>
      <w:del w:id="286" w:author="Katelyn Gostic" w:date="2019-06-24T11:07:00Z">
        <w:r w:rsidRPr="009B1B56" w:rsidDel="00DE166F">
          <w:delText>H3N2’s impacts have remained</w:delText>
        </w:r>
      </w:del>
      <w:r w:rsidRPr="009B1B56">
        <w:t xml:space="preserve"> consistent with respect to birth year,</w:t>
      </w:r>
      <w:r w:rsidR="00B75C76" w:rsidRPr="009B1B56">
        <w:t xml:space="preserve"> </w:t>
      </w:r>
      <w:r w:rsidRPr="009B1B56">
        <w:t xml:space="preserve">but </w:t>
      </w:r>
      <w:ins w:id="287" w:author="Katelyn Gostic" w:date="2019-06-24T11:07:00Z">
        <w:r w:rsidR="00DE166F">
          <w:t xml:space="preserve">that </w:t>
        </w:r>
      </w:ins>
      <w:r w:rsidRPr="009B1B56">
        <w:t xml:space="preserve">have shifted with respect to age. </w:t>
      </w:r>
    </w:p>
    <w:p w14:paraId="5D63FFA7" w14:textId="3E6FA04F" w:rsidR="004836EE" w:rsidRPr="00B222F8" w:rsidRDefault="004836EE" w:rsidP="00953691">
      <w:del w:id="288" w:author="Katelyn Gostic" w:date="2019-06-20T09:51:00Z">
        <w:r w:rsidRPr="009B1B56" w:rsidDel="00C2706E">
          <w:delText>Model comparison on both data sets independently provided</w:delText>
        </w:r>
      </w:del>
      <w:ins w:id="289" w:author="Katelyn Gostic" w:date="2019-06-20T09:51:00Z">
        <w:r w:rsidR="00C2706E">
          <w:t>In model comparison, the data showed</w:t>
        </w:r>
      </w:ins>
      <w:r w:rsidRPr="009B1B56">
        <w:t xml:space="preserve"> the strongest support for effects from childhood imprinting to NA. Although NA is not as intensively studied as HA, these results emphasize the </w:t>
      </w:r>
      <w:r w:rsidR="00B52845" w:rsidRPr="009B1B56">
        <w:t xml:space="preserve">increasingly recognized </w:t>
      </w:r>
      <w:r w:rsidRPr="009B1B56">
        <w:t xml:space="preserve">importance of both antigens as drivers of protection against seasonal influenza </w:t>
      </w:r>
      <w:r w:rsidRPr="009B1B56">
        <w:fldChar w:fldCharType="begin"/>
      </w:r>
      <w:r w:rsidR="00953691" w:rsidRPr="009B1B56">
        <w:instrText xml:space="preserve"> ADDIN ZOTERO_ITEM CSL_CITATION {"citationID":"tO9w7ydo","properties":{"formattedCitation":"(14\\uc0\\u8211{}16)","plainCitation":"(14–16)","noteIndex":0},"citationItems":[{"id":1226,"uris":["http://zotero.org/groups/2313999/items/Y4WZSIZY"],"uri":["http://zotero.org/groups/2313999/items/Y4WZSIZY"],"itemData":{"id":1226,"type":"article-journal","title":"Risk Factors and Attack Rates of Seasonal Influenza Infection: Results of the Southern Hemisphere Influenza and Vaccine Effectiveness Research and Surveillance (SHIVERS) Seroepidemiologic Cohort Study","container-title":"The Journal of Infectious Diseases","page":"347-357","volume":"219","issue":"3","source":"academic.oup.com","abstract":"New Zealand’s seroepidemiological cohort study found that neuraminidase inhibition assay identified more influenza virus infections than hemagglutination inhibi","DOI":"10.1093/infdis/jiy443","ISSN":"0022-1899","title-short":"Risk Factors and Attack Rates of Seasonal Influenza Infection","journalAbbreviation":"J Infect Dis","language":"en","author":[{"family":"Huang","given":"Q. Sue"},{"family":"Bandaranayake","given":"Don"},{"family":"Wood","given":"Tim"},{"family":"Newbern","given":"E. Claire"},{"family":"Seeds","given":"Ruth"},{"family":"Ralston","given":"Jacqui"},{"family":"Waite","given":"Ben"},{"family":"Bissielo","given":"Ange"},{"family":"Prasad","given":"Namrata"},{"family":"Todd","given":"Angela"},{"family":"Jelley","given":"Lauren"},{"family":"Gunn","given":"Wendy"},{"family":"McNicholas","given":"Anne"},{"family":"Metz","given":"Thomas"},{"family":"Lawrence","given":"Shirley"},{"family":"Collis","given":"Emma"},{"family":"Retter","given":"Amanda"},{"family":"Wong","given":"Sook-san"},{"family":"Webby","given":"Richard"},{"family":"Bocacao","given":"Judy"},{"family":"Haubrock","given":"Jennifer"},{"family":"Mackereth","given":"Graham"},{"family":"Turner","given":"Nikki"},{"family":"McArdle","given":"Barbara"},{"family":"Cameron","given":"John"},{"family":"Reynolds","given":"Edwin G."},{"family":"Baker","given":"Michael G."},{"family":"Grant","given":"Cameron C."},{"family":"McArthur","given":"Colin"},{"family":"Roberts","given":"Sally"},{"family":"Trenholme","given":"Adrian"},{"family":"Wong","given":"Conroy"},{"family":"Taylor","given":"Susan"},{"family":"Thomas","given":"Paul"},{"family":"Duque","given":"Jazmin"},{"family":"Gross","given":"Diane"},{"family":"Thompson","given":"Mark G."},{"family":"Widdowson","given":"Marc-Alain"},{"family":"Haven","given":"Kathryn"},{"family":"Chand","given":"Bhamita"},{"family":"Muponisi","given":"Pamela"},{"family":"Aley","given":"Debbie"},{"family":"Sherring","given":"Claire"},{"family":"Rea","given":"Miriam"},{"family":"Barry","given":"Judith"},{"family":"Bushell","given":"Tracey"},{"family":"Brewer","given":"Julianne"},{"family":"McClymont","given":"Catherine"},{"family":"Chamberlin","given":"Shona"},{"family":"Ongcoy","given":"Reniza"},{"family":"Davey","given":"Kirstin"},{"family":"Jasmat","given":"Emilina"},{"family":"Dickson","given":"Maree"},{"family":"Western","given":"Annette"},{"family":"Lai","given":"Olive"},{"family":"Fowlie","given":"Sheila"},{"family":"Aupa’au","given":"Faasoa"},{"family":"Robertson","given":"Louise"},{"family":"Kawakami","given":"Pam"},{"family":"Walker","given":"Susan"},{"family":"Madge","given":"Robyn"},{"family":"Barres","given":"Amanda","dropping-particle":"des"},{"family":"Qiao","given":"Helen"},{"family":"Tse","given":"Fifi"},{"family":"Zibaei","given":"Mahtab"},{"family":"Korrapadu","given":"Tirzah"},{"family":"Optland","given":"Louise"},{"family":"Cruz","given":"Cecilia Dela"}],"issued":{"date-parts":[["2019",1,9]]}}},{"id":1229,"uris":["http://zotero.org/groups/2313999/items/UT394V9M"],"uri":["http://zotero.org/groups/2313999/items/UT394V9M"],"itemData":{"id":1229,"type":"article-journal","title":"The Value of Neuraminidase Inhibition Antibody Titers in Influenza Seroepidemiology","container-title":"The Journal of Infectious Diseases","page":"341-343","volume":"219","issue":"3","source":"academic.oup.com","abstract":"(See the Major Article by Huang et al on pages 347–57.)","DOI":"10.1093/infdis/jiy446","ISSN":"0022-1899","journalAbbreviation":"J Infect Dis","language":"en","author":[{"family":"Cowling","given":"Benjamin J."},{"family":"Sullivan","given":"Sheena G."}],"issued":{"date-parts":[["2019",1,9]]}}},{"id":1316,"uris":["http://zotero.org/groups/2313999/items/AGE63M8F"],"uri":["http://zotero.org/groups/2313999/items/AGE63M8F"],"itemData":{"id":1316,"type":"article-journal","title":"Evaluation of Antihemagglutinin and Antineuraminidase Antibodies as Correlates of Protection in an Influenza A/H1N1 Virus Healthy Human Challenge Model","container-title":"mBio","volume":"7","issue":"2","source":"PubMed Central","abstract":"Despite long-term investment, influenza continues to be a significant worldwide problem. The cornerstone of protection remains vaccination, and approved vaccines seek to elicit a hemagglutination inhibition (HAI) titer of ≥1:40 as the primary correlate of protection. However, recent poor vaccine performance raises questions regarding the protection afforded and whether other correlates of protection should be targeted. A healthy volunteer challenge study was performed with a wild-type 2009 A(H1N1)pdm influenza A challenge virus at the NIH Clinical Center to evaluate two groups of participants with HAI titers of ≥1:40 and &lt;1:40. The primary objective was to determine whether participants with HAI titers of ≥1:40 were less likely to develop mild to moderate influenza disease (MMID) after intranasal inoculation. HAI titers of ≥1:40 were protective against MMID but did not reduce the incidence of symptoms alone. Although the baseline HAI titer correlated with some reduction in disease severity measures, overall, the baseline NAI titer correlated more significantly with all disease severity metrics and had a stronger independent effect on outcome. This study demonstrates the importance of examining other immunological correlates of protection rather than solely HAI titers. This challenge study confirms the importance of NAI titer as a correlate and for the first time establishes that it can be an independent predictor of reduction of all aspects of influenza disease. This suggests that NAI titer may play a more significant role than previously thought and that neuraminidase immunity should be considered when studying susceptibility after vaccination and as a critical target in future influenza vaccine platforms., This study represents the first time the current gold standard for evaluating influenza vaccines as set by the U.S. Food and Drug Administration and the European Medicines Agency Committee for Medicinal Products for Human Use, a “protective” hemagglutination inhibition (HAI) titer of ≥1:40, has been evaluated in a well-controlled healthy volunteer challenge study since the cutoff was established. We used our established wild-type influenza A healthy volunteer human challenge model to evaluate how well this antibody titer predicts a reduction in influenza virus-induced disease. We demonstrate that although higher HAI titer is predictive of some protection, there is stronger evidence to suggest that neuraminidase inhibition (NAI) titer is more predictive of protection and reduced disease. This is the first time NAI titer has been clearly identified in a controlled trial of this type to be an independent predictor of a reduction in all aspects of influenza.","URL":"https://www.ncbi.nlm.nih.gov/pmc/articles/PMC4959521/","DOI":"10.1128/mBio.00417-16","ISSN":"2150-7511","note":"PMID: 27094330\nPMCID: PMC4959521","journalAbbreviation":"mBio","author":[{"family":"Memoli","given":"Matthew J."},{"family":"Shaw","given":"Pamela A."},{"family":"Han","given":"Alison"},{"family":"Czajkowski","given":"Lindsay"},{"family":"Reed","given":"Susan"},{"family":"Athota","given":"Rani"},{"family":"Bristol","given":"Tyler"},{"family":"Fargis","given":"Sarah"},{"family":"Risos","given":"Kyle"},{"family":"Powers","given":"John H."},{"family":"Davey","given":"Richard T."},{"family":"Taubenberger","given":"Jeffery K."}],"issued":{"date-parts":[["2016",4,19]]},"accessed":{"date-parts":[["2019",5,31]]}}}],"schema":"https://github.com/citation-style-language/schema/raw/master/csl-citation.json"} </w:instrText>
      </w:r>
      <w:r w:rsidRPr="009B1B56">
        <w:fldChar w:fldCharType="separate"/>
      </w:r>
      <w:r w:rsidR="00953691" w:rsidRPr="009B1B56">
        <w:t>(14–16)</w:t>
      </w:r>
      <w:r w:rsidRPr="009B1B56">
        <w:fldChar w:fldCharType="end"/>
      </w:r>
      <w:r w:rsidRPr="009B1B56">
        <w:t xml:space="preserve">. </w:t>
      </w:r>
      <w:del w:id="290" w:author="Katelyn Gostic" w:date="2019-06-20T10:00:00Z">
        <w:r w:rsidRPr="009B1B56" w:rsidDel="00AB3421">
          <w:delText>The models containing NA and HA subtype-level imprinting produced very similar</w:delText>
        </w:r>
      </w:del>
      <w:del w:id="291" w:author="Katelyn Gostic" w:date="2019-06-20T09:59:00Z">
        <w:r w:rsidRPr="009B1B56" w:rsidDel="00AB3421">
          <w:delText>,</w:delText>
        </w:r>
      </w:del>
      <w:del w:id="292" w:author="Katelyn Gostic" w:date="2019-06-20T10:00:00Z">
        <w:r w:rsidRPr="009B1B56" w:rsidDel="00AB3421">
          <w:delText xml:space="preserve"> fits to data, and independently emerged as the top two models in terms of AIC. </w:delText>
        </w:r>
      </w:del>
      <w:r w:rsidRPr="009B1B56">
        <w:t xml:space="preserve">Realistically, some combination of effects from both HA and NA subtype-level imprinting probably shape seasonal influenza risk. </w:t>
      </w:r>
      <w:ins w:id="293" w:author="Katelyn Gostic" w:date="2019-06-20T10:00:00Z">
        <w:r w:rsidR="00AB3421" w:rsidRPr="009B1B56">
          <w:t>The models containing NA and HA subtype-level imprinting produced very similar fits to data</w:t>
        </w:r>
        <w:del w:id="294" w:author="Viboud, Cecile (NIH/FIC) [E]" w:date="2019-06-24T16:42:00Z">
          <w:r w:rsidR="00AB3421" w:rsidRPr="009B1B56" w:rsidDel="006129FE">
            <w:delText>,</w:delText>
          </w:r>
        </w:del>
        <w:r w:rsidR="00AB3421" w:rsidRPr="009B1B56">
          <w:t xml:space="preserve"> and emerged as the top two models in terms of AIC.</w:t>
        </w:r>
        <w:r w:rsidR="00AB3421">
          <w:t xml:space="preserve"> </w:t>
        </w:r>
      </w:ins>
      <w:r w:rsidRPr="009B1B56">
        <w:t xml:space="preserve">Unfortunately, collinearities </w:t>
      </w:r>
      <w:r w:rsidRPr="009B1B56">
        <w:lastRenderedPageBreak/>
        <w:t>between predictions of the simple, single-antigen models considered here</w:t>
      </w:r>
      <w:r w:rsidR="00953691" w:rsidRPr="009B1B56">
        <w:t xml:space="preserve"> arose inevitably from influenza’s limited </w:t>
      </w:r>
      <w:del w:id="295" w:author="Katelyn Gostic" w:date="2019-06-19T14:37:00Z">
        <w:r w:rsidR="00953691" w:rsidRPr="009B1B56" w:rsidDel="001F2A69">
          <w:delText>history of circulation in humans</w:delText>
        </w:r>
      </w:del>
      <w:ins w:id="296" w:author="Katelyn Gostic" w:date="2019-06-19T14:37:00Z">
        <w:r w:rsidR="001F2A69">
          <w:t>diversity of circulation in humans over the past century</w:t>
        </w:r>
      </w:ins>
      <w:r w:rsidR="00953691" w:rsidRPr="009B1B56">
        <w:t xml:space="preserve">. </w:t>
      </w:r>
      <w:del w:id="297" w:author="Katelyn Gostic" w:date="2019-06-19T14:37:00Z">
        <w:r w:rsidR="00953691" w:rsidRPr="009B1B56" w:rsidDel="001F2A69">
          <w:delText>Thus, we did not test more</w:delText>
        </w:r>
      </w:del>
      <w:ins w:id="298" w:author="Katelyn Gostic" w:date="2019-06-19T14:37:00Z">
        <w:r w:rsidR="001F2A69">
          <w:t>These collinearities preven</w:t>
        </w:r>
      </w:ins>
      <w:ins w:id="299" w:author="Katelyn Gostic" w:date="2019-06-19T14:38:00Z">
        <w:r w:rsidR="001F2A69">
          <w:t>ted us from testing more</w:t>
        </w:r>
      </w:ins>
      <w:r w:rsidR="00953691" w:rsidRPr="009B1B56">
        <w:t xml:space="preserve"> complicated models of </w:t>
      </w:r>
      <w:r w:rsidRPr="009B1B56">
        <w:t xml:space="preserve">combined effects from imprinting to HA and NA, or to other antigens such as internal proteins. </w:t>
      </w:r>
      <w:r w:rsidR="00A43976" w:rsidRPr="009B1B56">
        <w:t xml:space="preserve">Because analysis of population-level data can </w:t>
      </w:r>
      <w:del w:id="300" w:author="Katelyn Gostic" w:date="2019-06-19T14:38:00Z">
        <w:r w:rsidR="00A43976" w:rsidRPr="009B1B56" w:rsidDel="001F2A69">
          <w:delText xml:space="preserve">only </w:delText>
        </w:r>
      </w:del>
      <w:r w:rsidR="00A43976" w:rsidRPr="009B1B56">
        <w:t xml:space="preserve">support </w:t>
      </w:r>
      <w:ins w:id="301" w:author="Katelyn Gostic" w:date="2019-06-19T14:39:00Z">
        <w:r w:rsidR="001F2A69">
          <w:t xml:space="preserve">only </w:t>
        </w:r>
      </w:ins>
      <w:r w:rsidR="00A43976" w:rsidRPr="009B1B56">
        <w:t>a limited scope of inference</w:t>
      </w:r>
      <w:r w:rsidR="00B52845" w:rsidRPr="009B1B56">
        <w:t>, d</w:t>
      </w:r>
      <w:r w:rsidRPr="009B1B56">
        <w:t xml:space="preserve">eeper insights into the respective roles of HA, NA and other influenza antigens as drivers of cohort effects will most likely need to come from focused immunological cohort studies in which individual histories of influenza infection are known, such as those recently funded by the National Institutes of Health </w:t>
      </w:r>
      <w:r w:rsidRPr="009B1B56">
        <w:fldChar w:fldCharType="begin"/>
      </w:r>
      <w:r w:rsidR="00B767FC">
        <w:instrText xml:space="preserve"> ADDIN ZOTERO_ITEM CSL_CITATION {"citationID":"eUG3ArHw","properties":{"formattedCitation":"(37)","plainCitation":"(37)","noteIndex":0},"citationItems":[{"id":1107,"uris":["http://zotero.org/groups/2313999/items/JYHVZSH6"],"uri":["http://zotero.org/groups/2313999/items/JYHVZSH6"],"itemData":{"id":1107,"type":"webpage","title":"RFA-AI-18-010: Impact of Initial Influenza Exposure on Immunity in Infants (U01 Clinical Trial Not Allowed)","URL":"https://grants.nih.gov/grants/guide/rfa-files/RFA-AI-18-010.html","accessed":{"date-parts":[["2019",4,15]]}}}],"schema":"https://github.com/citation-style-language/schema/raw/master/csl-citation.json"} </w:instrText>
      </w:r>
      <w:r w:rsidRPr="009B1B56">
        <w:fldChar w:fldCharType="separate"/>
      </w:r>
      <w:r w:rsidR="00B767FC">
        <w:rPr>
          <w:noProof/>
        </w:rPr>
        <w:t>(37)</w:t>
      </w:r>
      <w:r w:rsidRPr="009B1B56">
        <w:fldChar w:fldCharType="end"/>
      </w:r>
      <w:r w:rsidRPr="009B1B56">
        <w:t xml:space="preserve">. Alternatively, the development of immunological biomarkers for diagnosis of imprinting status in individual patients could </w:t>
      </w:r>
      <w:r w:rsidRPr="00B222F8">
        <w:t>substantially increase the power of epidemiological inference</w:t>
      </w:r>
      <w:r w:rsidR="00D460CA" w:rsidRPr="00B222F8">
        <w:t xml:space="preserve">, </w:t>
      </w:r>
      <w:r w:rsidRPr="00B222F8">
        <w:t xml:space="preserve">which </w:t>
      </w:r>
      <w:r w:rsidR="00953691" w:rsidRPr="00B222F8">
        <w:t xml:space="preserve">(as in this study) </w:t>
      </w:r>
      <w:r w:rsidRPr="00B222F8">
        <w:t xml:space="preserve">currently relies </w:t>
      </w:r>
      <w:r w:rsidR="00A43976" w:rsidRPr="00B222F8">
        <w:t xml:space="preserve">instead </w:t>
      </w:r>
      <w:r w:rsidRPr="00B222F8">
        <w:t>on probabilistic reconstructions of imprinting histories according to birth year.</w:t>
      </w:r>
    </w:p>
    <w:p w14:paraId="09E7A8B6" w14:textId="449C9879" w:rsidR="004836EE" w:rsidRPr="009B1B56" w:rsidRDefault="004836EE" w:rsidP="004836EE">
      <w:r w:rsidRPr="00DE166F">
        <w:t xml:space="preserve">Our failure to detect a strong signal of impact </w:t>
      </w:r>
      <w:r w:rsidR="00D7348E">
        <w:t>of antigenic advance</w:t>
      </w:r>
      <w:r w:rsidRPr="00DE166F">
        <w:t xml:space="preserve"> on age distributions of H1N1 and H3N2 cases was surprising</w:t>
      </w:r>
      <w:r w:rsidR="00DE166F" w:rsidRPr="00DE166F">
        <w:t xml:space="preserve">. On the one hand, small sample sizes </w:t>
      </w:r>
      <w:r w:rsidR="00D7348E">
        <w:t xml:space="preserve">may have </w:t>
      </w:r>
      <w:r w:rsidR="00DE166F" w:rsidRPr="00DE166F">
        <w:t xml:space="preserve">limited our power to detect a statistically significant relationship. </w:t>
      </w:r>
      <w:r w:rsidR="00D7348E">
        <w:t xml:space="preserve">The lack of </w:t>
      </w:r>
      <w:r w:rsidR="00DE166F" w:rsidRPr="00DE166F">
        <w:t xml:space="preserve">signal </w:t>
      </w:r>
      <w:r w:rsidRPr="00DE166F">
        <w:t xml:space="preserve">is </w:t>
      </w:r>
      <w:r w:rsidR="00DE166F">
        <w:t xml:space="preserve">also </w:t>
      </w:r>
      <w:r w:rsidRPr="00DE166F">
        <w:t xml:space="preserve">consistent with growing recognition that existing methods to map antigenic distance between </w:t>
      </w:r>
      <w:r w:rsidR="00D7348E">
        <w:t xml:space="preserve">influenza </w:t>
      </w:r>
      <w:r w:rsidRPr="00DE166F">
        <w:t xml:space="preserve">strains </w:t>
      </w:r>
      <w:r w:rsidR="00DE166F" w:rsidRPr="00497BB5">
        <w:t>rely</w:t>
      </w:r>
      <w:r w:rsidRPr="00DE166F">
        <w:t xml:space="preserve"> on </w:t>
      </w:r>
      <w:r w:rsidR="00FC36C9" w:rsidRPr="00DE166F">
        <w:t>hemagglutination inhibition</w:t>
      </w:r>
      <w:r w:rsidR="00313B75" w:rsidRPr="00DE166F">
        <w:t xml:space="preserve"> (HI)</w:t>
      </w:r>
      <w:r w:rsidRPr="00DE166F">
        <w:t xml:space="preserve"> data collect</w:t>
      </w:r>
      <w:r w:rsidR="00697E8C" w:rsidRPr="00DE166F">
        <w:t>ed</w:t>
      </w:r>
      <w:r w:rsidRPr="00DE166F">
        <w:t xml:space="preserve"> from </w:t>
      </w:r>
      <w:r w:rsidR="00D7348E">
        <w:t xml:space="preserve">naïve </w:t>
      </w:r>
      <w:r w:rsidRPr="00DE166F">
        <w:t>ferrets, and do not always capture patterns of cross-reactivity in the human population</w:t>
      </w:r>
      <w:r w:rsidR="00D7348E">
        <w:t xml:space="preserve"> that has been repeatedly exposed to influenza</w:t>
      </w:r>
      <w:r w:rsidRPr="00DE166F">
        <w:t xml:space="preserve">. </w:t>
      </w:r>
      <w:r w:rsidR="00651FEA" w:rsidRPr="00DE166F">
        <w:t xml:space="preserve">Further, glycosylation of HA can cause antigenic escape in large subsets of the human population, yet such </w:t>
      </w:r>
      <w:r w:rsidR="00651FEA">
        <w:t>posttranslational modifications</w:t>
      </w:r>
      <w:r w:rsidR="00651FEA" w:rsidRPr="00B222F8">
        <w:t xml:space="preserve"> may be perceived as neutral in existing antigenic maps </w:t>
      </w:r>
      <w:r w:rsidR="00651FEA" w:rsidRPr="00B222F8">
        <w:fldChar w:fldCharType="begin"/>
      </w:r>
      <w:r w:rsidR="00651FEA" w:rsidRPr="00DE166F">
        <w:instrText xml:space="preserve"> ADDIN ZOTERO_ITEM CSL_CITATION {"citationID":"a1jc9jvl7dg","properties":{"formattedCitation":"(38,39)","plainCitation":"(38,39)","noteIndex":0},"citationItems":[{"id":1241,"uris":["http://zotero.org/groups/2313999/items/IEHTBAN5"],"uri":["http://zotero.org/groups/2313999/items/IEHTBAN5"],"itemData":{"id":1241,"type":"article-journal","title":"Potential antigenic explanation for atypical H1N1 infections among middle-aged adults during the 2013–2014 influenza season","container-title":"Proceedings of the National Academy of Sciences","page":"15798-15803","volume":"111","issue":"44","source":"www.pnas.org","abstract":"Influenza viruses typically cause the most severe disease in children and elderly individuals. However, H1N1 viruses disproportionately affected middle-aged adults during the 2013–2014 influenza season. Although H1N1 viruses recently acquired several mutations in the hemagglutinin (HA) glycoprotein, classic serological tests used by surveillance laboratories indicate that these mutations do not change antigenic properties of the virus. Here, we show that one of these mutations is located in a region of HA targeted by antibodies elicited in many middle-aged adults. We find that over 42% of individuals born between 1965 and 1979 possess antibodies that recognize this region of HA. Our findings offer a possible antigenic explanation of why middle-aged adults were highly susceptible to H1N1 viruses during the 2013–2014 influenza season. Our data further suggest that a drifted H1N1 strain should be included in future influenza vaccines to potentially reduce morbidity and mortality in this age group.","DOI":"10.1073/pnas.1409171111","ISSN":"0027-8424, 1091-6490","note":"PMID: 25331901","journalAbbreviation":"PNAS","language":"en","author":[{"family":"Linderman","given":"Susanne L."},{"family":"Chambers","given":"Benjamin S."},{"family":"Zost","given":"Seth J."},{"family":"Parkhouse","given":"Kaela"},{"family":"Li","given":"Yang"},{"family":"Herrmann","given":"Christin"},{"family":"Ellebedy","given":"Ali H."},{"family":"Carter","given":"Donald M."},{"family":"Andrews","given":"Sarah F."},{"family":"Zheng","given":"Nai-Ying"},{"family":"Huang","given":"Min"},{"family":"Huang","given":"Yunping"},{"family":"Strauss","given":"Donna"},{"family":"Shaz","given":"Beth H."},{"family":"Hodinka","given":"Richard L."},{"family":"Reyes-Terán","given":"Gustavo"},{"family":"Ross","given":"Ted M."},{"family":"Wilson","given":"Patrick C."},{"family":"Ahmed","given":"Rafi"},{"family":"Bloom","given":"Jesse D."},{"family":"Hensley","given":"Scott E."}],"issued":{"date-parts":[["2014",11,4]]}}},{"id":1204,"uris":["http://zotero.org/groups/2313999/items/QFUBF9IA"],"uri":["http://zotero.org/groups/2313999/items/QFUBF9IA"],"itemData":{"id":1204,"type":"article-journal","title":"Immune history and influenza virus susceptibility","container-title":"Current Opinion in Virology","collection-title":"Emerging viruses: intraspecies transmission • Viral immunology","page":"105-111","volume":"22","source":"ScienceDirect","abstract":"Antibody responses to influenza viruses are critical for protection, but the ways in which repeated viral exposures shape antibody evolution and effectiveness over time remain controversial. Early observations demonstrated that viral exposure history has a profound effect on the specificity and magnitude of antibody responses to a new viral strain, a phenomenon called ‘original antigenic sin.’ Although ‘sin’ might suppress some aspects of the immune response, so far there is little indication that hosts with pre-existing immunity are more susceptible to viral infections compared to naïve hosts. However, the tendency of the immune response to focus on previously recognized conserved epitopes when encountering new viral strains can create an opportunity cost when mutations arise in these conserved epitopes. Hosts with different exposure histories may continue to experience distinct patterns of infection over time, which may influence influenza viruses’ continued antigenic evolution. Understanding the dynamics of B cell competition that underlie the development of antibody responses might help explain the low effectiveness of current influenza vaccines and lead to better vaccination strategies.","DOI":"10.1016/j.coviro.2016.12.004","ISSN":"1879-6257","journalAbbreviation":"Current Opinion in Virology","author":[{"family":"Cobey","given":"Sarah"},{"family":"Hensley","given":"Scott E"}],"issued":{"date-parts":[["2017",2,1]]}}}],"schema":"https://github.com/citation-style-language/schema/raw/master/csl-citation.json"} </w:instrText>
      </w:r>
      <w:r w:rsidR="00651FEA" w:rsidRPr="00B222F8">
        <w:fldChar w:fldCharType="separate"/>
      </w:r>
      <w:r w:rsidR="00651FEA" w:rsidRPr="00B222F8">
        <w:t>(38,39)</w:t>
      </w:r>
      <w:r w:rsidR="00651FEA" w:rsidRPr="00B222F8">
        <w:fldChar w:fldCharType="end"/>
      </w:r>
      <w:r w:rsidR="00651FEA" w:rsidRPr="00B222F8">
        <w:t>. One epidemiologically impactful example of</w:t>
      </w:r>
      <w:r w:rsidR="00651FEA" w:rsidRPr="009B1B56">
        <w:t xml:space="preserve"> incognito (unmapped) antigenic escape was observed during the 2013-2014 H1N1 epidemic </w:t>
      </w:r>
      <w:r w:rsidR="00651FEA" w:rsidRPr="009B1B56">
        <w:fldChar w:fldCharType="begin"/>
      </w:r>
      <w:r w:rsidR="00651FEA">
        <w:instrText xml:space="preserve"> ADDIN ZOTERO_ITEM CSL_CITATION {"citationID":"U9WQozAt","properties":{"formattedCitation":"(38)","plainCitation":"(38)","noteIndex":0},"citationItems":[{"id":1241,"uris":["http://zotero.org/groups/2313999/items/IEHTBAN5"],"uri":["http://zotero.org/groups/2313999/items/IEHTBAN5"],"itemData":{"id":1241,"type":"article-journal","title":"Potential antigenic explanation for atypical H1N1 infections among middle-aged adults during the 2013–2014 influenza season","container-title":"Proceedings of the National Academy of Sciences","page":"15798-15803","volume":"111","issue":"44","source":"www.pnas.org","abstract":"Influenza viruses typically cause the most severe disease in children and elderly individuals. However, H1N1 viruses disproportionately affected middle-aged adults during the 2013–2014 influenza season. Although H1N1 viruses recently acquired several mutations in the hemagglutinin (HA) glycoprotein, classic serological tests used by surveillance laboratories indicate that these mutations do not change antigenic properties of the virus. Here, we show that one of these mutations is located in a region of HA targeted by antibodies elicited in many middle-aged adults. We find that over 42% of individuals born between 1965 and 1979 possess antibodies that recognize this region of HA. Our findings offer a possible antigenic explanation of why middle-aged adults were highly susceptible to H1N1 viruses during the 2013–2014 influenza season. Our data further suggest that a drifted H1N1 strain should be included in future influenza vaccines to potentially reduce morbidity and mortality in this age group.","DOI":"10.1073/pnas.1409171111","ISSN":"0027-8424, 1091-6490","note":"PMID: 25331901","journalAbbreviation":"PNAS","language":"en","author":[{"family":"Linderman","given":"Susanne L."},{"family":"Chambers","given":"Benjamin S."},{"family":"Zost","given":"Seth J."},{"family":"Parkhouse","given":"Kaela"},{"family":"Li","given":"Yang"},{"family":"Herrmann","given":"Christin"},{"family":"Ellebedy","given":"Ali H."},{"family":"Carter","given":"Donald M."},{"family":"Andrews","given":"Sarah F."},{"family":"Zheng","given":"Nai-Ying"},{"family":"Huang","given":"Min"},{"family":"Huang","given":"Yunping"},{"family":"Strauss","given":"Donna"},{"family":"Shaz","given":"Beth H."},{"family":"Hodinka","given":"Richard L."},{"family":"Reyes-Terán","given":"Gustavo"},{"family":"Ross","given":"Ted M."},{"family":"Wilson","given":"Patrick C."},{"family":"Ahmed","given":"Rafi"},{"family":"Bloom","given":"Jesse D."},{"family":"Hensley","given":"Scott E."}],"issued":{"date-parts":[["2014",11,4]]}}}],"schema":"https://github.com/citation-style-language/schema/raw/master/csl-citation.json"} </w:instrText>
      </w:r>
      <w:r w:rsidR="00651FEA" w:rsidRPr="009B1B56">
        <w:fldChar w:fldCharType="separate"/>
      </w:r>
      <w:r w:rsidR="00651FEA">
        <w:rPr>
          <w:noProof/>
        </w:rPr>
        <w:t>(38)</w:t>
      </w:r>
      <w:r w:rsidR="00651FEA" w:rsidRPr="009B1B56">
        <w:fldChar w:fldCharType="end"/>
      </w:r>
      <w:r w:rsidR="00651FEA" w:rsidRPr="009B1B56">
        <w:t>.</w:t>
      </w:r>
      <w:r w:rsidR="00651FEA">
        <w:t xml:space="preserve"> Moreover</w:t>
      </w:r>
      <w:r w:rsidR="00DE166F">
        <w:t xml:space="preserve">, existing metrics of evolutionary and antigenic advance </w:t>
      </w:r>
      <w:r w:rsidR="00D7348E">
        <w:t xml:space="preserve">are </w:t>
      </w:r>
      <w:r w:rsidR="00DE166F">
        <w:t xml:space="preserve">based on </w:t>
      </w:r>
      <w:commentRangeStart w:id="302"/>
      <w:r w:rsidR="00DE166F">
        <w:t>properties of HA</w:t>
      </w:r>
      <w:commentRangeEnd w:id="302"/>
      <w:r w:rsidR="00651FEA">
        <w:rPr>
          <w:rStyle w:val="CommentReference"/>
        </w:rPr>
        <w:commentReference w:id="302"/>
      </w:r>
      <w:ins w:id="303" w:author="Katelyn Gostic" w:date="2019-06-27T10:37:00Z">
        <w:r w:rsidR="009435DA">
          <w:t xml:space="preserve"> </w:t>
        </w:r>
      </w:ins>
      <w:ins w:id="304" w:author="Katelyn Gostic" w:date="2019-06-27T10:38:00Z">
        <w:r w:rsidR="009435DA">
          <w:fldChar w:fldCharType="begin"/>
        </w:r>
        <w:r w:rsidR="009435DA">
          <w:instrText xml:space="preserve"> ADDIN ZOTERO_ITEM CSL_CITATION {"citationID":"kSxGZTXh","properties":{"formattedCitation":"(33\\uc0\\u8211{}35)","plainCitation":"(33–35)","noteIndex":0},"citationItems":[{"id":1095,"uris":["http://zotero.org/groups/2313999/items/ASXMBRZJ"],"uri":["http://zotero.org/groups/2313999/items/ASXMBRZJ"],"itemData":{"id":1095,"type":"article-journal","title":"Nextstrain: real-time tracking of pathogen evolution","container-title":"Bioinformatics","page":"4121-4123","volume":"34","issue":"23","source":"academic.oup.com","abstract":"AbstractSummary.  Understanding the spread and evolution of pathogens is important for effective public health measures and surveillance. Nextstrain consists of","DOI":"10.1093/bioinformatics/bty407","ISSN":"1367-4803","title-short":"Nextstrain","journalAbbreviation":"Bioinformatics","language":"en","author":[{"family":"Hadfield","given":"James"},{"family":"Megill","given":"Colin"},{"family":"Bell","given":"Sidney M."},{"family":"Huddleston","given":"John"},{"family":"Potter","given":"Barney"},{"family":"Callender","given":"Charlton"},{"family":"Sagulenko","given":"Pavel"},{"family":"Bedford","given":"Trevor"},{"family":"Neher","given":"Richard A."}],"issued":{"date-parts":[["2018",12,1]]}}},{"id":1099,"uris":["http://zotero.org/groups/2313999/items/EM6HJRFC"],"uri":["http://zotero.org/groups/2313999/items/EM6HJRFC"],"itemData":{"id":1099,"type":"article-journal","title":"Prediction, dynamics, and visualization of antigenic phenotypes of seasonal influenza viruses","container-title":"Proceedings of the National Academy of Sciences","page":"E1701-E1709","volume":"113","issue":"12","source":"DOI.org (Crossref)","DOI":"10.1073/pnas.1525578113","ISSN":"0027-8424, 1091-6490","language":"en","author":[{"family":"Neher","given":"Richard A."},{"family":"Bedford","given":"Trevor"},{"family":"Daniels","given":"Rodney S."},{"family":"Russell","given":"Colin A."},{"family":"Shraiman","given":"Boris I."}],"issued":{"date-parts":[["2016",3,22]]}}},{"id":1105,"uris":["http://zotero.org/groups/2313999/items/SB9TWZS4"],"uri":["http://zotero.org/groups/2313999/items/SB9TWZS4"],"itemData":{"id":1105,"type":"article-journal","title":"Integrating influenza antigenic dynamics with molecular evolution","container-title":"eLife","page":"e01914","volume":"3","source":"eLife","abstract":"Influenza viruses undergo continual antigenic evolution allowing mutant viruses to evade host immunity acquired to previous virus strains. Antigenic phenotype is often assessed through pairwise measurement of cross-reactivity between influenza strains using the hemagglutination inhibition (HI) assay. Here, we extend previous approaches to antigenic cartography, and simultaneously characterize antigenic and genetic evolution by modeling the diffusion of antigenic phenotype over a shared virus phylogeny. Using HI data from influenza lineages A/H3N2, A/H1N1, B/Victoria and B/Yamagata, we determine patterns of antigenic drift across viral lineages, showing that A/H3N2 evolves faster and in a more punctuated fashion than other influenza lineages. We also show that year-to-year antigenic drift appears to drive incidence patterns within each influenza lineage. This work makes possible substantial future advances in investigating the dynamics of influenza and other antigenically-variable pathogens by providing a model that intimately combines molecular and antigenic evolution.","DOI":"10.7554/eLife.01914","ISSN":"2050-084X","author":[{"family":"Bedford","given":"Trevor"},{"family":"Suchard","given":"Marc A"},{"family":"Lemey","given":"Philippe"},{"family":"Dudas","given":"Gytis"},{"family":"Gregory","given":"Victoria"},{"family":"Hay","given":"Alan J"},{"family":"McCauley","given":"John W"},{"family":"Russell","given":"Colin A"},{"family":"Smith","given":"Derek J"},{"family":"Rambaut","given":"Andrew"}],"editor":[{"family":"Losick","given":"Richard"}],"issued":{"date-parts":[["2014",2,4]]}}}],"schema":"https://github.com/citation-style-language/schema/raw/master/csl-citation.json"} </w:instrText>
        </w:r>
      </w:ins>
      <w:r w:rsidR="009435DA">
        <w:fldChar w:fldCharType="separate"/>
      </w:r>
      <w:ins w:id="305" w:author="Katelyn Gostic" w:date="2019-06-27T10:38:00Z">
        <w:r w:rsidR="009435DA" w:rsidRPr="009435DA">
          <w:t>(33–</w:t>
        </w:r>
        <w:r w:rsidR="009435DA" w:rsidRPr="001A45AE">
          <w:t>35)</w:t>
        </w:r>
        <w:r w:rsidR="009435DA">
          <w:fldChar w:fldCharType="end"/>
        </w:r>
      </w:ins>
      <w:r w:rsidRPr="00B222F8">
        <w:t xml:space="preserve">, </w:t>
      </w:r>
      <w:r w:rsidR="00DE166F">
        <w:t>but</w:t>
      </w:r>
      <w:r w:rsidR="00DE166F" w:rsidRPr="00B222F8">
        <w:t xml:space="preserve"> </w:t>
      </w:r>
      <w:r w:rsidRPr="00B222F8">
        <w:t>our epidemiologic data support an equal if not stronger role of NA</w:t>
      </w:r>
      <w:r w:rsidR="00651FEA">
        <w:t>; more</w:t>
      </w:r>
      <w:r w:rsidR="00651FEA" w:rsidRPr="00B222F8">
        <w:t xml:space="preserve"> wo</w:t>
      </w:r>
      <w:r w:rsidR="00651FEA" w:rsidRPr="00DE166F">
        <w:t xml:space="preserve">rk is required to map NA antigenic changes and </w:t>
      </w:r>
      <w:r w:rsidR="00651FEA">
        <w:t>possible</w:t>
      </w:r>
      <w:del w:id="306" w:author="Katelyn Gostic" w:date="2019-06-27T10:37:00Z">
        <w:r w:rsidR="00651FEA" w:rsidRPr="00DE166F" w:rsidDel="009435DA">
          <w:delText xml:space="preserve"> </w:delText>
        </w:r>
      </w:del>
      <w:r w:rsidR="00651FEA" w:rsidRPr="00DE166F">
        <w:t xml:space="preserve"> interactions between HA and NA </w:t>
      </w:r>
      <w:r w:rsidR="00651FEA">
        <w:t>changes</w:t>
      </w:r>
      <w:r w:rsidR="00651FEA" w:rsidRPr="00DE166F">
        <w:t>.</w:t>
      </w:r>
      <w:r w:rsidRPr="00B222F8">
        <w:t xml:space="preserve"> </w:t>
      </w:r>
      <w:r w:rsidRPr="009B1B56">
        <w:t xml:space="preserve"> We speculate that a clearer relationship between epidemic age distribution and antigenic drift would emerge if antigenic distance measures were </w:t>
      </w:r>
      <w:r w:rsidR="00D460CA">
        <w:t>able to</w:t>
      </w:r>
      <w:r w:rsidRPr="009B1B56">
        <w:t xml:space="preserve"> incorporate cohort-specific variation in immune </w:t>
      </w:r>
      <w:proofErr w:type="gramStart"/>
      <w:r w:rsidRPr="009B1B56">
        <w:t>history,</w:t>
      </w:r>
      <w:r w:rsidR="00A43976" w:rsidRPr="009B1B56">
        <w:t xml:space="preserve"> </w:t>
      </w:r>
      <w:r w:rsidRPr="009B1B56">
        <w:t>and</w:t>
      </w:r>
      <w:proofErr w:type="gramEnd"/>
      <w:r w:rsidRPr="009B1B56">
        <w:t xml:space="preserve"> impacts from multiple antigens. </w:t>
      </w:r>
      <w:del w:id="307" w:author="Viboud, Cecile (NIH/FIC) [E]" w:date="2019-06-26T14:09:00Z">
        <w:r w:rsidR="00D7348E" w:rsidRPr="00B222F8" w:rsidDel="00D7348E">
          <w:delText>More</w:delText>
        </w:r>
        <w:r w:rsidR="00D7348E" w:rsidRPr="00B222F8" w:rsidDel="00651FEA">
          <w:delText xml:space="preserve"> wo</w:delText>
        </w:r>
        <w:r w:rsidR="00D7348E" w:rsidRPr="00DE166F" w:rsidDel="00651FEA">
          <w:delText>rk is required to map NA antigenic changes and understand the possible interactions between HA and NA evolution.</w:delText>
        </w:r>
      </w:del>
    </w:p>
    <w:p w14:paraId="21EF9C38" w14:textId="30DE40E3" w:rsidR="00DA58ED" w:rsidRDefault="00DA58ED" w:rsidP="00DA58ED">
      <w:pPr>
        <w:rPr>
          <w:ins w:id="308" w:author="Katelyn Gostic" w:date="2019-06-27T16:13:00Z"/>
        </w:rPr>
      </w:pPr>
      <w:ins w:id="309" w:author="Katelyn Gostic" w:date="2019-06-27T16:13:00Z">
        <w:r>
          <w:lastRenderedPageBreak/>
          <w:t>Traditionally, narrow, within-subtype influenza immunity is thought to decay rapidly in the face of antigenic drift. Signals of rapid drift are largely based on</w:t>
        </w:r>
        <w:r w:rsidRPr="00EC558F">
          <w:t xml:space="preserve"> </w:t>
        </w:r>
        <w:r>
          <w:t xml:space="preserve">hemagglutination inhibition (HI) assay data, which measures antibody responses to just a handful of immunodominant, variable epitopes found near the receptor binding domain on the HA head. These epitopes experience fairly rapid drift, and so </w:t>
        </w:r>
      </w:ins>
      <w:ins w:id="310" w:author="Katelyn Gostic" w:date="2019-06-27T16:14:00Z">
        <w:r>
          <w:t>s</w:t>
        </w:r>
      </w:ins>
      <w:ins w:id="311" w:author="Katelyn Gostic" w:date="2019-06-27T16:13:00Z">
        <w:r>
          <w:t>trains that circulated more than 14 years apart rarely show measurable cross-protective HI titers</w:t>
        </w:r>
      </w:ins>
      <w:ins w:id="312" w:author="Katelyn Gostic" w:date="2019-06-27T16:24:00Z">
        <w:r w:rsidR="00684186">
          <w:t xml:space="preserve"> </w:t>
        </w:r>
        <w:r w:rsidR="00684186">
          <w:fldChar w:fldCharType="begin"/>
        </w:r>
        <w:r w:rsidR="00684186">
          <w:instrText xml:space="preserve"> ADDIN ZOTERO_ITEM CSL_CITATION {"citationID":"kdKzfABC","properties":{"formattedCitation":"(35)","plainCitation":"(35)","noteIndex":0},"citationItems":[{"id":1105,"uris":["http://zotero.org/groups/2313999/items/SB9TWZS4"],"uri":["http://zotero.org/groups/2313999/items/SB9TWZS4"],"itemData":{"id":1105,"type":"article-journal","title":"Integrating influenza antigenic dynamics with molecular evolution","container-title":"eLife","page":"e01914","volume":"3","source":"eLife","abstract":"Influenza viruses undergo continual antigenic evolution allowing mutant viruses to evade host immunity acquired to previous virus strains. Antigenic phenotype is often assessed through pairwise measurement of cross-reactivity between influenza strains using the hemagglutination inhibition (HI) assay. Here, we extend previous approaches to antigenic cartography, and simultaneously characterize antigenic and genetic evolution by modeling the diffusion of antigenic phenotype over a shared virus phylogeny. Using HI data from influenza lineages A/H3N2, A/H1N1, B/Victoria and B/Yamagata, we determine patterns of antigenic drift across viral lineages, showing that A/H3N2 evolves faster and in a more punctuated fashion than other influenza lineages. We also show that year-to-year antigenic drift appears to drive incidence patterns within each influenza lineage. This work makes possible substantial future advances in investigating the dynamics of influenza and other antigenically-variable pathogens by providing a model that intimately combines molecular and antigenic evolution.","DOI":"10.7554/eLife.01914","ISSN":"2050-084X","author":[{"family":"Bedford","given":"Trevor"},{"family":"Suchard","given":"Marc A"},{"family":"Lemey","given":"Philippe"},{"family":"Dudas","given":"Gytis"},{"family":"Gregory","given":"Victoria"},{"family":"Hay","given":"Alan J"},{"family":"McCauley","given":"John W"},{"family":"Russell","given":"Colin A"},{"family":"Smith","given":"Derek J"},{"family":"Rambaut","given":"Andrew"}],"editor":[{"family":"Losick","given":"Richard"}],"issued":{"date-parts":[["2014",2,4]]}}}],"schema":"https://github.com/citation-style-language/schema/raw/master/csl-citation.json"} </w:instrText>
        </w:r>
      </w:ins>
      <w:r w:rsidR="00684186">
        <w:fldChar w:fldCharType="separate"/>
      </w:r>
      <w:ins w:id="313" w:author="Katelyn Gostic" w:date="2019-06-27T16:24:00Z">
        <w:r w:rsidR="00684186">
          <w:rPr>
            <w:noProof/>
          </w:rPr>
          <w:t>(35)</w:t>
        </w:r>
        <w:r w:rsidR="00684186">
          <w:fldChar w:fldCharType="end"/>
        </w:r>
        <w:r w:rsidR="00684186">
          <w:t>.</w:t>
        </w:r>
      </w:ins>
      <w:ins w:id="314" w:author="Katelyn Gostic" w:date="2019-06-27T16:13:00Z">
        <w:r>
          <w:t xml:space="preserve"> The short timescale of immune protection from memory of variable HA head epitopes stands in contrast to patterns observed in our study and others</w:t>
        </w:r>
      </w:ins>
      <w:ins w:id="315" w:author="Katelyn Gostic" w:date="2019-06-27T16:25:00Z">
        <w:r w:rsidR="00684186">
          <w:t xml:space="preserve"> </w:t>
        </w:r>
        <w:r w:rsidR="00684186">
          <w:fldChar w:fldCharType="begin"/>
        </w:r>
        <w:r w:rsidR="00684186">
          <w:instrText xml:space="preserve"> ADDIN ZOTERO_ITEM CSL_CITATION {"citationID":"ipxQu5Wo","properties":{"formattedCitation":"(11\\uc0\\u8211{}13)","plainCitation":"(11–13)","noteIndex":0},"citationItems":[{"id":1066,"uris":["http://zotero.org/groups/2313999/items/KLZ2Z24W"],"uri":["http://zotero.org/groups/2313999/items/KLZ2Z24W"],"itemData":{"id":1066,"type":"article-journal","title":"Differences in Patient Age Distribution between Influenza A Subtypes","container-title":"PLOS ONE","page":"e6832","volume":"4","issue":"8","source":"PLoS Journals","abstract":"Since the spring of 1977, two subtypes of influenza A virus (H3N2 and H1N1) have been seasonally infecting the human population. In this work we study the distribution of patient ages within the populations that exhibit the symptomatic disease caused by each of the different subtypes of seasonal influenza viruses. When the publicly available extensive information is pooled across multiple geographical locations and seasons, striking differences emerge between these subtypes. We report that the symptomatic flu due to H1N1 is distributed mainly in a younger population relative to H3N2. (The median age of the H3N2 patients is 23 years while H1N1 patients are 9 years old.) These distinct characteristic spectra of age groups, possibly carried over from previous pandemics, are consistent with previous reports from various regional population studies and also findings on the evolutionary dynamics of each subtype. Moreover, they are relevant to age-related risk assessments, modeling of epidemiological networks for specific age groups, and age-specific vaccine design. Recently, a novel H1N1 virus has spread around the world. Preliminary reports suggest that this new strain causes symptomatic disease in the younger population in a similar fashion to the seasonal H1N1 strains.","DOI":"10.1371/journal.pone.0006832","ISSN":"1932-6203","journalAbbreviation":"PLOS ONE","language":"en","author":[{"family":"Khiabanian","given":"Hossein"},{"family":"Farrell","given":"Gregory M."},{"family":"George","given":"Kirsten St"},{"family":"Rabadan","given":"Raul"}],"issued":{"date-parts":[["2009",8,31]]}}},{"id":1285,"uris":["http://zotero.org/groups/2313999/items/ABQCNPLK"],"uri":["http://zotero.org/groups/2313999/items/ABQCNPLK"],"itemData":{"id":1285,"type":"article-journal","title":"Birth Cohort Effects in Influenza Surveillance Data: Evidence that First Influenza Infection Affects Later Influenza-Associated Illness","container-title":"The Journal of Infectious Diseases","source":"academic.oup.com","abstract":"AbstractBackground.  The evolution of influenza A viruses results in birth cohorts that have different initial influenza virus exposures. Historically, A/H3 pre","URL":"https://academic.oup.com/jid/advance-article/doi/10.1093/infdis/jiz201/5485579","DOI":"10.1093/infdis/jiz201","title-short":"Birth Cohort Effects in Influenza Surveillance Data","journalAbbreviation":"J Infect Dis","language":"en","author":[{"family":"Budd","given":"Alicia P."},{"family":"Beacham","given":"Lauren"},{"family":"Smith","given":"Catherine B."},{"family":"Garten","given":"Rebecca J."},{"family":"Reed","given":"Carrie"},{"family":"Kniss","given":"Krista"},{"family":"Mustaquim","given":"Desiree"},{"family":"Ahmad","given":"Farida B."},{"family":"Cummings","given":"Charisse N."},{"family":"Garg","given":"Shikha"},{"family":"Levine","given":"Min Z."},{"family":"Fry","given":"Alicia M."},{"family":"Brammer","given":"Lynnette"}],"accessed":{"date-parts":[["2019",5,20]]}}},{"id":1071,"uris":["http://zotero.org/groups/2313999/items/4QGS742A"],"uri":["http://zotero.org/groups/2313999/items/4QGS742A"],"itemData":{"id":1071,"type":"article-journal","title":"Comparative age distribution of influenza morbidity and mortality during seasonal influenza epidemics and the 2009 H1N1 pandemic","container-title":"BMC Infectious Diseases","page":"162","volume":"10","issue":"1","source":"BioMed Central","abstract":"Several studies have shown a relatively high mortality rate among young people infected by the 2009 pandemic influenza A (H1N1) virus. Here we compared the age distributions of morbidity and mortality during two seasonal influenza epidemics (H1N1 and H3N2) in France and the United States with those of the 2009 H1N1 pandemic waves in the same countries.","DOI":"10.1186/1471-2334-10-162","ISSN":"1471-2334","journalAbbreviation":"BMC Infectious Diseases","author":[{"family":"Lemaitre","given":"Magali"},{"family":"Carrat","given":"Fabrice"}],"issued":{"date-parts":[["2010",6,9]]}}}],"schema":"https://github.com/citation-style-language/schema/raw/master/csl-citation.json"} </w:instrText>
        </w:r>
      </w:ins>
      <w:r w:rsidR="00684186">
        <w:fldChar w:fldCharType="separate"/>
      </w:r>
      <w:ins w:id="316" w:author="Katelyn Gostic" w:date="2019-06-27T16:25:00Z">
        <w:r w:rsidR="00684186" w:rsidRPr="00684186">
          <w:t>(11–13)</w:t>
        </w:r>
        <w:r w:rsidR="00684186">
          <w:fldChar w:fldCharType="end"/>
        </w:r>
      </w:ins>
      <w:ins w:id="317" w:author="Katelyn Gostic" w:date="2019-06-27T16:13:00Z">
        <w:r>
          <w:t>, where within-subtype immune memory imprinted in childhood appears to persist for an entire human lifetime, remaining evident even in the oldest cohorts in the data. Thus, we speculate that within-subtype imprinting protection arises via different immune mechanisms than the well-studied antibody responses measured by the HI assay.</w:t>
        </w:r>
      </w:ins>
    </w:p>
    <w:p w14:paraId="7537A391" w14:textId="63B37569" w:rsidR="00EA63CA" w:rsidRPr="009B1B56" w:rsidDel="00DA58ED" w:rsidRDefault="00DA58ED">
      <w:pPr>
        <w:rPr>
          <w:del w:id="318" w:author="Katelyn Gostic" w:date="2019-06-27T16:15:00Z"/>
        </w:rPr>
      </w:pPr>
      <w:ins w:id="319" w:author="Katelyn Gostic" w:date="2019-06-27T16:13:00Z">
        <w:r>
          <w:t xml:space="preserve">One possibility is that within-subtype imprinting protection is driven by antibody responses to more conserved epitopes, which might remain stable over time. We rule out a strong role from antibody responses against the best-studied conserved epitopes (e.g. those on the stalk), which tend to provide broad, cross-subtype protection. But responses to less-studied, intermediately conserved epitopes might provide the sort of long-lasting, </w:t>
        </w:r>
      </w:ins>
      <w:ins w:id="320" w:author="Katelyn Gostic" w:date="2019-06-27T16:15:00Z">
        <w:r>
          <w:t>within-subtype</w:t>
        </w:r>
      </w:ins>
      <w:ins w:id="321" w:author="Katelyn Gostic" w:date="2019-06-27T16:13:00Z">
        <w:r>
          <w:t xml:space="preserve"> protection supported by the data.</w:t>
        </w:r>
      </w:ins>
      <w:ins w:id="322" w:author="Katelyn Gostic" w:date="2019-06-27T16:15:00Z">
        <w:r>
          <w:t xml:space="preserve"> </w:t>
        </w:r>
      </w:ins>
      <w:del w:id="323" w:author="Katelyn Gostic" w:date="2019-06-27T16:15:00Z">
        <w:r w:rsidR="00A062FC" w:rsidRPr="009B1B56" w:rsidDel="00DA58ED">
          <w:delText xml:space="preserve">Our </w:delText>
        </w:r>
        <w:commentRangeStart w:id="324"/>
        <w:r w:rsidR="00A062FC" w:rsidRPr="009B1B56" w:rsidDel="00DA58ED">
          <w:delText xml:space="preserve">finding that within-subtype imprinting has much stronger impacts than broader, HA group-level imprinting is consistent with the clear </w:delText>
        </w:r>
      </w:del>
      <w:ins w:id="325" w:author="Viboud, Cecile (NIH/FIC) [E]" w:date="2019-06-26T14:12:00Z">
        <w:del w:id="326" w:author="Katelyn Gostic" w:date="2019-06-27T16:15:00Z">
          <w:r w:rsidR="00651FEA" w:rsidDel="00DA58ED">
            <w:delText>reported</w:delText>
          </w:r>
          <w:r w:rsidR="00651FEA" w:rsidRPr="009B1B56" w:rsidDel="00DA58ED">
            <w:delText xml:space="preserve"> </w:delText>
          </w:r>
        </w:del>
      </w:ins>
      <w:del w:id="327" w:author="Katelyn Gostic" w:date="2019-06-27T16:15:00Z">
        <w:r w:rsidR="00A062FC" w:rsidRPr="009B1B56" w:rsidDel="00DA58ED">
          <w:delText>impact of narrow</w:delText>
        </w:r>
        <w:r w:rsidR="00A43976" w:rsidRPr="009B1B56" w:rsidDel="00DA58ED">
          <w:delText>, within-subtype</w:delText>
        </w:r>
        <w:r w:rsidR="00A062FC" w:rsidRPr="009B1B56" w:rsidDel="00DA58ED">
          <w:delText xml:space="preserve"> immunity on seasonal influenza’s evolutionary dynamics </w:delText>
        </w:r>
        <w:r w:rsidR="00A062FC" w:rsidRPr="009B1B56" w:rsidDel="00DA58ED">
          <w:fldChar w:fldCharType="begin"/>
        </w:r>
        <w:r w:rsidR="00712CDB" w:rsidDel="00DA58ED">
          <w:delInstrText xml:space="preserve"> ADDIN ZOTERO_ITEM CSL_CITATION {"citationID":"cz3MEbkY","properties":{"formattedCitation":"(22,27)","plainCitation":"(22,27)","noteIndex":0},"citationItems":[{"id":1064,"uris":["http://zotero.org/groups/2313999/items/QH7JNCRB"],"uri":["http://zotero.org/groups/2313999/items/QH7JNCRB"],"itemData":{"id":1064,"type":"article-journal","title":"Global circulation patterns of seasonal influenza viruses vary with antigenic drift","container-title":"Nature","page":"217-220","volume":"523","issue":"7559","source":"Crossref","DOI":"10.1038/nature14460","ISSN":"0028-0836, 1476-4687","language":"en","author":[{"family":"Bedford","given":"Trevor"},{"family":"Riley","given":"Steven"},{"family":"Barr","given":"Ian G."},{"family":"Broor","given":"Shobha"},{"family":"Chadha","given":"Mandeep"},{"family":"Cox","given":"Nancy J."},{"family":"Daniels","given":"Rodney S."},{"family":"Gunasekaran","given":"C. Palani"},{"family":"Hurt","given":"Aeron C."},{"family":"Kelso","given":"Anne"},{"family":"Klimov","given":"Alexander"},{"family":"Lewis","given":"Nicola S."},{"family":"Li","given":"Xiyan"},{"family":"McCauley","given":"John W."},{"family":"Odagiri","given":"Takato"},{"family":"Potdar","given":"Varsha"},{"family":"Rambaut","given":"Andrew"},{"family":"Shu","given":"Yuelong"},{"family":"Skepner","given":"Eugene"},{"family":"Smith","given":"Derek J."},{"family":"Suchard","given":"Marc A."},{"family":"Tashiro","given":"Masato"},{"family":"Wang","given":"Dayan"},{"family":"Xu","given":"Xiyan"},{"family":"Lemey","given":"Philippe"},{"family":"Russell","given":"Colin A."}],"issued":{"date-parts":[["2015",7]]}}},{"id":1114,"uris":["http://zotero.org/groups/2313999/items/8JYPDRFN"],"uri":["http://zotero.org/groups/2313999/items/8JYPDRFN"],"itemData":{"id":1114,"type":"article-journal","title":"Unifying the Epidemiological and Evolutionary Dynamics of Pathogens","container-title":"Science","page":"327-332","volume":"303","issue":"5656","source":"science.sciencemag.org","abstract":"A key priority for infectious disease research is to clarify how pathogen genetic variation, modulated by host immunity, transmission bottlenecks, and epidemic dynamics, determines the wide variety of pathogen phylogenies observed at scales that range from individual host to population. We call the melding of immunodynamics, epidemiology, and evolutionary biology required to achieve this synthesis pathogen “phylodynamics.” We introduce a phylodynamic framework for the dissection of dynamic forces that determine the diversity of epidemiological and phylogenetic patterns observed in RNA viruses of vertebrates. A central pillar of this model is the Evolutionary Infectivity Profile, which captures the relationship between immune selection and pathogen transmission.","DOI":"10.1126/science.1090727","ISSN":"0036-8075, 1095-9203","note":"PMID: 14726583","language":"en","author":[{"family":"Grenfell","given":"Bryan T."},{"family":"Pybus","given":"Oliver G."},{"family":"Gog","given":"Julia R."},{"family":"Wood","given":"James L. N."},{"family":"Daly","given":"Janet M."},{"family":"Mumford","given":"Jenny A."},{"family":"Holmes","given":"Edward C."}],"issued":{"date-parts":[["2004",1,16]]}}}],"schema":"https://github.com/citation-style-language/schema/raw/master/csl-citation.json"} </w:delInstrText>
        </w:r>
        <w:r w:rsidR="00A062FC" w:rsidRPr="009B1B56" w:rsidDel="00DA58ED">
          <w:fldChar w:fldCharType="separate"/>
        </w:r>
        <w:r w:rsidR="00712CDB" w:rsidDel="00DA58ED">
          <w:rPr>
            <w:color w:val="000000"/>
          </w:rPr>
          <w:delText>(22,27)</w:delText>
        </w:r>
        <w:r w:rsidR="00A062FC" w:rsidRPr="009B1B56" w:rsidDel="00DA58ED">
          <w:fldChar w:fldCharType="end"/>
        </w:r>
        <w:commentRangeEnd w:id="324"/>
        <w:r w:rsidR="00651FEA" w:rsidDel="00DA58ED">
          <w:rPr>
            <w:rStyle w:val="CommentReference"/>
          </w:rPr>
          <w:commentReference w:id="324"/>
        </w:r>
        <w:r w:rsidR="00A062FC" w:rsidRPr="009B1B56" w:rsidDel="00DA58ED">
          <w:delText xml:space="preserve">. Still, given that </w:delText>
        </w:r>
        <w:r w:rsidR="00A43976" w:rsidRPr="009B1B56" w:rsidDel="00DA58ED">
          <w:delText>within-subtype</w:delText>
        </w:r>
        <w:r w:rsidR="00A062FC" w:rsidRPr="009B1B56" w:rsidDel="00DA58ED">
          <w:delText xml:space="preserve"> immunity decays rapidly in the face of antigenic drift, it is striking that signatures of narrow, within-subtype imprinting protection persist across an entire human lifetime, and remain evident, even in the oldest cohorts. </w:delText>
        </w:r>
      </w:del>
      <w:del w:id="328" w:author="Katelyn Gostic" w:date="2019-06-27T13:16:00Z">
        <w:r w:rsidR="00A062FC" w:rsidRPr="009B1B56" w:rsidDel="001A45AE">
          <w:delText xml:space="preserve">On average, H1N1 and H3N2 viruses drift by 0.62 and 1.01 antigenic units per year, respectively </w:delText>
        </w:r>
        <w:r w:rsidR="00A062FC" w:rsidRPr="009B1B56" w:rsidDel="001A45AE">
          <w:fldChar w:fldCharType="begin"/>
        </w:r>
        <w:r w:rsidR="00B767FC" w:rsidDel="001A45AE">
          <w:delInstrText xml:space="preserve"> ADDIN ZOTERO_ITEM CSL_CITATION {"citationID":"65Dsww1H","properties":{"formattedCitation":"(35)","plainCitation":"(35)","noteIndex":0},"citationItems":[{"id":1105,"uris":["http://zotero.org/groups/2313999/items/SB9TWZS4"],"uri":["http://zotero.org/groups/2313999/items/SB9TWZS4"],"itemData":{"id":1105,"type":"article-journal","title":"Integrating influenza antigenic dynamics with molecular evolution","container-title":"eLife","page":"e01914","volume":"3","source":"eLife","abstract":"Influenza viruses undergo continual antigenic evolution allowing mutant viruses to evade host immunity acquired to previous virus strains. Antigenic phenotype is often assessed through pairwise measurement of cross-reactivity between influenza strains using the hemagglutination inhibition (HI) assay. Here, we extend previous approaches to antigenic cartography, and simultaneously characterize antigenic and genetic evolution by modeling the diffusion of antigenic phenotype over a shared virus phylogeny. Using HI data from influenza lineages A/H3N2, A/H1N1, B/Victoria and B/Yamagata, we determine patterns of antigenic drift across viral lineages, showing that A/H3N2 evolves faster and in a more punctuated fashion than other influenza lineages. We also show that year-to-year antigenic drift appears to drive incidence patterns within each influenza lineage. This work makes possible substantial future advances in investigating the dynamics of influenza and other antigenically-variable pathogens by providing a model that intimately combines molecular and antigenic evolution.","DOI":"10.7554/eLife.01914","ISSN":"2050-084X","author":[{"family":"Bedford","given":"Trevor"},{"family":"Suchard","given":"Marc A"},{"family":"Lemey","given":"Philippe"},{"family":"Dudas","given":"Gytis"},{"family":"Gregory","given":"Victoria"},{"family":"Hay","given":"Alan J"},{"family":"McCauley","given":"John W"},{"family":"Russell","given":"Colin A"},{"family":"Smith","given":"Derek J"},{"family":"Rambaut","given":"Andrew"}],"editor":[{"family":"Losick","given":"Richard"}],"issued":{"date-parts":[["2014",2,4]]}}}],"schema":"https://github.com/citation-style-language/schema/raw/master/csl-citation.json"} </w:delInstrText>
        </w:r>
        <w:r w:rsidR="00A062FC" w:rsidRPr="009B1B56" w:rsidDel="001A45AE">
          <w:fldChar w:fldCharType="separate"/>
        </w:r>
        <w:r w:rsidR="00B767FC" w:rsidDel="001A45AE">
          <w:rPr>
            <w:noProof/>
          </w:rPr>
          <w:delText>(35)</w:delText>
        </w:r>
        <w:r w:rsidR="00A062FC" w:rsidRPr="009B1B56" w:rsidDel="001A45AE">
          <w:fldChar w:fldCharType="end"/>
        </w:r>
        <w:r w:rsidR="00A062FC" w:rsidRPr="009B1B56" w:rsidDel="001A45AE">
          <w:delText xml:space="preserve">, which roughly corresponds to a two-fold drop in </w:delText>
        </w:r>
        <w:r w:rsidR="00A43976" w:rsidRPr="009B1B56" w:rsidDel="001A45AE">
          <w:delText>hemagglutination inhibition</w:delText>
        </w:r>
        <w:r w:rsidR="00A062FC" w:rsidRPr="009B1B56" w:rsidDel="001A45AE">
          <w:delText xml:space="preserve"> titer for every 1.61, or 0.99 years of antigenic evolution between strains. S</w:delText>
        </w:r>
      </w:del>
      <w:del w:id="329" w:author="Katelyn Gostic" w:date="2019-06-27T16:15:00Z">
        <w:r w:rsidR="00A062FC" w:rsidRPr="009B1B56" w:rsidDel="00DA58ED">
          <w:delText xml:space="preserve">trains that circulated more than 14 years apart </w:delText>
        </w:r>
      </w:del>
      <w:del w:id="330" w:author="Katelyn Gostic" w:date="2019-06-27T13:16:00Z">
        <w:r w:rsidR="00A062FC" w:rsidRPr="009B1B56" w:rsidDel="001A45AE">
          <w:delText xml:space="preserve">do not usually show measurable cross-protective </w:delText>
        </w:r>
        <w:r w:rsidR="00A43976" w:rsidRPr="009B1B56" w:rsidDel="001A45AE">
          <w:delText xml:space="preserve">hemagglutination inhibition </w:delText>
        </w:r>
        <w:r w:rsidR="00A062FC" w:rsidRPr="009B1B56" w:rsidDel="001A45AE">
          <w:delText>titers</w:delText>
        </w:r>
      </w:del>
      <w:del w:id="331" w:author="Katelyn Gostic" w:date="2019-06-27T16:15:00Z">
        <w:r w:rsidR="00A062FC" w:rsidRPr="009B1B56" w:rsidDel="00DA58ED">
          <w:delText xml:space="preserve"> </w:delText>
        </w:r>
        <w:r w:rsidR="00A062FC" w:rsidRPr="009B1B56" w:rsidDel="00DA58ED">
          <w:fldChar w:fldCharType="begin"/>
        </w:r>
        <w:r w:rsidR="00B767FC" w:rsidDel="00DA58ED">
          <w:delInstrText xml:space="preserve"> ADDIN ZOTERO_ITEM CSL_CITATION {"citationID":"9wM96rh8","properties":{"formattedCitation":"(35)","plainCitation":"(35)","noteIndex":0},"citationItems":[{"id":1105,"uris":["http://zotero.org/groups/2313999/items/SB9TWZS4"],"uri":["http://zotero.org/groups/2313999/items/SB9TWZS4"],"itemData":{"id":1105,"type":"article-journal","title":"Integrating influenza antigenic dynamics with molecular evolution","container-title":"eLife","page":"e01914","volume":"3","source":"eLife","abstract":"Influenza viruses undergo continual antigenic evolution allowing mutant viruses to evade host immunity acquired to previous virus strains. Antigenic phenotype is often assessed through pairwise measurement of cross-reactivity between influenza strains using the hemagglutination inhibition (HI) assay. Here, we extend previous approaches to antigenic cartography, and simultaneously characterize antigenic and genetic evolution by modeling the diffusion of antigenic phenotype over a shared virus phylogeny. Using HI data from influenza lineages A/H3N2, A/H1N1, B/Victoria and B/Yamagata, we determine patterns of antigenic drift across viral lineages, showing that A/H3N2 evolves faster and in a more punctuated fashion than other influenza lineages. We also show that year-to-year antigenic drift appears to drive incidence patterns within each influenza lineage. This work makes possible substantial future advances in investigating the dynamics of influenza and other antigenically-variable pathogens by providing a model that intimately combines molecular and antigenic evolution.","DOI":"10.7554/eLife.01914","ISSN":"2050-084X","author":[{"family":"Bedford","given":"Trevor"},{"family":"Suchard","given":"Marc A"},{"family":"Lemey","given":"Philippe"},{"family":"Dudas","given":"Gytis"},{"family":"Gregory","given":"Victoria"},{"family":"Hay","given":"Alan J"},{"family":"McCauley","given":"John W"},{"family":"Russell","given":"Colin A"},{"family":"Smith","given":"Derek J"},{"family":"Rambaut","given":"Andrew"}],"editor":[{"family":"Losick","given":"Richard"}],"issued":{"date-parts":[["2014",2,4]]}}}],"schema":"https://github.com/citation-style-language/schema/raw/master/csl-citation.json"} </w:delInstrText>
        </w:r>
        <w:r w:rsidR="00A062FC" w:rsidRPr="009B1B56" w:rsidDel="00DA58ED">
          <w:fldChar w:fldCharType="separate"/>
        </w:r>
        <w:r w:rsidR="00B767FC" w:rsidDel="00DA58ED">
          <w:rPr>
            <w:noProof/>
          </w:rPr>
          <w:delText>(35)</w:delText>
        </w:r>
        <w:r w:rsidR="00A062FC" w:rsidRPr="009B1B56" w:rsidDel="00DA58ED">
          <w:fldChar w:fldCharType="end"/>
        </w:r>
        <w:r w:rsidR="00A062FC" w:rsidRPr="009B1B56" w:rsidDel="00DA58ED">
          <w:delText xml:space="preserve">. </w:delText>
        </w:r>
        <w:commentRangeStart w:id="332"/>
        <w:r w:rsidR="00A062FC" w:rsidRPr="009B1B56" w:rsidDel="00DA58ED">
          <w:delText xml:space="preserve">In this context, it is not obvious that narrow, </w:delText>
        </w:r>
        <w:r w:rsidR="00A43976" w:rsidRPr="009B1B56" w:rsidDel="00DA58ED">
          <w:delText>within-subtype</w:delText>
        </w:r>
        <w:r w:rsidR="00A062FC" w:rsidRPr="009B1B56" w:rsidDel="00DA58ED">
          <w:delText xml:space="preserve"> influenza immunity primed in childhood should provide any meaningful protection after adolescence, let alone decades later in old age. However, we note that the serological assays used to map antigenic cross-reactivity measure serum antibodies are imperfect correlates of </w:delText>
        </w:r>
        <w:r w:rsidR="00A062FC" w:rsidRPr="009B1B56" w:rsidDel="00DA58ED">
          <w:rPr>
            <w:i/>
            <w:iCs/>
          </w:rPr>
          <w:delText>in</w:delText>
        </w:r>
        <w:r w:rsidR="00594D2E" w:rsidRPr="009B1B56" w:rsidDel="00DA58ED">
          <w:rPr>
            <w:i/>
            <w:iCs/>
          </w:rPr>
          <w:delText xml:space="preserve"> </w:delText>
        </w:r>
        <w:r w:rsidR="00A062FC" w:rsidRPr="009B1B56" w:rsidDel="00DA58ED">
          <w:rPr>
            <w:i/>
            <w:iCs/>
          </w:rPr>
          <w:delText>vivo</w:delText>
        </w:r>
        <w:r w:rsidR="00A062FC" w:rsidRPr="009B1B56" w:rsidDel="00DA58ED">
          <w:delText xml:space="preserve"> protection, and do not capture effects from cellular immunity (especially from CD4+ T cells), or from other mechanisms of protection </w:delText>
        </w:r>
        <w:r w:rsidR="00A062FC" w:rsidRPr="009B1B56" w:rsidDel="00DA58ED">
          <w:fldChar w:fldCharType="begin"/>
        </w:r>
        <w:r w:rsidR="00B767FC" w:rsidDel="00DA58ED">
          <w:delInstrText xml:space="preserve"> ADDIN ZOTERO_ITEM CSL_CITATION {"citationID":"r3gjzRJI","properties":{"formattedCitation":"(19,30,40,41)","plainCitation":"(19,30,40,41)","noteIndex":0},"citationItems":[{"id":1092,"uris":["http://zotero.org/groups/2313999/items/G55RJNC8"],"uri":["http://zotero.org/groups/2313999/items/G55RJNC8"],"itemData":{"id":1092,"type":"article-journal","title":"Novel universal influenza virus vaccine approaches","container-title":"Current Opinion in Virology","page":"95-103","volume":"17","source":"Crossref","DOI":"10.1016/j.coviro.2016.02.002","ISSN":"18796257","language":"en","author":[{"family":"Krammer","given":"Florian"}],"issued":{"date-parts":[["2016",4]]}}},{"id":1308,"uris":["http://zotero.org/groups/2313999/items/IG6CTBE2"],"uri":["http://zotero.org/groups/2313999/items/IG6CTBE2"],"itemData":{"id":1308,"type":"article-journal","title":"A Universal Influenza Vaccine: The Strategic Plan for the National Institute of Allergy and Infectious Diseases","container-title":"The Journal of Infectious Diseases","page":"347-354","volume":"218","issue":"3","source":"academic.oup.com","abstract":"A priority for the National Institute of Allergy and Infectious Diseases is development of a universal influenza vaccine providing durable protection against mu","DOI":"10.1093/infdis/jiy103","ISSN":"0022-1899","title-short":"A Universal Influenza Vaccine","journalAbbreviation":"J Infect Dis","language":"en","author":[{"family":"Erbelding","given":"Emily J."},{"family":"Post","given":"Diane J."},{"family":"Stemmy","given":"Erik J."},{"family":"Roberts","given":"Paul C."},{"family":"Augustine","given":"Alison Deckhut"},{"family":"Ferguson","given":"Stacy"},{"family":"Paules","given":"Catharine I."},{"family":"Graham","given":"Barney S."},{"family":"Fauci","given":"Anthony S."}],"issued":{"date-parts":[["2018",7,2]]}}},{"id":1266,"uris":["http://zotero.org/groups/2313999/items/GXW425TH"],"uri":["http://zotero.org/groups/2313999/items/GXW425TH"],"itemData":{"id":1266,"type":"article-journal","title":"Broadly neutralizing anti-influenza antibodies require Fc receptor engagement for in vivo protection","container-title":"The Journal of Clinical Investigation","page":"605-610","volume":"126","issue":"2","source":"www.jci.org","DOI":"10.1172/JCI84428","ISSN":"0021-9738","note":"PMID: 0","journalAbbreviation":"J Clin Invest","language":"en","author":[{"family":"DiLillo","given":"David J."},{"family":"Palese","given":"Peter"},{"family":"Wilson","given":"Patrick C."},{"family":"Ravetch","given":"Jeffrey V."}],"issued":{"date-parts":[["2016",2,1]]}}},{"id":1270,"uris":["http://zotero.org/groups/2313999/items/W5732TVN"],"uri":["http://zotero.org/groups/2313999/items/W5732TVN"],"itemData":{"id":1270,"type":"article-journal","title":"Both Neutralizing and Non-Neutralizing Human H7N9 Influenza Vaccine-Induced Monoclonal Antibodies Confer Protection","container-title":"Cell Host &amp; Microbe","page":"800-813","volume":"19","issue":"6","source":"ScienceDirect","abstract":"Summary\nPathogenic H7N9 avian influenza viruses continue to represent a public health concern, and several candidate vaccines are currently being developed. It is vital to assess if protective antibodies are induced following vaccination and to characterize the diversity of epitopes targeted. Here we characterized the binding and functional properties of twelve H7-reactive human antibodies induced by a candidate A/Anhui/1/2013 (H7N9) vaccine. Both neutralizing and non-neutralizing antibodies protected mice in vivo during passive transfer challenge experiments. Mapping the H7 hemagglutinin antigenic sites by generating escape mutant variants against the neutralizing antibodies identified unique epitopes on the head and stalk domains. Further, the broadly cross-reactive non-neutralizing antibodies generated in this study were protective through Fc-mediated effector cell recruitment. These findings reveal important properties of vaccine-induced antibodies and provide a better understanding of the human monoclonal antibody response to influenza in the context of vaccines.","DOI":"10.1016/j.chom.2016.05.014","ISSN":"1931-3128","journalAbbreviation":"Cell Host &amp; Microbe","author":[{"family":"Henry Dunand","given":"Carole J."},{"family":"Leon","given":"Paul E."},{"family":"Huang","given":"Min"},{"family":"Choi","given":"Angela"},{"family":"Chromikova","given":"Veronika"},{"family":"Ho","given":"Irvin Y."},{"family":"Tan","given":"Gene S."},{"family":"Cruz","given":"John"},{"family":"Hirsh","given":"Ariana"},{"family":"Zheng","given":"Nai-Ying"},{"family":"Mullarkey","given":"Caitlin E."},{"family":"Ennis","given":"Francis A."},{"family":"Terajima","given":"Masanori"},{"family":"Treanor","given":"John J."},{"family":"Topham","given":"David J."},{"family":"Subbarao","given":"Kanta"},{"family":"Palese","given":"Peter"},{"family":"Krammer","given":"Florian"},{"family":"Wilson","given":"Patrick C."}],"issued":{"date-parts":[["2016",6,8]]}}}],"schema":"https://github.com/citation-style-language/schema/raw/master/csl-citation.json"} </w:delInstrText>
        </w:r>
        <w:r w:rsidR="00A062FC" w:rsidRPr="009B1B56" w:rsidDel="00DA58ED">
          <w:fldChar w:fldCharType="separate"/>
        </w:r>
        <w:r w:rsidR="00B767FC" w:rsidDel="00DA58ED">
          <w:rPr>
            <w:color w:val="000000"/>
          </w:rPr>
          <w:delText>(19,30,40,41)</w:delText>
        </w:r>
        <w:r w:rsidR="00A062FC" w:rsidRPr="009B1B56" w:rsidDel="00DA58ED">
          <w:fldChar w:fldCharType="end"/>
        </w:r>
        <w:r w:rsidR="00A062FC" w:rsidRPr="009B1B56" w:rsidDel="00DA58ED">
          <w:delText xml:space="preserve">. </w:delText>
        </w:r>
        <w:commentRangeEnd w:id="332"/>
        <w:r w:rsidR="004E2556" w:rsidDel="00DA58ED">
          <w:rPr>
            <w:rStyle w:val="CommentReference"/>
          </w:rPr>
          <w:commentReference w:id="332"/>
        </w:r>
      </w:del>
    </w:p>
    <w:p w14:paraId="3BA38801" w14:textId="77777777" w:rsidR="00DA58ED" w:rsidRDefault="0058000E" w:rsidP="00DA58ED">
      <w:pPr>
        <w:rPr>
          <w:ins w:id="333" w:author="Katelyn Gostic" w:date="2019-06-27T16:16:00Z"/>
        </w:rPr>
      </w:pPr>
      <w:ins w:id="334" w:author="Viboud, Cecile (NIH/FIC) [E]" w:date="2019-06-26T14:29:00Z">
        <w:del w:id="335" w:author="Katelyn Gostic" w:date="2019-06-27T16:15:00Z">
          <w:r w:rsidDel="00DA58ED">
            <w:delText xml:space="preserve">The longevity of </w:delText>
          </w:r>
        </w:del>
      </w:ins>
      <w:ins w:id="336" w:author="Viboud, Cecile (NIH/FIC) [E]" w:date="2019-06-26T14:30:00Z">
        <w:del w:id="337" w:author="Katelyn Gostic" w:date="2019-06-27T16:15:00Z">
          <w:r w:rsidR="00692F5C" w:rsidRPr="009B1B56" w:rsidDel="00DA58ED">
            <w:delText>subtype</w:delText>
          </w:r>
          <w:r w:rsidR="00692F5C" w:rsidDel="00DA58ED">
            <w:delText>-specific</w:delText>
          </w:r>
          <w:r w:rsidR="00692F5C" w:rsidRPr="009B1B56" w:rsidDel="00DA58ED">
            <w:delText xml:space="preserve"> </w:delText>
          </w:r>
          <w:r w:rsidR="00692F5C" w:rsidDel="00DA58ED">
            <w:delText xml:space="preserve">imprinting </w:delText>
          </w:r>
          <w:r w:rsidR="00692F5C" w:rsidRPr="009B1B56" w:rsidDel="00DA58ED">
            <w:delText>protection</w:delText>
          </w:r>
          <w:r w:rsidR="00692F5C" w:rsidDel="00DA58ED">
            <w:delText xml:space="preserve"> evidenced in our study</w:delText>
          </w:r>
          <w:r w:rsidR="00692F5C" w:rsidRPr="009B1B56" w:rsidDel="00DA58ED">
            <w:delText xml:space="preserve"> </w:delText>
          </w:r>
          <w:r w:rsidR="00692F5C" w:rsidDel="00DA58ED">
            <w:delText xml:space="preserve">is intriguing. </w:delText>
          </w:r>
        </w:del>
        <w:r w:rsidR="00692F5C">
          <w:t xml:space="preserve">Immunological studies show that </w:t>
        </w:r>
      </w:ins>
      <w:del w:id="338" w:author="Viboud, Cecile (NIH/FIC) [E]" w:date="2019-06-26T14:28:00Z">
        <w:r w:rsidR="00A062FC" w:rsidRPr="009B1B56" w:rsidDel="0058000E">
          <w:delText xml:space="preserve">Another potential explanation for the longevity of </w:delText>
        </w:r>
      </w:del>
      <w:del w:id="339" w:author="Viboud, Cecile (NIH/FIC) [E]" w:date="2019-06-26T14:27:00Z">
        <w:r w:rsidR="00A43976" w:rsidRPr="009B1B56" w:rsidDel="0058000E">
          <w:delText>within-</w:delText>
        </w:r>
      </w:del>
      <w:del w:id="340" w:author="Viboud, Cecile (NIH/FIC) [E]" w:date="2019-06-26T14:28:00Z">
        <w:r w:rsidR="00A43976" w:rsidRPr="009B1B56" w:rsidDel="0058000E">
          <w:delText>subtype</w:delText>
        </w:r>
        <w:r w:rsidR="00A062FC" w:rsidRPr="009B1B56" w:rsidDel="0058000E">
          <w:delText xml:space="preserve"> childhood</w:delText>
        </w:r>
      </w:del>
      <w:del w:id="341" w:author="Viboud, Cecile (NIH/FIC) [E]" w:date="2019-06-26T14:27:00Z">
        <w:r w:rsidR="00A062FC" w:rsidRPr="009B1B56" w:rsidDel="0058000E">
          <w:delText xml:space="preserve"> imprinting</w:delText>
        </w:r>
      </w:del>
      <w:del w:id="342" w:author="Viboud, Cecile (NIH/FIC) [E]" w:date="2019-06-26T14:28:00Z">
        <w:r w:rsidR="00A062FC" w:rsidRPr="009B1B56" w:rsidDel="0058000E">
          <w:delText xml:space="preserve"> protection is that imprinting to a particular HA or NA subtype builds strong memory of epitopes conserved among variants of the same subtype, but not across subtypes. </w:delText>
        </w:r>
      </w:del>
      <w:del w:id="343" w:author="Viboud, Cecile (NIH/FIC) [E]" w:date="2019-06-26T14:29:00Z">
        <w:r w:rsidR="00A062FC" w:rsidRPr="009B1B56" w:rsidDel="0058000E">
          <w:delText xml:space="preserve">Immunological studies show </w:delText>
        </w:r>
      </w:del>
      <w:r w:rsidR="00A062FC" w:rsidRPr="009B1B56">
        <w:t xml:space="preserve">B cell memory shifts over time to focus on conserved influenza epitopes, as a lifetime of exposures to drifted H1N1 or H3N2 variants repeatedly back-boosts memory </w:t>
      </w:r>
      <w:del w:id="344" w:author="Katelyn Gostic" w:date="2019-06-19T14:45:00Z">
        <w:r w:rsidR="00A062FC" w:rsidRPr="009B1B56" w:rsidDel="00D460CA">
          <w:delText>of unchanged epitopes</w:delText>
        </w:r>
      </w:del>
      <w:ins w:id="345" w:author="Katelyn Gostic" w:date="2019-06-19T14:45:00Z">
        <w:r w:rsidR="00D460CA">
          <w:t>epitopes held in common between past and current strains</w:t>
        </w:r>
      </w:ins>
      <w:r w:rsidR="00A062FC" w:rsidRPr="009B1B56">
        <w:t xml:space="preserve"> </w:t>
      </w:r>
      <w:r w:rsidR="00A062FC" w:rsidRPr="009B1B56">
        <w:fldChar w:fldCharType="begin"/>
      </w:r>
      <w:r w:rsidR="00712CDB">
        <w:instrText xml:space="preserve"> ADDIN ZOTERO_ITEM CSL_CITATION {"citationID":"S0BNqXJA","properties":{"formattedCitation":"(23,24)","plainCitation":"(23,24)","noteIndex":0},"citationItems":[{"id":1256,"uris":["http://zotero.org/groups/2313999/items/BIQQ5YJ3"],"uri":["http://zotero.org/groups/2313999/items/BIQQ5YJ3"],"itemData":{"id":1256,"type":"article-journal","title":"Influenza Virus Vaccination Elicits Poorly Adapted B Cell Responses in Elderly Individuals","container-title":"Cell Host &amp; Microbe","page":"357-366.e6","volume":"25","issue":"3","source":"DOI.org (Crossref)","DOI":"10.1016/j.chom.2019.01.002","ISSN":"19313128","journalAbbreviation":"Cell Host &amp; Microbe","language":"en","author":[{"family":"Henry","given":"Carole"},{"family":"Zheng","given":"Nai-Ying"},{"family":"Huang","given":"Min"},{"family":"Cabanov","given":"Alexandra"},{"family":"Rojas","given":"Karla Thatcher"},{"family":"Kaur","given":"Kaval"},{"family":"Andrews","given":"Sarah F."},{"family":"Palm","given":"Anna-Karin E."},{"family":"Chen","given":"Yao-Qing"},{"family":"Li","given":"Yang"},{"family":"Hoskova","given":"Katerina"},{"family":"Utset","given":"Henry A."},{"family":"Vieira","given":"Marcos C."},{"family":"Wrammert","given":"Jens"},{"family":"Ahmed","given":"Rafi"},{"family":"Holden-Wiltse","given":"Jeanne"},{"family":"Topham","given":"David J."},{"family":"Treanor","given":"John J."},{"family":"Ertl","given":"Hildegund C."},{"family":"Schmader","given":"Kenneth E."},{"family":"Cobey","given":"Sarah"},{"family":"Krammer","given":"Florian"},{"family":"Hensley","given":"Scott E."},{"family":"Greenberg","given":"Harry"},{"family":"He","given":"Xiao-Song"},{"family":"Wilson","given":"Patrick C."}],"issued":{"date-parts":[["2019",3]]}}},{"id":1239,"uris":["http://zotero.org/groups/2313999/items/RGG79GYU"],"uri":["http://zotero.org/groups/2313999/items/RGG79GYU"],"itemData":{"id":1239,"type":"webpage","title":"Age-specific differences in the dynamics of protective immunity to influenza | Nature Communications","URL":"https://www.nature.com/articles/s41467-019-09652-6","accessed":{"date-parts":[["2019",5,6]]}}}],"schema":"https://github.com/citation-style-language/schema/raw/master/csl-citation.json"} </w:instrText>
      </w:r>
      <w:r w:rsidR="00A062FC" w:rsidRPr="009B1B56">
        <w:fldChar w:fldCharType="separate"/>
      </w:r>
      <w:r w:rsidR="00712CDB">
        <w:rPr>
          <w:color w:val="000000"/>
        </w:rPr>
        <w:t>(23,24)</w:t>
      </w:r>
      <w:r w:rsidR="00A062FC" w:rsidRPr="009B1B56">
        <w:fldChar w:fldCharType="end"/>
      </w:r>
      <w:r w:rsidR="00A062FC" w:rsidRPr="009B1B56">
        <w:t xml:space="preserve">. </w:t>
      </w:r>
      <w:ins w:id="346" w:author="Viboud, Cecile (NIH/FIC) [E]" w:date="2019-06-26T14:29:00Z">
        <w:r>
          <w:t xml:space="preserve">Repeat boosting </w:t>
        </w:r>
      </w:ins>
      <w:ins w:id="347" w:author="Viboud, Cecile (NIH/FIC) [E]" w:date="2019-06-26T14:30:00Z">
        <w:r w:rsidR="00692F5C">
          <w:t>of con</w:t>
        </w:r>
      </w:ins>
      <w:ins w:id="348" w:author="Viboud, Cecile (NIH/FIC) [E]" w:date="2019-06-26T14:31:00Z">
        <w:r w:rsidR="00692F5C">
          <w:t>s</w:t>
        </w:r>
      </w:ins>
      <w:ins w:id="349" w:author="Viboud, Cecile (NIH/FIC) [E]" w:date="2019-06-26T14:30:00Z">
        <w:r w:rsidR="00692F5C">
          <w:t xml:space="preserve">erved HA or NA antigens </w:t>
        </w:r>
      </w:ins>
      <w:ins w:id="350" w:author="Viboud, Cecile (NIH/FIC) [E]" w:date="2019-06-26T14:29:00Z">
        <w:r>
          <w:t>could explain the</w:t>
        </w:r>
      </w:ins>
      <w:ins w:id="351" w:author="Viboud, Cecile (NIH/FIC) [E]" w:date="2019-06-26T14:28:00Z">
        <w:r w:rsidRPr="009B1B56">
          <w:t xml:space="preserve"> longevity of</w:t>
        </w:r>
      </w:ins>
      <w:ins w:id="352" w:author="Viboud, Cecile (NIH/FIC) [E]" w:date="2019-06-26T14:30:00Z">
        <w:r w:rsidR="00692F5C">
          <w:t xml:space="preserve"> subtype-level imprinting protection</w:t>
        </w:r>
      </w:ins>
      <w:ins w:id="353" w:author="Viboud, Cecile (NIH/FIC) [E]" w:date="2019-06-26T14:28:00Z">
        <w:r w:rsidRPr="009B1B56">
          <w:t xml:space="preserve">. </w:t>
        </w:r>
      </w:ins>
    </w:p>
    <w:p w14:paraId="1D278772" w14:textId="0DE779F0" w:rsidR="00A062FC" w:rsidRPr="009B1B56" w:rsidRDefault="00A062FC" w:rsidP="00DA58ED">
      <w:r w:rsidRPr="009B1B56">
        <w:t xml:space="preserve">Another </w:t>
      </w:r>
      <w:ins w:id="354" w:author="Katelyn Gostic" w:date="2019-06-27T16:16:00Z">
        <w:r w:rsidR="00DA58ED">
          <w:t xml:space="preserve">potential </w:t>
        </w:r>
      </w:ins>
      <w:r w:rsidRPr="009B1B56">
        <w:t xml:space="preserve">explanation supported by recent immunological data </w:t>
      </w:r>
      <w:r w:rsidRPr="009B1B56">
        <w:fldChar w:fldCharType="begin"/>
      </w:r>
      <w:ins w:id="355" w:author="Katelyn Gostic" w:date="2019-06-27T16:24:00Z">
        <w:r w:rsidR="00684186">
          <w:instrText xml:space="preserve"> ADDIN ZOTERO_ITEM CSL_CITATION {"citationID":"uWKmTevL","properties":{"formattedCitation":"(40)","plainCitation":"(40)","noteIndex":0},"citationItems":[{"id":1148,"uris":["http://zotero.org/groups/2313999/items/BD6K8ZJH"],"uri":["http://zotero.org/groups/2313999/items/BD6K8ZJH"],"itemData":{"id":1148,"type":"article-journal","title":"Broad Hemagglutinin-Specific Memory B Cell Expansion by Seasonal Influenza Virus Infection Reflects Early-Life Imprinting and Adaptation to the Infecting Virus","container-title":"Journal of Virology","page":"e00169-19","volume":"93","issue":"8","source":"jvi.asm.org","abstract":"Memory B cells (MBCs) are key determinants of the B cell response to influenza virus infection and vaccination, but the effect of different forms of influenza antigen exposure on MBC populations has received little attention. We analyzed peripheral blood mononuclear cells and plasma collected following human H3N2 influenza infection to investigate the relationship between hemagglutinin-specific antibody production and changes in the size and character of hemagglutinin-reactive MBC populations. Infection produced increased concentrations of plasma IgG reactive to the H3 head of the infecting virus, to the conserved stalk, and to a broad chronological range of H3s consistent with original antigenic sin responses. H3-reactive IgG MBC expansion after infection included reactivity to head and stalk domains. Notably, expansion of H3 head-reactive MBC populations was particularly broad and reflected original antigenic sin patterns of IgG production. Findings also suggest that early-life H3N2 infection “imprints” for strong H3 stalk-specific MBC expansion. Despite the breadth of MBC expansion, the MBC response included an increase in affinity for the H3 head of the infecting virus. Overall, our findings indicate that H3-reactive MBC expansion following H3N2 infection is consistent with maintenance of response patterns established early in life, but nevertheless includes MBC adaptation to the infecting virus.\nIMPORTANCE Rapid and vigorous virus-specific antibody responses to influenza virus infection and vaccination result from activation of preexisting virus-specific memory B cells (MBCs). Understanding the effects of different forms of influenza virus exposure on MBC populations is therefore an important guide to the development of effective immunization strategies. We demonstrate that exposure to the influenza hemagglutinin via natural infection enhances broad protection through expansion of hemagglutinin-reactive MBC populations that recognize head and stalk regions of the molecule. Notably, we show that hemagglutinin-reactive MBC expansion reflects imprinting by early-life infection and that this might apply to stalk-reactive, as well as to head-reactive, MBCs. Our findings provide experimental support for the role of MBCs in maintaining imprinting effects and suggest a mechanism by which imprinting might confer heterosubtypic protection against avian influenza viruses. It will be important to compare our findings to the situation after influenza vaccination.","DOI":"10.1128/JVI.00169-19","ISSN":"0022-538X, 1098-5514","note":"PMID: 30728266","language":"en","author":[{"family":"Tesini","given":"Brenda L."},{"family":"Kanagaiah","given":"Preshetha"},{"family":"Wang","given":"Jiong"},{"family":"Hahn","given":"Megan"},{"family":"Halliley","given":"Jessica L."},{"family":"Chaves","given":"Francisco A."},{"family":"Nguyen","given":"Phuong Q. T."},{"family":"Nogales","given":"Aitor"},{"family":"DeDiego","given":"Marta L."},{"family":"Anderson","given":"Christopher S."},{"family":"Ellebedy","given":"Ali H."},{"family":"Strohmeier","given":"Shirin"},{"family":"Krammer","given":"Florian"},{"family":"Yang","given":"Hongmei"},{"family":"Bandyopadhyay","given":"Sanjukta"},{"family":"Ahmed","given":"Rafi"},{"family":"Treanor","given":"John J."},{"family":"Martinez-Sobrido","given":"Luis"},{"family":"Golding","given":"Hana"},{"family":"Khurana","given":"Surender"},{"family":"Zand","given":"Martin S."},{"family":"Topham","given":"David J."},{"family":"Sangster","given":"Mark Y."}],"issued":{"date-parts":[["2019",4,15]]}}}],"schema":"https://github.com/citation-style-language/schema/raw/master/csl-citation.json"} </w:instrText>
        </w:r>
      </w:ins>
      <w:del w:id="356" w:author="Katelyn Gostic" w:date="2019-06-27T16:24:00Z">
        <w:r w:rsidR="00B767FC" w:rsidDel="00684186">
          <w:delInstrText xml:space="preserve"> ADDIN ZOTERO_ITEM CSL_CITATION {"citationID":"uWKmTevL","properties":{"formattedCitation":"(42)","plainCitation":"(42)","noteIndex":0},"citationItems":[{"id":1148,"uris":["http://zotero.org/groups/2313999/items/BD6K8ZJH"],"uri":["http://zotero.org/groups/2313999/items/BD6K8ZJH"],"itemData":{"id":1148,"type":"article-journal","title":"Broad Hemagglutinin-Specific Memory B Cell Expansion by Seasonal Influenza Virus Infection Reflects Early-Life Imprinting and Adaptation to the Infecting Virus","container-title":"Journal of Virology","page":"e00169-19","volume":"93","issue":"8","source":"jvi.asm.org","abstract":"Memory B cells (MBCs) are key determinants of the B cell response to influenza virus infection and vaccination, but the effect of different forms of influenza antigen exposure on MBC populations has received little attention. We analyzed peripheral blood mononuclear cells and plasma collected following human H3N2 influenza infection to investigate the relationship between hemagglutinin-specific antibody production and changes in the size and character of hemagglutinin-reactive MBC populations. Infection produced increased concentrations of plasma IgG reactive to the H3 head of the infecting virus, to the conserved stalk, and to a broad chronological range of H3s consistent with original antigenic sin responses. H3-reactive IgG MBC expansion after infection included reactivity to head and stalk domains. Notably, expansion of H3 head-reactive MBC populations was particularly broad and reflected original antigenic sin patterns of IgG production. Findings also suggest that early-life H3N2 infection “imprints” for strong H3 stalk-specific MBC expansion. Despite the breadth of MBC expansion, the MBC response included an increase in affinity for the H3 head of the infecting virus. Overall, our findings indicate that H3-reactive MBC expansion following H3N2 infection is consistent with maintenance of response patterns established early in life, but nevertheless includes MBC adaptation to the infecting virus.\nIMPORTANCE Rapid and vigorous virus-specific antibody responses to influenza virus infection and vaccination result from activation of preexisting virus-specific memory B cells (MBCs). Understanding the effects of different forms of influenza virus exposure on MBC populations is therefore an important guide to the development of effective immunization strategies. We demonstrate that exposure to the influenza hemagglutinin via natural infection enhances broad protection through expansion of hemagglutinin-reactive MBC populations that recognize head and stalk regions of the molecule. Notably, we show that hemagglutinin-reactive MBC expansion reflects imprinting by early-life infection and that this might apply to stalk-reactive, as well as to head-reactive, MBCs. Our findings provide experimental support for the role of MBCs in maintaining imprinting effects and suggest a mechanism by which imprinting might confer heterosubtypic protection against avian influenza viruses. It will be important to compare our findings to the situation after influenza vaccination.","DOI":"10.1128/JVI.00169-19","ISSN":"0022-538X, 1098-5514","note":"PMID: 30728266","language":"en","author":[{"family":"Tesini","given":"Brenda L."},{"family":"Kanagaiah","given":"Preshetha"},{"family":"Wang","given":"Jiong"},{"family":"Hahn","given":"Megan"},{"family":"Halliley","given":"Jessica L."},{"family":"Chaves","given":"Francisco A."},{"family":"Nguyen","given":"Phuong Q. T."},{"family":"Nogales","given":"Aitor"},{"family":"DeDiego","given":"Marta L."},{"family":"Anderson","given":"Christopher S."},{"family":"Ellebedy","given":"Ali H."},{"family":"Strohmeier","given":"Shirin"},{"family":"Krammer","given":"Florian"},{"family":"Yang","given":"Hongmei"},{"family":"Bandyopadhyay","given":"Sanjukta"},{"family":"Ahmed","given":"Rafi"},{"family":"Treanor","given":"John J."},{"family":"Martinez-Sobrido","given":"Luis"},{"family":"Golding","given":"Hana"},{"family":"Khurana","given":"Surender"},{"family":"Zand","given":"Martin S."},{"family":"Topham","given":"David J."},{"family":"Sangster","given":"Mark Y."}],"issued":{"date-parts":[["2019",4,15]]}}}],"schema":"https://github.com/citation-style-language/schema/raw/master/csl-citation.json"} </w:delInstrText>
        </w:r>
      </w:del>
      <w:r w:rsidRPr="009B1B56">
        <w:fldChar w:fldCharType="separate"/>
      </w:r>
      <w:ins w:id="357" w:author="Katelyn Gostic" w:date="2019-06-27T16:24:00Z">
        <w:r w:rsidR="00684186">
          <w:rPr>
            <w:noProof/>
          </w:rPr>
          <w:t>(40)</w:t>
        </w:r>
      </w:ins>
      <w:del w:id="358" w:author="Katelyn Gostic" w:date="2019-06-27T16:24:00Z">
        <w:r w:rsidR="00B767FC" w:rsidRPr="00684186" w:rsidDel="00684186">
          <w:rPr>
            <w:noProof/>
          </w:rPr>
          <w:delText>(42)</w:delText>
        </w:r>
      </w:del>
      <w:r w:rsidRPr="009B1B56">
        <w:fldChar w:fldCharType="end"/>
      </w:r>
      <w:r w:rsidRPr="009B1B56">
        <w:t xml:space="preserve">, is that the memory B cell clones developed during the first childhood influenza exposure later adapt via somatic hypermutation to </w:t>
      </w:r>
      <w:ins w:id="359" w:author="Katelyn Gostic" w:date="2019-06-19T14:45:00Z">
        <w:r w:rsidR="00D460CA">
          <w:t>“</w:t>
        </w:r>
      </w:ins>
      <w:r w:rsidRPr="009B1B56">
        <w:t>follow</w:t>
      </w:r>
      <w:ins w:id="360" w:author="Katelyn Gostic" w:date="2019-06-19T14:45:00Z">
        <w:r w:rsidR="00D460CA">
          <w:t>”</w:t>
        </w:r>
      </w:ins>
      <w:r w:rsidRPr="009B1B56">
        <w:t xml:space="preserve"> </w:t>
      </w:r>
      <w:del w:id="361" w:author="Katelyn Gostic" w:date="2019-06-19T14:45:00Z">
        <w:r w:rsidRPr="009B1B56" w:rsidDel="00D460CA">
          <w:delText xml:space="preserve">homosubtypic </w:delText>
        </w:r>
      </w:del>
      <w:r w:rsidRPr="009B1B56">
        <w:t>antigenic targets as they drift over time.</w:t>
      </w:r>
      <w:ins w:id="362" w:author="Katelyn Gostic" w:date="2019-06-27T13:53:00Z">
        <w:r w:rsidR="00916A72">
          <w:t xml:space="preserve"> </w:t>
        </w:r>
        <w:r w:rsidR="00916A72" w:rsidRPr="009B1B56">
          <w:t xml:space="preserve">Thus, </w:t>
        </w:r>
        <w:r w:rsidR="00916A72">
          <w:t>the first influenza exposure</w:t>
        </w:r>
        <w:r w:rsidR="00916A72" w:rsidRPr="009B1B56">
          <w:t xml:space="preserve"> </w:t>
        </w:r>
        <w:r w:rsidR="00916A72">
          <w:t xml:space="preserve">in life may </w:t>
        </w:r>
        <w:r w:rsidR="00916A72" w:rsidRPr="009B1B56">
          <w:t xml:space="preserve">fill a child's memory B cell repertoire with clones that will serve in the future, not as final products but as prototypes that can be rapidly and effectively tailored to recognize drifted influenza strains of the same subtype. </w:t>
        </w:r>
      </w:ins>
      <w:del w:id="363" w:author="Katelyn Gostic" w:date="2019-06-27T13:54:00Z">
        <w:r w:rsidRPr="009B1B56" w:rsidDel="00916A72">
          <w:delText xml:space="preserve"> </w:delText>
        </w:r>
      </w:del>
      <w:ins w:id="364" w:author="Katelyn Gostic" w:date="2019-06-27T16:16:00Z">
        <w:r w:rsidR="00DA58ED">
          <w:t>Th</w:t>
        </w:r>
      </w:ins>
      <w:ins w:id="365" w:author="Katelyn Gostic" w:date="2019-06-27T16:18:00Z">
        <w:r w:rsidR="00DA58ED">
          <w:t xml:space="preserve">e adaptability of </w:t>
        </w:r>
      </w:ins>
      <w:ins w:id="366" w:author="Katelyn Gostic" w:date="2019-06-27T16:19:00Z">
        <w:r w:rsidR="00DA58ED">
          <w:t xml:space="preserve">the B cell repertoire would not </w:t>
        </w:r>
      </w:ins>
      <w:ins w:id="367" w:author="Katelyn Gostic" w:date="2019-06-27T13:50:00Z">
        <w:r w:rsidR="003C7BA2">
          <w:t xml:space="preserve">be detectable in traditional </w:t>
        </w:r>
      </w:ins>
      <w:ins w:id="368" w:author="Katelyn Gostic" w:date="2019-06-27T13:51:00Z">
        <w:r w:rsidR="003C7BA2">
          <w:t xml:space="preserve">HI panels, which are collected using sera from ferrets exposed to a single influenza </w:t>
        </w:r>
      </w:ins>
      <w:ins w:id="369" w:author="Katelyn Gostic" w:date="2019-06-27T13:52:00Z">
        <w:r w:rsidR="00916A72">
          <w:t>variant</w:t>
        </w:r>
      </w:ins>
      <w:ins w:id="370" w:author="Katelyn Gostic" w:date="2019-06-27T13:51:00Z">
        <w:r w:rsidR="003C7BA2">
          <w:t xml:space="preserve">, </w:t>
        </w:r>
      </w:ins>
      <w:ins w:id="371" w:author="Katelyn Gostic" w:date="2019-06-27T13:54:00Z">
        <w:r w:rsidR="00916A72">
          <w:t xml:space="preserve">and do not reflect the </w:t>
        </w:r>
      </w:ins>
      <w:ins w:id="372" w:author="Katelyn Gostic" w:date="2019-06-27T13:55:00Z">
        <w:r w:rsidR="00916A72">
          <w:lastRenderedPageBreak/>
          <w:t xml:space="preserve">development of the human B cell repertoire across </w:t>
        </w:r>
      </w:ins>
      <w:ins w:id="373" w:author="Katelyn Gostic" w:date="2019-06-27T16:18:00Z">
        <w:r w:rsidR="00DA58ED">
          <w:t>repeated, seasonal influenza exposures</w:t>
        </w:r>
      </w:ins>
      <w:ins w:id="374" w:author="Katelyn Gostic" w:date="2019-06-27T13:55:00Z">
        <w:r w:rsidR="00916A72">
          <w:t>.</w:t>
        </w:r>
      </w:ins>
      <w:ins w:id="375" w:author="Katelyn Gostic" w:date="2019-06-27T16:19:00Z">
        <w:r w:rsidR="00DA58ED">
          <w:t xml:space="preserve"> A final possiblility is that cellular immunity (e.g. CD4+ T cell memory), which would not </w:t>
        </w:r>
      </w:ins>
      <w:ins w:id="376" w:author="Katelyn Gostic" w:date="2019-06-27T16:20:00Z">
        <w:r w:rsidR="00DA58ED">
          <w:t xml:space="preserve">be captured in serological assays, </w:t>
        </w:r>
      </w:ins>
      <w:ins w:id="377" w:author="Katelyn Gostic" w:date="2019-06-27T16:25:00Z">
        <w:r w:rsidR="00684186">
          <w:t>plays</w:t>
        </w:r>
      </w:ins>
      <w:ins w:id="378" w:author="Katelyn Gostic" w:date="2019-06-27T16:20:00Z">
        <w:r w:rsidR="00DA58ED">
          <w:t xml:space="preserve"> an underappreciated role in imprinting protection.</w:t>
        </w:r>
      </w:ins>
      <w:del w:id="379" w:author="Katelyn Gostic" w:date="2019-06-27T13:53:00Z">
        <w:r w:rsidRPr="009B1B56" w:rsidDel="00916A72">
          <w:delText xml:space="preserve">Thus, childhood </w:delText>
        </w:r>
      </w:del>
      <w:ins w:id="380" w:author="Viboud, Cecile (NIH/FIC) [E]" w:date="2019-06-26T14:32:00Z">
        <w:del w:id="381" w:author="Katelyn Gostic" w:date="2019-06-27T13:53:00Z">
          <w:r w:rsidR="00692F5C" w:rsidDel="00916A72">
            <w:delText xml:space="preserve">the first influenza </w:delText>
          </w:r>
        </w:del>
      </w:ins>
      <w:del w:id="382" w:author="Katelyn Gostic" w:date="2019-06-27T13:53:00Z">
        <w:r w:rsidRPr="009B1B56" w:rsidDel="00916A72">
          <w:delText xml:space="preserve">imprinting </w:delText>
        </w:r>
      </w:del>
      <w:ins w:id="383" w:author="Viboud, Cecile (NIH/FIC) [E]" w:date="2019-06-26T14:31:00Z">
        <w:del w:id="384" w:author="Katelyn Gostic" w:date="2019-06-27T13:53:00Z">
          <w:r w:rsidR="00692F5C" w:rsidDel="00916A72">
            <w:delText>exposure</w:delText>
          </w:r>
          <w:r w:rsidR="00692F5C" w:rsidRPr="009B1B56" w:rsidDel="00916A72">
            <w:delText xml:space="preserve"> </w:delText>
          </w:r>
        </w:del>
      </w:ins>
      <w:ins w:id="385" w:author="Viboud, Cecile (NIH/FIC) [E]" w:date="2019-06-26T14:32:00Z">
        <w:del w:id="386" w:author="Katelyn Gostic" w:date="2019-06-27T13:53:00Z">
          <w:r w:rsidR="00692F5C" w:rsidDel="00916A72">
            <w:delText xml:space="preserve">in life </w:delText>
          </w:r>
        </w:del>
      </w:ins>
      <w:ins w:id="387" w:author="Viboud, Cecile (NIH/FIC) [E]" w:date="2019-06-26T14:31:00Z">
        <w:del w:id="388" w:author="Katelyn Gostic" w:date="2019-06-27T13:53:00Z">
          <w:r w:rsidR="00692F5C" w:rsidDel="00916A72">
            <w:delText xml:space="preserve">may </w:delText>
          </w:r>
        </w:del>
      </w:ins>
      <w:del w:id="389" w:author="Katelyn Gostic" w:date="2019-06-27T13:53:00Z">
        <w:r w:rsidRPr="009B1B56" w:rsidDel="00916A72">
          <w:delText xml:space="preserve">may provide preferential, lifelong protection against a particular HA or NA subtype by filling a child's memory B cell repertoire with clones that will serve in the future, not as final products but as prototypes that can be rapidly and effectively tailored to recognize drifted influenza strains of the same subtype. </w:delText>
        </w:r>
      </w:del>
    </w:p>
    <w:p w14:paraId="1083E49A" w14:textId="490071B4" w:rsidR="00A062FC" w:rsidRPr="009B1B56" w:rsidRDefault="00692F5C" w:rsidP="00A062FC">
      <w:ins w:id="390" w:author="Viboud, Cecile (NIH/FIC) [E]" w:date="2019-06-26T14:34:00Z">
        <w:r>
          <w:t>S</w:t>
        </w:r>
        <w:r w:rsidRPr="009B1B56">
          <w:t>ignals of imprinting protection are anomalously strong in the current cohort of elderly adults</w:t>
        </w:r>
        <w:r>
          <w:t xml:space="preserve">, as reflected by </w:t>
        </w:r>
      </w:ins>
      <w:ins w:id="391" w:author="Viboud, Cecile (NIH/FIC) [E]" w:date="2019-06-26T14:35:00Z">
        <w:r>
          <w:t>high</w:t>
        </w:r>
      </w:ins>
      <w:ins w:id="392" w:author="Viboud, Cecile (NIH/FIC) [E]" w:date="2019-06-26T14:34:00Z">
        <w:r>
          <w:t xml:space="preserve">er </w:t>
        </w:r>
      </w:ins>
      <w:ins w:id="393" w:author="Viboud, Cecile (NIH/FIC) [E]" w:date="2019-06-26T14:35:00Z">
        <w:r>
          <w:t>estimates</w:t>
        </w:r>
      </w:ins>
      <w:del w:id="394" w:author="Viboud, Cecile (NIH/FIC) [E]" w:date="2019-06-26T14:33:00Z">
        <w:r w:rsidR="00A062FC" w:rsidRPr="009B1B56" w:rsidDel="00692F5C">
          <w:delText>A third possibility is that signals of imprinting protection are anomalously strong in the current cohort of elderly adults</w:delText>
        </w:r>
      </w:del>
      <w:ins w:id="395" w:author="Katelyn Gostic" w:date="2019-06-19T14:46:00Z">
        <w:del w:id="396" w:author="Viboud, Cecile (NIH/FIC) [E]" w:date="2019-06-26T14:33:00Z">
          <w:r w:rsidR="00D460CA" w:rsidDel="00692F5C">
            <w:delText xml:space="preserve">, which is consistent with </w:delText>
          </w:r>
        </w:del>
      </w:ins>
      <w:ins w:id="397" w:author="Katelyn Gostic" w:date="2019-06-19T14:47:00Z">
        <w:del w:id="398" w:author="Viboud, Cecile (NIH/FIC) [E]" w:date="2019-06-26T14:33:00Z">
          <w:r w:rsidR="00D460CA" w:rsidDel="00692F5C">
            <w:delText>our</w:delText>
          </w:r>
        </w:del>
      </w:ins>
      <w:ins w:id="399" w:author="Katelyn Gostic" w:date="2019-06-19T14:46:00Z">
        <w:del w:id="400" w:author="Viboud, Cecile (NIH/FIC) [E]" w:date="2019-06-26T14:33:00Z">
          <w:r w:rsidR="00D460CA" w:rsidDel="00692F5C">
            <w:delText xml:space="preserve"> </w:delText>
          </w:r>
        </w:del>
      </w:ins>
      <w:ins w:id="401" w:author="Katelyn Gostic" w:date="2019-06-19T14:47:00Z">
        <w:del w:id="402" w:author="Viboud, Cecile (NIH/FIC) [E]" w:date="2019-06-26T14:33:00Z">
          <w:r w:rsidR="00D460CA" w:rsidDel="00692F5C">
            <w:delText>finding</w:delText>
          </w:r>
        </w:del>
      </w:ins>
      <w:ins w:id="403" w:author="Katelyn Gostic" w:date="2019-06-19T14:46:00Z">
        <w:del w:id="404" w:author="Viboud, Cecile (NIH/FIC) [E]" w:date="2019-06-26T14:33:00Z">
          <w:r w:rsidR="00D460CA" w:rsidDel="00692F5C">
            <w:delText xml:space="preserve"> that </w:delText>
          </w:r>
        </w:del>
        <w:del w:id="405" w:author="Viboud, Cecile (NIH/FIC) [E]" w:date="2019-06-26T14:34:00Z">
          <w:r w:rsidR="00D460CA" w:rsidDel="00692F5C">
            <w:delText>the estimated strength</w:delText>
          </w:r>
        </w:del>
        <w:r w:rsidR="00D460CA">
          <w:t xml:space="preserve"> of imprinting protection </w:t>
        </w:r>
        <w:del w:id="406" w:author="Viboud, Cecile (NIH/FIC) [E]" w:date="2019-06-26T14:35:00Z">
          <w:r w:rsidR="00D460CA" w:rsidDel="00692F5C">
            <w:delText>against</w:delText>
          </w:r>
        </w:del>
      </w:ins>
      <w:ins w:id="407" w:author="Viboud, Cecile (NIH/FIC) [E]" w:date="2019-06-26T14:35:00Z">
        <w:r>
          <w:t>for</w:t>
        </w:r>
      </w:ins>
      <w:ins w:id="408" w:author="Katelyn Gostic" w:date="2019-06-19T14:46:00Z">
        <w:r w:rsidR="00D460CA">
          <w:t xml:space="preserve"> H1N1</w:t>
        </w:r>
      </w:ins>
      <w:ins w:id="409" w:author="Katelyn Gostic" w:date="2019-06-19T14:47:00Z">
        <w:r w:rsidR="00D460CA">
          <w:t xml:space="preserve"> </w:t>
        </w:r>
        <w:del w:id="410" w:author="Viboud, Cecile (NIH/FIC) [E]" w:date="2019-06-26T14:34:00Z">
          <w:r w:rsidR="00D460CA" w:rsidDel="00692F5C">
            <w:delText>is greater than that</w:delText>
          </w:r>
        </w:del>
      </w:ins>
      <w:ins w:id="411" w:author="Viboud, Cecile (NIH/FIC) [E]" w:date="2019-06-26T14:34:00Z">
        <w:r>
          <w:t>than</w:t>
        </w:r>
      </w:ins>
      <w:ins w:id="412" w:author="Katelyn Gostic" w:date="2019-06-19T14:47:00Z">
        <w:r w:rsidR="00D460CA">
          <w:t xml:space="preserve"> </w:t>
        </w:r>
        <w:del w:id="413" w:author="Viboud, Cecile (NIH/FIC) [E]" w:date="2019-06-26T14:35:00Z">
          <w:r w:rsidR="00D460CA" w:rsidDel="00692F5C">
            <w:delText xml:space="preserve">against </w:delText>
          </w:r>
        </w:del>
        <w:r w:rsidR="00D460CA">
          <w:t>H3N2</w:t>
        </w:r>
      </w:ins>
      <w:ins w:id="414" w:author="Viboud, Cecile (NIH/FIC) [E]" w:date="2019-06-26T14:35:00Z">
        <w:r>
          <w:t xml:space="preserve"> in our data</w:t>
        </w:r>
      </w:ins>
      <w:ins w:id="415" w:author="Viboud, Cecile (NIH/FIC) [E]" w:date="2019-06-26T14:34:00Z">
        <w:r>
          <w:t>.</w:t>
        </w:r>
      </w:ins>
      <w:ins w:id="416" w:author="Viboud, Cecile (NIH/FIC) [E]" w:date="2019-06-26T14:33:00Z">
        <w:r>
          <w:t xml:space="preserve"> </w:t>
        </w:r>
      </w:ins>
      <w:del w:id="417" w:author="Viboud, Cecile (NIH/FIC) [E]" w:date="2019-06-26T14:34:00Z">
        <w:r w:rsidR="00A062FC" w:rsidRPr="009B1B56" w:rsidDel="00692F5C">
          <w:delText xml:space="preserve">. </w:delText>
        </w:r>
      </w:del>
      <w:r w:rsidR="00A062FC" w:rsidRPr="009B1B56">
        <w:t xml:space="preserve">For nearly four decades, from 1918-1957, H1N1 persisted as the only strain circulating in humans. The oldest subjects in our data were born slightly after its emergence in </w:t>
      </w:r>
      <w:proofErr w:type="gramStart"/>
      <w:r w:rsidR="00A062FC" w:rsidRPr="009B1B56">
        <w:t>1918, and</w:t>
      </w:r>
      <w:proofErr w:type="gramEnd"/>
      <w:r w:rsidR="00A062FC" w:rsidRPr="009B1B56">
        <w:t xml:space="preserve"> would not have encountered an influenza virus of any subtype but H1N1 until after age 30. Decades of early-life exposures to H1N1 variants may have reinforced and expanded the breadth of H1N1-specific immune memory in these oldest cohorts. But this strong protection against H1N1 seems to come at a cost; even after decades of seasonal H3N2 exposure, and vaccination, older cohorts have evidently failed to develop equally strong protection against H3N2. Antigenic similarity between H1N1 strains that circulated earlier in the 20</w:t>
      </w:r>
      <w:r w:rsidR="00A062FC" w:rsidRPr="009B1B56">
        <w:rPr>
          <w:vertAlign w:val="superscript"/>
        </w:rPr>
        <w:t>th</w:t>
      </w:r>
      <w:r w:rsidR="00A062FC" w:rsidRPr="009B1B56">
        <w:t xml:space="preserve"> century (which caused imprinting in older cohorts)</w:t>
      </w:r>
      <w:r w:rsidR="00627204" w:rsidRPr="009B1B56">
        <w:t>,</w:t>
      </w:r>
      <w:r w:rsidR="00A062FC" w:rsidRPr="009B1B56">
        <w:t xml:space="preserve"> and modern H1N1 lineages that emerged in 1977 and in 2009, may also have amplified the strength and longevity of H1N1 protection in these cohorts </w:t>
      </w:r>
      <w:r w:rsidR="00A062FC" w:rsidRPr="009B1B56">
        <w:fldChar w:fldCharType="begin"/>
      </w:r>
      <w:ins w:id="418" w:author="Katelyn Gostic" w:date="2019-06-27T16:24:00Z">
        <w:r w:rsidR="00684186">
          <w:instrText xml:space="preserve"> ADDIN ZOTERO_ITEM CSL_CITATION {"citationID":"a14ivm0js93","properties":{"formattedCitation":"(4,41)","plainCitation":"(4,41)","noteIndex":0},"citationItems":[{"id":1050,"uris":["http://zotero.org/groups/2313999/items/F8PW5QH5"],"uri":["http://zotero.org/groups/2313999/items/F8PW5QH5"],"itemData":{"id":1050,"type":"article-journal","title":"Cross-Reactive Antibody Responses to the 2009 Pandemic H1N1 Influenza Virus","container-title":"The New England Journal of Medicine; Boston","page":"1945-52","volume":"361","issue":"20","source":"ProQuest","abstract":"Background\nA new pandemic influenza A (H1N1) virus has emerged, causing illness globally, primarily in younger age groups. To assess the level of preexisting immunity in humans and to evaluate seasonal vaccine strategies, we measured the antibody response to the pandemic virus resulting from previous influenza infection or vaccination in different age groups.\nMethods\nUsing a microneutralization assay, we measured cross-reactive antibodies to pandemic H1N1 virus (2009 H1N1) in stored serum samples from persons who either donated blood or were vaccinated with recent seasonal or 1976 swine influenza vaccines.\nResults\nA total of 4 of 107 persons (4%) who were born after 1980 had preexisting cross-reactive antibody titers of 40 or more against 2009 H1N1, whereas 39 of 115 persons (34%) born before 1950 had titers of 80 or more. Vaccination with seasonal trivalent inactivated influenza vaccines resulted in an increase in the level of cross-reactive antibody to 2009 H1N1 by a factor of four or more in none of 55 children between the ages of 6 months and 9 years, in 12 to 22% of 231 adults between the ages of 18 and 64 years, and in 5% or less of 113 adults 60 years of age or older. Seasonal vaccines that were formulated with adjuvant did not further enhance cross-reactive antibody responses. Vaccination with the A/New Jersey/1976 swine influenza vaccine substantially boosted cross-reactive antibodies to 2009 H1N1 in adults.\nConclusions\nVaccination with recent seasonal nonadjuvanted or adjuvanted influenza vaccines induced little or no cross-reactive antibody response to 2009 H1N1 in any age group. Persons under the age of 30 years had little evidence of cross-reactive antibodies to the pandemic virus. However, a proportion of older adults had preexisting cross-reactive antibodies.","DOI":"http://dx.doi.org/10.1056/NEJMoa0906453","ISSN":"00284793","language":"English","author":[{"family":"Hancock","given":"Kathy"},{"family":"Veguilla","given":"Vic"},{"family":"Lu","given":"Xiuhua"},{"family":"Zhong","given":"Weimin"},{"family":"Butler","given":"Eboneé N."},{"family":"Sun","given":"Hong"},{"family":"Liu","given":"Feng"},{"family":"Dong","given":"Libo"},{"family":"DeVos","given":"Joshua R."},{"family":"Gargiullo","given":"Paul M."},{"family":"Brammer","given":"T. Lynnette"},{"family":"Cox","given":"Nancy J."},{"family":"Tumpey","given":"Terrence M."},{"family":"Katz","given":"Jacqueline M."}],"issued":{"date-parts":[["2009",11,12]]}}},{"id":1144,"uris":["http://zotero.org/groups/2313999/items/FFBZV4ZZ"],"uri":["http://zotero.org/groups/2313999/items/FFBZV4ZZ"],"itemData":{"id":1144,"type":"article-journal","title":"The Reemergent 1977 H1N1 Strain and the Gain-of-Function Debate","container-title":"mBio","page":"e01013-15","volume":"6","issue":"4","source":"mbio.asm.org","abstract":"The 1977-1978 influenza epidemic was probably not a natural event, as the genetic sequence of the virus was nearly identical to the sequences of decades-old strains. While there are several hypotheses that could explain its origin, the possibility that the 1977 epidemic resulted from a laboratory accident has recently gained popularity in discussions about the biosafety risks of gain-of-function (GOF) influenza virus research, as an argument for why this research should not be performed. There is now a moratorium in the United States on funding GOF research while the benefits and risks, including the potential for accident, are analyzed. Given the importance of this historical epidemic to ongoing policy debates, we revisit the evidence that the 1977 epidemic was not natural and examine three potential origins: a laboratory accident, a live-vaccine trial escape, or deliberate release as a biological weapon. Based on available evidence, the 1977 strain was indeed too closely matched to decades-old strains to likely be a natural occurrence. While the origin of the outbreak cannot be conclusively determined without additional evidence, there are very plausible alternatives to the laboratory accident hypothesis, diminishing the relevance of the 1977 experience to the modern GOF debate.","DOI":"10.1128/mBio.01013-15","ISSN":"2150-7511","note":"PMID: 26286690","language":"en","author":[{"family":"Rozo","given":"Michelle"},{"family":"Gronvall","given":"Gigi Kwik"}],"issued":{"date-parts":[["2015",9,1]]}}}],"schema":"https://github.com/citation-style-language/schema/raw/master/csl-citation.json"} </w:instrText>
        </w:r>
      </w:ins>
      <w:del w:id="419" w:author="Katelyn Gostic" w:date="2019-06-27T16:24:00Z">
        <w:r w:rsidR="00B767FC" w:rsidDel="00684186">
          <w:delInstrText xml:space="preserve"> ADDIN ZOTERO_ITEM CSL_CITATION {"citationID":"a14ivm0js93","properties":{"formattedCitation":"(4,43)","plainCitation":"(4,43)","noteIndex":0},"citationItems":[{"id":1050,"uris":["http://zotero.org/groups/2313999/items/F8PW5QH5"],"uri":["http://zotero.org/groups/2313999/items/F8PW5QH5"],"itemData":{"id":1050,"type":"article-journal","title":"Cross-Reactive Antibody Responses to the 2009 Pandemic H1N1 Influenza Virus","container-title":"The New England Journal of Medicine; Boston","page":"1945-52","volume":"361","issue":"20","source":"ProQuest","abstract":"Background\nA new pandemic influenza A (H1N1) virus has emerged, causing illness globally, primarily in younger age groups. To assess the level of preexisting immunity in humans and to evaluate seasonal vaccine strategies, we measured the antibody response to the pandemic virus resulting from previous influenza infection or vaccination in different age groups.\nMethods\nUsing a microneutralization assay, we measured cross-reactive antibodies to pandemic H1N1 virus (2009 H1N1) in stored serum samples from persons who either donated blood or were vaccinated with recent seasonal or 1976 swine influenza vaccines.\nResults\nA total of 4 of 107 persons (4%) who were born after 1980 had preexisting cross-reactive antibody titers of 40 or more against 2009 H1N1, whereas 39 of 115 persons (34%) born before 1950 had titers of 80 or more. Vaccination with seasonal trivalent inactivated influenza vaccines resulted in an increase in the level of cross-reactive antibody to 2009 H1N1 by a factor of four or more in none of 55 children between the ages of 6 months and 9 years, in 12 to 22% of 231 adults between the ages of 18 and 64 years, and in 5% or less of 113 adults 60 years of age or older. Seasonal vaccines that were formulated with adjuvant did not further enhance cross-reactive antibody responses. Vaccination with the A/New Jersey/1976 swine influenza vaccine substantially boosted cross-reactive antibodies to 2009 H1N1 in adults.\nConclusions\nVaccination with recent seasonal nonadjuvanted or adjuvanted influenza vaccines induced little or no cross-reactive antibody response to 2009 H1N1 in any age group. Persons under the age of 30 years had little evidence of cross-reactive antibodies to the pandemic virus. However, a proportion of older adults had preexisting cross-reactive antibodies.","DOI":"http://dx.doi.org/10.1056/NEJMoa0906453","ISSN":"00284793","language":"English","author":[{"family":"Hancock","given":"Kathy"},{"family":"Veguilla","given":"Vic"},{"family":"Lu","given":"Xiuhua"},{"family":"Zhong","given":"Weimin"},{"family":"Butler","given":"Eboneé N."},{"family":"Sun","given":"Hong"},{"family":"Liu","given":"Feng"},{"family":"Dong","given":"Libo"},{"family":"DeVos","given":"Joshua R."},{"family":"Gargiullo","given":"Paul M."},{"family":"Brammer","given":"T. Lynnette"},{"family":"Cox","given":"Nancy J."},{"family":"Tumpey","given":"Terrence M."},{"family":"Katz","given":"Jacqueline M."}],"issued":{"date-parts":[["2009",11,12]]}}},{"id":1144,"uris":["http://zotero.org/groups/2313999/items/FFBZV4ZZ"],"uri":["http://zotero.org/groups/2313999/items/FFBZV4ZZ"],"itemData":{"id":1144,"type":"article-journal","title":"The Reemergent 1977 H1N1 Strain and the Gain-of-Function Debate","container-title":"mBio","page":"e01013-15","volume":"6","issue":"4","source":"mbio.asm.org","abstract":"The 1977-1978 influenza epidemic was probably not a natural event, as the genetic sequence of the virus was nearly identical to the sequences of decades-old strains. While there are several hypotheses that could explain its origin, the possibility that the 1977 epidemic resulted from a laboratory accident has recently gained popularity in discussions about the biosafety risks of gain-of-function (GOF) influenza virus research, as an argument for why this research should not be performed. There is now a moratorium in the United States on funding GOF research while the benefits and risks, including the potential for accident, are analyzed. Given the importance of this historical epidemic to ongoing policy debates, we revisit the evidence that the 1977 epidemic was not natural and examine three potential origins: a laboratory accident, a live-vaccine trial escape, or deliberate release as a biological weapon. Based on available evidence, the 1977 strain was indeed too closely matched to decades-old strains to likely be a natural occurrence. While the origin of the outbreak cannot be conclusively determined without additional evidence, there are very plausible alternatives to the laboratory accident hypothesis, diminishing the relevance of the 1977 experience to the modern GOF debate.","DOI":"10.1128/mBio.01013-15","ISSN":"2150-7511","note":"PMID: 26286690","language":"en","author":[{"family":"Rozo","given":"Michelle"},{"family":"Gronvall","given":"Gigi Kwik"}],"issued":{"date-parts":[["2015",9,1]]}}}],"schema":"https://github.com/citation-style-language/schema/raw/master/csl-citation.json"} </w:delInstrText>
        </w:r>
      </w:del>
      <w:r w:rsidR="00A062FC" w:rsidRPr="009B1B56">
        <w:fldChar w:fldCharType="separate"/>
      </w:r>
      <w:ins w:id="420" w:author="Katelyn Gostic" w:date="2019-06-27T16:24:00Z">
        <w:r w:rsidR="00684186">
          <w:t>(4,41)</w:t>
        </w:r>
      </w:ins>
      <w:del w:id="421" w:author="Katelyn Gostic" w:date="2019-06-27T16:24:00Z">
        <w:r w:rsidR="00B767FC" w:rsidRPr="00684186" w:rsidDel="00684186">
          <w:delText>(4,43)</w:delText>
        </w:r>
      </w:del>
      <w:r w:rsidR="00A062FC" w:rsidRPr="009B1B56">
        <w:fldChar w:fldCharType="end"/>
      </w:r>
      <w:r w:rsidR="00A062FC" w:rsidRPr="009B1B56">
        <w:t xml:space="preserve">. </w:t>
      </w:r>
      <w:commentRangeStart w:id="422"/>
      <w:r w:rsidR="00A062FC" w:rsidRPr="009B1B56">
        <w:t xml:space="preserve">One additional consideration in this context is that HA group 1 antigens appear to induce narrower immune responses than structurally distinct HA group 2 antigens, which may be better able to induce cross-group responses </w:t>
      </w:r>
      <w:r w:rsidR="00A062FC" w:rsidRPr="009B1B56">
        <w:fldChar w:fldCharType="begin"/>
      </w:r>
      <w:r w:rsidR="00A062FC" w:rsidRPr="009B1B56">
        <w:instrText xml:space="preserve"> ADDIN ZOTERO_ITEM CSL_CITATION {"citationID":"uF9JnQVX","properties":{"formattedCitation":"(21)","plainCitation":"(21)","noteIndex":0},"citationItems":[{"id":1286,"uris":["http://zotero.org/groups/2313999/items/VB6QP95N"],"uri":["http://zotero.org/groups/2313999/items/VB6QP95N"],"itemData":{"id":1286,"type":"article-journal","title":"Immunodominance and Antigenic Variation of Influenza Virus Hemagglutinin: Implications for Design of Universal Vaccine Immunogens","container-title":"The Journal of Infectious Diseases","page":"S38-S45","volume":"219","issue":"Supplement_1","source":"academic.oup.com","abstract":"Abstract.  Influenza viruses routinely acquire mutations in their hemagglutinin (HA) and neuraminidase (NA) glycoproteins that abrogate binding of pre-existing","DOI":"10.1093/infdis/jiy696","ISSN":"0022-1899","title-short":"Immunodominance and Antigenic Variation of Influenza Virus Hemagglutinin","journalAbbreviation":"J Infect Dis","language":"en","author":[{"family":"Zost","given":"Seth J."},{"family":"Wu","given":"Nicholas C."},{"family":"Hensley","given":"Scott E."},{"family":"Wilson","given":"Ian A."}],"issued":{"date-parts":[["2019",4,8]]}}}],"schema":"https://github.com/citation-style-language/schema/raw/master/csl-citation.json"} </w:instrText>
      </w:r>
      <w:r w:rsidR="00A062FC" w:rsidRPr="009B1B56">
        <w:fldChar w:fldCharType="separate"/>
      </w:r>
      <w:r w:rsidR="00A062FC" w:rsidRPr="009B1B56">
        <w:rPr>
          <w:noProof/>
        </w:rPr>
        <w:t>(21)</w:t>
      </w:r>
      <w:r w:rsidR="00A062FC" w:rsidRPr="009B1B56">
        <w:fldChar w:fldCharType="end"/>
      </w:r>
      <w:r w:rsidR="00A062FC" w:rsidRPr="009B1B56">
        <w:t xml:space="preserve">. Perhaps elderly cohorts imprinted to group 1 antigens have been trapped in narrower responses that offer exceptional protection against strains similar to that of first exposure but relatively poor </w:t>
      </w:r>
      <w:commentRangeEnd w:id="422"/>
      <w:r>
        <w:rPr>
          <w:rStyle w:val="CommentReference"/>
        </w:rPr>
        <w:commentReference w:id="422"/>
      </w:r>
      <w:r w:rsidR="00A062FC" w:rsidRPr="009B1B56">
        <w:t xml:space="preserve">adaptability to other subtypes. </w:t>
      </w:r>
    </w:p>
    <w:p w14:paraId="468E27D4" w14:textId="38F4A796" w:rsidR="00A062FC" w:rsidRPr="009B1B56" w:rsidRDefault="00A062FC" w:rsidP="00A062FC">
      <w:r w:rsidRPr="009B1B56">
        <w:t xml:space="preserve">Given that </w:t>
      </w:r>
      <w:r w:rsidR="00A43976" w:rsidRPr="009B1B56">
        <w:t>cohorts</w:t>
      </w:r>
      <w:r w:rsidRPr="009B1B56">
        <w:t xml:space="preserve"> </w:t>
      </w:r>
      <w:commentRangeStart w:id="423"/>
      <w:r w:rsidRPr="009B1B56">
        <w:t xml:space="preserve">born </w:t>
      </w:r>
      <w:r w:rsidR="00550A7B">
        <w:t>after 1968</w:t>
      </w:r>
      <w:r w:rsidR="00A43976" w:rsidRPr="009B1B56">
        <w:t xml:space="preserve"> </w:t>
      </w:r>
      <w:r w:rsidRPr="009B1B56">
        <w:t xml:space="preserve">have had </w:t>
      </w:r>
      <w:commentRangeEnd w:id="423"/>
      <w:r w:rsidR="00692F5C">
        <w:rPr>
          <w:rStyle w:val="CommentReference"/>
        </w:rPr>
        <w:commentReference w:id="423"/>
      </w:r>
      <w:r w:rsidRPr="009B1B56">
        <w:t xml:space="preserve">much more varied early life exposures to both H1N1 and H3N2, it is unclear whether equally strong, subtype-specific biases in protection will persist when </w:t>
      </w:r>
      <w:commentRangeStart w:id="424"/>
      <w:commentRangeStart w:id="425"/>
      <w:r w:rsidR="00DE166F" w:rsidRPr="009B1B56">
        <w:t>p</w:t>
      </w:r>
      <w:r w:rsidR="00DE166F">
        <w:t>ost</w:t>
      </w:r>
      <w:r w:rsidR="00A43976" w:rsidRPr="009B1B56">
        <w:t>-</w:t>
      </w:r>
      <w:r w:rsidR="00550A7B" w:rsidRPr="009B1B56">
        <w:t>19</w:t>
      </w:r>
      <w:r w:rsidR="00550A7B">
        <w:t>68</w:t>
      </w:r>
      <w:r w:rsidR="00550A7B" w:rsidRPr="009B1B56">
        <w:t xml:space="preserve"> </w:t>
      </w:r>
      <w:r w:rsidR="00A43976" w:rsidRPr="009B1B56">
        <w:t xml:space="preserve">birth cohorts </w:t>
      </w:r>
      <w:commentRangeEnd w:id="424"/>
      <w:r w:rsidR="00047F42">
        <w:rPr>
          <w:rStyle w:val="CommentReference"/>
        </w:rPr>
        <w:commentReference w:id="424"/>
      </w:r>
      <w:commentRangeEnd w:id="425"/>
      <w:r w:rsidR="00550A7B">
        <w:rPr>
          <w:rStyle w:val="CommentReference"/>
        </w:rPr>
        <w:commentReference w:id="425"/>
      </w:r>
      <w:r w:rsidR="00A43976" w:rsidRPr="009B1B56">
        <w:t>eventually become elderly</w:t>
      </w:r>
      <w:r w:rsidRPr="009B1B56">
        <w:t xml:space="preserve">. Determining </w:t>
      </w:r>
      <w:r w:rsidR="00047F42">
        <w:t>the precise immune mechanism(s) responsible for subtype-level imprinting</w:t>
      </w:r>
      <w:r w:rsidRPr="009B1B56">
        <w:t xml:space="preserve"> is necessary to project long-term shifts in influenza-related </w:t>
      </w:r>
      <w:r w:rsidR="00AB3421">
        <w:t xml:space="preserve">incidence, and possibly in </w:t>
      </w:r>
      <w:r w:rsidRPr="009B1B56">
        <w:t xml:space="preserve">mortality. The vast majority of influenza-related deaths occur in adults over age 65, and H3N2 </w:t>
      </w:r>
      <w:r w:rsidR="00D460CA">
        <w:t>has</w:t>
      </w:r>
      <w:r w:rsidR="00D460CA" w:rsidRPr="009B1B56">
        <w:t xml:space="preserve"> </w:t>
      </w:r>
      <w:r w:rsidRPr="009B1B56">
        <w:t>cause</w:t>
      </w:r>
      <w:r w:rsidR="00D460CA">
        <w:t>d</w:t>
      </w:r>
      <w:r w:rsidRPr="009B1B56">
        <w:t xml:space="preserve"> many times the number of fatalities </w:t>
      </w:r>
      <w:r w:rsidR="00D460CA">
        <w:t xml:space="preserve">in high-risk elderly cohorts </w:t>
      </w:r>
      <w:r w:rsidRPr="009B1B56">
        <w:t xml:space="preserve">as </w:t>
      </w:r>
      <w:r w:rsidR="00D460CA">
        <w:t>seasonal H1N1</w:t>
      </w:r>
      <w:r w:rsidR="00047F42">
        <w:t>, even in the post-</w:t>
      </w:r>
      <w:r w:rsidR="00550A7B">
        <w:t xml:space="preserve">2009 </w:t>
      </w:r>
      <w:r w:rsidR="00047F42">
        <w:t>pandemic period</w:t>
      </w:r>
      <w:r w:rsidRPr="009B1B56">
        <w:t xml:space="preserve"> </w:t>
      </w:r>
      <w:r w:rsidRPr="009B1B56">
        <w:fldChar w:fldCharType="begin"/>
      </w:r>
      <w:ins w:id="426" w:author="Katelyn Gostic" w:date="2019-06-27T16:24:00Z">
        <w:r w:rsidR="00684186">
          <w:instrText xml:space="preserve"> ADDIN ZOTERO_ITEM CSL_CITATION {"citationID":"unPumaoL","properties":{"formattedCitation":"(12,26,42)","plainCitation":"(12,26,42)","noteIndex":0},"citationItems":[{"id":1076,"uris":["http://zotero.org/groups/2313999/items/RIEV6TS6"],"uri":["http://zotero.org/groups/2313999/items/RIEV6TS6"],"itemData":{"id":1076,"type":"article-journal","title":"Mortality associated with influenza and respiratory syncytial virus in the United States","container-title":"JAMA","page":"179-186","volume":"289","issue":"2","source":"PubMed","abstract":"CONTEXT: Influenza and respiratory syncytial virus (RSV) cause substantial morbidity and mortality. Statistical methods used to estimate deaths in the United States attributable to influenza have not accounted for RSV circulation.\nOBJECTIVE: To develop a statistical model using national mortality and viral surveillance data to estimate annual influenza- and RSV-associated deaths in the United States, by age group, virus, and influenza type and subtype.\nDESIGN, SETTING, AND POPULATION: Age-specific Poisson regression models using national viral surveillance data for the 1976-1977 through 1998-1999 seasons were used to estimate influenza-associated deaths. Influenza- and RSV-associated deaths were simultaneously estimated for the 1990-1991 through 1998-1999 seasons.\nMAIN OUTCOME MEASURES: Attributable deaths for 3 categories: underlying pneumonia and influenza, underlying respiratory and circulatory, and all causes.\nRESULTS: Annual estimates of influenza-associated deaths increased significantly between the 1976-1977 and 1998-1999 seasons for all 3 death categories (P&lt;.001 for each category). For the 1990-1991 through 1998-1999 seasons, the greatest mean numbers of deaths were associated with influenza A(H3N2) viruses, followed by RSV, influenza B, and influenza A(H1N1). Influenza viruses and RSV, respectively, were associated with annual means (SD) of 8097 (3084) and 2707 (196) underlying pneumonia and influenza deaths, 36 155 (11 055) and 11 321 (668) underlying respiratory and circulatory deaths, and 51 203 (15 081) and 17 358 (1086) all-cause deaths. For underlying respiratory and circulatory deaths, 90% of influenza- and 78% of RSV-associated deaths occurred among persons aged 65 years or older. Influenza was associated with more deaths than RSV in all age groups except for children younger than 1 year. On average, influenza was associated with 3 times as many deaths as RSV.\nCONCLUSIONS: Mortality associated with both influenza and RSV circulation disproportionately affects elderly persons. Influenza deaths have increased substantially in the last 2 decades, in part because of aging of the population, underscoring the need for better prevention measures, including more effective vaccines and vaccination programs for elderly persons.","ISSN":"0098-7484","note":"PMID: 12517228","journalAbbreviation":"JAMA","language":"eng","author":[{"family":"Thompson","given":"William W."},{"family":"Shay","given":"David K."},{"family":"Weintraub","given":"Eric"},{"family":"Brammer","given":"Lynnette"},{"family":"Cox","given":"Nancy"},{"family":"Anderson","given":"Larry J."},{"family":"Fukuda","given":"Keiji"}],"issued":{"date-parts":[["2003",1,8]]}}},{"id":1172,"uris":["http://zotero.org/groups/2313999/items/I42HDVM4"],"uri":["http://zotero.org/groups/2313999/items/I42HDVM4"],"itemData":{"id":1172,"type":"article-journal","title":"Mortality due to Influenza in the United States—An Annualized Regression Approach Using Multiple-Cause Mortality Data","container-title":"American Journal of Epidemiology","page":"181-187","volume":"163","issue":"2","source":"academic.oup.com","abstract":"Abstract.  Influenza is an important cause of mortality in temperate countries, but there is substantial controversy as to the total direct and indirect mortali","DOI":"10.1093/aje/kwj024","ISSN":"0002-9262","journalAbbreviation":"Am J Epidemiol","language":"en","author":[{"family":"Dushoff","given":"Jonathan"},{"family":"Plotkin","given":"Joshua B."},{"family":"Viboud","given":"Cecile"},{"family":"Earn","given":"David J. D."},{"family":"Simonsen","given":"Lone"}],"issued":{"date-parts":[["2006",1,15]]}}},{"id":1285,"uris":["http://zotero.org/groups/2313999/items/ABQCNPLK"],"uri":["http://zotero.org/groups/2313999/items/ABQCNPLK"],"itemData":{"id":1285,"type":"article-journal","title":"Birth Cohort Effects in Influenza Surveillance Data: Evidence that First Influenza Infection Affects Later Influenza-Associated Illness","container-title":"The Journal of Infectious Diseases","source":"academic.oup.com","abstract":"AbstractBackground.  The evolution of influenza A viruses results in birth cohorts that have different initial influenza virus exposures. Historically, A/H3 pre","URL":"https://academic.oup.com/jid/advance-article/doi/10.1093/infdis/jiz201/5485579","DOI":"10.1093/infdis/jiz201","title-short":"Birth Cohort Effects in Influenza Surveillance Data","journalAbbreviation":"J Infect Dis","language":"en","author":[{"family":"Budd","given":"Alicia P."},{"family":"Beacham","given":"Lauren"},{"family":"Smith","given":"Catherine B."},{"family":"Garten","given":"Rebecca J."},{"family":"Reed","given":"Carrie"},{"family":"Kniss","given":"Krista"},{"family":"Mustaquim","given":"Desiree"},{"family":"Ahmad","given":"Farida B."},{"family":"Cummings","given":"Charisse N."},{"family":"Garg","given":"Shikha"},{"family":"Levine","given":"Min Z."},{"family":"Fry","given":"Alicia M."},{"family":"Brammer","given":"Lynnette"}],"accessed":{"date-parts":[["2019",5,20]]}}}],"schema":"https://github.com/citation-style-language/schema/raw/master/csl-citation.json"} </w:instrText>
        </w:r>
      </w:ins>
      <w:del w:id="427" w:author="Katelyn Gostic" w:date="2019-06-27T16:24:00Z">
        <w:r w:rsidR="00D460CA" w:rsidDel="00684186">
          <w:delInstrText xml:space="preserve"> ADDIN ZOTERO_ITEM CSL_CITATION {"citationID":"unPumaoL","properties":{"formattedCitation":"(12,26,44)","plainCitation":"(12,26,44)","noteIndex":0},"citationItems":[{"id":1076,"uris":["http://zotero.org/groups/2313999/items/RIEV6TS6"],"uri":["http://zotero.org/groups/2313999/items/RIEV6TS6"],"itemData":{"id":1076,"type":"article-journal","title":"Mortality associated with influenza and respiratory syncytial virus in the United States","container-title":"JAMA","page":"179-186","volume":"289","issue":"2","source":"PubMed","abstract":"CONTEXT: Influenza and respiratory syncytial virus (RSV) cause substantial morbidity and mortality. Statistical methods used to estimate deaths in the United States attributable to influenza have not accounted for RSV circulation.\nOBJECTIVE: To develop a statistical model using national mortality and viral surveillance data to estimate annual influenza- and RSV-associated deaths in the United States, by age group, virus, and influenza type and subtype.\nDESIGN, SETTING, AND POPULATION: Age-specific Poisson regression models using national viral surveillance data for the 1976-1977 through 1998-1999 seasons were used to estimate influenza-associated deaths. Influenza- and RSV-associated deaths were simultaneously estimated for the 1990-1991 through 1998-1999 seasons.\nMAIN OUTCOME MEASURES: Attributable deaths for 3 categories: underlying pneumonia and influenza, underlying respiratory and circulatory, and all causes.\nRESULTS: Annual estimates of influenza-associated deaths increased significantly between the 1976-1977 and 1998-1999 seasons for all 3 death categories (P&lt;.001 for each category). For the 1990-1991 through 1998-1999 seasons, the greatest mean numbers of deaths were associated with influenza A(H3N2) viruses, followed by RSV, influenza B, and influenza A(H1N1). Influenza viruses and RSV, respectively, were associated with annual means (SD) of 8097 (3084) and 2707 (196) underlying pneumonia and influenza deaths, 36 155 (11 055) and 11 321 (668) underlying respiratory and circulatory deaths, and 51 203 (15 081) and 17 358 (1086) all-cause deaths. For underlying respiratory and circulatory deaths, 90% of influenza- and 78% of RSV-associated deaths occurred among persons aged 65 years or older. Influenza was associated with more deaths than RSV in all age groups except for children younger than 1 year. On average, influenza was associated with 3 times as many deaths as RSV.\nCONCLUSIONS: Mortality associated with both influenza and RSV circulation disproportionately affects elderly persons. Influenza deaths have increased substantially in the last 2 decades, in part because of aging of the population, underscoring the need for better prevention measures, including more effective vaccines and vaccination programs for elderly persons.","ISSN":"0098-7484","note":"PMID: 12517228","journalAbbreviation":"JAMA","language":"eng","author":[{"family":"Thompson","given":"William W."},{"family":"Shay","given":"David K."},{"family":"Weintraub","given":"Eric"},{"family":"Brammer","given":"Lynnette"},{"family":"Cox","given":"Nancy"},{"family":"Anderson","given":"Larry J."},{"family":"Fukuda","given":"Keiji"}],"issued":{"date-parts":[["2003",1,8]]}}},{"id":1172,"uris":["http://zotero.org/groups/2313999/items/I42HDVM4"],"uri":["http://zotero.org/groups/2313999/items/I42HDVM4"],"itemData":{"id":1172,"type":"article-journal","title":"Mortality due to Influenza in the United States—An Annualized Regression Approach Using Multiple-Cause Mortality Data","container-title":"American Journal of Epidemiology","page":"181-187","volume":"163","issue":"2","source":"academic.oup.com","abstract":"Abstract.  Influenza is an important cause of mortality in temperate countries, but there is substantial controversy as to the total direct and indirect mortali","DOI":"10.1093/aje/kwj024","ISSN":"0002-9262","journalAbbreviation":"Am J Epidemiol","language":"en","author":[{"family":"Dushoff","given":"Jonathan"},{"family":"Plotkin","given":"Joshua B."},{"family":"Viboud","given":"Cecile"},{"family":"Earn","given":"David J. D."},{"family":"Simonsen","given":"Lone"}],"issued":{"date-parts":[["2006",1,15]]}}},{"id":1285,"uris":["http://zotero.org/groups/2313999/items/ABQCNPLK"],"uri":["http://zotero.org/groups/2313999/items/ABQCNPLK"],"itemData":{"id":1285,"type":"article-journal","title":"Birth Cohort Effects in Influenza Surveillance Data: Evidence that First Influenza Infection Affects Later Influenza-Associated Illness","container-title":"The Journal of Infectious Diseases","source":"academic.oup.com","abstract":"AbstractBackground.  The evolution of influenza A viruses results in birth cohorts that have different initial influenza virus exposures. Historically, A/H3 pre","URL":"https://academic.oup.com/jid/advance-article/doi/10.1093/infdis/jiz201/5485579","DOI":"10.1093/infdis/jiz201","title-short":"Birth Cohort Effects in Influenza Surveillance Data","journalAbbreviation":"J Infect Dis","language":"en","author":[{"family":"Budd","given":"Alicia P."},{"family":"Beacham","given":"Lauren"},{"family":"Smith","given":"Catherine B."},{"family":"Garten","given":"Rebecca J."},{"family":"Reed","given":"Carrie"},{"family":"Kniss","given":"Krista"},{"family":"Mustaquim","given":"Desiree"},{"family":"Ahmad","given":"Farida B."},{"family":"Cummings","given":"Charisse N."},{"family":"Garg","given":"Shikha"},{"family":"Levine","given":"Min Z."},{"family":"Fry","given":"Alicia M."},{"family":"Brammer","given":"Lynnette"}],"accessed":{"date-parts":[["2019",5,20]]}}}],"schema":"https://github.com/citation-style-language/schema/raw/master/csl-citation.json"} </w:delInstrText>
        </w:r>
      </w:del>
      <w:r w:rsidRPr="009B1B56">
        <w:fldChar w:fldCharType="separate"/>
      </w:r>
      <w:ins w:id="428" w:author="Katelyn Gostic" w:date="2019-06-27T16:24:00Z">
        <w:r w:rsidR="00684186">
          <w:rPr>
            <w:noProof/>
          </w:rPr>
          <w:t>(12,26,42)</w:t>
        </w:r>
      </w:ins>
      <w:del w:id="429" w:author="Katelyn Gostic" w:date="2019-06-27T16:24:00Z">
        <w:r w:rsidR="00D460CA" w:rsidRPr="00684186" w:rsidDel="00684186">
          <w:rPr>
            <w:noProof/>
          </w:rPr>
          <w:delText>(12,26,44)</w:delText>
        </w:r>
      </w:del>
      <w:r w:rsidRPr="009B1B56">
        <w:fldChar w:fldCharType="end"/>
      </w:r>
      <w:r w:rsidRPr="009B1B56">
        <w:t xml:space="preserve">. These patterns may </w:t>
      </w:r>
      <w:r w:rsidR="00DE166F">
        <w:t xml:space="preserve">arise because H3N2 is </w:t>
      </w:r>
      <w:r w:rsidR="00DE166F">
        <w:lastRenderedPageBreak/>
        <w:t>intrinsically more virulent than H1N1</w:t>
      </w:r>
      <w:r w:rsidRPr="009B1B56">
        <w:t xml:space="preserve">, but we speculate that imprinting protection, which currently limits the incidence of clinically-attended H1N1 infection in the elderly may also </w:t>
      </w:r>
      <w:r w:rsidR="00047F42">
        <w:t>explain these differences</w:t>
      </w:r>
      <w:r w:rsidRPr="009B1B56">
        <w:t xml:space="preserve">. In the future, cohorts imprinted to H2N2 (born c. 1950-1968) will become elderly, and </w:t>
      </w:r>
      <w:r w:rsidR="00047F42">
        <w:t xml:space="preserve">would </w:t>
      </w:r>
      <w:proofErr w:type="gramStart"/>
      <w:r w:rsidR="00047F42">
        <w:t>expect  protection</w:t>
      </w:r>
      <w:proofErr w:type="gramEnd"/>
      <w:r w:rsidRPr="009B1B56">
        <w:t xml:space="preserve"> against H3N2 via NA subtype-level imprinting, </w:t>
      </w:r>
      <w:r w:rsidR="00047F42">
        <w:t>while H</w:t>
      </w:r>
      <w:r w:rsidRPr="009B1B56">
        <w:t xml:space="preserve">A </w:t>
      </w:r>
      <w:r w:rsidR="00047F42">
        <w:t>H2</w:t>
      </w:r>
      <w:r w:rsidRPr="009B1B56">
        <w:t>-level imprinting</w:t>
      </w:r>
      <w:r w:rsidR="00047F42">
        <w:t xml:space="preserve"> would not be of much use against currently circulating seasonal viruses</w:t>
      </w:r>
      <w:r w:rsidRPr="009B1B56">
        <w:t xml:space="preserve">. </w:t>
      </w:r>
      <w:r w:rsidR="00A43976" w:rsidRPr="009B1B56">
        <w:t>I</w:t>
      </w:r>
      <w:r w:rsidRPr="009B1B56">
        <w:t xml:space="preserve">f future elderly cohorts continue to show strong subtype-specific biases from imprinting, our results would corroborate the idea that mortality from H1N1 may increase in the future </w:t>
      </w:r>
      <w:r w:rsidRPr="009B1B56">
        <w:fldChar w:fldCharType="begin"/>
      </w:r>
      <w:r w:rsidRPr="009B1B56">
        <w:instrText xml:space="preserve"> ADDIN ZOTERO_ITEM CSL_CITATION {"citationID":"qebiDSiF","properties":{"formattedCitation":"(8,12)","plainCitation":"(8,12)","noteIndex":0},"citationItems":[{"id":1057,"uris":["http://zotero.org/groups/2313999/items/MS34Z3UC"],"uri":["http://zotero.org/groups/2313999/items/MS34Z3UC"],"itemData":{"id":1057,"type":"article-journal","title":"Genesis and pathogenesis of the 1918 pandemic H1N1 influenza A virus","container-title":"Proceedings of the National Academy of Sciences","page":"8107-8112","volume":"111","issue":"22","source":"Crossref","DOI":"10.1073/pnas.1324197111","ISSN":"0027-8424, 1091-6490","language":"en","author":[{"family":"Worobey","given":"M."},{"family":"Han","given":"G.-Z."},{"family":"Rambaut","given":"A."}],"issued":{"date-parts":[["2014",6,3]]}}},{"id":1285,"uris":["http://zotero.org/groups/2313999/items/ABQCNPLK"],"uri":["http://zotero.org/groups/2313999/items/ABQCNPLK"],"itemData":{"id":1285,"type":"article-journal","title":"Birth Cohort Effects in Influenza Surveillance Data: Evidence that First Influenza Infection Affects Later Influenza-Associated Illness","container-title":"The Journal of Infectious Diseases","source":"academic.oup.com","abstract":"AbstractBackground.  The evolution of influenza A viruses results in birth cohorts that have different initial influenza virus exposures. Historically, A/H3 pre","URL":"https://academic.oup.com/jid/advance-article/doi/10.1093/infdis/jiz201/5485579","DOI":"10.1093/infdis/jiz201","title-short":"Birth Cohort Effects in Influenza Surveillance Data","journalAbbreviation":"J Infect Dis","language":"en","author":[{"family":"Budd","given":"Alicia P."},{"family":"Beacham","given":"Lauren"},{"family":"Smith","given":"Catherine B."},{"family":"Garten","given":"Rebecca J."},{"family":"Reed","given":"Carrie"},{"family":"Kniss","given":"Krista"},{"family":"Mustaquim","given":"Desiree"},{"family":"Ahmad","given":"Farida B."},{"family":"Cummings","given":"Charisse N."},{"family":"Garg","given":"Shikha"},{"family":"Levine","given":"Min Z."},{"family":"Fry","given":"Alicia M."},{"family":"Brammer","given":"Lynnette"}],"accessed":{"date-parts":[["2019",5,20]]}}}],"schema":"https://github.com/citation-style-language/schema/raw/master/csl-citation.json"} </w:instrText>
      </w:r>
      <w:r w:rsidRPr="009B1B56">
        <w:fldChar w:fldCharType="separate"/>
      </w:r>
      <w:r w:rsidRPr="009B1B56">
        <w:rPr>
          <w:noProof/>
        </w:rPr>
        <w:t>(8,12)</w:t>
      </w:r>
      <w:r w:rsidRPr="009B1B56">
        <w:fldChar w:fldCharType="end"/>
      </w:r>
      <w:r w:rsidRPr="009B1B56">
        <w:t xml:space="preserve"> as protection in the elderly shifts toward other subtypes. On the other hand, </w:t>
      </w:r>
      <w:r w:rsidR="00A43976" w:rsidRPr="009B1B56">
        <w:t>future generations</w:t>
      </w:r>
      <w:r w:rsidRPr="009B1B56">
        <w:t xml:space="preserve"> of elderly adults</w:t>
      </w:r>
      <w:ins w:id="430" w:author="Katelyn Gostic" w:date="2019-06-27T14:39:00Z">
        <w:r w:rsidR="00550A7B">
          <w:t>, especially those</w:t>
        </w:r>
      </w:ins>
      <w:r w:rsidRPr="009B1B56">
        <w:t xml:space="preserve"> </w:t>
      </w:r>
      <w:ins w:id="431" w:author="Viboud, Cecile (NIH/FIC) [E]" w:date="2019-06-26T14:47:00Z">
        <w:r w:rsidR="00047F42" w:rsidRPr="00047F42">
          <w:rPr>
            <w:highlight w:val="yellow"/>
            <w:rPrChange w:id="432" w:author="Viboud, Cecile (NIH/FIC) [E]" w:date="2019-06-26T14:47:00Z">
              <w:rPr/>
            </w:rPrChange>
          </w:rPr>
          <w:t>born after</w:t>
        </w:r>
      </w:ins>
      <w:ins w:id="433" w:author="Katelyn Gostic" w:date="2019-06-27T14:39:00Z">
        <w:r w:rsidR="00550A7B">
          <w:rPr>
            <w:highlight w:val="yellow"/>
          </w:rPr>
          <w:t xml:space="preserve"> H1N1 and H3N2 began to co-circulate in</w:t>
        </w:r>
      </w:ins>
      <w:ins w:id="434" w:author="Viboud, Cecile (NIH/FIC) [E]" w:date="2019-06-26T14:47:00Z">
        <w:r w:rsidR="00047F42" w:rsidRPr="00047F42">
          <w:rPr>
            <w:highlight w:val="yellow"/>
            <w:rPrChange w:id="435" w:author="Viboud, Cecile (NIH/FIC) [E]" w:date="2019-06-26T14:47:00Z">
              <w:rPr/>
            </w:rPrChange>
          </w:rPr>
          <w:t xml:space="preserve"> 1977</w:t>
        </w:r>
      </w:ins>
      <w:ins w:id="436" w:author="Katelyn Gostic" w:date="2019-06-27T14:39:00Z">
        <w:r w:rsidR="00550A7B">
          <w:rPr>
            <w:highlight w:val="yellow"/>
          </w:rPr>
          <w:t>,</w:t>
        </w:r>
      </w:ins>
      <w:ins w:id="437" w:author="Viboud, Cecile (NIH/FIC) [E]" w:date="2019-06-26T14:47:00Z">
        <w:del w:id="438" w:author="Katelyn Gostic" w:date="2019-06-27T14:39:00Z">
          <w:r w:rsidR="00047F42" w:rsidRPr="00047F42" w:rsidDel="00550A7B">
            <w:rPr>
              <w:highlight w:val="yellow"/>
              <w:rPrChange w:id="439" w:author="Viboud, Cecile (NIH/FIC) [E]" w:date="2019-06-26T14:47:00Z">
                <w:rPr/>
              </w:rPrChange>
            </w:rPr>
            <w:delText>?</w:delText>
          </w:r>
        </w:del>
        <w:r w:rsidR="00047F42">
          <w:t xml:space="preserve"> </w:t>
        </w:r>
      </w:ins>
      <w:r w:rsidRPr="009B1B56">
        <w:t>may show a greater ability to act as immunological generalists, with effective defenses against multiple influenza subtypes.</w:t>
      </w:r>
    </w:p>
    <w:p w14:paraId="17401201" w14:textId="30B4F433" w:rsidR="004836EE" w:rsidRPr="009B1B56" w:rsidRDefault="004836EE" w:rsidP="00F3405B">
      <w:del w:id="440" w:author="Katelyn Gostic" w:date="2019-06-19T14:58:00Z">
        <w:r w:rsidRPr="009B1B56" w:rsidDel="00F3405B">
          <w:delText xml:space="preserve">Overall, differences between age distributions of infection caused by H1N1 or H3N2 were much more pronounced in the ADHS data than in the INSIGHT data. Differences between the datasets may arise due to geographic variation in influenza’s epidemiology; the INSIGHT data were collected across five continents, whereas all the ADHS data came from a single US state. </w:delText>
        </w:r>
      </w:del>
      <w:ins w:id="441" w:author="Katelyn Gostic" w:date="2019-06-19T14:58:00Z">
        <w:r w:rsidR="00F3405B">
          <w:t>One limitation of this study was t</w:t>
        </w:r>
      </w:ins>
      <w:ins w:id="442" w:author="Katelyn Gostic" w:date="2019-06-19T14:59:00Z">
        <w:r w:rsidR="00F3405B">
          <w:t xml:space="preserve">hat we could not model the impact of seasonal influenza vaccination explicitly, as the vaccination status of subjects in the ADHS data was unknown. </w:t>
        </w:r>
      </w:ins>
      <w:ins w:id="443" w:author="Katelyn Gostic" w:date="2019-06-19T15:24:00Z">
        <w:r w:rsidR="00CD6101">
          <w:t xml:space="preserve">We note that the influenza vaccine </w:t>
        </w:r>
      </w:ins>
      <w:ins w:id="444" w:author="Katelyn Gostic" w:date="2019-06-19T15:25:00Z">
        <w:r w:rsidR="00CD6101">
          <w:t xml:space="preserve">contains both an H1N1 and H3N2 strain, and so on average, influenza vaccination should </w:t>
        </w:r>
      </w:ins>
      <w:ins w:id="445" w:author="Katelyn Gostic" w:date="2019-06-19T15:26:00Z">
        <w:r w:rsidR="00CD6101">
          <w:t xml:space="preserve">protect individuals </w:t>
        </w:r>
      </w:ins>
      <w:ins w:id="446" w:author="Katelyn Gostic" w:date="2019-06-24T11:33:00Z">
        <w:r w:rsidR="00DE166F">
          <w:t>similarly</w:t>
        </w:r>
      </w:ins>
      <w:ins w:id="447" w:author="Katelyn Gostic" w:date="2019-06-19T15:26:00Z">
        <w:r w:rsidR="00CD6101">
          <w:t xml:space="preserve"> against both </w:t>
        </w:r>
      </w:ins>
      <w:ins w:id="448" w:author="Katelyn Gostic" w:date="2019-06-19T15:49:00Z">
        <w:r w:rsidR="00F557E7">
          <w:t>subtypes</w:t>
        </w:r>
      </w:ins>
      <w:ins w:id="449" w:author="Katelyn Gostic" w:date="2019-06-19T15:26:00Z">
        <w:r w:rsidR="00CD6101">
          <w:t xml:space="preserve">. However, we also </w:t>
        </w:r>
      </w:ins>
      <w:ins w:id="450" w:author="Katelyn Gostic" w:date="2019-06-19T16:00:00Z">
        <w:r w:rsidR="00F557E7">
          <w:t>acknowledge</w:t>
        </w:r>
      </w:ins>
      <w:ins w:id="451" w:author="Katelyn Gostic" w:date="2019-06-19T15:26:00Z">
        <w:r w:rsidR="00CD6101">
          <w:t xml:space="preserve"> that influenza vaccine effectiveness </w:t>
        </w:r>
      </w:ins>
      <w:ins w:id="452" w:author="Katelyn Gostic" w:date="2019-06-19T15:29:00Z">
        <w:r w:rsidR="00CD6101">
          <w:t>varies</w:t>
        </w:r>
      </w:ins>
      <w:ins w:id="453" w:author="Katelyn Gostic" w:date="2019-06-19T15:27:00Z">
        <w:r w:rsidR="00CD6101">
          <w:t xml:space="preserve"> by season, age group, and subtype, </w:t>
        </w:r>
      </w:ins>
      <w:ins w:id="454" w:author="Katelyn Gostic" w:date="2019-06-19T15:29:00Z">
        <w:r w:rsidR="00CD6101">
          <w:t>in ways that are poorly understood and difficult to measure</w:t>
        </w:r>
      </w:ins>
      <w:ins w:id="455" w:author="Katelyn Gostic" w:date="2019-06-19T15:51:00Z">
        <w:r w:rsidR="00F557E7">
          <w:t xml:space="preserve"> </w:t>
        </w:r>
        <w:r w:rsidR="00F557E7">
          <w:fldChar w:fldCharType="begin"/>
        </w:r>
      </w:ins>
      <w:ins w:id="456" w:author="Katelyn Gostic" w:date="2019-06-27T16:24:00Z">
        <w:r w:rsidR="00684186">
          <w:instrText xml:space="preserve"> ADDIN ZOTERO_ITEM CSL_CITATION {"citationID":"jFunK7Ce","properties":{"formattedCitation":"(43)","plainCitation":"(43)","noteIndex":0},"citationItems":[{"id":1325,"uris":["http://zotero.org/groups/2313999/items/DP5CHGA6"],"uri":["http://zotero.org/groups/2313999/items/DP5CHGA6"],"itemData":{"id":1325,"type":"article-journal","title":"Immune History and Influenza Vaccine Effectiveness","container-title":"Vaccines","page":"28","volume":"6","issue":"2","source":"www.mdpi.com","abstract":"The imperfect effectiveness of seasonal influenza vaccines is often blamed on antigenic mismatch, but even when the match appears good, effectiveness can be surprisingly low. Seasonal influenza vaccines also stand out for their variable effectiveness by age group from year to year and by recent vaccination status. These patterns suggest a role for immune history in influenza vaccine effectiveness, but inference is complicated by uncertainty about the contributions of bias to the estimates themselves. In this review, we describe unexpected patterns in the effectiveness of seasonal influenza vaccination and explain how these patterns might arise as consequences of study design, the dynamics of immune memory, or both. Resolving this uncertainty could lead to improvements in vaccination strategy, including the use of universal vaccines in experienced populations, and the evaluation of vaccine efficacy against influenza and other antigenically variable pathogens.","DOI":"10.3390/vaccines6020028","language":"en","author":[{"family":"Lewnard","given":"Joseph A."},{"family":"Cobey","given":"Sarah"}],"issued":{"date-parts":[["2018",6]]}}}],"schema":"https://github.com/citation-style-language/schema/raw/master/csl-citation.json"} </w:instrText>
        </w:r>
      </w:ins>
      <w:r w:rsidR="00F557E7">
        <w:fldChar w:fldCharType="separate"/>
      </w:r>
      <w:ins w:id="457" w:author="Katelyn Gostic" w:date="2019-06-27T16:24:00Z">
        <w:r w:rsidR="00684186">
          <w:rPr>
            <w:noProof/>
          </w:rPr>
          <w:t>(43)</w:t>
        </w:r>
      </w:ins>
      <w:ins w:id="458" w:author="Katelyn Gostic" w:date="2019-06-19T15:51:00Z">
        <w:r w:rsidR="00F557E7">
          <w:fldChar w:fldCharType="end"/>
        </w:r>
      </w:ins>
      <w:ins w:id="459" w:author="Katelyn Gostic" w:date="2019-06-19T15:29:00Z">
        <w:r w:rsidR="00CD6101">
          <w:t xml:space="preserve">. </w:t>
        </w:r>
      </w:ins>
      <w:ins w:id="460" w:author="Katelyn Gostic" w:date="2019-06-19T15:49:00Z">
        <w:r w:rsidR="00F557E7">
          <w:t>These</w:t>
        </w:r>
      </w:ins>
      <w:ins w:id="461" w:author="Katelyn Gostic" w:date="2019-06-19T15:27:00Z">
        <w:r w:rsidR="00CD6101">
          <w:t xml:space="preserve"> asynchronous</w:t>
        </w:r>
      </w:ins>
      <w:ins w:id="462" w:author="Katelyn Gostic" w:date="2019-06-19T15:57:00Z">
        <w:r w:rsidR="00F557E7">
          <w:t xml:space="preserve"> and multi-dimensional</w:t>
        </w:r>
      </w:ins>
      <w:ins w:id="463" w:author="Katelyn Gostic" w:date="2019-06-19T15:27:00Z">
        <w:r w:rsidR="00CD6101">
          <w:t xml:space="preserve"> shifts in vaccine effectiveness </w:t>
        </w:r>
      </w:ins>
      <w:ins w:id="464" w:author="Katelyn Gostic" w:date="2019-06-19T15:28:00Z">
        <w:r w:rsidR="00CD6101">
          <w:t>may</w:t>
        </w:r>
      </w:ins>
      <w:ins w:id="465" w:author="Katelyn Gostic" w:date="2019-06-19T15:50:00Z">
        <w:r w:rsidR="00F557E7">
          <w:t xml:space="preserve"> </w:t>
        </w:r>
      </w:ins>
      <w:ins w:id="466" w:author="Katelyn Gostic" w:date="2019-06-20T10:07:00Z">
        <w:r w:rsidR="00AB3421">
          <w:t>contribute to</w:t>
        </w:r>
      </w:ins>
      <w:ins w:id="467" w:author="Katelyn Gostic" w:date="2019-06-19T15:55:00Z">
        <w:r w:rsidR="00F557E7">
          <w:t xml:space="preserve"> </w:t>
        </w:r>
      </w:ins>
      <w:ins w:id="468" w:author="Katelyn Gostic" w:date="2019-06-19T15:51:00Z">
        <w:r w:rsidR="00F557E7">
          <w:t>variability in H1N1 and H3N2’s age distributions across influenza seasons</w:t>
        </w:r>
      </w:ins>
      <w:ins w:id="469" w:author="Katelyn Gostic" w:date="2019-06-19T15:50:00Z">
        <w:r w:rsidR="00F557E7">
          <w:t>.</w:t>
        </w:r>
      </w:ins>
      <w:del w:id="470" w:author="Katelyn Gostic" w:date="2019-06-19T15:51:00Z">
        <w:r w:rsidRPr="009B1B56" w:rsidDel="00F557E7">
          <w:delText xml:space="preserve">Climatic or demographic characteristics, or high rates of influenza vaccination </w:delText>
        </w:r>
        <w:r w:rsidRPr="009B1B56" w:rsidDel="00F557E7">
          <w:fldChar w:fldCharType="begin"/>
        </w:r>
      </w:del>
      <w:del w:id="471" w:author="Katelyn Gostic" w:date="2019-06-19T12:52:00Z">
        <w:r w:rsidR="00012B52" w:rsidRPr="009B1B56" w:rsidDel="00FA4207">
          <w:delInstrText xml:space="preserve"> ADDIN ZOTERO_ITEM CSL_CITATION {"citationID":"OOK6eo2H","properties":{"formattedCitation":"(46,47)","plainCitation":"(46,47)","noteIndex":0},"citationItems":[{"id":1152,"uris":["http://zotero.org/groups/2313999/items/ZBURPNXM"],"uri":["http://zotero.org/groups/2313999/items/ZBURPNXM"],"itemData":{"id":1152,"type":"article-journal","title":"Seasonal influenza vaccine dose distribution in 195 countries (2004–2013): Little progress in estimated global vaccination coverage","container-title":"Vaccine","page":"5598-5605","volume":"33","issue":"42","source":"ScienceDirect","abstract":"Seasonal influenza is an important disease which results in 250,000–500,000 annual deaths worldwide. Global targets for vaccination coverage rates (VCRs) in high-risk groups are at least 75% in adults ≥65 years and increased coverage in other risk groups. The International Federation of Pharmaceutical Manufacturers and Associations Influenza Vaccine Supply (IFPMA IVS) International Task Force developed a survey methodology in 2008, to assess the global distribution of influenza vaccine doses as a proxy for VCRs. This paper updates the previous survey results on absolute numbers of influenza vaccine doses distributed between 2004 and 2013 inclusive, and dose distribution rates per 1000 population, and provides a qualitative assessment of the principal enablers and barriers to seasonal influenza vaccination. The two main findings from the quantitative portion of the survey are the continued negative trend for dose distribution in the EURO region and the perpetuation of appreciable differences in scale of dose distribution between WHO regions, with no observed convergence in the rates of doses distributed per 1000 population over time. The main findings from the qualitative portion of the survey were that actively managing the vaccination program in real-time and ensuring political commitment to vaccination are important enablers of vaccination, whereas insufficient access to vaccination and lack of political commitment to seasonal influenza vaccination programs are likely contributing to vaccination target failures. In all regions of the world, seasonal influenza vaccination is underutilized as a public health tool. The survey provides evidence of lost opportunity to protect populations against potentially serious influenza-associated disease. We call on the national and international public health communities to re-evaluate their political commitment to the prevention of the annual influenza disease burden and to develop a systematic approach to improve vaccine distribution equitably.","DOI":"10.1016/j.vaccine.2015.08.082","ISSN":"0264-410X","title-short":"Seasonal influenza vaccine dose distribution in 195 countries (2004–2013)","journalAbbreviation":"Vaccine","author":[{"family":"Palache","given":"Abraham"},{"family":"Oriol-Mathieu","given":"Valerie"},{"family":"Fino","given":"Mireli"},{"family":"Xydia-Charmanta","given":"Margarita"}],"issued":{"date-parts":[["2015",10,13]]}}},{"id":1156,"uris":["http://zotero.org/groups/2313999/items/8YDEA3CN"],"uri":["http://zotero.org/groups/2313999/items/8YDEA3CN"],"itemData":{"id":1156,"type":"article-journal","title":"Influenza vaccination in 2000: recommendations and vaccine use in 50 developed and rapidly developing countries","container-title":"Vaccine","page":"1780-1785","volume":"21","issue":"16","source":"DOI.org (Crossref)","abstract":"Inﬂuenza vaccination is becoming an increasingly important aspect of public health programs in developed and rapidly developing countries. In 2000, most of these countries had national recommendations to vaccinate elderly people and those with high-risk conditions. Levels of vaccine use, however, varied widely and several rapidly developing countries had higher levels than those seen in many developed countries. More than one-third of all inﬂuenza vaccinations occurred in countries outside North America, western Europe and Australia and New Zealand. With increasing vaccine use, all countries will be better prepared for the next pandemic. Nonetheless, those countries that use but do not produce inﬂuenza vaccine will ﬁnd it difﬁcult to obtain supplies of pandemic vaccine.","DOI":"10.1016/S0264-410X(03)00072-0","ISSN":"0264410X","title-short":"Influenza vaccination in 2000","language":"en","author":[{"family":"Vanessen","given":"G"},{"family":"Palache","given":"A"},{"family":"Forleo","given":"E"},{"family":"Fedson","given":"D"}],"issued":{"date-parts":[["2003",5,1]]}}}],"schema":"https://github.com/citation-style-language/schema/raw/master/csl-citation.json"} </w:delInstrText>
        </w:r>
      </w:del>
      <w:del w:id="472" w:author="Katelyn Gostic" w:date="2019-06-19T15:51:00Z">
        <w:r w:rsidRPr="009B1B56" w:rsidDel="00F557E7">
          <w:fldChar w:fldCharType="separate"/>
        </w:r>
      </w:del>
      <w:del w:id="473" w:author="Katelyn Gostic" w:date="2019-06-19T12:52:00Z">
        <w:r w:rsidR="00012B52" w:rsidRPr="00B767FC" w:rsidDel="00FA4207">
          <w:rPr>
            <w:noProof/>
          </w:rPr>
          <w:delText>(46,47)</w:delText>
        </w:r>
      </w:del>
      <w:del w:id="474" w:author="Katelyn Gostic" w:date="2019-06-19T15:51:00Z">
        <w:r w:rsidRPr="009B1B56" w:rsidDel="00F557E7">
          <w:fldChar w:fldCharType="end"/>
        </w:r>
        <w:r w:rsidRPr="009B1B56" w:rsidDel="00F557E7">
          <w:delText>, may magnify subtype-specific differences in age distribution within the United States. It is noteworthy that within the INSIGHT data, the subset of cases observed in the United States showed more dramatic differences in age distribution than data collected in many other countries (</w:delText>
        </w:r>
        <w:r w:rsidRPr="009B1B56" w:rsidDel="00F557E7">
          <w:rPr>
            <w:rStyle w:val="SubtitleChar"/>
          </w:rPr>
          <w:delText>Fig. 3</w:delText>
        </w:r>
        <w:r w:rsidRPr="009B1B56" w:rsidDel="00F557E7">
          <w:delText xml:space="preserve">). Similarly, apparent differences between H1N1 and H3N2’s age distributions were greater in the United States than in Europe in one previous study </w:delText>
        </w:r>
        <w:r w:rsidRPr="009B1B56" w:rsidDel="00F557E7">
          <w:fldChar w:fldCharType="begin"/>
        </w:r>
        <w:r w:rsidR="00C21CB5" w:rsidRPr="009B1B56" w:rsidDel="00F557E7">
          <w:delInstrText xml:space="preserve"> ADDIN ZOTERO_ITEM CSL_CITATION {"citationID":"jdsqpBcW","properties":{"formattedCitation":"(13)","plainCitation":"(13)","noteIndex":0},"citationItems":[{"id":1071,"uris":["http://zotero.org/groups/2313999/items/4QGS742A"],"uri":["http://zotero.org/groups/2313999/items/4QGS742A"],"itemData":{"id":1071,"type":"article-journal","title":"Comparative age distribution of influenza morbidity and mortality during seasonal influenza epidemics and the 2009 H1N1 pandemic","container-title":"BMC Infectious Diseases","page":"162","volume":"10","issue":"1","source":"BioMed Central","abstract":"Several studies have shown a relatively high mortality rate among young people infected by the 2009 pandemic influenza A (H1N1) virus. Here we compared the age distributions of morbidity and mortality during two seasonal influenza epidemics (H1N1 and H3N2) in France and the United States with those of the 2009 H1N1 pandemic waves in the same countries.","DOI":"10.1186/1471-2334-10-162","ISSN":"1471-2334","journalAbbreviation":"BMC Infectious Diseases","author":[{"family":"Lemaitre","given":"Magali"},{"family":"Carrat","given":"Fabrice"}],"issued":{"date-parts":[["2010",6,9]]}}}],"schema":"https://github.com/citation-style-language/schema/raw/master/csl-citation.json"} </w:delInstrText>
        </w:r>
        <w:r w:rsidRPr="009B1B56" w:rsidDel="00F557E7">
          <w:fldChar w:fldCharType="separate"/>
        </w:r>
        <w:r w:rsidR="00C21CB5" w:rsidRPr="009B1B56" w:rsidDel="00F557E7">
          <w:rPr>
            <w:noProof/>
          </w:rPr>
          <w:delText>(13)</w:delText>
        </w:r>
        <w:r w:rsidRPr="009B1B56" w:rsidDel="00F557E7">
          <w:fldChar w:fldCharType="end"/>
        </w:r>
        <w:r w:rsidRPr="009B1B56" w:rsidDel="00F557E7">
          <w:delText xml:space="preserve">. </w:delText>
        </w:r>
      </w:del>
    </w:p>
    <w:p w14:paraId="0FFF7992" w14:textId="2C103A8E" w:rsidR="004836EE" w:rsidRPr="009B1B56" w:rsidDel="00F557E7" w:rsidRDefault="004836EE" w:rsidP="004836EE">
      <w:pPr>
        <w:rPr>
          <w:del w:id="475" w:author="Katelyn Gostic" w:date="2019-06-19T15:56:00Z"/>
        </w:rPr>
      </w:pPr>
      <w:del w:id="476" w:author="Katelyn Gostic" w:date="2019-06-19T15:56:00Z">
        <w:r w:rsidRPr="009B1B56" w:rsidDel="00F557E7">
          <w:delText>Differences in age-specific sampling probably also contributed to differences between the datasets. The INSIGHT study did not enroll children, and did not capture severe, hospitalized cases, which occur disproportionately in older adults. A dearth of enrolled cases in the youngest and oldest age groups may have dampened the signal of subtype-specific differences in risk in the INSIGHT data (</w:delText>
        </w:r>
        <w:r w:rsidRPr="009B1B56" w:rsidDel="00F557E7">
          <w:rPr>
            <w:rStyle w:val="SubtitleChar"/>
          </w:rPr>
          <w:delText>Fig. S1</w:delText>
        </w:r>
        <w:r w:rsidRPr="009B1B56" w:rsidDel="00F557E7">
          <w:delText xml:space="preserve">). To illustrate </w:delText>
        </w:r>
        <w:r w:rsidR="00012B52" w:rsidRPr="009B1B56" w:rsidDel="00F557E7">
          <w:delText xml:space="preserve">the effects of </w:delText>
        </w:r>
        <w:r w:rsidRPr="009B1B56" w:rsidDel="00F557E7">
          <w:delText>age-specific sampling, we subsampled the ADHS data to match the sample size and age distribution of all confirmed influenza A cases from the INSIGHT study. Filtering the ADHS data in this way made differences in age-specific risk from H1N1 and H3N2 appear much smaller (</w:delText>
        </w:r>
        <w:r w:rsidRPr="009B1B56" w:rsidDel="00F557E7">
          <w:rPr>
            <w:rStyle w:val="SubtitleChar"/>
          </w:rPr>
          <w:delText>Fig. S1D</w:delText>
        </w:r>
        <w:r w:rsidRPr="009B1B56" w:rsidDel="00F557E7">
          <w:delText>).</w:delText>
        </w:r>
      </w:del>
    </w:p>
    <w:p w14:paraId="0E3C9FFA" w14:textId="1CCC31BC" w:rsidR="004836EE" w:rsidRPr="009B1B56" w:rsidRDefault="004836EE" w:rsidP="004836EE">
      <w:del w:id="477" w:author="Katelyn Gostic" w:date="2019-06-19T16:01:00Z">
        <w:r w:rsidRPr="009B1B56" w:rsidDel="006E09A5">
          <w:delText xml:space="preserve">The potential for age-specific sampling biases to erode or magnify the signal of imprinting effects highlights some limitations of existing epidemiological surveillance data, which in turn limited this study’s scope of inference. The largest, long-term epidemiological data sets on influenza come from massive, global surveillance efforts. But due to practical and economic constraints, these data are often collected opportunistically, with uneven sampling efforts over time and across age groups, and rarely shared denominator data. Furthermore, while some aspects of surveillance data are already shared publicly by WHO </w:delText>
        </w:r>
        <w:r w:rsidRPr="009B1B56" w:rsidDel="006E09A5">
          <w:fldChar w:fldCharType="begin"/>
        </w:r>
      </w:del>
      <w:del w:id="478" w:author="Katelyn Gostic" w:date="2019-06-19T12:52:00Z">
        <w:r w:rsidR="00012B52" w:rsidRPr="009B1B56" w:rsidDel="00FA4207">
          <w:delInstrText xml:space="preserve"> ADDIN ZOTERO_ITEM CSL_CITATION {"citationID":"movzAnP6","properties":{"formattedCitation":"(48)","plainCitation":"(48)","noteIndex":0},"citationItems":[{"id":1163,"uris":["http://zotero.org/groups/2313999/items/DGZF7Y6H"],"uri":["http://zotero.org/groups/2313999/items/DGZF7Y6H"],"itemData":{"id":1163,"type":"webpage","title":"WHO | FluNet","container-title":"WHO","URL":"http://www.who.int/influenza/gisrs_laboratory/flunet/en/","accessed":{"date-parts":[["2019",4,15]]}}}],"schema":"https://github.com/citation-style-language/schema/raw/master/csl-citation.json"} </w:delInstrText>
        </w:r>
      </w:del>
      <w:del w:id="479" w:author="Katelyn Gostic" w:date="2019-06-19T16:01:00Z">
        <w:r w:rsidRPr="009B1B56" w:rsidDel="006E09A5">
          <w:fldChar w:fldCharType="separate"/>
        </w:r>
      </w:del>
      <w:del w:id="480" w:author="Katelyn Gostic" w:date="2019-06-19T12:52:00Z">
        <w:r w:rsidR="00012B52" w:rsidRPr="00F557E7" w:rsidDel="00FA4207">
          <w:rPr>
            <w:noProof/>
          </w:rPr>
          <w:delText>(48)</w:delText>
        </w:r>
      </w:del>
      <w:del w:id="481" w:author="Katelyn Gostic" w:date="2019-06-19T16:01:00Z">
        <w:r w:rsidRPr="009B1B56" w:rsidDel="006E09A5">
          <w:fldChar w:fldCharType="end"/>
        </w:r>
        <w:r w:rsidRPr="009B1B56" w:rsidDel="006E09A5">
          <w:delText xml:space="preserve">, and by the US CDC </w:delText>
        </w:r>
        <w:r w:rsidRPr="009B1B56" w:rsidDel="006E09A5">
          <w:fldChar w:fldCharType="begin"/>
        </w:r>
      </w:del>
      <w:del w:id="482" w:author="Katelyn Gostic" w:date="2019-06-19T12:52:00Z">
        <w:r w:rsidR="00012B52" w:rsidRPr="009B1B56" w:rsidDel="00FA4207">
          <w:delInstrText xml:space="preserve"> ADDIN ZOTERO_ITEM CSL_CITATION {"citationID":"V4WaCHGl","properties":{"formattedCitation":"(49)","plainCitation":"(49)","noteIndex":0},"citationItems":[{"id":1165,"uris":["http://zotero.org/groups/2313999/items/IJ7V7GJX"],"uri":["http://zotero.org/groups/2313999/items/IJ7V7GJX"],"itemData":{"id":1165,"type":"webpage","title":"FluView Interactive | CDC","abstract":"CDC Centers for Disease Control and Prevention Influenza Flu - FluView Interactive, influenza surveillance data the way you want it.","URL":"https://www.cdc.gov/flu/weekly/fluviewinteractive.htm","language":"en-us","issued":{"date-parts":[["2018",7,6]]},"accessed":{"date-parts":[["2019",4,15]]}}}],"schema":"https://github.com/citation-style-language/schema/raw/master/csl-citation.json"} </w:delInstrText>
        </w:r>
      </w:del>
      <w:del w:id="483" w:author="Katelyn Gostic" w:date="2019-06-19T16:01:00Z">
        <w:r w:rsidRPr="009B1B56" w:rsidDel="006E09A5">
          <w:fldChar w:fldCharType="separate"/>
        </w:r>
      </w:del>
      <w:del w:id="484" w:author="Katelyn Gostic" w:date="2019-06-19T12:52:00Z">
        <w:r w:rsidR="00012B52" w:rsidRPr="00F557E7" w:rsidDel="00FA4207">
          <w:rPr>
            <w:noProof/>
          </w:rPr>
          <w:delText>(49)</w:delText>
        </w:r>
      </w:del>
      <w:del w:id="485" w:author="Katelyn Gostic" w:date="2019-06-19T16:01:00Z">
        <w:r w:rsidRPr="009B1B56" w:rsidDel="006E09A5">
          <w:fldChar w:fldCharType="end"/>
        </w:r>
        <w:r w:rsidRPr="009B1B56" w:rsidDel="006E09A5">
          <w:delText xml:space="preserve">, data on patient ages is obscured by aggregation into broad age categories. </w:delText>
        </w:r>
      </w:del>
      <w:ins w:id="486" w:author="Katelyn Gostic" w:date="2019-06-19T16:01:00Z">
        <w:r w:rsidR="006E09A5">
          <w:t xml:space="preserve">Another limitation of this study was the low number of confirmed cases available in the pre-2009 era. </w:t>
        </w:r>
      </w:ins>
      <w:ins w:id="487" w:author="Katelyn Gostic" w:date="2019-06-19T16:02:00Z">
        <w:r w:rsidR="006E09A5">
          <w:t xml:space="preserve"> </w:t>
        </w:r>
      </w:ins>
      <w:ins w:id="488" w:author="Katelyn Gostic" w:date="2019-06-19T16:06:00Z">
        <w:r w:rsidR="006E09A5">
          <w:t xml:space="preserve">To separate age-specific risk effects from birth year-specific cohort effects, the greatest power will come from large data sets collected </w:t>
        </w:r>
      </w:ins>
      <w:ins w:id="489" w:author="Katelyn Gostic" w:date="2019-06-19T16:07:00Z">
        <w:r w:rsidR="006E09A5">
          <w:t>continuously</w:t>
        </w:r>
      </w:ins>
      <w:ins w:id="490" w:author="Katelyn Gostic" w:date="2019-06-19T16:06:00Z">
        <w:r w:rsidR="006E09A5">
          <w:t xml:space="preserve"> </w:t>
        </w:r>
      </w:ins>
      <w:ins w:id="491" w:author="Katelyn Gostic" w:date="2019-06-20T10:08:00Z">
        <w:r w:rsidR="003B5F3D">
          <w:t>over</w:t>
        </w:r>
      </w:ins>
      <w:ins w:id="492" w:author="Katelyn Gostic" w:date="2019-06-19T16:07:00Z">
        <w:r w:rsidR="006E09A5">
          <w:t xml:space="preserve"> decades, so that individual birth cohorts </w:t>
        </w:r>
      </w:ins>
      <w:ins w:id="493" w:author="Katelyn Gostic" w:date="2019-06-24T11:33:00Z">
        <w:r w:rsidR="00DE166F">
          <w:t>can be followed as they become considerably older</w:t>
        </w:r>
      </w:ins>
      <w:ins w:id="494" w:author="Katelyn Gostic" w:date="2019-06-19T16:03:00Z">
        <w:r w:rsidR="006E09A5">
          <w:t xml:space="preserve">. </w:t>
        </w:r>
      </w:ins>
      <w:del w:id="495" w:author="Katelyn Gostic" w:date="2019-06-19T15:56:00Z">
        <w:r w:rsidRPr="009B1B56" w:rsidDel="00F557E7">
          <w:delText xml:space="preserve">Focused clinical studies like INSIGHT can yield more extensive information on individual medical histories and on sampling denominators, but such clinical data sets </w:delText>
        </w:r>
        <w:r w:rsidR="0069449C" w:rsidRPr="009B1B56" w:rsidDel="00F557E7">
          <w:delText xml:space="preserve">typically </w:delText>
        </w:r>
        <w:r w:rsidRPr="009B1B56" w:rsidDel="00F557E7">
          <w:delText xml:space="preserve">contain </w:delText>
        </w:r>
        <w:r w:rsidR="0069449C" w:rsidRPr="009B1B56" w:rsidDel="00F557E7">
          <w:delText xml:space="preserve">far </w:delText>
        </w:r>
        <w:r w:rsidRPr="009B1B56" w:rsidDel="00F557E7">
          <w:delText xml:space="preserve">fewer cases than state or country-wide surveillance data, and may not sample all age groups. Arguably, only epidemiological surveillance provides enough confirmed cases to characterize epidemic age distributions with precision across multiple countries and influenza seasons. </w:delText>
        </w:r>
      </w:del>
      <w:r w:rsidRPr="009B1B56">
        <w:t xml:space="preserve">We emphatically echo earlier calls </w:t>
      </w:r>
      <w:r w:rsidRPr="009B1B56">
        <w:fldChar w:fldCharType="begin"/>
      </w:r>
      <w:ins w:id="496" w:author="Katelyn Gostic" w:date="2019-06-27T16:24:00Z">
        <w:r w:rsidR="00684186">
          <w:instrText xml:space="preserve"> ADDIN ZOTERO_ITEM CSL_CITATION {"citationID":"HVWtnKkU","properties":{"formattedCitation":"(44)","plainCitation":"(44)","noteIndex":0},"citationItems":[{"id":1169,"uris":["http://zotero.org/groups/2313999/items/HKC4PX5J"],"uri":["http://zotero.org/groups/2313999/items/HKC4PX5J"],"itemData":{"id":1169,"type":"article-journal","title":"Reporting and evaluating influenza virus surveillance data: An argument for incidence by single year of age","container-title":"Vaccine","page":"6249-6252","volume":"36","issue":"42","source":"ScienceDirect","DOI":"10.1016/j.vaccine.2018.08.077","ISSN":"0264-410X","title-short":"Reporting and evaluating influenza virus surveillance data","journalAbbreviation":"Vaccine","author":[{"family":"Gagnon","given":"Alain"},{"family":"Acosta","given":"Enrique"},{"family":"Miller","given":"Matthew S."}],"issued":{"date-parts":[["2018",10,8]]}}}],"schema":"https://github.com/citation-style-language/schema/raw/master/csl-citation.json"} </w:instrText>
        </w:r>
      </w:ins>
      <w:del w:id="497" w:author="Katelyn Gostic" w:date="2019-06-27T10:18:00Z">
        <w:r w:rsidR="00F557E7" w:rsidDel="00602485">
          <w:delInstrText xml:space="preserve"> ADDIN ZOTERO_ITEM CSL_CITATION {"citationID":"HVWtnKkU","properties":{"formattedCitation":"(48)","plainCitation":"(48)","noteIndex":0},"citationItems":[{"id":1169,"uris":["http://zotero.org/groups/2313999/items/HKC4PX5J"],"uri":["http://zotero.org/groups/2313999/items/HKC4PX5J"],"itemData":{"id":1169,"type":"article-journal","title":"Reporting and evaluating influenza virus surveillance data: An argument for incidence by single year of age","container-title":"Vaccine","page":"6249-6252","volume":"36","issue":"42","source":"ScienceDirect","DOI":"10.1016/j.vaccine.2018.08.077","ISSN":"0264-410X","title-short":"Reporting and evaluating influenza virus surveillance data","journalAbbreviation":"Vaccine","author":[{"family":"Gagnon","given":"Alain"},{"family":"Acosta","given":"Enrique"},{"family":"Miller","given":"Matthew S."}],"issued":{"date-parts":[["2018",10,8]]}}}],"schema":"https://github.com/citation-style-language/schema/raw/master/csl-citation.json"} </w:delInstrText>
        </w:r>
      </w:del>
      <w:r w:rsidRPr="009B1B56">
        <w:fldChar w:fldCharType="separate"/>
      </w:r>
      <w:ins w:id="498" w:author="Katelyn Gostic" w:date="2019-06-27T16:24:00Z">
        <w:r w:rsidR="00684186">
          <w:rPr>
            <w:noProof/>
          </w:rPr>
          <w:t>(44)</w:t>
        </w:r>
      </w:ins>
      <w:del w:id="499" w:author="Katelyn Gostic" w:date="2019-06-27T10:18:00Z">
        <w:r w:rsidR="00F557E7" w:rsidRPr="00684186" w:rsidDel="00602485">
          <w:rPr>
            <w:noProof/>
          </w:rPr>
          <w:delText>(48)</w:delText>
        </w:r>
      </w:del>
      <w:r w:rsidRPr="009B1B56">
        <w:fldChar w:fldCharType="end"/>
      </w:r>
      <w:r w:rsidRPr="009B1B56">
        <w:t xml:space="preserve"> for more systematic sharing of single year-of-age in influenza surveillance data, standardization of sampling effort, and reporting of age-specific denominators, which could </w:t>
      </w:r>
      <w:r w:rsidR="00D87B0A" w:rsidRPr="009B1B56">
        <w:t xml:space="preserve">substantially boost </w:t>
      </w:r>
      <w:r w:rsidRPr="009B1B56">
        <w:t>the scientific community’s ability to link influenza's genetic and antigenic properties with epidemiological outcomes.</w:t>
      </w:r>
    </w:p>
    <w:p w14:paraId="311711EB" w14:textId="1092D54A" w:rsidR="004836EE" w:rsidRDefault="004836EE" w:rsidP="009A11DF">
      <w:pPr>
        <w:rPr>
          <w:ins w:id="500" w:author="Katelyn Gostic" w:date="2019-06-19T16:09:00Z"/>
        </w:rPr>
      </w:pPr>
      <w:r w:rsidRPr="009B1B56">
        <w:t xml:space="preserve">Altogether, this analysis confirms that </w:t>
      </w:r>
      <w:del w:id="501" w:author="Viboud, Cecile (NIH/FIC) [E]" w:date="2019-06-26T14:48:00Z">
        <w:r w:rsidRPr="009B1B56" w:rsidDel="00047F42">
          <w:delText xml:space="preserve">observed differences in </w:delText>
        </w:r>
      </w:del>
      <w:r w:rsidRPr="009B1B56">
        <w:t>the b</w:t>
      </w:r>
      <w:del w:id="502" w:author="Viboud, Cecile (NIH/FIC) [E]" w:date="2019-06-26T14:48:00Z">
        <w:r w:rsidRPr="009B1B56" w:rsidDel="00047F42">
          <w:delText>irth year-specific impacts</w:delText>
        </w:r>
      </w:del>
      <w:ins w:id="503" w:author="Viboud, Cecile (NIH/FIC) [E]" w:date="2019-06-26T14:48:00Z">
        <w:r w:rsidR="00047F42">
          <w:t>urden</w:t>
        </w:r>
      </w:ins>
      <w:r w:rsidRPr="009B1B56">
        <w:t xml:space="preserve"> of H1N1 and H3N2 </w:t>
      </w:r>
      <w:del w:id="504" w:author="Viboud, Cecile (NIH/FIC) [E]" w:date="2019-06-26T14:48:00Z">
        <w:r w:rsidRPr="009B1B56" w:rsidDel="00047F42">
          <w:delText xml:space="preserve">are </w:delText>
        </w:r>
      </w:del>
      <w:ins w:id="505" w:author="Viboud, Cecile (NIH/FIC) [E]" w:date="2019-06-26T14:48:00Z">
        <w:r w:rsidR="00047F42">
          <w:t>is</w:t>
        </w:r>
        <w:r w:rsidR="00047F42" w:rsidRPr="009B1B56">
          <w:t xml:space="preserve"> </w:t>
        </w:r>
      </w:ins>
      <w:del w:id="506" w:author="Viboud, Cecile (NIH/FIC) [E]" w:date="2019-06-26T14:48:00Z">
        <w:r w:rsidRPr="009B1B56" w:rsidDel="00047F42">
          <w:delText xml:space="preserve">indeed </w:delText>
        </w:r>
      </w:del>
      <w:r w:rsidR="00012B52" w:rsidRPr="009B1B56">
        <w:t>shaped</w:t>
      </w:r>
      <w:r w:rsidRPr="009B1B56">
        <w:t xml:space="preserve"> by cohort-specific differences in childhood imprinting </w:t>
      </w:r>
      <w:r w:rsidRPr="009B1B56">
        <w:fldChar w:fldCharType="begin"/>
      </w:r>
      <w:ins w:id="507" w:author="Katelyn Gostic" w:date="2019-06-27T16:24:00Z">
        <w:r w:rsidR="00684186">
          <w:instrText xml:space="preserve"> ADDIN ZOTERO_ITEM CSL_CITATION {"citationID":"bnYmkCLe","properties":{"formattedCitation":"(8,11,12,45)","plainCitation":"(8,11,12,45)","noteIndex":0},"citationItems":[{"id":1057,"uris":["http://zotero.org/groups/2313999/items/MS34Z3UC"],"uri":["http://zotero.org/groups/2313999/items/MS34Z3UC"],"itemData":{"id":1057,"type":"article-journal","title":"Genesis and pathogenesis of the 1918 pandemic H1N1 influenza A virus","container-title":"Proceedings of the National Academy of Sciences","page":"8107-8112","volume":"111","issue":"22","source":"Crossref","DOI":"10.1073/pnas.1324197111","ISSN":"0027-8424, 1091-6490","language":"en","author":[{"family":"Worobey","given":"M."},{"family":"Han","given":"G.-Z."},{"family":"Rambaut","given":"A."}],"issued":{"date-parts":[["2014",6,3]]}}},{"id":1062,"uris":["http://zotero.org/groups/2313999/items/J5ZTNRTB"],"uri":["http://zotero.org/groups/2313999/items/J5ZTNRTB"],"itemData":{"id":1062,"type":"article-journal","title":"Age Distribution of Patients with Medically-Attended Illnesses Caused by Sequential Variants of Influenza A/H1N1: Comparison to Age-Specific Infection Rates, 1978–1989","container-title":"American Journal of Epidemiology","page":"296-304","volume":"133","issue":"3","source":"Crossref","DOI":"10.1093/oxfordjournals.aje.a115874","ISSN":"1476-6256, 0002-9262","title-short":"Age Distribution of Patients with Medically-Attended Illnesses Caused by Sequential Variants of Influenza A/H1N1","language":"en","author":[{"family":"Glezen","given":"W. Paul"},{"family":"Keitel","given":"Wendy A."},{"family":"Taber","given":"Larry H."},{"family":"Piedra","given":"Pedro A."},{"family":"Clover","given":"Richard D."},{"family":"Couch","given":"Robert B."}],"issued":{"date-parts":[["1991",2,1]]}}},{"id":1066,"uris":["http://zotero.org/groups/2313999/items/KLZ2Z24W"],"uri":["http://zotero.org/groups/2313999/items/KLZ2Z24W"],"itemData":{"id":1066,"type":"article-journal","title":"Differences in Patient Age Distribution between Influenza A Subtypes","container-title":"PLOS ONE","page":"e6832","volume":"4","issue":"8","source":"PLoS Journals","abstract":"Since the spring of 1977, two subtypes of influenza A virus (H3N2 and H1N1) have been seasonally infecting the human population. In this work we study the distribution of patient ages within the populations that exhibit the symptomatic disease caused by each of the different subtypes of seasonal influenza viruses. When the publicly available extensive information is pooled across multiple geographical locations and seasons, striking differences emerge between these subtypes. We report that the symptomatic flu due to H1N1 is distributed mainly in a younger population relative to H3N2. (The median age of the H3N2 patients is 23 years while H1N1 patients are 9 years old.) These distinct characteristic spectra of age groups, possibly carried over from previous pandemics, are consistent with previous reports from various regional population studies and also findings on the evolutionary dynamics of each subtype. Moreover, they are relevant to age-related risk assessments, modeling of epidemiological networks for specific age groups, and age-specific vaccine design. Recently, a novel H1N1 virus has spread around the world. Preliminary reports suggest that this new strain causes symptomatic disease in the younger population in a similar fashion to the seasonal H1N1 strains.","DOI":"10.1371/journal.pone.0006832","ISSN":"1932-6203","journalAbbreviation":"PLOS ONE","language":"en","author":[{"family":"Khiabanian","given":"Hossein"},{"family":"Farrell","given":"Gregory M."},{"family":"George","given":"Kirsten St"},{"family":"Rabadan","given":"Raul"}],"issued":{"date-parts":[["2009",8,31]]}}},{"id":1285,"uris":["http://zotero.org/groups/2313999/items/ABQCNPLK"],"uri":["http://zotero.org/groups/2313999/items/ABQCNPLK"],"itemData":{"id":1285,"type":"article-journal","title":"Birth Cohort Effects in Influenza Surveillance Data: Evidence that First Influenza Infection Affects Later Influenza-Associated Illness","container-title":"The Journal of Infectious Diseases","source":"academic.oup.com","abstract":"AbstractBackground.  The evolution of influenza A viruses results in birth cohorts that have different initial influenza virus exposures. Historically, A/H3 pre","URL":"https://academic.oup.com/jid/advance-article/doi/10.1093/infdis/jiz201/5485579","DOI":"10.1093/infdis/jiz201","title-short":"Birth Cohort Effects in Influenza Surveillance Data","journalAbbreviation":"J Infect Dis","language":"en","author":[{"family":"Budd","given":"Alicia P."},{"family":"Beacham","given":"Lauren"},{"family":"Smith","given":"Catherine B."},{"family":"Garten","given":"Rebecca J."},{"family":"Reed","given":"Carrie"},{"family":"Kniss","given":"Krista"},{"family":"Mustaquim","given":"Desiree"},{"family":"Ahmad","given":"Farida B."},{"family":"Cummings","given":"Charisse N."},{"family":"Garg","given":"Shikha"},{"family":"Levine","given":"Min Z."},{"family":"Fry","given":"Alicia M."},{"family":"Brammer","given":"Lynnette"}],"accessed":{"date-parts":[["2019",5,20]]}}}],"schema":"https://github.com/citation-style-language/schema/raw/master/csl-citation.json"} </w:instrText>
        </w:r>
      </w:ins>
      <w:del w:id="508" w:author="Katelyn Gostic" w:date="2019-06-27T10:18:00Z">
        <w:r w:rsidR="00F557E7" w:rsidDel="00602485">
          <w:delInstrText xml:space="preserve"> ADDIN ZOTERO_ITEM CSL_CITATION {"citationID":"bnYmkCLe","properties":{"formattedCitation":"(8,11,12,49)","plainCitation":"(8,11,12,49)","noteIndex":0},"citationItems":[{"id":1057,"uris":["http://zotero.org/groups/2313999/items/MS34Z3UC"],"uri":["http://zotero.org/groups/2313999/items/MS34Z3UC"],"itemData":{"id":1057,"type":"article-journal","title":"Genesis and pathogenesis of the 1918 pandemic H1N1 influenza A virus","container-title":"Proceedings of the National Academy of Sciences","page":"8107-8112","volume":"111","issue":"22","source":"Crossref","DOI":"10.1073/pnas.1324197111","ISSN":"0027-8424, 1091-6490","language":"en","author":[{"family":"Worobey","given":"M."},{"family":"Han","given":"G.-Z."},{"family":"Rambaut","given":"A."}],"issued":{"date-parts":[["2014",6,3]]}}},{"id":1062,"uris":["http://zotero.org/groups/2313999/items/J5ZTNRTB"],"uri":["http://zotero.org/groups/2313999/items/J5ZTNRTB"],"itemData":{"id":1062,"type":"article-journal","title":"Age Distribution of Patients with Medically-Attended Illnesses Caused by Sequential Variants of Influenza A/H1N1: Comparison to Age-Specific Infection Rates, 1978–1989","container-title":"American Journal of Epidemiology","page":"296-304","volume":"133","issue":"3","source":"Crossref","DOI":"10.1093/oxfordjournals.aje.a115874","ISSN":"1476-6256, 0002-9262","title-short":"Age Distribution of Patients with Medically-Attended Illnesses Caused by Sequential Variants of Influenza A/H1N1","language":"en","author":[{"family":"Glezen","given":"W. Paul"},{"family":"Keitel","given":"Wendy A."},{"family":"Taber","given":"Larry H."},{"family":"Piedra","given":"Pedro A."},{"family":"Clover","given":"Richard D."},{"family":"Couch","given":"Robert B."}],"issued":{"date-parts":[["1991",2,1]]}}},{"id":1066,"uris":["http://zotero.org/groups/2313999/items/KLZ2Z24W"],"uri":["http://zotero.org/groups/2313999/items/KLZ2Z24W"],"itemData":{"id":1066,"type":"article-journal","title":"Differences in Patient Age Distribution between Influenza A Subtypes","container-title":"PLOS ONE","page":"e6832","volume":"4","issue":"8","source":"PLoS Journals","abstract":"Since the spring of 1977, two subtypes of influenza A virus (H3N2 and H1N1) have been seasonally infecting the human population. In this work we study the distribution of patient ages within the populations that exhibit the symptomatic disease caused by each of the different subtypes of seasonal influenza viruses. When the publicly available extensive information is pooled across multiple geographical locations and seasons, striking differences emerge between these subtypes. We report that the symptomatic flu due to H1N1 is distributed mainly in a younger population relative to H3N2. (The median age of the H3N2 patients is 23 years while H1N1 patients are 9 years old.) These distinct characteristic spectra of age groups, possibly carried over from previous pandemics, are consistent with previous reports from various regional population studies and also findings on the evolutionary dynamics of each subtype. Moreover, they are relevant to age-related risk assessments, modeling of epidemiological networks for specific age groups, and age-specific vaccine design. Recently, a novel H1N1 virus has spread around the world. Preliminary reports suggest that this new strain causes symptomatic disease in the younger population in a similar fashion to the seasonal H1N1 strains.","DOI":"10.1371/journal.pone.0006832","ISSN":"1932-6203","journalAbbreviation":"PLOS ONE","language":"en","author":[{"family":"Khiabanian","given":"Hossein"},{"family":"Farrell","given":"Gregory M."},{"family":"George","given":"Kirsten St"},{"family":"Rabadan","given":"Raul"}],"issued":{"date-parts":[["2009",8,31]]}}},{"id":1285,"uris":["http://zotero.org/groups/2313999/items/ABQCNPLK"],"uri":["http://zotero.org/groups/2313999/items/ABQCNPLK"],"itemData":{"id":1285,"type":"article-journal","title":"Birth Cohort Effects in Influenza Surveillance Data: Evidence that First Influenza Infection Affects Later Influenza-Associated Illness","container-title":"The Journal of Infectious Diseases","source":"academic.oup.com","abstract":"AbstractBackground.  The evolution of influenza A viruses results in birth cohorts that have different initial influenza virus exposures. Historically, A/H3 pre","URL":"https://academic.oup.com/jid/advance-article/doi/10.1093/infdis/jiz201/5485579","DOI":"10.1093/infdis/jiz201","title-short":"Birth Cohort Effects in Influenza Surveillance Data","journalAbbreviation":"J Infect Dis","language":"en","author":[{"family":"Budd","given":"Alicia P."},{"family":"Beacham","given":"Lauren"},{"family":"Smith","given":"Catherine B."},{"family":"Garten","given":"Rebecca J."},{"family":"Reed","given":"Carrie"},{"family":"Kniss","given":"Krista"},{"family":"Mustaquim","given":"Desiree"},{"family":"Ahmad","given":"Farida B."},{"family":"Cummings","given":"Charisse N."},{"family":"Garg","given":"Shikha"},{"family":"Levine","given":"Min Z."},{"family":"Fry","given":"Alicia M."},{"family":"Brammer","given":"Lynnette"}],"accessed":{"date-parts":[["2019",5,20]]}}}],"schema":"https://github.com/citation-style-language/schema/raw/master/csl-citation.json"} </w:delInstrText>
        </w:r>
      </w:del>
      <w:r w:rsidRPr="009B1B56">
        <w:fldChar w:fldCharType="separate"/>
      </w:r>
      <w:ins w:id="509" w:author="Katelyn Gostic" w:date="2019-06-27T16:24:00Z">
        <w:r w:rsidR="00684186">
          <w:rPr>
            <w:noProof/>
          </w:rPr>
          <w:t>(8,11,12,45)</w:t>
        </w:r>
      </w:ins>
      <w:del w:id="510" w:author="Katelyn Gostic" w:date="2019-06-27T10:18:00Z">
        <w:r w:rsidR="00F557E7" w:rsidRPr="00684186" w:rsidDel="00602485">
          <w:rPr>
            <w:noProof/>
          </w:rPr>
          <w:delText>(8,11,12,49)</w:delText>
        </w:r>
      </w:del>
      <w:r w:rsidRPr="009B1B56">
        <w:fldChar w:fldCharType="end"/>
      </w:r>
      <w:r w:rsidR="00A062FC" w:rsidRPr="009B1B56">
        <w:t xml:space="preserve">. The finding that such imprinting acts at the </w:t>
      </w:r>
      <w:del w:id="511" w:author="Viboud, Cecile (NIH/FIC) [E]" w:date="2019-06-26T14:48:00Z">
        <w:r w:rsidR="00A062FC" w:rsidRPr="009B1B56" w:rsidDel="00047F42">
          <w:delText xml:space="preserve">narrow, </w:delText>
        </w:r>
      </w:del>
      <w:r w:rsidR="00A062FC" w:rsidRPr="009B1B56">
        <w:t xml:space="preserve">HA </w:t>
      </w:r>
      <w:r w:rsidR="00A062FC" w:rsidRPr="009B1B56">
        <w:lastRenderedPageBreak/>
        <w:t xml:space="preserve">or NA subtype-level </w:t>
      </w:r>
      <w:del w:id="512" w:author="Viboud, Cecile (NIH/FIC) [E]" w:date="2019-06-26T14:49:00Z">
        <w:r w:rsidR="00A062FC" w:rsidRPr="009B1B56" w:rsidDel="00047F42">
          <w:delText xml:space="preserve">against seasonal influenza facilitates </w:delText>
        </w:r>
      </w:del>
      <w:ins w:id="513" w:author="Viboud, Cecile (NIH/FIC) [E]" w:date="2019-06-26T14:49:00Z">
        <w:r w:rsidR="00047F42">
          <w:t>informs</w:t>
        </w:r>
        <w:r w:rsidR="00047F42" w:rsidRPr="009B1B56">
          <w:t xml:space="preserve"> </w:t>
        </w:r>
      </w:ins>
      <w:r w:rsidR="00A062FC" w:rsidRPr="009B1B56">
        <w:t xml:space="preserve">prediction of the future epidemiological impact of specific seasonal subtypes in high-risk elderly cohorts. </w:t>
      </w:r>
      <w:r w:rsidR="00781621" w:rsidRPr="009B1B56">
        <w:t>T</w:t>
      </w:r>
      <w:r w:rsidR="00A062FC" w:rsidRPr="009B1B56">
        <w:t xml:space="preserve">he lack of support for broader, HA group-level imprinting effects highlights the difficulty of </w:t>
      </w:r>
      <w:r w:rsidR="00012B52" w:rsidRPr="009B1B56">
        <w:t>deploying</w:t>
      </w:r>
      <w:r w:rsidR="00A062FC" w:rsidRPr="009B1B56">
        <w:t xml:space="preserve"> broadly protective </w:t>
      </w:r>
      <w:r w:rsidR="00012B52" w:rsidRPr="009B1B56">
        <w:t xml:space="preserve">memory </w:t>
      </w:r>
      <w:r w:rsidR="00A062FC" w:rsidRPr="009B1B56">
        <w:t>B cell responses against familiar, seasonal strains. Overall, these findings further our understanding of how</w:t>
      </w:r>
      <w:ins w:id="514" w:author="Viboud, Cecile (NIH/FIC) [E]" w:date="2019-06-26T14:51:00Z">
        <w:r w:rsidR="00047F42">
          <w:t xml:space="preserve"> antigenic</w:t>
        </w:r>
      </w:ins>
      <w:r w:rsidR="00A062FC" w:rsidRPr="009B1B56">
        <w:t xml:space="preserve"> </w:t>
      </w:r>
      <w:ins w:id="515" w:author="Viboud, Cecile (NIH/FIC) [E]" w:date="2019-06-26T14:50:00Z">
        <w:r w:rsidR="00047F42">
          <w:t>seniority</w:t>
        </w:r>
      </w:ins>
      <w:del w:id="516" w:author="Viboud, Cecile (NIH/FIC) [E]" w:date="2019-06-26T14:50:00Z">
        <w:r w:rsidR="00A062FC" w:rsidRPr="009B1B56" w:rsidDel="00047F42">
          <w:delText>serological antigenic seniority translates to functional immune protection, and</w:delText>
        </w:r>
      </w:del>
      <w:r w:rsidR="00A062FC" w:rsidRPr="009B1B56">
        <w:t xml:space="preserve"> shapes cohort-specific risk during epidemics. The fact that elderly cohorts show relatively weak immune protection against H3N2, even after living through decades of seasonal exposure to or vaccination against H3N2, suggests that antibody responses acquired in adulthood do not provide the same strength of immune protection as responses primed in childhood. </w:t>
      </w:r>
      <w:commentRangeStart w:id="517"/>
      <w:r w:rsidR="00A062FC" w:rsidRPr="00550A7B">
        <w:rPr>
          <w:highlight w:val="yellow"/>
          <w:rPrChange w:id="518" w:author="Katelyn Gostic" w:date="2019-06-27T14:42:00Z">
            <w:rPr/>
          </w:rPrChange>
        </w:rPr>
        <w:t xml:space="preserve">These findings </w:t>
      </w:r>
      <w:r w:rsidR="00012B52" w:rsidRPr="00550A7B">
        <w:rPr>
          <w:highlight w:val="yellow"/>
          <w:rPrChange w:id="519" w:author="Katelyn Gostic" w:date="2019-06-27T14:42:00Z">
            <w:rPr/>
          </w:rPrChange>
        </w:rPr>
        <w:t>suggest</w:t>
      </w:r>
      <w:r w:rsidR="00A062FC" w:rsidRPr="00550A7B">
        <w:rPr>
          <w:highlight w:val="yellow"/>
          <w:rPrChange w:id="520" w:author="Katelyn Gostic" w:date="2019-06-27T14:42:00Z">
            <w:rPr/>
          </w:rPrChange>
        </w:rPr>
        <w:t xml:space="preserve"> that </w:t>
      </w:r>
      <w:r w:rsidR="00781621" w:rsidRPr="00550A7B">
        <w:rPr>
          <w:highlight w:val="yellow"/>
          <w:rPrChange w:id="521" w:author="Katelyn Gostic" w:date="2019-06-27T14:42:00Z">
            <w:rPr/>
          </w:rPrChange>
        </w:rPr>
        <w:t>antibody responses acquired in adulthood from</w:t>
      </w:r>
      <w:r w:rsidR="00A062FC" w:rsidRPr="00550A7B">
        <w:rPr>
          <w:highlight w:val="yellow"/>
          <w:rPrChange w:id="522" w:author="Katelyn Gostic" w:date="2019-06-27T14:42:00Z">
            <w:rPr/>
          </w:rPrChange>
        </w:rPr>
        <w:t xml:space="preserve"> back-boosting of </w:t>
      </w:r>
      <w:r w:rsidR="00781621" w:rsidRPr="00550A7B">
        <w:rPr>
          <w:highlight w:val="yellow"/>
          <w:rPrChange w:id="523" w:author="Katelyn Gostic" w:date="2019-06-27T14:42:00Z">
            <w:rPr/>
          </w:rPrChange>
        </w:rPr>
        <w:t>existing memory B cells do not provide the same strength of protection as</w:t>
      </w:r>
      <w:r w:rsidR="00A062FC" w:rsidRPr="00550A7B">
        <w:rPr>
          <w:highlight w:val="yellow"/>
          <w:rPrChange w:id="524" w:author="Katelyn Gostic" w:date="2019-06-27T14:42:00Z">
            <w:rPr/>
          </w:rPrChange>
        </w:rPr>
        <w:t xml:space="preserve"> </w:t>
      </w:r>
      <w:r w:rsidR="00781621" w:rsidRPr="00550A7B">
        <w:rPr>
          <w:highlight w:val="yellow"/>
          <w:rPrChange w:id="525" w:author="Katelyn Gostic" w:date="2019-06-27T14:42:00Z">
            <w:rPr/>
          </w:rPrChange>
        </w:rPr>
        <w:t xml:space="preserve">true, </w:t>
      </w:r>
      <w:r w:rsidR="00A062FC" w:rsidRPr="00550A7B">
        <w:rPr>
          <w:i/>
          <w:highlight w:val="yellow"/>
          <w:rPrChange w:id="526" w:author="Katelyn Gostic" w:date="2019-06-27T14:42:00Z">
            <w:rPr>
              <w:i/>
            </w:rPr>
          </w:rPrChange>
        </w:rPr>
        <w:t xml:space="preserve">de novo </w:t>
      </w:r>
      <w:r w:rsidR="00A062FC" w:rsidRPr="00550A7B">
        <w:rPr>
          <w:highlight w:val="yellow"/>
          <w:rPrChange w:id="527" w:author="Katelyn Gostic" w:date="2019-06-27T14:42:00Z">
            <w:rPr/>
          </w:rPrChange>
        </w:rPr>
        <w:t xml:space="preserve">responses. It remains to be seen whether the strong, lifelong immunological biases observed in elderly cohorts within this study are </w:t>
      </w:r>
      <w:commentRangeStart w:id="528"/>
      <w:r w:rsidR="00A062FC" w:rsidRPr="00550A7B">
        <w:rPr>
          <w:highlight w:val="yellow"/>
          <w:rPrChange w:id="529" w:author="Katelyn Gostic" w:date="2019-06-27T14:42:00Z">
            <w:rPr/>
          </w:rPrChange>
        </w:rPr>
        <w:t>an intrinsic feature of childhood imprinting</w:t>
      </w:r>
      <w:commentRangeEnd w:id="528"/>
      <w:r w:rsidR="00F07474" w:rsidRPr="00550A7B">
        <w:rPr>
          <w:rStyle w:val="CommentReference"/>
          <w:highlight w:val="yellow"/>
          <w:rPrChange w:id="530" w:author="Katelyn Gostic" w:date="2019-06-27T14:42:00Z">
            <w:rPr>
              <w:rStyle w:val="CommentReference"/>
            </w:rPr>
          </w:rPrChange>
        </w:rPr>
        <w:commentReference w:id="528"/>
      </w:r>
      <w:r w:rsidR="00A062FC" w:rsidRPr="00550A7B">
        <w:rPr>
          <w:highlight w:val="yellow"/>
          <w:rPrChange w:id="531" w:author="Katelyn Gostic" w:date="2019-06-27T14:42:00Z">
            <w:rPr/>
          </w:rPrChange>
        </w:rPr>
        <w:t>, or whether these biases have become u</w:t>
      </w:r>
      <w:r w:rsidR="00012B52" w:rsidRPr="00550A7B">
        <w:rPr>
          <w:highlight w:val="yellow"/>
          <w:rPrChange w:id="532" w:author="Katelyn Gostic" w:date="2019-06-27T14:42:00Z">
            <w:rPr/>
          </w:rPrChange>
        </w:rPr>
        <w:t>nu</w:t>
      </w:r>
      <w:r w:rsidR="00A062FC" w:rsidRPr="00550A7B">
        <w:rPr>
          <w:highlight w:val="yellow"/>
          <w:rPrChange w:id="533" w:author="Katelyn Gostic" w:date="2019-06-27T14:42:00Z">
            <w:rPr/>
          </w:rPrChange>
        </w:rPr>
        <w:t>sually entrenched in the current cohort of elderly adults</w:t>
      </w:r>
      <w:r w:rsidR="00012B52" w:rsidRPr="00550A7B">
        <w:rPr>
          <w:highlight w:val="yellow"/>
          <w:rPrChange w:id="534" w:author="Katelyn Gostic" w:date="2019-06-27T14:42:00Z">
            <w:rPr/>
          </w:rPrChange>
        </w:rPr>
        <w:t>, due to the prolonged dominance of H1N1 circulation across the first half of the 20</w:t>
      </w:r>
      <w:r w:rsidR="00012B52" w:rsidRPr="00550A7B">
        <w:rPr>
          <w:highlight w:val="yellow"/>
          <w:vertAlign w:val="superscript"/>
          <w:rPrChange w:id="535" w:author="Katelyn Gostic" w:date="2019-06-27T14:42:00Z">
            <w:rPr>
              <w:vertAlign w:val="superscript"/>
            </w:rPr>
          </w:rPrChange>
        </w:rPr>
        <w:t>th</w:t>
      </w:r>
      <w:r w:rsidR="00012B52" w:rsidRPr="00550A7B">
        <w:rPr>
          <w:highlight w:val="yellow"/>
          <w:rPrChange w:id="536" w:author="Katelyn Gostic" w:date="2019-06-27T14:42:00Z">
            <w:rPr/>
          </w:rPrChange>
        </w:rPr>
        <w:t xml:space="preserve"> century</w:t>
      </w:r>
      <w:ins w:id="537" w:author="Katelyn Gostic" w:date="2019-06-27T17:01:00Z">
        <w:r w:rsidR="00587D55">
          <w:rPr>
            <w:highlight w:val="yellow"/>
          </w:rPr>
          <w:t xml:space="preserve">. </w:t>
        </w:r>
        <w:commentRangeEnd w:id="517"/>
        <w:r w:rsidR="00587D55">
          <w:rPr>
            <w:rStyle w:val="CommentReference"/>
          </w:rPr>
          <w:commentReference w:id="517"/>
        </w:r>
      </w:ins>
      <w:del w:id="538" w:author="Katelyn Gostic" w:date="2019-06-27T17:01:00Z">
        <w:r w:rsidR="00A062FC" w:rsidRPr="00550A7B" w:rsidDel="00587D55">
          <w:rPr>
            <w:highlight w:val="yellow"/>
            <w:rPrChange w:id="539" w:author="Katelyn Gostic" w:date="2019-06-27T14:42:00Z">
              <w:rPr/>
            </w:rPrChange>
          </w:rPr>
          <w:delText>.</w:delText>
        </w:r>
      </w:del>
      <w:del w:id="540" w:author="Katelyn Gostic" w:date="2019-06-19T16:09:00Z">
        <w:r w:rsidR="00A062FC" w:rsidRPr="009B1B56" w:rsidDel="006E09A5">
          <w:delText xml:space="preserve"> </w:delText>
        </w:r>
      </w:del>
    </w:p>
    <w:p w14:paraId="1254DE8C" w14:textId="77777777" w:rsidR="006E09A5" w:rsidRPr="009B1B56" w:rsidRDefault="006E09A5" w:rsidP="009A11DF"/>
    <w:p w14:paraId="5D172509" w14:textId="77777777" w:rsidR="004836EE" w:rsidRPr="009B1B56" w:rsidRDefault="004836EE" w:rsidP="004836EE">
      <w:pPr>
        <w:pStyle w:val="Heading1"/>
      </w:pPr>
      <w:r w:rsidRPr="009B1B56">
        <w:t>Methods</w:t>
      </w:r>
    </w:p>
    <w:p w14:paraId="5BF4A63E" w14:textId="1DF8259B" w:rsidR="004836EE" w:rsidRPr="009B1B56" w:rsidDel="00FA4207" w:rsidRDefault="004836EE" w:rsidP="004836EE">
      <w:pPr>
        <w:pStyle w:val="Heading2"/>
        <w:rPr>
          <w:del w:id="541" w:author="Katelyn Gostic" w:date="2019-06-19T12:51:00Z"/>
        </w:rPr>
      </w:pPr>
      <w:del w:id="542" w:author="Katelyn Gostic" w:date="2019-06-19T12:51:00Z">
        <w:r w:rsidRPr="009B1B56" w:rsidDel="00FA4207">
          <w:delText>Data inclusion criteria</w:delText>
        </w:r>
      </w:del>
    </w:p>
    <w:p w14:paraId="2471906A" w14:textId="2DEB5E12" w:rsidR="00D67C6C" w:rsidRPr="009B1B56" w:rsidDel="00FA4207" w:rsidRDefault="00D67C6C" w:rsidP="00D67C6C">
      <w:pPr>
        <w:rPr>
          <w:del w:id="543" w:author="Katelyn Gostic" w:date="2019-06-19T12:49:00Z"/>
        </w:rPr>
      </w:pPr>
      <w:del w:id="544" w:author="Katelyn Gostic" w:date="2019-06-19T12:49:00Z">
        <w:r w:rsidRPr="009B1B56" w:rsidDel="00FA4207">
          <w:delText xml:space="preserve">Following CDC standards, ADHS defines the influenza season as epidemiological week 40 (around early October) through week 39 of the following year </w:delText>
        </w:r>
        <w:r w:rsidRPr="009B1B56" w:rsidDel="00FA4207">
          <w:fldChar w:fldCharType="begin"/>
        </w:r>
      </w:del>
      <w:del w:id="545" w:author="Katelyn Gostic" w:date="2019-06-19T12:16:00Z">
        <w:r w:rsidR="00012B52" w:rsidRPr="009B1B56" w:rsidDel="00712CDB">
          <w:delInstrText xml:space="preserve"> ADDIN ZOTERO_ITEM CSL_CITATION {"citationID":"e1y1Jnhr","properties":{"formattedCitation":"(53)","plainCitation":"(53)","noteIndex":0},"citationItems":[{"id":1310,"uris":["http://zotero.org/groups/2313999/items/4ENCJ8UC"],"uri":["http://zotero.org/groups/2313999/items/4ENCJ8UC"],"itemData":{"id":1310,"type":"article","title":"MMWR Week Fact Sheet","URL":"https://wwwn.cdc.gov/nndss/document/MMWR_Week_overview.pdf","author":[{"literal":"National Notifiable Diseases Surveillance System, Division of Health Informatics and Surveillance, National Center for Surveillance, Epidemiology and Laboratory Services"}],"accessed":{"date-parts":[["2019",5,23]]}}}],"schema":"https://github.com/citation-style-language/schema/raw/master/csl-citation.json"} </w:delInstrText>
        </w:r>
      </w:del>
      <w:del w:id="546" w:author="Katelyn Gostic" w:date="2019-06-19T12:49:00Z">
        <w:r w:rsidRPr="009B1B56" w:rsidDel="00FA4207">
          <w:fldChar w:fldCharType="separate"/>
        </w:r>
      </w:del>
      <w:del w:id="547" w:author="Katelyn Gostic" w:date="2019-06-19T12:16:00Z">
        <w:r w:rsidR="00012B52" w:rsidRPr="00712CDB" w:rsidDel="00712CDB">
          <w:rPr>
            <w:noProof/>
          </w:rPr>
          <w:delText>(53)</w:delText>
        </w:r>
      </w:del>
      <w:del w:id="548" w:author="Katelyn Gostic" w:date="2019-06-19T12:49:00Z">
        <w:r w:rsidRPr="009B1B56" w:rsidDel="00FA4207">
          <w:fldChar w:fldCharType="end"/>
        </w:r>
        <w:r w:rsidRPr="009B1B56" w:rsidDel="00FA4207">
          <w:delText xml:space="preserve">. </w:delText>
        </w:r>
      </w:del>
      <w:del w:id="549" w:author="Katelyn Gostic" w:date="2019-06-19T12:44:00Z">
        <w:r w:rsidRPr="009B1B56" w:rsidDel="007A485E">
          <w:delText xml:space="preserve">To facilitate comparison between data sets, we defined INSIGHT cases enrolled from Oct-May as part of the Northern Hemisphere influenza season, and cases enrolled from June-Sept as part of the Southern Hemisphere season. </w:delText>
        </w:r>
      </w:del>
    </w:p>
    <w:p w14:paraId="4910CFF1" w14:textId="09275966" w:rsidR="00D67C6C" w:rsidRPr="009B1B56" w:rsidDel="00FA4207" w:rsidRDefault="00D67C6C">
      <w:pPr>
        <w:ind w:firstLine="0"/>
        <w:rPr>
          <w:del w:id="550" w:author="Katelyn Gostic" w:date="2019-06-19T12:48:00Z"/>
        </w:rPr>
        <w:pPrChange w:id="551" w:author="Katelyn Gostic" w:date="2019-06-19T12:49:00Z">
          <w:pPr/>
        </w:pPrChange>
      </w:pPr>
      <w:del w:id="552" w:author="Katelyn Gostic" w:date="2019-06-19T12:45:00Z">
        <w:r w:rsidRPr="009B1B56" w:rsidDel="007A485E">
          <w:delText>In the ADHS data, the</w:delText>
        </w:r>
      </w:del>
      <w:del w:id="553" w:author="Katelyn Gostic" w:date="2019-06-19T12:49:00Z">
        <w:r w:rsidRPr="009B1B56" w:rsidDel="00FA4207">
          <w:delText xml:space="preserve"> 2008-2009 and 2009-2010 influenza seasons</w:delText>
        </w:r>
      </w:del>
      <w:del w:id="554" w:author="Katelyn Gostic" w:date="2019-06-19T12:45:00Z">
        <w:r w:rsidRPr="009B1B56" w:rsidDel="007A485E">
          <w:delText xml:space="preserve"> were excluded from our analysis </w:delText>
        </w:r>
      </w:del>
      <w:del w:id="555" w:author="Katelyn Gostic" w:date="2019-06-19T12:46:00Z">
        <w:r w:rsidRPr="009B1B56" w:rsidDel="007A485E">
          <w:delText>because these seasons</w:delText>
        </w:r>
      </w:del>
      <w:del w:id="556" w:author="Katelyn Gostic" w:date="2019-06-19T12:49:00Z">
        <w:r w:rsidRPr="009B1B56" w:rsidDel="00FA4207">
          <w:delText xml:space="preserve"> spanned the first and second wave, respectively, of the 2009 H1N1 pandemic. </w:delText>
        </w:r>
      </w:del>
      <w:del w:id="557" w:author="Katelyn Gostic" w:date="2019-06-19T12:44:00Z">
        <w:r w:rsidRPr="009B1B56" w:rsidDel="007A485E">
          <w:delText>We excluded INSIGHT data from the 2009-2010 Northern Hemisphere season, and the 2010 Southern hemisphere influenza season, which spanned the second pandemic wave in each hemisphere.</w:delText>
        </w:r>
      </w:del>
    </w:p>
    <w:p w14:paraId="46D321FA" w14:textId="23F03DA0" w:rsidR="002D6343" w:rsidRPr="009B1B56" w:rsidDel="00FA4207" w:rsidRDefault="00D67C6C">
      <w:pPr>
        <w:rPr>
          <w:del w:id="558" w:author="Katelyn Gostic" w:date="2019-06-19T12:49:00Z"/>
        </w:rPr>
      </w:pPr>
      <w:del w:id="559" w:author="Katelyn Gostic" w:date="2019-06-19T12:49:00Z">
        <w:r w:rsidRPr="009B1B56" w:rsidDel="00FA4207">
          <w:delText xml:space="preserve">Additionally, </w:delText>
        </w:r>
      </w:del>
      <w:del w:id="560" w:author="Katelyn Gostic" w:date="2019-06-19T12:44:00Z">
        <w:r w:rsidRPr="009B1B56" w:rsidDel="007A485E">
          <w:delText>f</w:delText>
        </w:r>
        <w:r w:rsidR="004836EE" w:rsidRPr="009B1B56" w:rsidDel="007A485E">
          <w:delText xml:space="preserve">rom the ADHS data, </w:delText>
        </w:r>
      </w:del>
      <w:del w:id="561" w:author="Katelyn Gostic" w:date="2019-06-19T12:49:00Z">
        <w:r w:rsidR="004836EE" w:rsidRPr="009B1B56" w:rsidDel="00FA4207">
          <w:delText xml:space="preserve">we excluded 58 cases with birth years before 1918 (whose imprinting status could not be inferred unambiguously), and one case whose year of birth was </w:delText>
        </w:r>
        <w:r w:rsidRPr="009B1B56" w:rsidDel="00FA4207">
          <w:delText>recorded in error</w:delText>
        </w:r>
        <w:r w:rsidR="004836EE" w:rsidRPr="009B1B56" w:rsidDel="00FA4207">
          <w:delText xml:space="preserve">. </w:delText>
        </w:r>
      </w:del>
      <w:del w:id="562" w:author="Katelyn Gostic" w:date="2019-06-19T12:44:00Z">
        <w:r w:rsidR="009A11DF" w:rsidRPr="009B1B56" w:rsidDel="007A485E">
          <w:delText>From</w:delText>
        </w:r>
        <w:r w:rsidR="004836EE" w:rsidRPr="009B1B56" w:rsidDel="007A485E">
          <w:delText xml:space="preserve"> the INSIGHT data, we excluded 94 cases with missing information in any of five key categories: age, date of enrollment, vaccination, underlying conditions and antiviral treatment. We excluded an additional 7 cases that fell outside the focal age range of 18-90, and 3 cases whose infecting subtype could not be unambiguously identified due to coinfection.</w:delText>
        </w:r>
        <w:r w:rsidR="002D6343" w:rsidRPr="009B1B56" w:rsidDel="007A485E">
          <w:delText xml:space="preserve"> </w:delText>
        </w:r>
      </w:del>
    </w:p>
    <w:p w14:paraId="69CB6CCE" w14:textId="53C7635B" w:rsidR="004836EE" w:rsidRPr="009B1B56" w:rsidDel="00FA4207" w:rsidRDefault="004836EE" w:rsidP="004836EE">
      <w:pPr>
        <w:rPr>
          <w:del w:id="563" w:author="Katelyn Gostic" w:date="2019-06-19T12:51:00Z"/>
        </w:rPr>
      </w:pPr>
    </w:p>
    <w:p w14:paraId="3C1A08FB" w14:textId="77777777" w:rsidR="004836EE" w:rsidRPr="009B1B56" w:rsidRDefault="004836EE" w:rsidP="004836EE">
      <w:pPr>
        <w:pStyle w:val="Heading2"/>
      </w:pPr>
      <w:r w:rsidRPr="009B1B56">
        <w:t>Estimation of age from birth year in ADHS data</w:t>
      </w:r>
    </w:p>
    <w:p w14:paraId="4DD75F79" w14:textId="3118ABC4" w:rsidR="004836EE" w:rsidRPr="009B1B56" w:rsidRDefault="004836EE" w:rsidP="004836EE">
      <w:r w:rsidRPr="009B1B56">
        <w:t xml:space="preserve">The ADHS data contained three variables, influenza season, birth year and confirmed subtype. For most cases, birth year was extracted directly from the reported date of birth in patient medical records, but age was not known. </w:t>
      </w:r>
      <w:del w:id="564" w:author="Katelyn Gostic" w:date="2019-06-20T10:10:00Z">
        <w:r w:rsidRPr="009B1B56" w:rsidDel="003B5F3D">
          <w:delText>To fit age-specific risk curves to the ADHS data, w</w:delText>
        </w:r>
      </w:del>
      <w:ins w:id="565" w:author="Katelyn Gostic" w:date="2019-06-20T10:10:00Z">
        <w:r w:rsidR="003B5F3D">
          <w:t>W</w:t>
        </w:r>
      </w:ins>
      <w:r w:rsidRPr="009B1B56">
        <w:t>e estimated patient age at the time case observation using the formula [year of observation]</w:t>
      </w:r>
      <w:proofErr w:type="gramStart"/>
      <w:r w:rsidRPr="009B1B56">
        <w:t>-[</w:t>
      </w:r>
      <w:proofErr w:type="gramEnd"/>
      <w:r w:rsidRPr="009B1B56">
        <w:t xml:space="preserve">birth year]. To ensure that the minimum estimated age was 0, the second year in the influenza season of case observation was considered the calendar year of observation (e.g. 2013 for the 2012-2013 season). </w:t>
      </w:r>
    </w:p>
    <w:p w14:paraId="5A767A13" w14:textId="77777777" w:rsidR="004836EE" w:rsidRPr="009B1B56" w:rsidDel="004A7534" w:rsidRDefault="004836EE" w:rsidP="004836EE">
      <w:pPr>
        <w:rPr>
          <w:del w:id="566" w:author="Katelyn Gostic" w:date="2019-06-19T16:15:00Z"/>
        </w:rPr>
      </w:pPr>
    </w:p>
    <w:p w14:paraId="0E3611EF" w14:textId="1B9CF3B8" w:rsidR="004836EE" w:rsidRPr="009B1B56" w:rsidDel="004A7534" w:rsidRDefault="004836EE">
      <w:pPr>
        <w:pStyle w:val="Heading2"/>
        <w:rPr>
          <w:del w:id="567" w:author="Katelyn Gostic" w:date="2019-06-19T16:15:00Z"/>
        </w:rPr>
      </w:pPr>
      <w:del w:id="568" w:author="Katelyn Gostic" w:date="2019-06-19T16:15:00Z">
        <w:r w:rsidRPr="009B1B56" w:rsidDel="004A7534">
          <w:delText>Estimation of birth year from age in the INSIGHT data</w:delText>
        </w:r>
      </w:del>
    </w:p>
    <w:p w14:paraId="4B5AA7EF" w14:textId="2231AA41" w:rsidR="004836EE" w:rsidRPr="009B1B56" w:rsidDel="004A7534" w:rsidRDefault="004836EE" w:rsidP="00DE166F">
      <w:pPr>
        <w:ind w:firstLine="0"/>
        <w:rPr>
          <w:del w:id="569" w:author="Katelyn Gostic" w:date="2019-06-19T16:15:00Z"/>
        </w:rPr>
      </w:pPr>
      <w:del w:id="570" w:author="Katelyn Gostic" w:date="2019-06-19T16:15:00Z">
        <w:r w:rsidRPr="009B1B56" w:rsidDel="004A7534">
          <w:delText xml:space="preserve">The INSIGHT data contained patient age, and date of case enrollment, but not birth year. We estimated birth year using a method that took advantage of precise dates of case enrollment. The simplest calculation of birth year is (observation year)-(age), but this approximation is slightly biased, as cases observed earlier in the year (e.g. in January) are less likely to have passed a birthday in the current calendar year. As shown in </w:delText>
        </w:r>
        <w:r w:rsidRPr="009B1B56" w:rsidDel="004A7534">
          <w:rPr>
            <w:rStyle w:val="SubtitleChar"/>
          </w:rPr>
          <w:delText>Fig. S8</w:delText>
        </w:r>
        <w:r w:rsidRPr="009B1B56" w:rsidDel="004A7534">
          <w:delText>, we determined the possible birth dates of an individual observed during each month of the year. We then determined that on average, cases observed during months in the Northern Hemisphere season (Oct.-May) had the following probabilities of birth in each of three possible years, relative to the year of case observation:</w:delText>
        </w:r>
      </w:del>
    </w:p>
    <w:p w14:paraId="6FE958CF" w14:textId="239550E2" w:rsidR="004836EE" w:rsidRPr="009B1B56" w:rsidDel="004A7534" w:rsidRDefault="004836EE" w:rsidP="00DE166F">
      <w:pPr>
        <w:ind w:firstLine="0"/>
        <w:rPr>
          <w:del w:id="571" w:author="Katelyn Gostic" w:date="2019-06-19T16:15:00Z"/>
        </w:rPr>
      </w:pPr>
      <m:oMath>
        <m:r>
          <w:del w:id="572" w:author="Katelyn Gostic" w:date="2019-06-19T16:15:00Z">
            <w:rPr>
              <w:rFonts w:ascii="Cambria Math" w:hAnsi="Cambria Math"/>
            </w:rPr>
            <m:t>p</m:t>
          </w:del>
        </m:r>
        <m:d>
          <m:dPr>
            <m:ctrlPr>
              <w:del w:id="573" w:author="Katelyn Gostic" w:date="2019-06-19T16:15:00Z">
                <w:rPr>
                  <w:rFonts w:ascii="Cambria Math" w:hAnsi="Cambria Math"/>
                  <w:i/>
                </w:rPr>
              </w:del>
            </m:ctrlPr>
          </m:dPr>
          <m:e>
            <m:r>
              <w:del w:id="574" w:author="Katelyn Gostic" w:date="2019-06-19T16:15:00Z">
                <w:rPr>
                  <w:rFonts w:ascii="Cambria Math" w:hAnsi="Cambria Math"/>
                </w:rPr>
                <m:t>birth year</m:t>
              </w:del>
            </m:r>
          </m:e>
        </m:d>
        <m:r>
          <w:del w:id="575" w:author="Katelyn Gostic" w:date="2019-06-19T16:15:00Z">
            <w:rPr>
              <w:rFonts w:ascii="Cambria Math" w:hAnsi="Cambria Math"/>
            </w:rPr>
            <m:t>=</m:t>
          </w:del>
        </m:r>
        <m:d>
          <m:dPr>
            <m:begChr m:val="{"/>
            <m:endChr m:val="}"/>
            <m:ctrlPr>
              <w:del w:id="576" w:author="Katelyn Gostic" w:date="2019-06-19T16:15:00Z">
                <w:rPr>
                  <w:rFonts w:ascii="Cambria Math" w:hAnsi="Cambria Math"/>
                  <w:i/>
                </w:rPr>
              </w:del>
            </m:ctrlPr>
          </m:dPr>
          <m:e>
            <m:m>
              <m:mPr>
                <m:mcs>
                  <m:mc>
                    <m:mcPr>
                      <m:count m:val="2"/>
                      <m:mcJc m:val="center"/>
                    </m:mcPr>
                  </m:mc>
                </m:mcs>
                <m:ctrlPr>
                  <w:del w:id="577" w:author="Katelyn Gostic" w:date="2019-06-19T16:15:00Z">
                    <w:rPr>
                      <w:rFonts w:ascii="Cambria Math" w:hAnsi="Cambria Math"/>
                      <w:i/>
                    </w:rPr>
                  </w:del>
                </m:ctrlPr>
              </m:mPr>
              <m:mr>
                <m:e>
                  <m:r>
                    <w:del w:id="578" w:author="Katelyn Gostic" w:date="2019-06-19T16:15:00Z">
                      <w:rPr>
                        <w:rFonts w:ascii="Cambria Math" w:hAnsi="Cambria Math"/>
                      </w:rPr>
                      <m:t>0.0625</m:t>
                    </w:del>
                  </m:r>
                </m:e>
                <m:e>
                  <m:r>
                    <w:del w:id="579" w:author="Katelyn Gostic" w:date="2019-06-19T16:15:00Z">
                      <w:rPr>
                        <w:rFonts w:ascii="Cambria Math" w:hAnsi="Cambria Math"/>
                      </w:rPr>
                      <m:t>observation year-age-1</m:t>
                    </w:del>
                  </m:r>
                </m:e>
              </m:mr>
              <m:mr>
                <m:e>
                  <m:r>
                    <w:del w:id="580" w:author="Katelyn Gostic" w:date="2019-06-19T16:15:00Z">
                      <w:rPr>
                        <w:rFonts w:ascii="Cambria Math" w:hAnsi="Cambria Math"/>
                      </w:rPr>
                      <m:t>0.875</m:t>
                    </w:del>
                  </m:r>
                </m:e>
                <m:e>
                  <m:r>
                    <w:del w:id="581" w:author="Katelyn Gostic" w:date="2019-06-19T16:15:00Z">
                      <w:rPr>
                        <w:rFonts w:ascii="Cambria Math" w:hAnsi="Cambria Math"/>
                      </w:rPr>
                      <m:t>observation year-age</m:t>
                    </w:del>
                  </m:r>
                </m:e>
              </m:mr>
              <m:mr>
                <m:e>
                  <m:r>
                    <w:del w:id="582" w:author="Katelyn Gostic" w:date="2019-06-19T16:15:00Z">
                      <w:rPr>
                        <w:rFonts w:ascii="Cambria Math" w:hAnsi="Cambria Math"/>
                      </w:rPr>
                      <m:t>0.0625</m:t>
                    </w:del>
                  </m:r>
                </m:e>
                <m:e>
                  <m:r>
                    <w:del w:id="583" w:author="Katelyn Gostic" w:date="2019-06-19T16:15:00Z">
                      <w:rPr>
                        <w:rFonts w:ascii="Cambria Math" w:hAnsi="Cambria Math"/>
                      </w:rPr>
                      <m:t>observation year-age+1</m:t>
                    </w:del>
                  </m:r>
                </m:e>
              </m:mr>
            </m:m>
          </m:e>
        </m:d>
      </m:oMath>
      <w:del w:id="584" w:author="Katelyn Gostic" w:date="2019-06-19T16:15:00Z">
        <w:r w:rsidRPr="009B1B56" w:rsidDel="004A7534">
          <w:delText xml:space="preserve"> </w:delText>
        </w:r>
        <w:r w:rsidRPr="009B1B56" w:rsidDel="004A7534">
          <w:tab/>
        </w:r>
        <w:r w:rsidRPr="009B1B56" w:rsidDel="004A7534">
          <w:tab/>
        </w:r>
        <w:r w:rsidRPr="009B1B56" w:rsidDel="004A7534">
          <w:tab/>
        </w:r>
        <w:r w:rsidRPr="009B1B56" w:rsidDel="004A7534">
          <w:tab/>
        </w:r>
        <w:r w:rsidRPr="009B1B56" w:rsidDel="004A7534">
          <w:rPr>
            <w:b/>
          </w:rPr>
          <w:delText>1</w:delText>
        </w:r>
      </w:del>
    </w:p>
    <w:p w14:paraId="6600E6FF" w14:textId="29869AE1" w:rsidR="004836EE" w:rsidRPr="009B1B56" w:rsidDel="004A7534" w:rsidRDefault="004836EE" w:rsidP="00DE166F">
      <w:pPr>
        <w:ind w:firstLine="0"/>
        <w:rPr>
          <w:del w:id="585" w:author="Katelyn Gostic" w:date="2019-06-19T16:15:00Z"/>
        </w:rPr>
      </w:pPr>
      <w:del w:id="586" w:author="Katelyn Gostic" w:date="2019-06-19T16:15:00Z">
        <w:r w:rsidRPr="009B1B56" w:rsidDel="004A7534">
          <w:delText>Cases observed during months of the Southern Hemisphere had different probabilities:</w:delText>
        </w:r>
      </w:del>
    </w:p>
    <w:p w14:paraId="4BAAB0C2" w14:textId="3756D6EB" w:rsidR="004836EE" w:rsidRPr="009B1B56" w:rsidDel="004A7534" w:rsidRDefault="004836EE" w:rsidP="00DE166F">
      <w:pPr>
        <w:ind w:firstLine="0"/>
        <w:rPr>
          <w:del w:id="587" w:author="Katelyn Gostic" w:date="2019-06-19T16:15:00Z"/>
        </w:rPr>
      </w:pPr>
      <m:oMath>
        <m:r>
          <w:del w:id="588" w:author="Katelyn Gostic" w:date="2019-06-19T16:15:00Z">
            <w:rPr>
              <w:rFonts w:ascii="Cambria Math" w:hAnsi="Cambria Math"/>
            </w:rPr>
            <m:t>p</m:t>
          </w:del>
        </m:r>
        <m:d>
          <m:dPr>
            <m:ctrlPr>
              <w:del w:id="589" w:author="Katelyn Gostic" w:date="2019-06-19T16:15:00Z">
                <w:rPr>
                  <w:rFonts w:ascii="Cambria Math" w:hAnsi="Cambria Math"/>
                  <w:i/>
                </w:rPr>
              </w:del>
            </m:ctrlPr>
          </m:dPr>
          <m:e>
            <m:r>
              <w:del w:id="590" w:author="Katelyn Gostic" w:date="2019-06-19T16:15:00Z">
                <w:rPr>
                  <w:rFonts w:ascii="Cambria Math" w:hAnsi="Cambria Math"/>
                </w:rPr>
                <m:t>birth year</m:t>
              </w:del>
            </m:r>
          </m:e>
        </m:d>
        <m:r>
          <w:del w:id="591" w:author="Katelyn Gostic" w:date="2019-06-19T16:15:00Z">
            <w:rPr>
              <w:rFonts w:ascii="Cambria Math" w:hAnsi="Cambria Math"/>
            </w:rPr>
            <m:t>=</m:t>
          </w:del>
        </m:r>
        <m:d>
          <m:dPr>
            <m:begChr m:val="{"/>
            <m:endChr m:val="}"/>
            <m:ctrlPr>
              <w:del w:id="592" w:author="Katelyn Gostic" w:date="2019-06-19T16:15:00Z">
                <w:rPr>
                  <w:rFonts w:ascii="Cambria Math" w:hAnsi="Cambria Math"/>
                  <w:i/>
                </w:rPr>
              </w:del>
            </m:ctrlPr>
          </m:dPr>
          <m:e>
            <m:m>
              <m:mPr>
                <m:mcs>
                  <m:mc>
                    <m:mcPr>
                      <m:count m:val="2"/>
                      <m:mcJc m:val="center"/>
                    </m:mcPr>
                  </m:mc>
                </m:mcs>
                <m:ctrlPr>
                  <w:del w:id="593" w:author="Katelyn Gostic" w:date="2019-06-19T16:15:00Z">
                    <w:rPr>
                      <w:rFonts w:ascii="Cambria Math" w:hAnsi="Cambria Math"/>
                      <w:i/>
                    </w:rPr>
                  </w:del>
                </m:ctrlPr>
              </m:mPr>
              <m:mr>
                <m:e>
                  <m:r>
                    <w:del w:id="594" w:author="Katelyn Gostic" w:date="2019-06-19T16:15:00Z">
                      <w:rPr>
                        <w:rFonts w:ascii="Cambria Math" w:hAnsi="Cambria Math"/>
                      </w:rPr>
                      <m:t>0.5</m:t>
                    </w:del>
                  </m:r>
                </m:e>
                <m:e>
                  <m:r>
                    <w:del w:id="595" w:author="Katelyn Gostic" w:date="2019-06-19T16:15:00Z">
                      <w:rPr>
                        <w:rFonts w:ascii="Cambria Math" w:hAnsi="Cambria Math"/>
                      </w:rPr>
                      <m:t>observation year-age-1</m:t>
                    </w:del>
                  </m:r>
                </m:e>
              </m:mr>
              <m:mr>
                <m:e>
                  <m:r>
                    <w:del w:id="596" w:author="Katelyn Gostic" w:date="2019-06-19T16:15:00Z">
                      <w:rPr>
                        <w:rFonts w:ascii="Cambria Math" w:hAnsi="Cambria Math"/>
                      </w:rPr>
                      <m:t>0.5</m:t>
                    </w:del>
                  </m:r>
                </m:e>
                <m:e>
                  <m:r>
                    <w:del w:id="597" w:author="Katelyn Gostic" w:date="2019-06-19T16:15:00Z">
                      <w:rPr>
                        <w:rFonts w:ascii="Cambria Math" w:hAnsi="Cambria Math"/>
                      </w:rPr>
                      <m:t>observation year-age</m:t>
                    </w:del>
                  </m:r>
                </m:e>
              </m:mr>
            </m:m>
          </m:e>
        </m:d>
      </m:oMath>
      <w:del w:id="598" w:author="Katelyn Gostic" w:date="2019-06-19T16:15:00Z">
        <w:r w:rsidRPr="009B1B56" w:rsidDel="004A7534">
          <w:delText xml:space="preserve"> </w:delText>
        </w:r>
        <w:r w:rsidRPr="009B1B56" w:rsidDel="004A7534">
          <w:tab/>
        </w:r>
        <w:r w:rsidRPr="009B1B56" w:rsidDel="004A7534">
          <w:tab/>
        </w:r>
        <w:r w:rsidRPr="009B1B56" w:rsidDel="004A7534">
          <w:tab/>
        </w:r>
        <w:r w:rsidRPr="009B1B56" w:rsidDel="004A7534">
          <w:tab/>
        </w:r>
        <w:r w:rsidRPr="009B1B56" w:rsidDel="004A7534">
          <w:rPr>
            <w:b/>
          </w:rPr>
          <w:delText>2</w:delText>
        </w:r>
      </w:del>
    </w:p>
    <w:p w14:paraId="6E4BE06F" w14:textId="6848C5AF" w:rsidR="004836EE" w:rsidRPr="009B1B56" w:rsidDel="004A7534" w:rsidRDefault="004836EE" w:rsidP="00DE166F">
      <w:pPr>
        <w:ind w:firstLine="0"/>
        <w:rPr>
          <w:del w:id="599" w:author="Katelyn Gostic" w:date="2019-06-19T16:15:00Z"/>
        </w:rPr>
      </w:pPr>
      <w:del w:id="600" w:author="Katelyn Gostic" w:date="2019-06-19T16:15:00Z">
        <w:r w:rsidRPr="009B1B56" w:rsidDel="004A7534">
          <w:delText>Using these probabilities, we took a weighted average of birth year-specific imprinting probabilities for cases observed in the Northern Hemisphere or Southern Hemisphere influenza seasons.</w:delText>
        </w:r>
      </w:del>
    </w:p>
    <w:p w14:paraId="6FEDF9FB" w14:textId="77777777" w:rsidR="004836EE" w:rsidRPr="009B1B56" w:rsidRDefault="004836EE" w:rsidP="00DE166F">
      <w:pPr>
        <w:ind w:firstLine="0"/>
      </w:pPr>
    </w:p>
    <w:p w14:paraId="179C1589" w14:textId="77777777" w:rsidR="004836EE" w:rsidRPr="009B1B56" w:rsidRDefault="004836EE" w:rsidP="004836EE">
      <w:pPr>
        <w:pStyle w:val="Heading2"/>
      </w:pPr>
      <w:r w:rsidRPr="009B1B56">
        <w:t>Splines</w:t>
      </w:r>
    </w:p>
    <w:p w14:paraId="59F2EC47" w14:textId="44C72135" w:rsidR="004836EE" w:rsidDel="00DE166F" w:rsidRDefault="004836EE" w:rsidP="003B5F3D">
      <w:pPr>
        <w:rPr>
          <w:del w:id="601" w:author="Katelyn Gostic" w:date="2019-06-20T10:11:00Z"/>
        </w:rPr>
      </w:pPr>
      <w:r w:rsidRPr="009B1B56">
        <w:lastRenderedPageBreak/>
        <w:t xml:space="preserve">In </w:t>
      </w:r>
      <w:r w:rsidRPr="009B1B56">
        <w:rPr>
          <w:rStyle w:val="SubtitleChar"/>
        </w:rPr>
        <w:t>Figure</w:t>
      </w:r>
      <w:del w:id="602" w:author="Katelyn Gostic" w:date="2019-06-19T16:15:00Z">
        <w:r w:rsidRPr="009B1B56" w:rsidDel="004A7534">
          <w:rPr>
            <w:rStyle w:val="SubtitleChar"/>
          </w:rPr>
          <w:delText>s</w:delText>
        </w:r>
      </w:del>
      <w:r w:rsidRPr="009B1B56">
        <w:rPr>
          <w:rStyle w:val="SubtitleChar"/>
        </w:rPr>
        <w:t xml:space="preserve"> 2</w:t>
      </w:r>
      <w:del w:id="603" w:author="Katelyn Gostic" w:date="2019-06-19T16:15:00Z">
        <w:r w:rsidRPr="009B1B56" w:rsidDel="004A7534">
          <w:rPr>
            <w:rStyle w:val="SubtitleChar"/>
          </w:rPr>
          <w:delText>-3</w:delText>
        </w:r>
      </w:del>
      <w:r w:rsidRPr="009B1B56">
        <w:t xml:space="preserve">, smoothing splines were fit to aid visual interpretation of noisy data. We fit splines using the command </w:t>
      </w:r>
      <w:proofErr w:type="gramStart"/>
      <w:r w:rsidRPr="009B1B56">
        <w:rPr>
          <w:i/>
        </w:rPr>
        <w:t>smooth.spline</w:t>
      </w:r>
      <w:proofErr w:type="gramEnd"/>
      <w:r w:rsidRPr="009B1B56">
        <w:rPr>
          <w:i/>
        </w:rPr>
        <w:t>(x = AGE, y = FRACTIONS, spar = 0.8)</w:t>
      </w:r>
      <w:r w:rsidRPr="009B1B56">
        <w:t xml:space="preserve"> in R version 3.5.0. Variables </w:t>
      </w:r>
      <w:r w:rsidRPr="009B1B56">
        <w:rPr>
          <w:i/>
        </w:rPr>
        <w:t>AGE</w:t>
      </w:r>
      <w:r w:rsidRPr="009B1B56">
        <w:t xml:space="preserve"> and </w:t>
      </w:r>
      <w:r w:rsidRPr="009B1B56">
        <w:rPr>
          <w:i/>
        </w:rPr>
        <w:t>FRACTIONS</w:t>
      </w:r>
      <w:r w:rsidRPr="009B1B56">
        <w:t xml:space="preserve"> were </w:t>
      </w:r>
      <w:proofErr w:type="gramStart"/>
      <w:r w:rsidRPr="009B1B56">
        <w:t>vectors</w:t>
      </w:r>
      <w:proofErr w:type="gramEnd"/>
      <w:r w:rsidRPr="009B1B56">
        <w:t xml:space="preserve"> whose entries represented single years of age, and the fraction of cases observed in the corresponding age group. The smoothing parameter 0.8 was chosen to provide a visually smooth fit. Alternative smoothing parameter choices (0.6 &amp; 1.0) are shown in </w:t>
      </w:r>
      <w:r w:rsidRPr="009B1B56">
        <w:rPr>
          <w:rStyle w:val="SubtitleChar"/>
          <w:shd w:val="clear" w:color="auto" w:fill="auto"/>
        </w:rPr>
        <w:t xml:space="preserve">Figs. </w:t>
      </w:r>
      <w:del w:id="604" w:author="Katelyn Gostic" w:date="2019-06-24T12:22:00Z">
        <w:r w:rsidRPr="009B1B56" w:rsidDel="00954FDA">
          <w:rPr>
            <w:rStyle w:val="SubtitleChar"/>
            <w:shd w:val="clear" w:color="auto" w:fill="auto"/>
          </w:rPr>
          <w:delText>S3, S6-S7</w:delText>
        </w:r>
      </w:del>
      <w:ins w:id="605" w:author="Katelyn Gostic" w:date="2019-06-24T12:22:00Z">
        <w:r w:rsidR="00954FDA">
          <w:rPr>
            <w:rStyle w:val="SubtitleChar"/>
            <w:shd w:val="clear" w:color="auto" w:fill="auto"/>
          </w:rPr>
          <w:t>S1-S2</w:t>
        </w:r>
      </w:ins>
      <w:r w:rsidRPr="009B1B56">
        <w:t>. Although the choice of smoothing parameter changed the shape of each fitted spline, qualitative differences between splines fitted to H1N1 or H3N2 were robust.</w:t>
      </w:r>
    </w:p>
    <w:p w14:paraId="1BB4B1A3" w14:textId="77777777" w:rsidR="00DE166F" w:rsidRPr="009B1B56" w:rsidRDefault="00DE166F" w:rsidP="004836EE">
      <w:pPr>
        <w:rPr>
          <w:ins w:id="606" w:author="Katelyn Gostic" w:date="2019-06-24T11:35:00Z"/>
        </w:rPr>
      </w:pPr>
    </w:p>
    <w:p w14:paraId="575F52E2" w14:textId="77777777" w:rsidR="004836EE" w:rsidRPr="009B1B56" w:rsidRDefault="004836EE" w:rsidP="003B5F3D"/>
    <w:p w14:paraId="7EFB81F0" w14:textId="77777777" w:rsidR="004836EE" w:rsidRPr="009B1B56" w:rsidRDefault="004836EE" w:rsidP="004836EE">
      <w:pPr>
        <w:pStyle w:val="Heading2"/>
      </w:pPr>
      <w:r w:rsidRPr="009B1B56">
        <w:t>Model formulation</w:t>
      </w:r>
    </w:p>
    <w:p w14:paraId="11B4CC3A" w14:textId="43D2A9E1" w:rsidR="004836EE" w:rsidRDefault="004836EE" w:rsidP="004836EE">
      <w:pPr>
        <w:rPr>
          <w:ins w:id="607" w:author="Katelyn Gostic" w:date="2019-06-20T10:11:00Z"/>
        </w:rPr>
      </w:pPr>
      <w:r w:rsidRPr="009B1B56">
        <w:t xml:space="preserve">For each unique country and season in which cases were observed, define </w:t>
      </w:r>
      <w:r w:rsidRPr="009B1B56">
        <w:rPr>
          <w:i/>
        </w:rPr>
        <w:t xml:space="preserve">p </w:t>
      </w:r>
      <w:r w:rsidRPr="009B1B56">
        <w:t>as a vector whose entries</w:t>
      </w:r>
      <w:r w:rsidRPr="009B1B56">
        <w:rPr>
          <w:i/>
        </w:rPr>
        <w:t xml:space="preserve"> </w:t>
      </w:r>
      <w:r w:rsidRPr="009B1B56">
        <w:t xml:space="preserve">represent the expected probability that a randomly drawn H1N1 or a randomly drawn H3N2 case was observed in an individual of age </w:t>
      </w:r>
      <w:r w:rsidRPr="009B1B56">
        <w:rPr>
          <w:i/>
        </w:rPr>
        <w:t>a</w:t>
      </w:r>
      <w:r w:rsidRPr="009B1B56">
        <w:t xml:space="preserve">. Each model defined, </w:t>
      </w:r>
      <w:r w:rsidRPr="009B1B56">
        <w:rPr>
          <w:i/>
        </w:rPr>
        <w:t xml:space="preserve">p </w:t>
      </w:r>
      <w:r w:rsidRPr="009B1B56">
        <w:t xml:space="preserve">as a linear combination of age-specific risk, birth year-specific risk (i.e. imprinting effects), and other medical history variables, and </w:t>
      </w:r>
      <w:r w:rsidRPr="009B1B56">
        <w:rPr>
          <w:i/>
        </w:rPr>
        <w:t xml:space="preserve">p </w:t>
      </w:r>
      <w:r w:rsidRPr="009B1B56">
        <w:t>took slightly different shapes for expected H1N1 and H3N2 case age distributions. All tested models were nested within the equation:</w:t>
      </w:r>
    </w:p>
    <w:p w14:paraId="03CC0185" w14:textId="77777777" w:rsidR="003B5F3D" w:rsidRPr="009B1B56" w:rsidRDefault="003B5F3D" w:rsidP="004836EE"/>
    <w:p w14:paraId="600B803F" w14:textId="38D75533" w:rsidR="004836EE" w:rsidRPr="009B1B56" w:rsidRDefault="004836EE" w:rsidP="004836EE">
      <m:oMath>
        <m:r>
          <w:rPr>
            <w:rFonts w:ascii="Cambria Math" w:hAnsi="Cambria Math"/>
          </w:rPr>
          <m:t>p=</m:t>
        </m:r>
        <m:r>
          <w:del w:id="608" w:author="Katelyn Gostic" w:date="2019-06-19T16:23:00Z">
            <w:rPr>
              <w:rFonts w:ascii="Cambria Math" w:hAnsi="Cambria Math"/>
            </w:rPr>
            <m:t>D*</m:t>
          </w:del>
        </m:r>
        <m:r>
          <w:rPr>
            <w:rFonts w:ascii="Cambria Math" w:hAnsi="Cambria Math"/>
          </w:rPr>
          <m:t>A*</m:t>
        </m:r>
        <m:r>
          <w:del w:id="609" w:author="Katelyn Gostic" w:date="2019-06-19T16:23:00Z">
            <w:rPr>
              <w:rFonts w:ascii="Cambria Math" w:hAnsi="Cambria Math"/>
            </w:rPr>
            <m:t>T*U*</m:t>
          </w:del>
        </m:r>
        <m:sSub>
          <m:sSubPr>
            <m:ctrlPr>
              <w:rPr>
                <w:rFonts w:ascii="Cambria Math" w:hAnsi="Cambria Math"/>
                <w:i/>
              </w:rPr>
            </m:ctrlPr>
          </m:sSubPr>
          <m:e>
            <m:r>
              <m:rPr>
                <m:sty m:val="bi"/>
              </m:rPr>
              <w:rPr>
                <w:rFonts w:ascii="Cambria Math" w:hAnsi="Cambria Math"/>
              </w:rPr>
              <m:t>1</m:t>
            </m:r>
          </m:e>
          <m:sub>
            <m:r>
              <w:rPr>
                <w:rFonts w:ascii="Cambria Math" w:hAnsi="Cambria Math"/>
              </w:rPr>
              <m:t>H1N1</m:t>
            </m:r>
          </m:sub>
        </m:sSub>
        <m:d>
          <m:dPr>
            <m:ctrlPr>
              <w:rPr>
                <w:rFonts w:ascii="Cambria Math" w:hAnsi="Cambria Math"/>
                <w:i/>
              </w:rPr>
            </m:ctrlPr>
          </m:dPr>
          <m:e>
            <m:sSub>
              <m:sSubPr>
                <m:ctrlPr>
                  <w:del w:id="610" w:author="Katelyn Gostic" w:date="2019-06-19T16:23:00Z">
                    <w:rPr>
                      <w:rFonts w:ascii="Cambria Math" w:hAnsi="Cambria Math"/>
                      <w:i/>
                    </w:rPr>
                  </w:del>
                </m:ctrlPr>
              </m:sSubPr>
              <m:e>
                <m:r>
                  <w:del w:id="611" w:author="Katelyn Gostic" w:date="2019-06-19T16:23:00Z">
                    <w:rPr>
                      <w:rFonts w:ascii="Cambria Math" w:hAnsi="Cambria Math"/>
                    </w:rPr>
                    <m:t>V</m:t>
                  </w:del>
                </m:r>
              </m:e>
              <m:sub>
                <m:r>
                  <w:del w:id="612" w:author="Katelyn Gostic" w:date="2019-06-19T16:23:00Z">
                    <w:rPr>
                      <w:rFonts w:ascii="Cambria Math" w:hAnsi="Cambria Math"/>
                    </w:rPr>
                    <m:t>H1N1</m:t>
                  </w:del>
                </m:r>
              </m:sub>
            </m:sSub>
            <m:r>
              <w:del w:id="613" w:author="Katelyn Gostic" w:date="2019-06-19T16:23:00Z">
                <w:rPr>
                  <w:rFonts w:ascii="Cambria Math" w:hAnsi="Cambria Math"/>
                </w:rPr>
                <m:t>*</m:t>
              </w:del>
            </m:r>
            <m:sSub>
              <m:sSubPr>
                <m:ctrlPr>
                  <w:rPr>
                    <w:rFonts w:ascii="Cambria Math" w:hAnsi="Cambria Math"/>
                    <w:i/>
                  </w:rPr>
                </m:ctrlPr>
              </m:sSubPr>
              <m:e>
                <m:r>
                  <w:rPr>
                    <w:rFonts w:ascii="Cambria Math" w:hAnsi="Cambria Math"/>
                  </w:rPr>
                  <m:t>I</m:t>
                </m:r>
              </m:e>
              <m:sub>
                <m:r>
                  <w:rPr>
                    <w:rFonts w:ascii="Cambria Math" w:hAnsi="Cambria Math"/>
                  </w:rPr>
                  <m:t>H1N1</m:t>
                </m:r>
              </m:sub>
            </m:sSub>
          </m:e>
        </m:d>
        <m:r>
          <w:rPr>
            <w:rFonts w:ascii="Cambria Math" w:hAnsi="Cambria Math"/>
          </w:rPr>
          <m:t>*</m:t>
        </m:r>
        <m:sSub>
          <m:sSubPr>
            <m:ctrlPr>
              <w:rPr>
                <w:rFonts w:ascii="Cambria Math" w:hAnsi="Cambria Math"/>
                <w:i/>
              </w:rPr>
            </m:ctrlPr>
          </m:sSubPr>
          <m:e>
            <m:r>
              <m:rPr>
                <m:sty m:val="bi"/>
              </m:rPr>
              <w:rPr>
                <w:rFonts w:ascii="Cambria Math" w:hAnsi="Cambria Math"/>
              </w:rPr>
              <m:t>1</m:t>
            </m:r>
          </m:e>
          <m:sub>
            <m:r>
              <w:rPr>
                <w:rFonts w:ascii="Cambria Math" w:hAnsi="Cambria Math"/>
              </w:rPr>
              <m:t>H3N2</m:t>
            </m:r>
          </m:sub>
        </m:sSub>
        <m:r>
          <w:rPr>
            <w:rFonts w:ascii="Cambria Math" w:hAnsi="Cambria Math"/>
          </w:rPr>
          <m:t>(</m:t>
        </m:r>
        <m:sSub>
          <m:sSubPr>
            <m:ctrlPr>
              <w:del w:id="614" w:author="Katelyn Gostic" w:date="2019-06-19T16:24:00Z">
                <w:rPr>
                  <w:rFonts w:ascii="Cambria Math" w:hAnsi="Cambria Math"/>
                  <w:i/>
                </w:rPr>
              </w:del>
            </m:ctrlPr>
          </m:sSubPr>
          <m:e>
            <m:r>
              <w:del w:id="615" w:author="Katelyn Gostic" w:date="2019-06-19T16:24:00Z">
                <w:rPr>
                  <w:rFonts w:ascii="Cambria Math" w:hAnsi="Cambria Math"/>
                </w:rPr>
                <m:t>V</m:t>
              </w:del>
            </m:r>
          </m:e>
          <m:sub>
            <m:r>
              <w:del w:id="616" w:author="Katelyn Gostic" w:date="2019-06-19T16:24:00Z">
                <w:rPr>
                  <w:rFonts w:ascii="Cambria Math" w:hAnsi="Cambria Math"/>
                </w:rPr>
                <m:t>H3N2</m:t>
              </w:del>
            </m:r>
          </m:sub>
        </m:sSub>
        <m:r>
          <w:del w:id="617" w:author="Katelyn Gostic" w:date="2019-06-19T16:24:00Z">
            <w:rPr>
              <w:rFonts w:ascii="Cambria Math" w:hAnsi="Cambria Math"/>
            </w:rPr>
            <m:t>*</m:t>
          </w:del>
        </m:r>
        <m:sSub>
          <m:sSubPr>
            <m:ctrlPr>
              <w:rPr>
                <w:rFonts w:ascii="Cambria Math" w:hAnsi="Cambria Math"/>
                <w:i/>
              </w:rPr>
            </m:ctrlPr>
          </m:sSubPr>
          <m:e>
            <m:r>
              <w:rPr>
                <w:rFonts w:ascii="Cambria Math" w:hAnsi="Cambria Math"/>
              </w:rPr>
              <m:t>I</m:t>
            </m:r>
          </m:e>
          <m:sub>
            <m:r>
              <w:rPr>
                <w:rFonts w:ascii="Cambria Math" w:hAnsi="Cambria Math"/>
              </w:rPr>
              <m:t>H3N2</m:t>
            </m:r>
          </m:sub>
        </m:sSub>
        <m:r>
          <w:rPr>
            <w:rFonts w:ascii="Cambria Math" w:hAnsi="Cambria Math"/>
          </w:rPr>
          <m:t>)</m:t>
        </m:r>
      </m:oMath>
      <w:r w:rsidRPr="009B1B56">
        <w:tab/>
      </w:r>
      <w:r w:rsidRPr="009B1B56">
        <w:tab/>
      </w:r>
      <w:ins w:id="618" w:author="Katelyn Gostic" w:date="2019-06-19T16:24:00Z">
        <w:r w:rsidR="004A7534">
          <w:tab/>
        </w:r>
        <w:r w:rsidR="004A7534">
          <w:tab/>
        </w:r>
        <w:r w:rsidR="004A7534">
          <w:tab/>
        </w:r>
        <w:r w:rsidR="004A7534">
          <w:tab/>
        </w:r>
      </w:ins>
      <w:ins w:id="619" w:author="Katelyn Gostic" w:date="2019-06-20T10:13:00Z">
        <w:r w:rsidR="003B5F3D">
          <w:rPr>
            <w:b/>
          </w:rPr>
          <w:t>1</w:t>
        </w:r>
      </w:ins>
      <w:del w:id="620" w:author="Katelyn Gostic" w:date="2019-06-20T10:13:00Z">
        <w:r w:rsidRPr="009B1B56" w:rsidDel="003B5F3D">
          <w:rPr>
            <w:b/>
          </w:rPr>
          <w:delText>3</w:delText>
        </w:r>
      </w:del>
    </w:p>
    <w:p w14:paraId="3443CD0D" w14:textId="77777777" w:rsidR="004836EE" w:rsidRPr="009B1B56" w:rsidRDefault="004836EE" w:rsidP="004836EE"/>
    <w:p w14:paraId="281E2F3C" w14:textId="77777777" w:rsidR="004836EE" w:rsidRPr="009B1B56" w:rsidRDefault="004836EE" w:rsidP="004836EE">
      <w:r w:rsidRPr="009B1B56">
        <w:t xml:space="preserve">To include risk factors that only modulated risk from one subtype, we included indicator functions </w:t>
      </w:r>
      <w:r w:rsidRPr="009B1B56">
        <w:rPr>
          <w:b/>
          <w:i/>
        </w:rPr>
        <w:t>1</w:t>
      </w:r>
      <w:r w:rsidRPr="009B1B56">
        <w:rPr>
          <w:b/>
          <w:i/>
          <w:vertAlign w:val="subscript"/>
        </w:rPr>
        <w:t>H1N1</w:t>
      </w:r>
      <w:r w:rsidRPr="009B1B56">
        <w:t xml:space="preserve"> and </w:t>
      </w:r>
      <w:r w:rsidRPr="009B1B56">
        <w:rPr>
          <w:b/>
          <w:i/>
        </w:rPr>
        <w:t>1</w:t>
      </w:r>
      <w:r w:rsidRPr="009B1B56">
        <w:rPr>
          <w:b/>
          <w:i/>
          <w:vertAlign w:val="subscript"/>
        </w:rPr>
        <w:t>H3N2</w:t>
      </w:r>
      <w:r w:rsidRPr="009B1B56">
        <w:t xml:space="preserve">, which took value 1 if </w:t>
      </w:r>
      <w:r w:rsidRPr="009B1B56">
        <w:rPr>
          <w:i/>
        </w:rPr>
        <w:t xml:space="preserve">p </w:t>
      </w:r>
      <w:r w:rsidRPr="009B1B56">
        <w:t xml:space="preserve">described the expected age distribution of H1N1 or H3N2 cases, respectively, and 0 otherwise. </w:t>
      </w:r>
    </w:p>
    <w:p w14:paraId="2906DD86" w14:textId="77777777" w:rsidR="004836EE" w:rsidRPr="009B1B56" w:rsidDel="004A7534" w:rsidRDefault="004836EE" w:rsidP="004836EE">
      <w:pPr>
        <w:rPr>
          <w:del w:id="621" w:author="Katelyn Gostic" w:date="2019-06-19T16:24:00Z"/>
        </w:rPr>
      </w:pPr>
    </w:p>
    <w:p w14:paraId="076D3786" w14:textId="73107F91" w:rsidR="004836EE" w:rsidRPr="009B1B56" w:rsidDel="004A7534" w:rsidRDefault="004836EE" w:rsidP="004836EE">
      <w:pPr>
        <w:pStyle w:val="Heading3"/>
        <w:rPr>
          <w:del w:id="622" w:author="Katelyn Gostic" w:date="2019-06-19T16:24:00Z"/>
        </w:rPr>
      </w:pPr>
      <w:del w:id="623" w:author="Katelyn Gostic" w:date="2019-06-19T16:24:00Z">
        <w:r w:rsidRPr="009B1B56" w:rsidDel="004A7534">
          <w:delText>Denominator data (D)</w:delText>
        </w:r>
      </w:del>
    </w:p>
    <w:p w14:paraId="03F7BAFE" w14:textId="6E3A7F40" w:rsidR="004836EE" w:rsidRPr="009B1B56" w:rsidDel="004A7534" w:rsidRDefault="004836EE" w:rsidP="004836EE">
      <w:pPr>
        <w:rPr>
          <w:del w:id="624" w:author="Katelyn Gostic" w:date="2019-06-19T16:24:00Z"/>
        </w:rPr>
      </w:pPr>
      <w:del w:id="625" w:author="Katelyn Gostic" w:date="2019-06-19T16:24:00Z">
        <w:r w:rsidRPr="009B1B56" w:rsidDel="004A7534">
          <w:delText xml:space="preserve">When fitting to INSIGHT data, </w:delText>
        </w:r>
        <w:r w:rsidRPr="009B1B56" w:rsidDel="004A7534">
          <w:rPr>
            <w:i/>
          </w:rPr>
          <w:delText xml:space="preserve">D </w:delText>
        </w:r>
        <w:r w:rsidRPr="009B1B56" w:rsidDel="004A7534">
          <w:delText>was a vector whose entries were proportional to the age distribution of all tested cases within a given country and year. As noted above, corresponding denominator data were not available in the ADHS dataset, and so factor D was not included in models fit to ADHS data.</w:delText>
        </w:r>
      </w:del>
    </w:p>
    <w:p w14:paraId="644BAE00" w14:textId="77777777" w:rsidR="002879F6" w:rsidRPr="009B1B56" w:rsidRDefault="002879F6" w:rsidP="009A11DF">
      <w:pPr>
        <w:ind w:firstLine="0"/>
      </w:pPr>
    </w:p>
    <w:p w14:paraId="4D4E3933" w14:textId="77777777" w:rsidR="004836EE" w:rsidRPr="009B1B56" w:rsidRDefault="004836EE" w:rsidP="004836EE">
      <w:pPr>
        <w:pStyle w:val="Heading3"/>
      </w:pPr>
      <w:r w:rsidRPr="009B1B56">
        <w:t>Age-specific risk (A)</w:t>
      </w:r>
    </w:p>
    <w:p w14:paraId="4CF52548" w14:textId="6BC4C5BB" w:rsidR="004836EE" w:rsidRDefault="004836EE" w:rsidP="004836EE">
      <w:pPr>
        <w:rPr>
          <w:ins w:id="626" w:author="Katelyn Gostic" w:date="2019-06-20T10:12:00Z"/>
        </w:rPr>
      </w:pPr>
      <w:r w:rsidRPr="009B1B56">
        <w:t xml:space="preserve">Age-specific risk was defined as a step function, in which relative risk was fixed to value 1 in an arbitrarily chosen age bin, and then </w:t>
      </w:r>
      <w:r w:rsidRPr="009B1B56">
        <w:rPr>
          <w:i/>
        </w:rPr>
        <w:t>z</w:t>
      </w:r>
      <w:r w:rsidRPr="009B1B56">
        <w:t xml:space="preserve">-1 free parameters, denoted </w:t>
      </w:r>
      <w:r w:rsidRPr="009B1B56">
        <w:rPr>
          <w:i/>
        </w:rPr>
        <w:t>r</w:t>
      </w:r>
      <w:r w:rsidRPr="009B1B56">
        <w:rPr>
          <w:vertAlign w:val="subscript"/>
        </w:rPr>
        <w:t>2</w:t>
      </w:r>
      <w:r w:rsidRPr="009B1B56">
        <w:t xml:space="preserve"> to </w:t>
      </w:r>
      <w:r w:rsidRPr="009B1B56">
        <w:rPr>
          <w:i/>
        </w:rPr>
        <w:t>r</w:t>
      </w:r>
      <w:r w:rsidRPr="009B1B56">
        <w:rPr>
          <w:i/>
          <w:vertAlign w:val="subscript"/>
        </w:rPr>
        <w:t>z</w:t>
      </w:r>
      <w:r w:rsidRPr="009B1B56">
        <w:t xml:space="preserve">, were fit to describe relative risk in all other age bins. Below, </w:t>
      </w:r>
      <w:r w:rsidRPr="009B1B56">
        <w:rPr>
          <w:b/>
          <w:i/>
        </w:rPr>
        <w:t>1</w:t>
      </w:r>
      <w:proofErr w:type="gramStart"/>
      <w:r w:rsidRPr="009B1B56">
        <w:rPr>
          <w:b/>
          <w:i/>
          <w:vertAlign w:val="subscript"/>
        </w:rPr>
        <w:t xml:space="preserve">i  </w:t>
      </w:r>
      <w:r w:rsidRPr="009B1B56">
        <w:t>are</w:t>
      </w:r>
      <w:proofErr w:type="gramEnd"/>
      <w:r w:rsidRPr="009B1B56">
        <w:t xml:space="preserve"> indicator functions specifying whether each vector entry is a member </w:t>
      </w:r>
      <w:r w:rsidRPr="009B1B56">
        <w:lastRenderedPageBreak/>
        <w:t xml:space="preserve">of age bin </w:t>
      </w:r>
      <w:r w:rsidRPr="009B1B56">
        <w:rPr>
          <w:i/>
        </w:rPr>
        <w:t>i.</w:t>
      </w:r>
      <w:r w:rsidRPr="009B1B56">
        <w:t xml:space="preserve"> To obtain the predicted fraction of cases observed in each single year of age, we normalized the risk distribution so that predicted risk across all age groups summed to 1.</w:t>
      </w:r>
    </w:p>
    <w:p w14:paraId="76E289A5" w14:textId="77777777" w:rsidR="003B5F3D" w:rsidRPr="009B1B56" w:rsidRDefault="003B5F3D" w:rsidP="004836EE"/>
    <w:p w14:paraId="7BBE7A84" w14:textId="76DF2DDD" w:rsidR="004A7534" w:rsidRPr="009B1B56" w:rsidRDefault="004836EE" w:rsidP="003B5F3D">
      <w:pPr>
        <w:rPr>
          <w:ins w:id="627" w:author="Katelyn Gostic" w:date="2019-06-19T16:24:00Z"/>
        </w:rPr>
      </w:pPr>
      <m:oMath>
        <m:r>
          <w:rPr>
            <w:rFonts w:ascii="Cambria Math" w:hAnsi="Cambria Math"/>
          </w:rPr>
          <m:t>A=norm(</m:t>
        </m:r>
        <m:sSub>
          <m:sSubPr>
            <m:ctrlPr>
              <w:rPr>
                <w:rFonts w:ascii="Cambria Math" w:hAnsi="Cambria Math"/>
                <w:i/>
              </w:rPr>
            </m:ctrlPr>
          </m:sSubPr>
          <m:e>
            <m:r>
              <m:rPr>
                <m:sty m:val="bi"/>
              </m:rPr>
              <w:rPr>
                <w:rFonts w:ascii="Cambria Math" w:hAnsi="Cambria Math"/>
              </w:rPr>
              <m:t>1</m:t>
            </m:r>
          </m:e>
          <m:sub>
            <m:r>
              <w:rPr>
                <w:rFonts w:ascii="Cambria Math" w:hAnsi="Cambria Math"/>
              </w:rPr>
              <m:t>1</m:t>
            </m:r>
          </m:sub>
        </m:sSub>
        <m:r>
          <w:rPr>
            <w:rFonts w:ascii="Cambria Math" w:hAnsi="Cambria Math"/>
          </w:rPr>
          <m:t>+</m:t>
        </m:r>
        <m:sSub>
          <m:sSubPr>
            <m:ctrlPr>
              <w:rPr>
                <w:rFonts w:ascii="Cambria Math" w:hAnsi="Cambria Math"/>
                <w:i/>
              </w:rPr>
            </m:ctrlPr>
          </m:sSubPr>
          <m:e>
            <m:r>
              <m:rPr>
                <m:sty m:val="bi"/>
              </m:rPr>
              <w:rPr>
                <w:rFonts w:ascii="Cambria Math" w:hAnsi="Cambria Math"/>
              </w:rPr>
              <m:t>1</m:t>
            </m:r>
          </m:e>
          <m:sub>
            <m:r>
              <w:rPr>
                <w:rFonts w:ascii="Cambria Math" w:hAnsi="Cambria Math"/>
              </w:rPr>
              <m:t>2</m:t>
            </m:r>
          </m:sub>
        </m:sSub>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m:rPr>
                <m:sty m:val="bi"/>
              </m:rPr>
              <w:rPr>
                <w:rFonts w:ascii="Cambria Math" w:hAnsi="Cambria Math"/>
              </w:rPr>
              <m:t>1</m:t>
            </m:r>
          </m:e>
          <m:sub>
            <m:r>
              <w:rPr>
                <w:rFonts w:ascii="Cambria Math" w:hAnsi="Cambria Math"/>
              </w:rPr>
              <m:t>z</m:t>
            </m:r>
          </m:sub>
        </m:sSub>
        <m:sSub>
          <m:sSubPr>
            <m:ctrlPr>
              <w:rPr>
                <w:rFonts w:ascii="Cambria Math" w:hAnsi="Cambria Math"/>
                <w:i/>
              </w:rPr>
            </m:ctrlPr>
          </m:sSubPr>
          <m:e>
            <m:r>
              <w:rPr>
                <w:rFonts w:ascii="Cambria Math" w:hAnsi="Cambria Math"/>
              </w:rPr>
              <m:t>r</m:t>
            </m:r>
          </m:e>
          <m:sub>
            <m:r>
              <w:rPr>
                <w:rFonts w:ascii="Cambria Math" w:hAnsi="Cambria Math"/>
              </w:rPr>
              <m:t>z</m:t>
            </m:r>
          </m:sub>
        </m:sSub>
        <m:r>
          <m:rPr>
            <m:sty m:val="bi"/>
          </m:rPr>
          <w:rPr>
            <w:rFonts w:ascii="Cambria Math" w:hAnsi="Cambria Math"/>
          </w:rPr>
          <m:t>)</m:t>
        </m:r>
      </m:oMath>
      <w:r w:rsidRPr="009B1B56">
        <w:rPr>
          <w:b/>
        </w:rPr>
        <w:tab/>
      </w:r>
      <w:r w:rsidRPr="009B1B56">
        <w:rPr>
          <w:b/>
        </w:rPr>
        <w:tab/>
      </w:r>
      <w:r w:rsidRPr="009B1B56">
        <w:rPr>
          <w:b/>
        </w:rPr>
        <w:tab/>
      </w:r>
      <w:r w:rsidRPr="009B1B56">
        <w:rPr>
          <w:b/>
        </w:rPr>
        <w:tab/>
      </w:r>
      <w:r w:rsidRPr="009B1B56">
        <w:rPr>
          <w:b/>
        </w:rPr>
        <w:tab/>
      </w:r>
      <w:r w:rsidRPr="009B1B56">
        <w:rPr>
          <w:b/>
        </w:rPr>
        <w:tab/>
      </w:r>
      <w:ins w:id="628" w:author="Katelyn Gostic" w:date="2019-06-20T10:13:00Z">
        <w:r w:rsidR="003B5F3D">
          <w:rPr>
            <w:b/>
          </w:rPr>
          <w:t>2</w:t>
        </w:r>
      </w:ins>
    </w:p>
    <w:p w14:paraId="3987C664" w14:textId="56E9933B" w:rsidR="004836EE" w:rsidRPr="009B1B56" w:rsidDel="004A7534" w:rsidRDefault="004836EE">
      <w:pPr>
        <w:pStyle w:val="Heading3"/>
        <w:rPr>
          <w:del w:id="629" w:author="Katelyn Gostic" w:date="2019-06-19T16:24:00Z"/>
        </w:rPr>
      </w:pPr>
      <w:del w:id="630" w:author="Katelyn Gostic" w:date="2019-06-19T16:24:00Z">
        <w:r w:rsidRPr="009B1B56" w:rsidDel="004A7534">
          <w:delText>Antiviral treatment (T) and underlying conditions (U)</w:delText>
        </w:r>
      </w:del>
    </w:p>
    <w:p w14:paraId="28D2C704" w14:textId="22A554BF" w:rsidR="004836EE" w:rsidRPr="009B1B56" w:rsidDel="004A7534" w:rsidRDefault="004836EE" w:rsidP="00DE166F">
      <w:pPr>
        <w:ind w:firstLine="0"/>
        <w:rPr>
          <w:del w:id="631" w:author="Katelyn Gostic" w:date="2019-06-19T16:24:00Z"/>
        </w:rPr>
      </w:pPr>
      <w:del w:id="632" w:author="Katelyn Gostic" w:date="2019-06-19T16:24:00Z">
        <w:r w:rsidRPr="009B1B56" w:rsidDel="004A7534">
          <w:delText xml:space="preserve">Within each country and season, </w:delText>
        </w:r>
        <w:r w:rsidRPr="009B1B56" w:rsidDel="004A7534">
          <w:rPr>
            <w:i/>
          </w:rPr>
          <w:delText>f</w:delText>
        </w:r>
        <w:r w:rsidRPr="009B1B56" w:rsidDel="004A7534">
          <w:rPr>
            <w:i/>
            <w:vertAlign w:val="subscript"/>
          </w:rPr>
          <w:delText>T</w:delText>
        </w:r>
        <w:r w:rsidRPr="009B1B56" w:rsidDel="004A7534">
          <w:delText xml:space="preserve"> defined a vector whose entries describe the fraction of tested cases of a given age that had received antiviral treatment. Free parameter </w:delText>
        </w:r>
        <w:r w:rsidRPr="009B1B56" w:rsidDel="004A7534">
          <w:rPr>
            <w:i/>
          </w:rPr>
          <w:delText>r</w:delText>
        </w:r>
        <w:r w:rsidRPr="009B1B56" w:rsidDel="004A7534">
          <w:rPr>
            <w:i/>
            <w:vertAlign w:val="subscript"/>
          </w:rPr>
          <w:delText>T</w:delText>
        </w:r>
        <w:r w:rsidRPr="009B1B56" w:rsidDel="004A7534">
          <w:delText xml:space="preserve"> defines the relative risk of any confirmed influenza infection, given antiviral treatment. Then, risk factor </w:delText>
        </w:r>
        <w:r w:rsidRPr="009B1B56" w:rsidDel="004A7534">
          <w:rPr>
            <w:i/>
          </w:rPr>
          <w:delText xml:space="preserve">T </w:delText>
        </w:r>
        <w:r w:rsidRPr="009B1B56" w:rsidDel="004A7534">
          <w:delText>was defined as:</w:delText>
        </w:r>
      </w:del>
    </w:p>
    <w:p w14:paraId="3929B261" w14:textId="0872AA6F" w:rsidR="004836EE" w:rsidRPr="009B1B56" w:rsidDel="004A7534" w:rsidRDefault="004836EE" w:rsidP="00DE166F">
      <w:pPr>
        <w:ind w:firstLine="0"/>
        <w:rPr>
          <w:del w:id="633" w:author="Katelyn Gostic" w:date="2019-06-19T16:24:00Z"/>
        </w:rPr>
      </w:pPr>
      <m:oMath>
        <m:r>
          <w:del w:id="634" w:author="Katelyn Gostic" w:date="2019-06-19T16:24:00Z">
            <w:rPr>
              <w:rFonts w:ascii="Cambria Math" w:hAnsi="Cambria Math"/>
            </w:rPr>
            <m:t xml:space="preserve"> T=</m:t>
          </w:del>
        </m:r>
        <m:sSub>
          <m:sSubPr>
            <m:ctrlPr>
              <w:del w:id="635" w:author="Katelyn Gostic" w:date="2019-06-19T16:24:00Z">
                <w:rPr>
                  <w:rFonts w:ascii="Cambria Math" w:hAnsi="Cambria Math"/>
                  <w:i/>
                </w:rPr>
              </w:del>
            </m:ctrlPr>
          </m:sSubPr>
          <m:e>
            <m:r>
              <w:del w:id="636" w:author="Katelyn Gostic" w:date="2019-06-19T16:24:00Z">
                <w:rPr>
                  <w:rFonts w:ascii="Cambria Math" w:hAnsi="Cambria Math"/>
                </w:rPr>
                <m:t>f</m:t>
              </w:del>
            </m:r>
          </m:e>
          <m:sub>
            <m:r>
              <w:del w:id="637" w:author="Katelyn Gostic" w:date="2019-06-19T16:24:00Z">
                <w:rPr>
                  <w:rFonts w:ascii="Cambria Math" w:hAnsi="Cambria Math"/>
                </w:rPr>
                <m:t>T</m:t>
              </w:del>
            </m:r>
          </m:sub>
        </m:sSub>
        <m:sSub>
          <m:sSubPr>
            <m:ctrlPr>
              <w:del w:id="638" w:author="Katelyn Gostic" w:date="2019-06-19T16:24:00Z">
                <w:rPr>
                  <w:rFonts w:ascii="Cambria Math" w:hAnsi="Cambria Math"/>
                  <w:i/>
                </w:rPr>
              </w:del>
            </m:ctrlPr>
          </m:sSubPr>
          <m:e>
            <m:r>
              <w:del w:id="639" w:author="Katelyn Gostic" w:date="2019-06-19T16:24:00Z">
                <w:rPr>
                  <w:rFonts w:ascii="Cambria Math" w:hAnsi="Cambria Math"/>
                </w:rPr>
                <m:t>r</m:t>
              </w:del>
            </m:r>
          </m:e>
          <m:sub>
            <m:r>
              <w:del w:id="640" w:author="Katelyn Gostic" w:date="2019-06-19T16:24:00Z">
                <w:rPr>
                  <w:rFonts w:ascii="Cambria Math" w:hAnsi="Cambria Math"/>
                </w:rPr>
                <m:t>T</m:t>
              </w:del>
            </m:r>
          </m:sub>
        </m:sSub>
        <m:r>
          <w:del w:id="641" w:author="Katelyn Gostic" w:date="2019-06-19T16:24:00Z">
            <w:rPr>
              <w:rFonts w:ascii="Cambria Math" w:hAnsi="Cambria Math"/>
            </w:rPr>
            <m:t>+(1-</m:t>
          </w:del>
        </m:r>
        <m:sSub>
          <m:sSubPr>
            <m:ctrlPr>
              <w:del w:id="642" w:author="Katelyn Gostic" w:date="2019-06-19T16:24:00Z">
                <w:rPr>
                  <w:rFonts w:ascii="Cambria Math" w:hAnsi="Cambria Math"/>
                  <w:i/>
                </w:rPr>
              </w:del>
            </m:ctrlPr>
          </m:sSubPr>
          <m:e>
            <m:r>
              <w:del w:id="643" w:author="Katelyn Gostic" w:date="2019-06-19T16:24:00Z">
                <w:rPr>
                  <w:rFonts w:ascii="Cambria Math" w:hAnsi="Cambria Math"/>
                </w:rPr>
                <m:t>f</m:t>
              </w:del>
            </m:r>
          </m:e>
          <m:sub>
            <m:r>
              <w:del w:id="644" w:author="Katelyn Gostic" w:date="2019-06-19T16:24:00Z">
                <w:rPr>
                  <w:rFonts w:ascii="Cambria Math" w:hAnsi="Cambria Math"/>
                </w:rPr>
                <m:t>T</m:t>
              </w:del>
            </m:r>
          </m:sub>
        </m:sSub>
        <m:r>
          <w:del w:id="645" w:author="Katelyn Gostic" w:date="2019-06-19T16:24:00Z">
            <w:rPr>
              <w:rFonts w:ascii="Cambria Math" w:hAnsi="Cambria Math"/>
            </w:rPr>
            <m:t>)</m:t>
          </w:del>
        </m:r>
      </m:oMath>
      <w:del w:id="646" w:author="Katelyn Gostic" w:date="2019-06-19T16:24:00Z">
        <w:r w:rsidRPr="009B1B56" w:rsidDel="004A7534">
          <w:delText xml:space="preserve"> </w:delText>
        </w:r>
        <w:r w:rsidRPr="009B1B56" w:rsidDel="004A7534">
          <w:tab/>
        </w:r>
        <w:r w:rsidRPr="009B1B56" w:rsidDel="004A7534">
          <w:tab/>
        </w:r>
        <w:r w:rsidRPr="009B1B56" w:rsidDel="004A7534">
          <w:tab/>
        </w:r>
        <w:r w:rsidRPr="009B1B56" w:rsidDel="004A7534">
          <w:tab/>
        </w:r>
        <w:r w:rsidRPr="009B1B56" w:rsidDel="004A7534">
          <w:tab/>
        </w:r>
        <w:r w:rsidRPr="009B1B56" w:rsidDel="004A7534">
          <w:tab/>
        </w:r>
        <w:r w:rsidRPr="009B1B56" w:rsidDel="004A7534">
          <w:tab/>
        </w:r>
        <w:r w:rsidRPr="009B1B56" w:rsidDel="004A7534">
          <w:tab/>
        </w:r>
        <w:r w:rsidRPr="009B1B56" w:rsidDel="004A7534">
          <w:rPr>
            <w:b/>
          </w:rPr>
          <w:delText>5</w:delText>
        </w:r>
      </w:del>
    </w:p>
    <w:p w14:paraId="0FAD097C" w14:textId="0F01B569" w:rsidR="004836EE" w:rsidRPr="009B1B56" w:rsidDel="004A7534" w:rsidRDefault="004836EE" w:rsidP="00DE166F">
      <w:pPr>
        <w:ind w:firstLine="0"/>
        <w:rPr>
          <w:del w:id="647" w:author="Katelyn Gostic" w:date="2019-06-19T16:24:00Z"/>
        </w:rPr>
      </w:pPr>
      <w:del w:id="648" w:author="Katelyn Gostic" w:date="2019-06-19T16:24:00Z">
        <w:r w:rsidRPr="009B1B56" w:rsidDel="004A7534">
          <w:delText xml:space="preserve">And risk factor </w:delText>
        </w:r>
        <w:r w:rsidRPr="009B1B56" w:rsidDel="004A7534">
          <w:rPr>
            <w:i/>
          </w:rPr>
          <w:delText xml:space="preserve">U </w:delText>
        </w:r>
        <w:r w:rsidRPr="009B1B56" w:rsidDel="004A7534">
          <w:delText>was described similarly:</w:delText>
        </w:r>
      </w:del>
    </w:p>
    <w:p w14:paraId="7C519024" w14:textId="4CD13B3C" w:rsidR="004836EE" w:rsidRPr="009B1B56" w:rsidDel="004A7534" w:rsidRDefault="004836EE" w:rsidP="00DE166F">
      <w:pPr>
        <w:ind w:firstLine="0"/>
        <w:rPr>
          <w:del w:id="649" w:author="Katelyn Gostic" w:date="2019-06-19T16:24:00Z"/>
          <w:b/>
        </w:rPr>
      </w:pPr>
      <m:oMath>
        <m:r>
          <w:del w:id="650" w:author="Katelyn Gostic" w:date="2019-06-19T16:24:00Z">
            <w:rPr>
              <w:rFonts w:ascii="Cambria Math" w:hAnsi="Cambria Math"/>
            </w:rPr>
            <m:t>U=</m:t>
          </w:del>
        </m:r>
        <m:sSub>
          <m:sSubPr>
            <m:ctrlPr>
              <w:del w:id="651" w:author="Katelyn Gostic" w:date="2019-06-19T16:24:00Z">
                <w:rPr>
                  <w:rFonts w:ascii="Cambria Math" w:hAnsi="Cambria Math"/>
                  <w:i/>
                </w:rPr>
              </w:del>
            </m:ctrlPr>
          </m:sSubPr>
          <m:e>
            <m:r>
              <w:del w:id="652" w:author="Katelyn Gostic" w:date="2019-06-19T16:24:00Z">
                <w:rPr>
                  <w:rFonts w:ascii="Cambria Math" w:hAnsi="Cambria Math"/>
                </w:rPr>
                <m:t>f</m:t>
              </w:del>
            </m:r>
          </m:e>
          <m:sub>
            <m:r>
              <w:del w:id="653" w:author="Katelyn Gostic" w:date="2019-06-19T16:24:00Z">
                <w:rPr>
                  <w:rFonts w:ascii="Cambria Math" w:hAnsi="Cambria Math"/>
                </w:rPr>
                <m:t>U</m:t>
              </w:del>
            </m:r>
          </m:sub>
        </m:sSub>
        <m:sSub>
          <m:sSubPr>
            <m:ctrlPr>
              <w:del w:id="654" w:author="Katelyn Gostic" w:date="2019-06-19T16:24:00Z">
                <w:rPr>
                  <w:rFonts w:ascii="Cambria Math" w:hAnsi="Cambria Math"/>
                  <w:i/>
                </w:rPr>
              </w:del>
            </m:ctrlPr>
          </m:sSubPr>
          <m:e>
            <m:r>
              <w:del w:id="655" w:author="Katelyn Gostic" w:date="2019-06-19T16:24:00Z">
                <w:rPr>
                  <w:rFonts w:ascii="Cambria Math" w:hAnsi="Cambria Math"/>
                </w:rPr>
                <m:t>r</m:t>
              </w:del>
            </m:r>
          </m:e>
          <m:sub>
            <m:r>
              <w:del w:id="656" w:author="Katelyn Gostic" w:date="2019-06-19T16:24:00Z">
                <w:rPr>
                  <w:rFonts w:ascii="Cambria Math" w:hAnsi="Cambria Math"/>
                </w:rPr>
                <m:t>U</m:t>
              </w:del>
            </m:r>
          </m:sub>
        </m:sSub>
        <m:r>
          <w:del w:id="657" w:author="Katelyn Gostic" w:date="2019-06-19T16:24:00Z">
            <w:rPr>
              <w:rFonts w:ascii="Cambria Math" w:hAnsi="Cambria Math"/>
            </w:rPr>
            <m:t>+(1-</m:t>
          </w:del>
        </m:r>
        <m:sSub>
          <m:sSubPr>
            <m:ctrlPr>
              <w:del w:id="658" w:author="Katelyn Gostic" w:date="2019-06-19T16:24:00Z">
                <w:rPr>
                  <w:rFonts w:ascii="Cambria Math" w:hAnsi="Cambria Math"/>
                  <w:i/>
                </w:rPr>
              </w:del>
            </m:ctrlPr>
          </m:sSubPr>
          <m:e>
            <m:r>
              <w:del w:id="659" w:author="Katelyn Gostic" w:date="2019-06-19T16:24:00Z">
                <w:rPr>
                  <w:rFonts w:ascii="Cambria Math" w:hAnsi="Cambria Math"/>
                </w:rPr>
                <m:t>f</m:t>
              </w:del>
            </m:r>
          </m:e>
          <m:sub>
            <m:r>
              <w:del w:id="660" w:author="Katelyn Gostic" w:date="2019-06-19T16:24:00Z">
                <w:rPr>
                  <w:rFonts w:ascii="Cambria Math" w:hAnsi="Cambria Math"/>
                </w:rPr>
                <m:t>U</m:t>
              </w:del>
            </m:r>
          </m:sub>
        </m:sSub>
        <m:r>
          <w:del w:id="661" w:author="Katelyn Gostic" w:date="2019-06-19T16:24:00Z">
            <w:rPr>
              <w:rFonts w:ascii="Cambria Math" w:hAnsi="Cambria Math"/>
            </w:rPr>
            <m:t>)</m:t>
          </w:del>
        </m:r>
      </m:oMath>
      <w:del w:id="662" w:author="Katelyn Gostic" w:date="2019-06-19T16:24:00Z">
        <w:r w:rsidRPr="009B1B56" w:rsidDel="004A7534">
          <w:tab/>
        </w:r>
        <w:r w:rsidRPr="009B1B56" w:rsidDel="004A7534">
          <w:tab/>
        </w:r>
        <w:r w:rsidRPr="009B1B56" w:rsidDel="004A7534">
          <w:tab/>
        </w:r>
        <w:r w:rsidRPr="009B1B56" w:rsidDel="004A7534">
          <w:tab/>
        </w:r>
        <w:r w:rsidRPr="009B1B56" w:rsidDel="004A7534">
          <w:tab/>
        </w:r>
        <w:r w:rsidRPr="009B1B56" w:rsidDel="004A7534">
          <w:tab/>
        </w:r>
        <w:r w:rsidRPr="009B1B56" w:rsidDel="004A7534">
          <w:tab/>
        </w:r>
        <w:r w:rsidRPr="009B1B56" w:rsidDel="004A7534">
          <w:tab/>
        </w:r>
        <w:r w:rsidRPr="009B1B56" w:rsidDel="004A7534">
          <w:rPr>
            <w:b/>
          </w:rPr>
          <w:delText>6</w:delText>
        </w:r>
      </w:del>
    </w:p>
    <w:p w14:paraId="6013BAD3" w14:textId="77777777" w:rsidR="004836EE" w:rsidRPr="009B1B56" w:rsidRDefault="004836EE" w:rsidP="00DE166F">
      <w:pPr>
        <w:ind w:firstLine="0"/>
      </w:pPr>
    </w:p>
    <w:p w14:paraId="6FF31355" w14:textId="75D8D5F2" w:rsidR="004836EE" w:rsidRPr="009B1B56" w:rsidRDefault="004836EE" w:rsidP="004836EE">
      <w:pPr>
        <w:pStyle w:val="Heading3"/>
      </w:pPr>
      <w:r w:rsidRPr="009B1B56">
        <w:t xml:space="preserve">Imprinting (I) </w:t>
      </w:r>
      <w:del w:id="663" w:author="Katelyn Gostic" w:date="2019-06-19T16:24:00Z">
        <w:r w:rsidRPr="009B1B56" w:rsidDel="004A7534">
          <w:delText>and vaccination (V)</w:delText>
        </w:r>
      </w:del>
    </w:p>
    <w:p w14:paraId="44D08984" w14:textId="02C23885" w:rsidR="004A7534" w:rsidRPr="004A7534" w:rsidRDefault="004836EE" w:rsidP="004836EE">
      <w:del w:id="664" w:author="Katelyn Gostic" w:date="2019-06-19T16:24:00Z">
        <w:r w:rsidRPr="009B1B56" w:rsidDel="004A7534">
          <w:delText xml:space="preserve">Factors describing risk from vaccination and imprinting took forms similar to risk factors </w:delText>
        </w:r>
        <w:r w:rsidRPr="009B1B56" w:rsidDel="004A7534">
          <w:rPr>
            <w:i/>
          </w:rPr>
          <w:delText>T</w:delText>
        </w:r>
        <w:r w:rsidRPr="009B1B56" w:rsidDel="004A7534">
          <w:delText xml:space="preserve"> and </w:delText>
        </w:r>
        <w:r w:rsidRPr="009B1B56" w:rsidDel="004A7534">
          <w:rPr>
            <w:i/>
          </w:rPr>
          <w:delText>U</w:delText>
        </w:r>
        <w:r w:rsidRPr="009B1B56" w:rsidDel="004A7534">
          <w:delText xml:space="preserve">, but with subtype-specific impacts. </w:delText>
        </w:r>
      </w:del>
      <w:r w:rsidRPr="009B1B56">
        <w:t xml:space="preserve">An indicator function defined whether a given prediction vector described risk of confirmed H1N1 or H3N2 infection. </w:t>
      </w:r>
      <w:del w:id="665" w:author="Katelyn Gostic" w:date="2019-06-19T16:24:00Z">
        <w:r w:rsidRPr="009B1B56" w:rsidDel="004A7534">
          <w:delText xml:space="preserve">Let </w:delText>
        </w:r>
        <w:r w:rsidRPr="009B1B56" w:rsidDel="004A7534">
          <w:rPr>
            <w:i/>
          </w:rPr>
          <w:delText>f</w:delText>
        </w:r>
        <w:r w:rsidRPr="009B1B56" w:rsidDel="004A7534">
          <w:rPr>
            <w:i/>
            <w:vertAlign w:val="subscript"/>
          </w:rPr>
          <w:delText>V</w:delText>
        </w:r>
        <w:r w:rsidRPr="009B1B56" w:rsidDel="004A7534">
          <w:rPr>
            <w:i/>
          </w:rPr>
          <w:delText xml:space="preserve"> </w:delText>
        </w:r>
        <w:r w:rsidRPr="009B1B56" w:rsidDel="004A7534">
          <w:delText>and</w:delText>
        </w:r>
      </w:del>
      <w:ins w:id="666" w:author="Katelyn Gostic" w:date="2019-06-19T16:24:00Z">
        <w:r w:rsidR="004A7534">
          <w:t>Let</w:t>
        </w:r>
      </w:ins>
      <w:r w:rsidRPr="009B1B56">
        <w:t xml:space="preserve"> </w:t>
      </w:r>
      <w:r w:rsidRPr="009B1B56">
        <w:rPr>
          <w:i/>
        </w:rPr>
        <w:t>f</w:t>
      </w:r>
      <w:r w:rsidRPr="009B1B56">
        <w:rPr>
          <w:i/>
          <w:vertAlign w:val="subscript"/>
        </w:rPr>
        <w:t>IHxNy</w:t>
      </w:r>
      <w:r w:rsidRPr="009B1B56">
        <w:rPr>
          <w:i/>
        </w:rPr>
        <w:t xml:space="preserve"> </w:t>
      </w:r>
      <w:r w:rsidRPr="009B1B56">
        <w:t>be vectors describing the fraction of cases of each</w:t>
      </w:r>
      <w:ins w:id="667" w:author="Katelyn Gostic" w:date="2019-06-24T11:36:00Z">
        <w:r w:rsidR="00DE166F">
          <w:t xml:space="preserve"> birth year</w:t>
        </w:r>
      </w:ins>
      <w:del w:id="668" w:author="Katelyn Gostic" w:date="2019-06-24T11:36:00Z">
        <w:r w:rsidRPr="009B1B56" w:rsidDel="00DE166F">
          <w:delText xml:space="preserve"> age</w:delText>
        </w:r>
      </w:del>
      <w:r w:rsidRPr="009B1B56">
        <w:t xml:space="preserve"> that were </w:t>
      </w:r>
      <w:del w:id="669" w:author="Katelyn Gostic" w:date="2019-06-19T16:25:00Z">
        <w:r w:rsidRPr="009B1B56" w:rsidDel="004A7534">
          <w:delText xml:space="preserve">recently vaccinated against influenza, or that were </w:delText>
        </w:r>
      </w:del>
      <w:r w:rsidRPr="009B1B56">
        <w:t xml:space="preserve">protected against strain </w:t>
      </w:r>
      <w:r w:rsidRPr="009B1B56">
        <w:rPr>
          <w:i/>
        </w:rPr>
        <w:t>HxNy</w:t>
      </w:r>
      <w:r w:rsidRPr="009B1B56">
        <w:t xml:space="preserve"> by their childhood imprinting. </w:t>
      </w:r>
      <w:del w:id="670" w:author="Katelyn Gostic" w:date="2019-06-19T16:25:00Z">
        <w:r w:rsidRPr="009B1B56" w:rsidDel="004A7534">
          <w:delText xml:space="preserve">Note that we used the general definition “recent influenza vaccination” because some INSIGHT study sites recorded whether patients had been vaccinated in the last 6 months, while other recorded vaccination in the last 12 months. </w:delText>
        </w:r>
      </w:del>
      <w:r w:rsidRPr="009B1B56">
        <w:t xml:space="preserve">We defined </w:t>
      </w:r>
      <w:del w:id="671" w:author="Katelyn Gostic" w:date="2019-06-19T16:25:00Z">
        <w:r w:rsidRPr="009B1B56" w:rsidDel="004A7534">
          <w:rPr>
            <w:i/>
          </w:rPr>
          <w:delText>r</w:delText>
        </w:r>
        <w:r w:rsidRPr="009B1B56" w:rsidDel="004A7534">
          <w:rPr>
            <w:i/>
            <w:vertAlign w:val="subscript"/>
          </w:rPr>
          <w:delText>vHxNy</w:delText>
        </w:r>
        <w:r w:rsidRPr="009B1B56" w:rsidDel="004A7534">
          <w:delText xml:space="preserve"> and </w:delText>
        </w:r>
      </w:del>
      <w:r w:rsidRPr="009B1B56">
        <w:rPr>
          <w:i/>
        </w:rPr>
        <w:t>r</w:t>
      </w:r>
      <w:r w:rsidRPr="009B1B56">
        <w:rPr>
          <w:i/>
          <w:vertAlign w:val="subscript"/>
        </w:rPr>
        <w:t>IHxNy</w:t>
      </w:r>
      <w:r w:rsidRPr="009B1B56">
        <w:t xml:space="preserve"> as free parameters describing the risk of confirmed </w:t>
      </w:r>
      <w:r w:rsidRPr="009B1B56">
        <w:rPr>
          <w:i/>
        </w:rPr>
        <w:t>HxNy</w:t>
      </w:r>
      <w:r w:rsidRPr="009B1B56">
        <w:t xml:space="preserve"> infection, </w:t>
      </w:r>
      <w:del w:id="672" w:author="Katelyn Gostic" w:date="2019-06-19T16:25:00Z">
        <w:r w:rsidRPr="009B1B56" w:rsidDel="004A7534">
          <w:delText xml:space="preserve">given vaccination, or </w:delText>
        </w:r>
      </w:del>
      <w:r w:rsidRPr="009B1B56">
        <w:t xml:space="preserve">given imprinting protection. Finally, </w:t>
      </w:r>
      <w:del w:id="673" w:author="Katelyn Gostic" w:date="2019-06-19T16:25:00Z">
        <w:r w:rsidRPr="009B1B56" w:rsidDel="004A7534">
          <w:delText>risk factors</w:delText>
        </w:r>
      </w:del>
      <w:ins w:id="674" w:author="Katelyn Gostic" w:date="2019-06-19T16:25:00Z">
        <w:r w:rsidR="004A7534">
          <w:t>the factor</w:t>
        </w:r>
      </w:ins>
      <w:r w:rsidRPr="009B1B56">
        <w:t xml:space="preserve"> describing the effect of </w:t>
      </w:r>
      <w:del w:id="675" w:author="Katelyn Gostic" w:date="2019-06-19T16:25:00Z">
        <w:r w:rsidRPr="009B1B56" w:rsidDel="004A7534">
          <w:delText xml:space="preserve">vaccination (V) and </w:delText>
        </w:r>
      </w:del>
      <w:r w:rsidRPr="009B1B56">
        <w:t xml:space="preserve">imprinting (I) </w:t>
      </w:r>
      <w:del w:id="676" w:author="Katelyn Gostic" w:date="2019-06-19T16:25:00Z">
        <w:r w:rsidRPr="009B1B56" w:rsidDel="004A7534">
          <w:delText xml:space="preserve">were </w:delText>
        </w:r>
      </w:del>
      <w:ins w:id="677" w:author="Katelyn Gostic" w:date="2019-06-19T16:25:00Z">
        <w:r w:rsidR="004A7534">
          <w:t>was</w:t>
        </w:r>
        <w:r w:rsidR="004A7534" w:rsidRPr="009B1B56">
          <w:t xml:space="preserve"> </w:t>
        </w:r>
      </w:ins>
      <w:r w:rsidRPr="009B1B56">
        <w:t>defined as:</w:t>
      </w:r>
    </w:p>
    <w:p w14:paraId="48DD9EE7" w14:textId="0F365994" w:rsidR="004836EE" w:rsidRPr="009B1B56" w:rsidDel="004A7534" w:rsidRDefault="009026B6">
      <w:pPr>
        <w:ind w:firstLine="0"/>
        <w:rPr>
          <w:del w:id="678" w:author="Katelyn Gostic" w:date="2019-06-19T16:25:00Z"/>
          <w:b/>
        </w:rPr>
        <w:pPrChange w:id="679" w:author="Katelyn Gostic" w:date="2019-06-19T16:25:00Z">
          <w:pPr/>
        </w:pPrChange>
      </w:pPr>
      <m:oMath>
        <m:sSub>
          <m:sSubPr>
            <m:ctrlPr>
              <w:del w:id="680" w:author="Katelyn Gostic" w:date="2019-06-19T16:25:00Z">
                <w:rPr>
                  <w:rFonts w:ascii="Cambria Math" w:hAnsi="Cambria Math"/>
                  <w:i/>
                </w:rPr>
              </w:del>
            </m:ctrlPr>
          </m:sSubPr>
          <m:e>
            <m:r>
              <w:del w:id="681" w:author="Katelyn Gostic" w:date="2019-06-19T16:25:00Z">
                <w:rPr>
                  <w:rFonts w:ascii="Cambria Math" w:hAnsi="Cambria Math"/>
                </w:rPr>
                <m:t>V</m:t>
              </w:del>
            </m:r>
          </m:e>
          <m:sub>
            <m:r>
              <w:del w:id="682" w:author="Katelyn Gostic" w:date="2019-06-19T16:25:00Z">
                <w:rPr>
                  <w:rFonts w:ascii="Cambria Math" w:hAnsi="Cambria Math"/>
                </w:rPr>
                <m:t>HxNy</m:t>
              </w:del>
            </m:r>
          </m:sub>
        </m:sSub>
        <m:r>
          <w:del w:id="683" w:author="Katelyn Gostic" w:date="2019-06-19T16:25:00Z">
            <w:rPr>
              <w:rFonts w:ascii="Cambria Math" w:hAnsi="Cambria Math"/>
            </w:rPr>
            <m:t>=</m:t>
          </w:del>
        </m:r>
        <m:sSub>
          <m:sSubPr>
            <m:ctrlPr>
              <w:del w:id="684" w:author="Katelyn Gostic" w:date="2019-06-19T16:25:00Z">
                <w:rPr>
                  <w:rFonts w:ascii="Cambria Math" w:hAnsi="Cambria Math"/>
                  <w:i/>
                </w:rPr>
              </w:del>
            </m:ctrlPr>
          </m:sSubPr>
          <m:e>
            <m:r>
              <w:del w:id="685" w:author="Katelyn Gostic" w:date="2019-06-19T16:25:00Z">
                <m:rPr>
                  <m:sty m:val="bi"/>
                </m:rPr>
                <w:rPr>
                  <w:rFonts w:ascii="Cambria Math" w:hAnsi="Cambria Math"/>
                </w:rPr>
                <m:t>1</m:t>
              </w:del>
            </m:r>
            <m:ctrlPr>
              <w:del w:id="686" w:author="Katelyn Gostic" w:date="2019-06-19T16:25:00Z">
                <w:rPr>
                  <w:rFonts w:ascii="Cambria Math" w:hAnsi="Cambria Math"/>
                  <w:b/>
                  <w:i/>
                </w:rPr>
              </w:del>
            </m:ctrlPr>
          </m:e>
          <m:sub>
            <m:r>
              <w:del w:id="687" w:author="Katelyn Gostic" w:date="2019-06-19T16:25:00Z">
                <w:rPr>
                  <w:rFonts w:ascii="Cambria Math" w:hAnsi="Cambria Math"/>
                </w:rPr>
                <m:t>HxNy</m:t>
              </w:del>
            </m:r>
          </m:sub>
        </m:sSub>
        <m:r>
          <w:del w:id="688" w:author="Katelyn Gostic" w:date="2019-06-19T16:25:00Z">
            <w:rPr>
              <w:rFonts w:ascii="Cambria Math" w:hAnsi="Cambria Math"/>
            </w:rPr>
            <m:t>*</m:t>
          </w:del>
        </m:r>
        <m:sSub>
          <m:sSubPr>
            <m:ctrlPr>
              <w:del w:id="689" w:author="Katelyn Gostic" w:date="2019-06-19T16:25:00Z">
                <w:rPr>
                  <w:rFonts w:ascii="Cambria Math" w:hAnsi="Cambria Math"/>
                  <w:i/>
                </w:rPr>
              </w:del>
            </m:ctrlPr>
          </m:sSubPr>
          <m:e>
            <m:r>
              <w:del w:id="690" w:author="Katelyn Gostic" w:date="2019-06-19T16:25:00Z">
                <w:rPr>
                  <w:rFonts w:ascii="Cambria Math" w:hAnsi="Cambria Math"/>
                </w:rPr>
                <m:t>[f</m:t>
              </w:del>
            </m:r>
          </m:e>
          <m:sub>
            <m:r>
              <w:del w:id="691" w:author="Katelyn Gostic" w:date="2019-06-19T16:25:00Z">
                <w:rPr>
                  <w:rFonts w:ascii="Cambria Math" w:hAnsi="Cambria Math"/>
                </w:rPr>
                <m:t>V</m:t>
              </w:del>
            </m:r>
          </m:sub>
        </m:sSub>
        <m:sSub>
          <m:sSubPr>
            <m:ctrlPr>
              <w:del w:id="692" w:author="Katelyn Gostic" w:date="2019-06-19T16:25:00Z">
                <w:rPr>
                  <w:rFonts w:ascii="Cambria Math" w:hAnsi="Cambria Math"/>
                  <w:i/>
                </w:rPr>
              </w:del>
            </m:ctrlPr>
          </m:sSubPr>
          <m:e>
            <m:r>
              <w:del w:id="693" w:author="Katelyn Gostic" w:date="2019-06-19T16:25:00Z">
                <w:rPr>
                  <w:rFonts w:ascii="Cambria Math" w:hAnsi="Cambria Math"/>
                </w:rPr>
                <m:t>r</m:t>
              </w:del>
            </m:r>
          </m:e>
          <m:sub>
            <m:r>
              <w:del w:id="694" w:author="Katelyn Gostic" w:date="2019-06-19T16:25:00Z">
                <w:rPr>
                  <w:rFonts w:ascii="Cambria Math" w:hAnsi="Cambria Math"/>
                </w:rPr>
                <m:t>VHxNy</m:t>
              </w:del>
            </m:r>
          </m:sub>
        </m:sSub>
        <m:r>
          <w:del w:id="695" w:author="Katelyn Gostic" w:date="2019-06-19T16:25:00Z">
            <w:rPr>
              <w:rFonts w:ascii="Cambria Math" w:hAnsi="Cambria Math"/>
            </w:rPr>
            <m:t>+(1-</m:t>
          </w:del>
        </m:r>
        <m:sSub>
          <m:sSubPr>
            <m:ctrlPr>
              <w:del w:id="696" w:author="Katelyn Gostic" w:date="2019-06-19T16:25:00Z">
                <w:rPr>
                  <w:rFonts w:ascii="Cambria Math" w:hAnsi="Cambria Math"/>
                  <w:i/>
                </w:rPr>
              </w:del>
            </m:ctrlPr>
          </m:sSubPr>
          <m:e>
            <m:r>
              <w:del w:id="697" w:author="Katelyn Gostic" w:date="2019-06-19T16:25:00Z">
                <w:rPr>
                  <w:rFonts w:ascii="Cambria Math" w:hAnsi="Cambria Math"/>
                </w:rPr>
                <m:t>f</m:t>
              </w:del>
            </m:r>
          </m:e>
          <m:sub>
            <m:r>
              <w:del w:id="698" w:author="Katelyn Gostic" w:date="2019-06-19T16:25:00Z">
                <w:rPr>
                  <w:rFonts w:ascii="Cambria Math" w:hAnsi="Cambria Math"/>
                </w:rPr>
                <m:t>v</m:t>
              </w:del>
            </m:r>
          </m:sub>
        </m:sSub>
        <m:sSub>
          <m:sSubPr>
            <m:ctrlPr>
              <w:del w:id="699" w:author="Katelyn Gostic" w:date="2019-06-19T16:25:00Z">
                <w:rPr>
                  <w:rFonts w:ascii="Cambria Math" w:hAnsi="Cambria Math"/>
                  <w:i/>
                </w:rPr>
              </w:del>
            </m:ctrlPr>
          </m:sSubPr>
          <m:e>
            <m:r>
              <w:del w:id="700" w:author="Katelyn Gostic" w:date="2019-06-19T16:25:00Z">
                <w:rPr>
                  <w:rFonts w:ascii="Cambria Math" w:hAnsi="Cambria Math"/>
                </w:rPr>
                <m:t>r</m:t>
              </w:del>
            </m:r>
          </m:e>
          <m:sub>
            <m:r>
              <w:del w:id="701" w:author="Katelyn Gostic" w:date="2019-06-19T16:25:00Z">
                <w:rPr>
                  <w:rFonts w:ascii="Cambria Math" w:hAnsi="Cambria Math"/>
                </w:rPr>
                <m:t>vHxNy</m:t>
              </w:del>
            </m:r>
          </m:sub>
        </m:sSub>
        <m:r>
          <w:del w:id="702" w:author="Katelyn Gostic" w:date="2019-06-19T16:25:00Z">
            <w:rPr>
              <w:rFonts w:ascii="Cambria Math" w:hAnsi="Cambria Math"/>
            </w:rPr>
            <m:t>)]</m:t>
          </w:del>
        </m:r>
      </m:oMath>
      <w:del w:id="703" w:author="Katelyn Gostic" w:date="2019-06-19T16:25:00Z">
        <w:r w:rsidR="004836EE" w:rsidRPr="009B1B56" w:rsidDel="004A7534">
          <w:tab/>
        </w:r>
        <w:r w:rsidR="004836EE" w:rsidRPr="009B1B56" w:rsidDel="004A7534">
          <w:tab/>
        </w:r>
        <w:r w:rsidR="004836EE" w:rsidRPr="009B1B56" w:rsidDel="004A7534">
          <w:tab/>
        </w:r>
        <w:r w:rsidR="004836EE" w:rsidRPr="009B1B56" w:rsidDel="004A7534">
          <w:tab/>
        </w:r>
        <w:r w:rsidR="004836EE" w:rsidRPr="009B1B56" w:rsidDel="004A7534">
          <w:tab/>
        </w:r>
        <w:r w:rsidR="004836EE" w:rsidRPr="009B1B56" w:rsidDel="004A7534">
          <w:tab/>
        </w:r>
        <w:r w:rsidR="004836EE" w:rsidRPr="009B1B56" w:rsidDel="004A7534">
          <w:rPr>
            <w:b/>
          </w:rPr>
          <w:delText>7</w:delText>
        </w:r>
      </w:del>
    </w:p>
    <w:p w14:paraId="7925D7FC" w14:textId="77777777" w:rsidR="004836EE" w:rsidRPr="009B1B56" w:rsidRDefault="004836EE" w:rsidP="004A7534"/>
    <w:p w14:paraId="3BDBD71B" w14:textId="44A5E499" w:rsidR="004836EE" w:rsidRPr="009B1B56" w:rsidRDefault="009026B6" w:rsidP="004836EE">
      <w:pPr>
        <w:rPr>
          <w:b/>
        </w:rPr>
      </w:pPr>
      <m:oMath>
        <m:sSub>
          <m:sSubPr>
            <m:ctrlPr>
              <w:rPr>
                <w:rFonts w:ascii="Cambria Math" w:hAnsi="Cambria Math"/>
                <w:i/>
              </w:rPr>
            </m:ctrlPr>
          </m:sSubPr>
          <m:e>
            <m:r>
              <w:rPr>
                <w:rFonts w:ascii="Cambria Math" w:hAnsi="Cambria Math"/>
              </w:rPr>
              <m:t>I</m:t>
            </m:r>
          </m:e>
          <m:sub>
            <m:r>
              <w:rPr>
                <w:rFonts w:ascii="Cambria Math" w:hAnsi="Cambria Math"/>
              </w:rPr>
              <m:t>HxNy</m:t>
            </m:r>
          </m:sub>
        </m:sSub>
        <m:r>
          <w:rPr>
            <w:rFonts w:ascii="Cambria Math" w:hAnsi="Cambria Math"/>
          </w:rPr>
          <m:t>=</m:t>
        </m:r>
        <m:sSub>
          <m:sSubPr>
            <m:ctrlPr>
              <w:rPr>
                <w:rFonts w:ascii="Cambria Math" w:hAnsi="Cambria Math"/>
                <w:i/>
              </w:rPr>
            </m:ctrlPr>
          </m:sSubPr>
          <m:e>
            <m:r>
              <m:rPr>
                <m:sty m:val="bi"/>
              </m:rPr>
              <w:rPr>
                <w:rFonts w:ascii="Cambria Math" w:hAnsi="Cambria Math"/>
              </w:rPr>
              <m:t>1</m:t>
            </m:r>
            <m:ctrlPr>
              <w:rPr>
                <w:rFonts w:ascii="Cambria Math" w:hAnsi="Cambria Math"/>
                <w:b/>
                <w:i/>
              </w:rPr>
            </m:ctrlPr>
          </m:e>
          <m:sub>
            <m:r>
              <w:rPr>
                <w:rFonts w:ascii="Cambria Math" w:hAnsi="Cambria Math"/>
              </w:rPr>
              <m:t>HxNy</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IHxNy</m:t>
            </m:r>
          </m:sub>
        </m:sSub>
        <m:sSub>
          <m:sSubPr>
            <m:ctrlPr>
              <w:rPr>
                <w:rFonts w:ascii="Cambria Math" w:hAnsi="Cambria Math"/>
                <w:i/>
              </w:rPr>
            </m:ctrlPr>
          </m:sSubPr>
          <m:e>
            <m:r>
              <w:rPr>
                <w:rFonts w:ascii="Cambria Math" w:hAnsi="Cambria Math"/>
              </w:rPr>
              <m:t>r</m:t>
            </m:r>
          </m:e>
          <m:sub>
            <m:r>
              <w:rPr>
                <w:rFonts w:ascii="Cambria Math" w:hAnsi="Cambria Math"/>
              </w:rPr>
              <m:t>IHxNy</m:t>
            </m:r>
          </m:sub>
        </m:sSub>
        <m:r>
          <w:rPr>
            <w:rFonts w:ascii="Cambria Math" w:hAnsi="Cambria Math"/>
          </w:rPr>
          <m:t>+(1-</m:t>
        </m:r>
        <m:sSub>
          <m:sSubPr>
            <m:ctrlPr>
              <w:rPr>
                <w:rFonts w:ascii="Cambria Math" w:hAnsi="Cambria Math"/>
                <w:i/>
              </w:rPr>
            </m:ctrlPr>
          </m:sSubPr>
          <m:e>
            <m:r>
              <w:rPr>
                <w:rFonts w:ascii="Cambria Math" w:hAnsi="Cambria Math"/>
              </w:rPr>
              <m:t>f</m:t>
            </m:r>
          </m:e>
          <m:sub>
            <m:r>
              <w:rPr>
                <w:rFonts w:ascii="Cambria Math" w:hAnsi="Cambria Math"/>
              </w:rPr>
              <m:t>IHxNy</m:t>
            </m:r>
          </m:sub>
        </m:sSub>
        <m:sSub>
          <m:sSubPr>
            <m:ctrlPr>
              <w:del w:id="704" w:author="Katelyn Gostic" w:date="2019-06-20T10:13:00Z">
                <w:rPr>
                  <w:rFonts w:ascii="Cambria Math" w:hAnsi="Cambria Math"/>
                  <w:i/>
                </w:rPr>
              </w:del>
            </m:ctrlPr>
          </m:sSubPr>
          <m:e>
            <m:r>
              <w:del w:id="705" w:author="Katelyn Gostic" w:date="2019-06-20T10:13:00Z">
                <w:rPr>
                  <w:rFonts w:ascii="Cambria Math" w:hAnsi="Cambria Math"/>
                </w:rPr>
                <m:t>r</m:t>
              </w:del>
            </m:r>
          </m:e>
          <m:sub>
            <m:r>
              <w:del w:id="706" w:author="Katelyn Gostic" w:date="2019-06-20T10:13:00Z">
                <w:rPr>
                  <w:rFonts w:ascii="Cambria Math" w:hAnsi="Cambria Math"/>
                </w:rPr>
                <m:t>IHxNy</m:t>
              </w:del>
            </m:r>
          </m:sub>
        </m:sSub>
        <m:r>
          <w:rPr>
            <w:rFonts w:ascii="Cambria Math" w:hAnsi="Cambria Math"/>
          </w:rPr>
          <m:t>)]</m:t>
        </m:r>
      </m:oMath>
      <w:r w:rsidR="004836EE" w:rsidRPr="009B1B56">
        <w:t xml:space="preserve"> </w:t>
      </w:r>
      <w:r w:rsidR="004836EE" w:rsidRPr="009B1B56">
        <w:tab/>
      </w:r>
      <w:r w:rsidR="004836EE" w:rsidRPr="009B1B56">
        <w:tab/>
      </w:r>
      <w:r w:rsidR="004836EE" w:rsidRPr="009B1B56">
        <w:tab/>
      </w:r>
      <w:r w:rsidR="004836EE" w:rsidRPr="009B1B56">
        <w:tab/>
      </w:r>
      <w:r w:rsidR="004836EE" w:rsidRPr="009B1B56">
        <w:tab/>
      </w:r>
      <w:ins w:id="707" w:author="Katelyn Gostic" w:date="2019-06-20T10:13:00Z">
        <w:r w:rsidR="003B5F3D">
          <w:rPr>
            <w:b/>
          </w:rPr>
          <w:t>3</w:t>
        </w:r>
      </w:ins>
      <w:del w:id="708" w:author="Katelyn Gostic" w:date="2019-06-20T10:13:00Z">
        <w:r w:rsidR="004836EE" w:rsidRPr="009B1B56" w:rsidDel="003B5F3D">
          <w:rPr>
            <w:b/>
          </w:rPr>
          <w:delText>8</w:delText>
        </w:r>
      </w:del>
    </w:p>
    <w:p w14:paraId="73394462" w14:textId="3C9A0525" w:rsidR="009A11DF" w:rsidRPr="009B1B56" w:rsidRDefault="004836EE" w:rsidP="004A7534">
      <w:r w:rsidRPr="009B1B56">
        <w:tab/>
      </w:r>
    </w:p>
    <w:p w14:paraId="2A1EE0A6" w14:textId="77777777" w:rsidR="004836EE" w:rsidRPr="009B1B56" w:rsidRDefault="004836EE" w:rsidP="004836EE">
      <w:pPr>
        <w:pStyle w:val="Heading2"/>
      </w:pPr>
      <w:r w:rsidRPr="009B1B56">
        <w:t>Likelihood</w:t>
      </w:r>
    </w:p>
    <w:p w14:paraId="7D9D0A8E" w14:textId="58337A78" w:rsidR="004836EE" w:rsidRDefault="004836EE" w:rsidP="004836EE">
      <w:pPr>
        <w:rPr>
          <w:ins w:id="709" w:author="Katelyn Gostic" w:date="2019-06-20T10:15:00Z"/>
        </w:rPr>
      </w:pPr>
      <w:r w:rsidRPr="009B1B56">
        <w:t xml:space="preserve">We used equations </w:t>
      </w:r>
      <w:del w:id="710" w:author="Katelyn Gostic" w:date="2019-06-20T10:15:00Z">
        <w:r w:rsidRPr="009B1B56" w:rsidDel="003B5F3D">
          <w:delText>3-8</w:delText>
        </w:r>
      </w:del>
      <w:ins w:id="711" w:author="Katelyn Gostic" w:date="2019-06-20T10:15:00Z">
        <w:r w:rsidR="003B5F3D">
          <w:t>1-3</w:t>
        </w:r>
      </w:ins>
      <w:r w:rsidRPr="009B1B56">
        <w:t xml:space="preserve"> to generate predicted case age distributions (</w:t>
      </w:r>
      <w:r w:rsidRPr="009B1B56">
        <w:rPr>
          <w:i/>
        </w:rPr>
        <w:t>p</w:t>
      </w:r>
      <w:r w:rsidRPr="009B1B56">
        <w:t xml:space="preserve">) for each influenza season (s) </w:t>
      </w:r>
      <w:del w:id="712" w:author="Katelyn Gostic" w:date="2019-06-19T16:26:00Z">
        <w:r w:rsidRPr="009B1B56" w:rsidDel="003C2CBE">
          <w:delText xml:space="preserve">and country (c) </w:delText>
        </w:r>
      </w:del>
      <w:r w:rsidRPr="009B1B56">
        <w:t xml:space="preserve">in which cases were observed in the data. Then, the likelihood was obtained as a product of multinomial densities across all </w:t>
      </w:r>
      <w:del w:id="713" w:author="Katelyn Gostic" w:date="2019-06-19T16:26:00Z">
        <w:r w:rsidRPr="009B1B56" w:rsidDel="003C2CBE">
          <w:delText xml:space="preserve">countries and </w:delText>
        </w:r>
      </w:del>
      <w:r w:rsidRPr="009B1B56">
        <w:t>seasons</w:t>
      </w:r>
      <w:del w:id="714" w:author="Katelyn Gostic" w:date="2019-06-19T16:26:00Z">
        <w:r w:rsidRPr="009B1B56" w:rsidDel="003C2CBE">
          <w:delText xml:space="preserve"> observed in the data</w:delText>
        </w:r>
      </w:del>
      <w:r w:rsidRPr="009B1B56">
        <w:t xml:space="preserve">. If </w:t>
      </w:r>
      <w:r w:rsidRPr="009B1B56">
        <w:rPr>
          <w:i/>
        </w:rPr>
        <w:t>n</w:t>
      </w:r>
      <w:del w:id="715" w:author="Katelyn Gostic" w:date="2019-06-19T16:26:00Z">
        <w:r w:rsidRPr="009B1B56" w:rsidDel="003C2CBE">
          <w:rPr>
            <w:i/>
            <w:vertAlign w:val="subscript"/>
          </w:rPr>
          <w:delText>c</w:delText>
        </w:r>
      </w:del>
      <w:r w:rsidRPr="009B1B56">
        <w:rPr>
          <w:i/>
          <w:vertAlign w:val="subscript"/>
        </w:rPr>
        <w:t>s</w:t>
      </w:r>
      <w:r w:rsidRPr="009B1B56">
        <w:t xml:space="preserve"> represents the total number of cases observed in a given </w:t>
      </w:r>
      <w:del w:id="716" w:author="Katelyn Gostic" w:date="2019-06-19T16:26:00Z">
        <w:r w:rsidRPr="009B1B56" w:rsidDel="003C2CBE">
          <w:delText xml:space="preserve">country and </w:delText>
        </w:r>
      </w:del>
      <w:r w:rsidRPr="009B1B56">
        <w:t xml:space="preserve">season, </w:t>
      </w:r>
      <w:r w:rsidRPr="009B1B56">
        <w:rPr>
          <w:i/>
        </w:rPr>
        <w:t>x</w:t>
      </w:r>
      <w:r w:rsidRPr="009B1B56">
        <w:rPr>
          <w:i/>
          <w:vertAlign w:val="subscript"/>
        </w:rPr>
        <w:t>0cs</w:t>
      </w:r>
      <w:r w:rsidRPr="009B1B56">
        <w:rPr>
          <w:i/>
        </w:rPr>
        <w:t>,…x</w:t>
      </w:r>
      <w:r w:rsidRPr="009B1B56">
        <w:rPr>
          <w:i/>
          <w:vertAlign w:val="subscript"/>
        </w:rPr>
        <w:t>mcs</w:t>
      </w:r>
      <w:r w:rsidRPr="009B1B56">
        <w:rPr>
          <w:vertAlign w:val="subscript"/>
        </w:rPr>
        <w:t xml:space="preserve"> </w:t>
      </w:r>
      <w:r w:rsidRPr="009B1B56">
        <w:t xml:space="preserve">each represent the number of cases observed in each single year of age/single year of birth, and if </w:t>
      </w:r>
      <w:r w:rsidRPr="009B1B56">
        <w:rPr>
          <w:i/>
        </w:rPr>
        <w:t>p</w:t>
      </w:r>
      <w:r w:rsidRPr="009B1B56">
        <w:rPr>
          <w:i/>
          <w:vertAlign w:val="subscript"/>
        </w:rPr>
        <w:t>0cs</w:t>
      </w:r>
      <w:r w:rsidRPr="009B1B56">
        <w:rPr>
          <w:i/>
        </w:rPr>
        <w:t>…p</w:t>
      </w:r>
      <w:r w:rsidRPr="009B1B56">
        <w:rPr>
          <w:i/>
          <w:vertAlign w:val="subscript"/>
        </w:rPr>
        <w:t>mcs</w:t>
      </w:r>
      <w:r w:rsidRPr="009B1B56">
        <w:t xml:space="preserve"> each represent entries in the model’s predicted age/birth year-distribution of cases, then the likelihood is given by: </w:t>
      </w:r>
    </w:p>
    <w:p w14:paraId="5020FD73" w14:textId="77777777" w:rsidR="003B5F3D" w:rsidRPr="009B1B56" w:rsidRDefault="003B5F3D" w:rsidP="004836EE"/>
    <w:p w14:paraId="0CAAEA04" w14:textId="3B8EBC35" w:rsidR="004836EE" w:rsidRPr="009B1B56" w:rsidRDefault="004836EE" w:rsidP="004836EE">
      <m:oMath>
        <m:r>
          <m:rPr>
            <m:scr m:val="script"/>
          </m:rPr>
          <w:rPr>
            <w:rFonts w:ascii="Cambria Math" w:hAnsi="Cambria Math"/>
          </w:rPr>
          <m:t>L=</m:t>
        </m:r>
        <m:nary>
          <m:naryPr>
            <m:chr m:val="∏"/>
            <m:limLoc m:val="undOvr"/>
            <m:supHide m:val="1"/>
            <m:ctrlPr>
              <w:rPr>
                <w:rFonts w:ascii="Cambria Math" w:hAnsi="Cambria Math"/>
                <w:i/>
              </w:rPr>
            </m:ctrlPr>
          </m:naryPr>
          <m:sub>
            <m:r>
              <w:rPr>
                <w:rFonts w:ascii="Cambria Math" w:hAnsi="Cambria Math"/>
              </w:rPr>
              <m:t>c</m:t>
            </m:r>
          </m:sub>
          <m:sup/>
          <m:e>
            <m:nary>
              <m:naryPr>
                <m:chr m:val="∏"/>
                <m:limLoc m:val="undOvr"/>
                <m:supHide m:val="1"/>
                <m:ctrlPr>
                  <w:rPr>
                    <w:rFonts w:ascii="Cambria Math" w:hAnsi="Cambria Math"/>
                    <w:i/>
                  </w:rPr>
                </m:ctrlPr>
              </m:naryPr>
              <m:sub>
                <m:r>
                  <w:rPr>
                    <w:rFonts w:ascii="Cambria Math" w:hAnsi="Cambria Math"/>
                  </w:rPr>
                  <m:t>s</m:t>
                </m:r>
              </m:sub>
              <m:sup/>
              <m:e>
                <m:nary>
                  <m:naryPr>
                    <m:chr m:val="∏"/>
                    <m:limLoc m:val="undOvr"/>
                    <m:supHide m:val="1"/>
                    <m:ctrlPr>
                      <w:ins w:id="717" w:author="Katelyn Gostic" w:date="2019-06-19T16:27:00Z">
                        <w:rPr>
                          <w:rFonts w:ascii="Cambria Math" w:hAnsi="Cambria Math"/>
                          <w:i/>
                        </w:rPr>
                      </w:ins>
                    </m:ctrlPr>
                  </m:naryPr>
                  <m:sub>
                    <m:r>
                      <w:ins w:id="718" w:author="Katelyn Gostic" w:date="2019-06-19T16:27:00Z">
                        <w:rPr>
                          <w:rFonts w:ascii="Cambria Math" w:hAnsi="Cambria Math"/>
                        </w:rPr>
                        <m:t>s</m:t>
                      </w:ins>
                    </m:r>
                  </m:sub>
                  <m:sup/>
                  <m:e>
                    <m:f>
                      <m:fPr>
                        <m:ctrlPr>
                          <w:ins w:id="719" w:author="Katelyn Gostic" w:date="2019-06-19T16:27:00Z">
                            <w:rPr>
                              <w:rFonts w:ascii="Cambria Math" w:hAnsi="Cambria Math"/>
                              <w:i/>
                            </w:rPr>
                          </w:ins>
                        </m:ctrlPr>
                      </m:fPr>
                      <m:num>
                        <m:sSub>
                          <m:sSubPr>
                            <m:ctrlPr>
                              <w:ins w:id="720" w:author="Katelyn Gostic" w:date="2019-06-19T16:27:00Z">
                                <w:rPr>
                                  <w:rFonts w:ascii="Cambria Math" w:hAnsi="Cambria Math"/>
                                  <w:i/>
                                </w:rPr>
                              </w:ins>
                            </m:ctrlPr>
                          </m:sSubPr>
                          <m:e>
                            <m:r>
                              <w:ins w:id="721" w:author="Katelyn Gostic" w:date="2019-06-19T16:27:00Z">
                                <w:rPr>
                                  <w:rFonts w:ascii="Cambria Math" w:hAnsi="Cambria Math"/>
                                </w:rPr>
                                <m:t>n</m:t>
                              </w:ins>
                            </m:r>
                          </m:e>
                          <m:sub>
                            <m:r>
                              <w:ins w:id="722" w:author="Katelyn Gostic" w:date="2019-06-19T16:27:00Z">
                                <w:rPr>
                                  <w:rFonts w:ascii="Cambria Math" w:hAnsi="Cambria Math"/>
                                </w:rPr>
                                <m:t>s</m:t>
                              </w:ins>
                            </m:r>
                          </m:sub>
                        </m:sSub>
                        <m:r>
                          <w:ins w:id="723" w:author="Katelyn Gostic" w:date="2019-06-19T16:27:00Z">
                            <w:rPr>
                              <w:rFonts w:ascii="Cambria Math" w:hAnsi="Cambria Math"/>
                            </w:rPr>
                            <m:t>!</m:t>
                          </w:ins>
                        </m:r>
                      </m:num>
                      <m:den>
                        <m:sSub>
                          <m:sSubPr>
                            <m:ctrlPr>
                              <w:ins w:id="724" w:author="Katelyn Gostic" w:date="2019-06-24T11:36:00Z">
                                <w:rPr>
                                  <w:rFonts w:ascii="Cambria Math" w:hAnsi="Cambria Math"/>
                                  <w:i/>
                                </w:rPr>
                              </w:ins>
                            </m:ctrlPr>
                          </m:sSubPr>
                          <m:e>
                            <m:r>
                              <w:ins w:id="725" w:author="Katelyn Gostic" w:date="2019-06-24T11:36:00Z">
                                <w:rPr>
                                  <w:rFonts w:ascii="Cambria Math" w:hAnsi="Cambria Math"/>
                                </w:rPr>
                                <m:t>x</m:t>
                              </w:ins>
                            </m:r>
                          </m:e>
                          <m:sub>
                            <m:r>
                              <w:ins w:id="726" w:author="Katelyn Gostic" w:date="2019-06-24T11:36:00Z">
                                <w:rPr>
                                  <w:rFonts w:ascii="Cambria Math" w:hAnsi="Cambria Math"/>
                                </w:rPr>
                                <m:t>0s</m:t>
                              </w:ins>
                            </m:r>
                          </m:sub>
                        </m:sSub>
                        <m:r>
                          <w:ins w:id="727" w:author="Katelyn Gostic" w:date="2019-06-19T16:27:00Z">
                            <w:rPr>
                              <w:rFonts w:ascii="Cambria Math" w:hAnsi="Cambria Math"/>
                            </w:rPr>
                            <m:t>!…</m:t>
                          </w:ins>
                        </m:r>
                        <m:sSub>
                          <m:sSubPr>
                            <m:ctrlPr>
                              <w:ins w:id="728" w:author="Katelyn Gostic" w:date="2019-06-19T16:27:00Z">
                                <w:rPr>
                                  <w:rFonts w:ascii="Cambria Math" w:hAnsi="Cambria Math"/>
                                  <w:i/>
                                </w:rPr>
                              </w:ins>
                            </m:ctrlPr>
                          </m:sSubPr>
                          <m:e>
                            <m:r>
                              <w:ins w:id="729" w:author="Katelyn Gostic" w:date="2019-06-19T16:27:00Z">
                                <w:rPr>
                                  <w:rFonts w:ascii="Cambria Math" w:hAnsi="Cambria Math"/>
                                </w:rPr>
                                <m:t>x</m:t>
                              </w:ins>
                            </m:r>
                          </m:e>
                          <m:sub>
                            <m:r>
                              <w:ins w:id="730" w:author="Katelyn Gostic" w:date="2019-06-24T11:37:00Z">
                                <w:rPr>
                                  <w:rFonts w:ascii="Cambria Math" w:hAnsi="Cambria Math"/>
                                </w:rPr>
                                <m:t>ms</m:t>
                              </w:ins>
                            </m:r>
                            <m:r>
                              <w:ins w:id="731" w:author="Katelyn Gostic" w:date="2019-06-19T16:27:00Z">
                                <w:rPr>
                                  <w:rFonts w:ascii="Cambria Math" w:hAnsi="Cambria Math"/>
                                </w:rPr>
                                <m:t>!</m:t>
                              </w:ins>
                            </m:r>
                          </m:sub>
                        </m:sSub>
                      </m:den>
                    </m:f>
                    <m:sSubSup>
                      <m:sSubSupPr>
                        <m:ctrlPr>
                          <w:ins w:id="732" w:author="Katelyn Gostic" w:date="2019-06-19T16:27:00Z">
                            <w:rPr>
                              <w:rFonts w:ascii="Cambria Math" w:hAnsi="Cambria Math"/>
                              <w:i/>
                            </w:rPr>
                          </w:ins>
                        </m:ctrlPr>
                      </m:sSubSupPr>
                      <m:e>
                        <m:r>
                          <w:ins w:id="733" w:author="Katelyn Gostic" w:date="2019-06-19T16:27:00Z">
                            <w:rPr>
                              <w:rFonts w:ascii="Cambria Math" w:hAnsi="Cambria Math"/>
                            </w:rPr>
                            <m:t>p</m:t>
                          </w:ins>
                        </m:r>
                      </m:e>
                      <m:sub>
                        <m:r>
                          <w:ins w:id="734" w:author="Katelyn Gostic" w:date="2019-06-24T11:37:00Z">
                            <w:rPr>
                              <w:rFonts w:ascii="Cambria Math" w:hAnsi="Cambria Math"/>
                            </w:rPr>
                            <m:t>0s</m:t>
                          </w:ins>
                        </m:r>
                      </m:sub>
                      <m:sup>
                        <m:sSub>
                          <m:sSubPr>
                            <m:ctrlPr>
                              <w:ins w:id="735" w:author="Katelyn Gostic" w:date="2019-06-24T11:37:00Z">
                                <w:rPr>
                                  <w:rFonts w:ascii="Cambria Math" w:hAnsi="Cambria Math"/>
                                  <w:i/>
                                </w:rPr>
                              </w:ins>
                            </m:ctrlPr>
                          </m:sSubPr>
                          <m:e>
                            <m:r>
                              <w:ins w:id="736" w:author="Katelyn Gostic" w:date="2019-06-24T11:37:00Z">
                                <w:rPr>
                                  <w:rFonts w:ascii="Cambria Math" w:hAnsi="Cambria Math"/>
                                </w:rPr>
                                <m:t>x</m:t>
                              </w:ins>
                            </m:r>
                          </m:e>
                          <m:sub>
                            <m:r>
                              <w:ins w:id="737" w:author="Katelyn Gostic" w:date="2019-06-24T11:37:00Z">
                                <w:rPr>
                                  <w:rFonts w:ascii="Cambria Math" w:hAnsi="Cambria Math"/>
                                </w:rPr>
                                <m:t>0s</m:t>
                              </w:ins>
                            </m:r>
                          </m:sub>
                        </m:sSub>
                      </m:sup>
                    </m:sSubSup>
                    <m:r>
                      <w:ins w:id="738" w:author="Katelyn Gostic" w:date="2019-06-19T16:27:00Z">
                        <w:rPr>
                          <w:rFonts w:ascii="Cambria Math" w:hAnsi="Cambria Math"/>
                        </w:rPr>
                        <m:t>…</m:t>
                      </w:ins>
                    </m:r>
                    <m:sSubSup>
                      <m:sSubSupPr>
                        <m:ctrlPr>
                          <w:ins w:id="739" w:author="Katelyn Gostic" w:date="2019-06-19T16:27:00Z">
                            <w:rPr>
                              <w:rFonts w:ascii="Cambria Math" w:hAnsi="Cambria Math"/>
                              <w:i/>
                            </w:rPr>
                          </w:ins>
                        </m:ctrlPr>
                      </m:sSubSupPr>
                      <m:e>
                        <m:r>
                          <w:ins w:id="740" w:author="Katelyn Gostic" w:date="2019-06-19T16:27:00Z">
                            <w:rPr>
                              <w:rFonts w:ascii="Cambria Math" w:hAnsi="Cambria Math"/>
                            </w:rPr>
                            <m:t>p</m:t>
                          </w:ins>
                        </m:r>
                      </m:e>
                      <m:sub>
                        <m:r>
                          <w:ins w:id="741" w:author="Katelyn Gostic" w:date="2019-06-24T11:37:00Z">
                            <w:rPr>
                              <w:rFonts w:ascii="Cambria Math" w:hAnsi="Cambria Math"/>
                            </w:rPr>
                            <m:t>ms</m:t>
                          </w:ins>
                        </m:r>
                      </m:sub>
                      <m:sup>
                        <m:sSub>
                          <m:sSubPr>
                            <m:ctrlPr>
                              <w:ins w:id="742" w:author="Katelyn Gostic" w:date="2019-06-24T11:37:00Z">
                                <w:rPr>
                                  <w:rFonts w:ascii="Cambria Math" w:hAnsi="Cambria Math"/>
                                  <w:i/>
                                </w:rPr>
                              </w:ins>
                            </m:ctrlPr>
                          </m:sSubPr>
                          <m:e>
                            <m:r>
                              <w:ins w:id="743" w:author="Katelyn Gostic" w:date="2019-06-24T11:37:00Z">
                                <w:rPr>
                                  <w:rFonts w:ascii="Cambria Math" w:hAnsi="Cambria Math"/>
                                </w:rPr>
                                <m:t>x</m:t>
                              </w:ins>
                            </m:r>
                          </m:e>
                          <m:sub>
                            <m:r>
                              <w:ins w:id="744" w:author="Katelyn Gostic" w:date="2019-06-24T11:37:00Z">
                                <w:rPr>
                                  <w:rFonts w:ascii="Cambria Math" w:hAnsi="Cambria Math"/>
                                </w:rPr>
                                <m:t>ms</m:t>
                              </w:ins>
                            </m:r>
                          </m:sub>
                        </m:sSub>
                      </m:sup>
                    </m:sSubSup>
                  </m:e>
                </m:nary>
                <m:r>
                  <w:ins w:id="745" w:author="Katelyn Gostic" w:date="2019-06-20T10:14:00Z">
                    <w:rPr>
                      <w:rFonts w:ascii="Cambria Math" w:hAnsi="Cambria Math"/>
                    </w:rPr>
                    <m:t xml:space="preserve"> </m:t>
                  </w:ins>
                </m:r>
                <m:f>
                  <m:fPr>
                    <m:ctrlPr>
                      <w:del w:id="746" w:author="Katelyn Gostic" w:date="2019-06-20T10:14:00Z">
                        <w:rPr>
                          <w:rFonts w:ascii="Cambria Math" w:hAnsi="Cambria Math"/>
                          <w:i/>
                        </w:rPr>
                      </w:del>
                    </m:ctrlPr>
                  </m:fPr>
                  <m:num>
                    <m:sSub>
                      <m:sSubPr>
                        <m:ctrlPr>
                          <w:del w:id="747" w:author="Katelyn Gostic" w:date="2019-06-20T10:14:00Z">
                            <w:rPr>
                              <w:rFonts w:ascii="Cambria Math" w:hAnsi="Cambria Math"/>
                              <w:i/>
                            </w:rPr>
                          </w:del>
                        </m:ctrlPr>
                      </m:sSubPr>
                      <m:e>
                        <m:r>
                          <w:del w:id="748" w:author="Katelyn Gostic" w:date="2019-06-20T10:14:00Z">
                            <w:rPr>
                              <w:rFonts w:ascii="Cambria Math" w:hAnsi="Cambria Math"/>
                            </w:rPr>
                            <m:t>n</m:t>
                          </w:del>
                        </m:r>
                      </m:e>
                      <m:sub>
                        <m:r>
                          <w:del w:id="749" w:author="Katelyn Gostic" w:date="2019-06-20T10:14:00Z">
                            <w:rPr>
                              <w:rFonts w:ascii="Cambria Math" w:hAnsi="Cambria Math"/>
                            </w:rPr>
                            <m:t>cs</m:t>
                          </w:del>
                        </m:r>
                      </m:sub>
                    </m:sSub>
                    <m:r>
                      <w:del w:id="750" w:author="Katelyn Gostic" w:date="2019-06-20T10:14:00Z">
                        <w:rPr>
                          <w:rFonts w:ascii="Cambria Math" w:hAnsi="Cambria Math"/>
                        </w:rPr>
                        <m:t>!</m:t>
                      </w:del>
                    </m:r>
                  </m:num>
                  <m:den>
                    <m:sSub>
                      <m:sSubPr>
                        <m:ctrlPr>
                          <w:del w:id="751" w:author="Katelyn Gostic" w:date="2019-06-20T10:14:00Z">
                            <w:rPr>
                              <w:rFonts w:ascii="Cambria Math" w:hAnsi="Cambria Math"/>
                              <w:i/>
                            </w:rPr>
                          </w:del>
                        </m:ctrlPr>
                      </m:sSubPr>
                      <m:e>
                        <m:sSub>
                          <m:sSubPr>
                            <m:ctrlPr>
                              <w:del w:id="752" w:author="Katelyn Gostic" w:date="2019-06-20T10:14:00Z">
                                <w:rPr>
                                  <w:rFonts w:ascii="Cambria Math" w:hAnsi="Cambria Math"/>
                                  <w:i/>
                                </w:rPr>
                              </w:del>
                            </m:ctrlPr>
                          </m:sSubPr>
                          <m:e>
                            <m:r>
                              <w:del w:id="753" w:author="Katelyn Gostic" w:date="2019-06-20T10:14:00Z">
                                <w:rPr>
                                  <w:rFonts w:ascii="Cambria Math" w:hAnsi="Cambria Math"/>
                                </w:rPr>
                                <m:t>x</m:t>
                              </w:del>
                            </m:r>
                          </m:e>
                          <m:sub>
                            <m:r>
                              <w:del w:id="754" w:author="Katelyn Gostic" w:date="2019-06-20T10:14:00Z">
                                <w:rPr>
                                  <w:rFonts w:ascii="Cambria Math" w:hAnsi="Cambria Math"/>
                                </w:rPr>
                                <m:t>0</m:t>
                              </w:del>
                            </m:r>
                          </m:sub>
                        </m:sSub>
                      </m:e>
                      <m:sub>
                        <m:r>
                          <w:del w:id="755" w:author="Katelyn Gostic" w:date="2019-06-20T10:14:00Z">
                            <w:rPr>
                              <w:rFonts w:ascii="Cambria Math" w:hAnsi="Cambria Math"/>
                            </w:rPr>
                            <m:t>cs</m:t>
                          </w:del>
                        </m:r>
                      </m:sub>
                    </m:sSub>
                    <m:r>
                      <w:del w:id="756" w:author="Katelyn Gostic" w:date="2019-06-20T10:14:00Z">
                        <w:rPr>
                          <w:rFonts w:ascii="Cambria Math" w:hAnsi="Cambria Math"/>
                        </w:rPr>
                        <m:t>!…</m:t>
                      </w:del>
                    </m:r>
                    <m:sSub>
                      <m:sSubPr>
                        <m:ctrlPr>
                          <w:del w:id="757" w:author="Katelyn Gostic" w:date="2019-06-20T10:14:00Z">
                            <w:rPr>
                              <w:rFonts w:ascii="Cambria Math" w:hAnsi="Cambria Math"/>
                              <w:i/>
                            </w:rPr>
                          </w:del>
                        </m:ctrlPr>
                      </m:sSubPr>
                      <m:e>
                        <m:r>
                          <w:del w:id="758" w:author="Katelyn Gostic" w:date="2019-06-20T10:14:00Z">
                            <w:rPr>
                              <w:rFonts w:ascii="Cambria Math" w:hAnsi="Cambria Math"/>
                            </w:rPr>
                            <m:t>x</m:t>
                          </w:del>
                        </m:r>
                      </m:e>
                      <m:sub>
                        <m:sSub>
                          <m:sSubPr>
                            <m:ctrlPr>
                              <w:del w:id="759" w:author="Katelyn Gostic" w:date="2019-06-20T10:14:00Z">
                                <w:rPr>
                                  <w:rFonts w:ascii="Cambria Math" w:hAnsi="Cambria Math"/>
                                  <w:i/>
                                </w:rPr>
                              </w:del>
                            </m:ctrlPr>
                          </m:sSubPr>
                          <m:e>
                            <m:r>
                              <w:del w:id="760" w:author="Katelyn Gostic" w:date="2019-06-20T10:14:00Z">
                                <w:rPr>
                                  <w:rFonts w:ascii="Cambria Math" w:hAnsi="Cambria Math"/>
                                </w:rPr>
                                <m:t>m</m:t>
                              </w:del>
                            </m:r>
                          </m:e>
                          <m:sub>
                            <m:r>
                              <w:del w:id="761" w:author="Katelyn Gostic" w:date="2019-06-20T10:14:00Z">
                                <w:rPr>
                                  <w:rFonts w:ascii="Cambria Math" w:hAnsi="Cambria Math"/>
                                </w:rPr>
                                <m:t>cs</m:t>
                              </w:del>
                            </m:r>
                          </m:sub>
                        </m:sSub>
                        <m:r>
                          <w:del w:id="762" w:author="Katelyn Gostic" w:date="2019-06-20T10:14:00Z">
                            <w:rPr>
                              <w:rFonts w:ascii="Cambria Math" w:hAnsi="Cambria Math"/>
                            </w:rPr>
                            <m:t>!</m:t>
                          </w:del>
                        </m:r>
                      </m:sub>
                    </m:sSub>
                  </m:den>
                </m:f>
                <m:sSubSup>
                  <m:sSubSupPr>
                    <m:ctrlPr>
                      <w:del w:id="763" w:author="Katelyn Gostic" w:date="2019-06-20T10:14:00Z">
                        <w:rPr>
                          <w:rFonts w:ascii="Cambria Math" w:hAnsi="Cambria Math"/>
                          <w:i/>
                        </w:rPr>
                      </w:del>
                    </m:ctrlPr>
                  </m:sSubSupPr>
                  <m:e>
                    <m:r>
                      <w:del w:id="764" w:author="Katelyn Gostic" w:date="2019-06-20T10:14:00Z">
                        <w:rPr>
                          <w:rFonts w:ascii="Cambria Math" w:hAnsi="Cambria Math"/>
                        </w:rPr>
                        <m:t>p</m:t>
                      </w:del>
                    </m:r>
                  </m:e>
                  <m:sub>
                    <m:sSub>
                      <m:sSubPr>
                        <m:ctrlPr>
                          <w:del w:id="765" w:author="Katelyn Gostic" w:date="2019-06-20T10:14:00Z">
                            <w:rPr>
                              <w:rFonts w:ascii="Cambria Math" w:hAnsi="Cambria Math"/>
                              <w:i/>
                            </w:rPr>
                          </w:del>
                        </m:ctrlPr>
                      </m:sSubPr>
                      <m:e>
                        <m:r>
                          <w:del w:id="766" w:author="Katelyn Gostic" w:date="2019-06-20T10:14:00Z">
                            <w:rPr>
                              <w:rFonts w:ascii="Cambria Math" w:hAnsi="Cambria Math"/>
                            </w:rPr>
                            <m:t>0</m:t>
                          </w:del>
                        </m:r>
                      </m:e>
                      <m:sub>
                        <m:r>
                          <w:del w:id="767" w:author="Katelyn Gostic" w:date="2019-06-20T10:14:00Z">
                            <w:rPr>
                              <w:rFonts w:ascii="Cambria Math" w:hAnsi="Cambria Math"/>
                            </w:rPr>
                            <m:t>cs</m:t>
                          </w:del>
                        </m:r>
                      </m:sub>
                    </m:sSub>
                  </m:sub>
                  <m:sup>
                    <m:sSub>
                      <m:sSubPr>
                        <m:ctrlPr>
                          <w:del w:id="768" w:author="Katelyn Gostic" w:date="2019-06-20T10:14:00Z">
                            <w:rPr>
                              <w:rFonts w:ascii="Cambria Math" w:hAnsi="Cambria Math"/>
                              <w:i/>
                            </w:rPr>
                          </w:del>
                        </m:ctrlPr>
                      </m:sSubPr>
                      <m:e>
                        <m:sSub>
                          <m:sSubPr>
                            <m:ctrlPr>
                              <w:del w:id="769" w:author="Katelyn Gostic" w:date="2019-06-20T10:14:00Z">
                                <w:rPr>
                                  <w:rFonts w:ascii="Cambria Math" w:hAnsi="Cambria Math"/>
                                  <w:i/>
                                </w:rPr>
                              </w:del>
                            </m:ctrlPr>
                          </m:sSubPr>
                          <m:e>
                            <m:r>
                              <w:del w:id="770" w:author="Katelyn Gostic" w:date="2019-06-20T10:14:00Z">
                                <w:rPr>
                                  <w:rFonts w:ascii="Cambria Math" w:hAnsi="Cambria Math"/>
                                </w:rPr>
                                <m:t>x</m:t>
                              </w:del>
                            </m:r>
                          </m:e>
                          <m:sub>
                            <m:r>
                              <w:del w:id="771" w:author="Katelyn Gostic" w:date="2019-06-20T10:14:00Z">
                                <w:rPr>
                                  <w:rFonts w:ascii="Cambria Math" w:hAnsi="Cambria Math"/>
                                </w:rPr>
                                <m:t>0</m:t>
                              </w:del>
                            </m:r>
                          </m:sub>
                        </m:sSub>
                      </m:e>
                      <m:sub>
                        <m:r>
                          <w:del w:id="772" w:author="Katelyn Gostic" w:date="2019-06-20T10:14:00Z">
                            <w:rPr>
                              <w:rFonts w:ascii="Cambria Math" w:hAnsi="Cambria Math"/>
                            </w:rPr>
                            <m:t>cs</m:t>
                          </w:del>
                        </m:r>
                      </m:sub>
                    </m:sSub>
                  </m:sup>
                </m:sSubSup>
                <m:r>
                  <w:del w:id="773" w:author="Katelyn Gostic" w:date="2019-06-20T10:15:00Z">
                    <w:rPr>
                      <w:rFonts w:ascii="Cambria Math" w:hAnsi="Cambria Math"/>
                    </w:rPr>
                    <m:t>…</m:t>
                  </w:del>
                </m:r>
                <m:sSubSup>
                  <m:sSubSupPr>
                    <m:ctrlPr>
                      <w:del w:id="774" w:author="Katelyn Gostic" w:date="2019-06-20T10:15:00Z">
                        <w:rPr>
                          <w:rFonts w:ascii="Cambria Math" w:hAnsi="Cambria Math"/>
                          <w:i/>
                        </w:rPr>
                      </w:del>
                    </m:ctrlPr>
                  </m:sSubSupPr>
                  <m:e>
                    <m:r>
                      <w:del w:id="775" w:author="Katelyn Gostic" w:date="2019-06-20T10:15:00Z">
                        <w:rPr>
                          <w:rFonts w:ascii="Cambria Math" w:hAnsi="Cambria Math"/>
                        </w:rPr>
                        <m:t>p</m:t>
                      </w:del>
                    </m:r>
                  </m:e>
                  <m:sub>
                    <m:sSub>
                      <m:sSubPr>
                        <m:ctrlPr>
                          <w:del w:id="776" w:author="Katelyn Gostic" w:date="2019-06-20T10:15:00Z">
                            <w:rPr>
                              <w:rFonts w:ascii="Cambria Math" w:hAnsi="Cambria Math"/>
                              <w:i/>
                            </w:rPr>
                          </w:del>
                        </m:ctrlPr>
                      </m:sSubPr>
                      <m:e>
                        <m:r>
                          <w:del w:id="777" w:author="Katelyn Gostic" w:date="2019-06-20T10:15:00Z">
                            <w:rPr>
                              <w:rFonts w:ascii="Cambria Math" w:hAnsi="Cambria Math"/>
                            </w:rPr>
                            <m:t>m</m:t>
                          </w:del>
                        </m:r>
                      </m:e>
                      <m:sub>
                        <m:r>
                          <w:del w:id="778" w:author="Katelyn Gostic" w:date="2019-06-20T10:15:00Z">
                            <w:rPr>
                              <w:rFonts w:ascii="Cambria Math" w:hAnsi="Cambria Math"/>
                            </w:rPr>
                            <m:t>cs</m:t>
                          </w:del>
                        </m:r>
                      </m:sub>
                    </m:sSub>
                  </m:sub>
                  <m:sup>
                    <m:sSub>
                      <m:sSubPr>
                        <m:ctrlPr>
                          <w:del w:id="779" w:author="Katelyn Gostic" w:date="2019-06-20T10:15:00Z">
                            <w:rPr>
                              <w:rFonts w:ascii="Cambria Math" w:hAnsi="Cambria Math"/>
                              <w:i/>
                            </w:rPr>
                          </w:del>
                        </m:ctrlPr>
                      </m:sSubPr>
                      <m:e>
                        <m:sSub>
                          <m:sSubPr>
                            <m:ctrlPr>
                              <w:del w:id="780" w:author="Katelyn Gostic" w:date="2019-06-20T10:15:00Z">
                                <w:rPr>
                                  <w:rFonts w:ascii="Cambria Math" w:hAnsi="Cambria Math"/>
                                  <w:i/>
                                </w:rPr>
                              </w:del>
                            </m:ctrlPr>
                          </m:sSubPr>
                          <m:e>
                            <m:r>
                              <w:del w:id="781" w:author="Katelyn Gostic" w:date="2019-06-20T10:15:00Z">
                                <w:rPr>
                                  <w:rFonts w:ascii="Cambria Math" w:hAnsi="Cambria Math"/>
                                </w:rPr>
                                <m:t>x</m:t>
                              </w:del>
                            </m:r>
                          </m:e>
                          <m:sub>
                            <m:r>
                              <w:del w:id="782" w:author="Katelyn Gostic" w:date="2019-06-20T10:15:00Z">
                                <w:rPr>
                                  <w:rFonts w:ascii="Cambria Math" w:hAnsi="Cambria Math"/>
                                </w:rPr>
                                <m:t>m</m:t>
                              </w:del>
                            </m:r>
                          </m:sub>
                        </m:sSub>
                      </m:e>
                      <m:sub>
                        <m:r>
                          <w:del w:id="783" w:author="Katelyn Gostic" w:date="2019-06-20T10:14:00Z">
                            <w:rPr>
                              <w:rFonts w:ascii="Cambria Math" w:hAnsi="Cambria Math"/>
                            </w:rPr>
                            <m:t>c</m:t>
                          </w:del>
                        </m:r>
                        <m:r>
                          <w:del w:id="784" w:author="Katelyn Gostic" w:date="2019-06-20T10:15:00Z">
                            <w:rPr>
                              <w:rFonts w:ascii="Cambria Math" w:hAnsi="Cambria Math"/>
                            </w:rPr>
                            <m:t>s</m:t>
                          </w:del>
                        </m:r>
                      </m:sub>
                    </m:sSub>
                  </m:sup>
                </m:sSubSup>
              </m:e>
            </m:nary>
          </m:e>
        </m:nary>
      </m:oMath>
      <w:ins w:id="785" w:author="Katelyn Gostic" w:date="2019-06-20T10:15:00Z">
        <w:r w:rsidR="003B5F3D">
          <w:tab/>
        </w:r>
        <w:r w:rsidR="003B5F3D">
          <w:tab/>
        </w:r>
        <w:r w:rsidR="003B5F3D">
          <w:tab/>
        </w:r>
        <w:r w:rsidR="003B5F3D">
          <w:tab/>
        </w:r>
        <w:r w:rsidR="003B5F3D">
          <w:tab/>
        </w:r>
        <w:r w:rsidR="003B5F3D">
          <w:tab/>
        </w:r>
        <w:r w:rsidR="003B5F3D">
          <w:tab/>
          <w:t>4</w:t>
        </w:r>
      </w:ins>
    </w:p>
    <w:p w14:paraId="13E05BD2" w14:textId="15824CD5" w:rsidR="004836EE" w:rsidRPr="009B1B56" w:rsidRDefault="004836EE">
      <w:pPr>
        <w:pPrChange w:id="786" w:author="Katelyn Gostic" w:date="2019-06-20T10:14:00Z">
          <w:pPr>
            <w:pStyle w:val="Heading2"/>
          </w:pPr>
        </w:pPrChange>
      </w:pPr>
    </w:p>
    <w:p w14:paraId="212F3BE4" w14:textId="77777777" w:rsidR="004836EE" w:rsidRPr="009B1B56" w:rsidRDefault="004836EE" w:rsidP="004836EE">
      <w:pPr>
        <w:pStyle w:val="Heading2"/>
      </w:pPr>
      <w:r w:rsidRPr="009B1B56">
        <w:t>Model fitting and model comparison</w:t>
      </w:r>
    </w:p>
    <w:p w14:paraId="2C1960F0" w14:textId="55B42B76" w:rsidR="004836EE" w:rsidRPr="009B1B56" w:rsidRDefault="004836EE" w:rsidP="004836EE">
      <w:r w:rsidRPr="009B1B56">
        <w:lastRenderedPageBreak/>
        <w:t xml:space="preserve">We fit models containing all possible combinations of the above factors to influenza data from each unique country and season in the data. We simultaneously estimated all free parameter values using the </w:t>
      </w:r>
      <w:proofErr w:type="gramStart"/>
      <w:r w:rsidRPr="009B1B56">
        <w:t>optim(</w:t>
      </w:r>
      <w:proofErr w:type="gramEnd"/>
      <w:r w:rsidRPr="009B1B56">
        <w:t xml:space="preserve">) function in R. We calculated likelihood profiles and 95% profile confidence intervals for each free parameter. Confidence intervals were defined using the method of likelihood ratios </w:t>
      </w:r>
      <w:r w:rsidRPr="009B1B56">
        <w:fldChar w:fldCharType="begin"/>
      </w:r>
      <w:r w:rsidR="00FA4207">
        <w:instrText xml:space="preserve"> ADDIN ZOTERO_ITEM CSL_CITATION {"citationID":"CtEoK6UA","properties":{"formattedCitation":"(31)","plainCitation":"(31)","noteIndex":0},"citationItems":[{"id":1191,"uris":["http://zotero.org/groups/2313999/items/XXLLILF4"],"uri":["http://zotero.org/groups/2313999/items/XXLLILF4"],"itemData":{"id":1191,"type":"book","title":"Ecological Models and Data in R","publisher":"Princeton University Press","number-of-pages":"409","source":"Google Books","abstract":"Ecological Models and Data in R is the first truly practical introduction to modern statistical methods for ecology. In step-by-step detail, the book teaches ecology graduate students and researchers everything they need to know in order to use maximum likelihood, information-theoretic, and Bayesian techniques to analyze their own data using the programming language R. Drawing on extensive experience teaching these techniques to graduate students in ecology, Benjamin Bolker shows how to choose among and construct statistical models for data, estimate their parameters and confidence limits, and interpret the results. The book also covers statistical frameworks, the philosophy of statistical modeling, and critical mathematical functions and probability distributions. It requires no programming background--only basic calculus and statistics.  Practical, beginner-friendly introduction to modern statistical techniques for ecology using the programming language R  Step-by-step instructions for fitting models to messy, real-world data  Balanced view of different statistical approaches  Wide coverage of techniques--from simple (distribution fitting) to complex (state-space modeling)  Techniques for data manipulation and graphical display  Companion Web site with data and R code for all examples","ISBN":"978-1-4008-4090-8","note":"Google-Books-ID: flyBd1rpqeoC","language":"en","author":[{"family":"Bolker","given":"Benjamin M."}],"issued":{"date-parts":[["2008",7,1]]}}}],"schema":"https://github.com/citation-style-language/schema/raw/master/csl-citation.json"} </w:instrText>
      </w:r>
      <w:r w:rsidRPr="009B1B56">
        <w:fldChar w:fldCharType="separate"/>
      </w:r>
      <w:r w:rsidR="00FA4207">
        <w:rPr>
          <w:noProof/>
        </w:rPr>
        <w:t>(31)</w:t>
      </w:r>
      <w:r w:rsidRPr="009B1B56">
        <w:fldChar w:fldCharType="end"/>
      </w:r>
      <w:r w:rsidRPr="009B1B56">
        <w:t>.</w:t>
      </w:r>
    </w:p>
    <w:p w14:paraId="626270EE" w14:textId="77777777" w:rsidR="003C2CBE" w:rsidRPr="009B1B56" w:rsidRDefault="003C2CBE" w:rsidP="00DE166F">
      <w:pPr>
        <w:ind w:firstLine="0"/>
      </w:pPr>
    </w:p>
    <w:p w14:paraId="33073479" w14:textId="77777777" w:rsidR="004836EE" w:rsidRPr="009B1B56" w:rsidRDefault="004836EE" w:rsidP="004836EE">
      <w:pPr>
        <w:pStyle w:val="Heading2"/>
      </w:pPr>
      <w:r w:rsidRPr="009B1B56">
        <w:t>Antigenic advance</w:t>
      </w:r>
    </w:p>
    <w:p w14:paraId="3674C340" w14:textId="326670A0" w:rsidR="004836EE" w:rsidRPr="009B1B56" w:rsidRDefault="004836EE" w:rsidP="004836EE">
      <w:r w:rsidRPr="009B1B56">
        <w:t xml:space="preserve">We obtained antigenic distance estimates from </w:t>
      </w:r>
      <w:r w:rsidRPr="009B1B56">
        <w:rPr>
          <w:i/>
        </w:rPr>
        <w:t>Nextstrain (nextstrain.org)</w:t>
      </w:r>
      <w:r w:rsidRPr="009B1B56">
        <w:fldChar w:fldCharType="begin"/>
      </w:r>
      <w:ins w:id="787" w:author="Katelyn Gostic" w:date="2019-06-27T16:24:00Z">
        <w:r w:rsidR="00684186">
          <w:instrText xml:space="preserve"> ADDIN ZOTERO_ITEM CSL_CITATION {"citationID":"2OaVV5xk","properties":{"formattedCitation":"(33,46)","plainCitation":"(33,46)","noteIndex":0},"citationItems":[{"id":1095,"uris":["http://zotero.org/groups/2313999/items/ASXMBRZJ"],"uri":["http://zotero.org/groups/2313999/items/ASXMBRZJ"],"itemData":{"id":1095,"type":"article-journal","title":"Nextstrain: real-time tracking of pathogen evolution","container-title":"Bioinformatics","page":"4121-4123","volume":"34","issue":"23","source":"academic.oup.com","abstract":"AbstractSummary.  Understanding the spread and evolution of pathogens is important for effective public health measures and surveillance. Nextstrain consists of","DOI":"10.1093/bioinformatics/bty407","ISSN":"1367-4803","title-short":"Nextstrain","journalAbbreviation":"Bioinformatics","language":"en","author":[{"family":"Hadfield","given":"James"},{"family":"Megill","given":"Colin"},{"family":"Bell","given":"Sidney M."},{"family":"Huddleston","given":"John"},{"family":"Potter","given":"Barney"},{"family":"Callender","given":"Charlton"},{"family":"Sagulenko","given":"Pavel"},{"family":"Bedford","given":"Trevor"},{"family":"Neher","given":"Richard A."}],"issued":{"date-parts":[["2018",12,1]]}}},{"id":1100,"uris":["http://zotero.org/groups/2313999/items/CIIJJJF9"],"uri":["http://zotero.org/groups/2313999/items/CIIJJJF9"],"itemData":{"id":1100,"type":"article-journal","title":"TreeTime: Maximum-likelihood phylodynamic analysis","container-title":"Virus Evolution","volume":"4","issue":"1","source":"PubMed Central","abstract":"Mutations that accumulate in the genome of cells or viruses can be used to infer their evolutionary history. In the case of rapidly evolving organisms, genomes can reveal their detailed spatiotemporal spread. Such phylodynamic analyses are particularly useful to understand the epidemiology of rapidly evolving viral pathogens. As the number of genome sequences available for different pathogens has increased dramatically over the last years, phylodynamic analysis with traditional methods becomes challenging as these methods scale poorly with growing datasets. Here, we present TreeTime, a Python-based framework for phylodynamic analysis using an approximate Maximum Likelihood approach. TreeTime can estimate ancestral states, infer evolution models, reroot trees to maximize temporal signals, estimate molecular clock phylogenies and population size histories. The runtime of TreeTime scales linearly with dataset size.","URL":"https://www.ncbi.nlm.nih.gov/pmc/articles/PMC5758920/","DOI":"10.1093/ve/vex042","ISSN":"2057-1577","note":"PMID: 29340210\nPMCID: PMC5758920","title-short":"TreeTime","journalAbbreviation":"Virus Evol","author":[{"family":"Sagulenko","given":"Pavel"},{"family":"Puller","given":"Vadim"},{"family":"Neher","given":"Richard A"}],"issued":{"date-parts":[["2018",1,8]]},"accessed":{"date-parts":[["2019",4,12]]}}}],"schema":"https://github.com/citation-style-language/schema/raw/master/csl-citation.json"} </w:instrText>
        </w:r>
      </w:ins>
      <w:del w:id="788" w:author="Katelyn Gostic" w:date="2019-06-27T10:18:00Z">
        <w:r w:rsidR="00F557E7" w:rsidDel="00602485">
          <w:delInstrText xml:space="preserve"> ADDIN ZOTERO_ITEM CSL_CITATION {"citationID":"2OaVV5xk","properties":{"formattedCitation":"(33,50)","plainCitation":"(33,50)","noteIndex":0},"citationItems":[{"id":1095,"uris":["http://zotero.org/groups/2313999/items/ASXMBRZJ"],"uri":["http://zotero.org/groups/2313999/items/ASXMBRZJ"],"itemData":{"id":1095,"type":"article-journal","title":"Nextstrain: real-time tracking of pathogen evolution","container-title":"Bioinformatics","page":"4121-4123","volume":"34","issue":"23","source":"academic.oup.com","abstract":"AbstractSummary.  Understanding the spread and evolution of pathogens is important for effective public health measures and surveillance. Nextstrain consists of","DOI":"10.1093/bioinformatics/bty407","ISSN":"1367-4803","title-short":"Nextstrain","journalAbbreviation":"Bioinformatics","language":"en","author":[{"family":"Hadfield","given":"James"},{"family":"Megill","given":"Colin"},{"family":"Bell","given":"Sidney M."},{"family":"Huddleston","given":"John"},{"family":"Potter","given":"Barney"},{"family":"Callender","given":"Charlton"},{"family":"Sagulenko","given":"Pavel"},{"family":"Bedford","given":"Trevor"},{"family":"Neher","given":"Richard A."}],"issued":{"date-parts":[["2018",12,1]]}}},{"id":1100,"uris":["http://zotero.org/groups/2313999/items/CIIJJJF9"],"uri":["http://zotero.org/groups/2313999/items/CIIJJJF9"],"itemData":{"id":1100,"type":"article-journal","title":"TreeTime: Maximum-likelihood phylodynamic analysis","container-title":"Virus Evolution","volume":"4","issue":"1","source":"PubMed Central","abstract":"Mutations that accumulate in the genome of cells or viruses can be used to infer their evolutionary history. In the case of rapidly evolving organisms, genomes can reveal their detailed spatiotemporal spread. Such phylodynamic analyses are particularly useful to understand the epidemiology of rapidly evolving viral pathogens. As the number of genome sequences available for different pathogens has increased dramatically over the last years, phylodynamic analysis with traditional methods becomes challenging as these methods scale poorly with growing datasets. Here, we present TreeTime, a Python-based framework for phylodynamic analysis using an approximate Maximum Likelihood approach. TreeTime can estimate ancestral states, infer evolution models, reroot trees to maximize temporal signals, estimate molecular clock phylogenies and population size histories. The runtime of TreeTime scales linearly with dataset size.","URL":"https://www.ncbi.nlm.nih.gov/pmc/articles/PMC5758920/","DOI":"10.1093/ve/vex042","ISSN":"2057-1577","note":"PMID: 29340210\nPMCID: PMC5758920","title-short":"TreeTime","journalAbbreviation":"Virus Evol","author":[{"family":"Sagulenko","given":"Pavel"},{"family":"Puller","given":"Vadim"},{"family":"Neher","given":"Richard A"}],"issued":{"date-parts":[["2018",1,8]]},"accessed":{"date-parts":[["2019",4,12]]}}}],"schema":"https://github.com/citation-style-language/schema/raw/master/csl-citation.json"} </w:delInstrText>
        </w:r>
      </w:del>
      <w:r w:rsidRPr="009B1B56">
        <w:fldChar w:fldCharType="separate"/>
      </w:r>
      <w:ins w:id="789" w:author="Katelyn Gostic" w:date="2019-06-27T16:24:00Z">
        <w:r w:rsidR="00684186">
          <w:rPr>
            <w:noProof/>
          </w:rPr>
          <w:t>(33,46)</w:t>
        </w:r>
      </w:ins>
      <w:del w:id="790" w:author="Katelyn Gostic" w:date="2019-06-27T10:18:00Z">
        <w:r w:rsidR="00F557E7" w:rsidRPr="00684186" w:rsidDel="00602485">
          <w:rPr>
            <w:noProof/>
          </w:rPr>
          <w:delText>(33,50)</w:delText>
        </w:r>
      </w:del>
      <w:r w:rsidRPr="009B1B56">
        <w:fldChar w:fldCharType="end"/>
      </w:r>
      <w:r w:rsidRPr="009B1B56">
        <w:rPr>
          <w:i/>
        </w:rPr>
        <w:t xml:space="preserve">, </w:t>
      </w:r>
      <w:r w:rsidRPr="009B1B56">
        <w:t xml:space="preserve">and from source data </w:t>
      </w:r>
      <w:r w:rsidR="00DE166F">
        <w:t xml:space="preserve">from </w:t>
      </w:r>
      <w:r w:rsidRPr="009B1B56">
        <w:t xml:space="preserve">Figure 3 in Bedford et al. </w:t>
      </w:r>
      <w:r w:rsidRPr="009B1B56">
        <w:fldChar w:fldCharType="begin"/>
      </w:r>
      <w:r w:rsidR="00B767FC">
        <w:instrText xml:space="preserve"> ADDIN ZOTERO_ITEM CSL_CITATION {"citationID":"kafcQChY","properties":{"formattedCitation":"(35)","plainCitation":"(35)","noteIndex":0},"citationItems":[{"id":1105,"uris":["http://zotero.org/groups/2313999/items/SB9TWZS4"],"uri":["http://zotero.org/groups/2313999/items/SB9TWZS4"],"itemData":{"id":1105,"type":"article-journal","title":"Integrating influenza antigenic dynamics with molecular evolution","container-title":"eLife","page":"e01914","volume":"3","source":"eLife","abstract":"Influenza viruses undergo continual antigenic evolution allowing mutant viruses to evade host immunity acquired to previous virus strains. Antigenic phenotype is often assessed through pairwise measurement of cross-reactivity between influenza strains using the hemagglutination inhibition (HI) assay. Here, we extend previous approaches to antigenic cartography, and simultaneously characterize antigenic and genetic evolution by modeling the diffusion of antigenic phenotype over a shared virus phylogeny. Using HI data from influenza lineages A/H3N2, A/H1N1, B/Victoria and B/Yamagata, we determine patterns of antigenic drift across viral lineages, showing that A/H3N2 evolves faster and in a more punctuated fashion than other influenza lineages. We also show that year-to-year antigenic drift appears to drive incidence patterns within each influenza lineage. This work makes possible substantial future advances in investigating the dynamics of influenza and other antigenically-variable pathogens by providing a model that intimately combines molecular and antigenic evolution.","DOI":"10.7554/eLife.01914","ISSN":"2050-084X","author":[{"family":"Bedford","given":"Trevor"},{"family":"Suchard","given":"Marc A"},{"family":"Lemey","given":"Philippe"},{"family":"Dudas","given":"Gytis"},{"family":"Gregory","given":"Victoria"},{"family":"Hay","given":"Alan J"},{"family":"McCauley","given":"John W"},{"family":"Russell","given":"Colin A"},{"family":"Smith","given":"Derek J"},{"family":"Rambaut","given":"Andrew"}],"editor":[{"family":"Losick","given":"Richard"}],"issued":{"date-parts":[["2014",2,4]]}}}],"schema":"https://github.com/citation-style-language/schema/raw/master/csl-citation.json"} </w:instrText>
      </w:r>
      <w:r w:rsidRPr="009B1B56">
        <w:fldChar w:fldCharType="separate"/>
      </w:r>
      <w:r w:rsidR="00B767FC">
        <w:rPr>
          <w:noProof/>
        </w:rPr>
        <w:t>(35)</w:t>
      </w:r>
      <w:r w:rsidRPr="009B1B56">
        <w:fldChar w:fldCharType="end"/>
      </w:r>
      <w:r w:rsidRPr="009B1B56">
        <w:t xml:space="preserve">. </w:t>
      </w:r>
      <w:r w:rsidRPr="009B1B56">
        <w:rPr>
          <w:i/>
        </w:rPr>
        <w:t xml:space="preserve">Nextstrain </w:t>
      </w:r>
      <w:r w:rsidRPr="009B1B56">
        <w:t xml:space="preserve">calculates antigenic distance using genetic data from GISAID </w:t>
      </w:r>
      <w:r w:rsidRPr="009B1B56">
        <w:fldChar w:fldCharType="begin"/>
      </w:r>
      <w:ins w:id="791" w:author="Katelyn Gostic" w:date="2019-06-27T16:24:00Z">
        <w:r w:rsidR="00684186">
          <w:instrText xml:space="preserve"> ADDIN ZOTERO_ITEM CSL_CITATION {"citationID":"JiKVmrhx","properties":{"formattedCitation":"(47)","plainCitation":"(47)","noteIndex":0},"citationItems":[{"id":1188,"uris":["http://zotero.org/groups/2313999/items/783PQD5Y"],"uri":["http://zotero.org/groups/2313999/items/783PQD5Y"],"itemData":{"id":1188,"type":"article-journal","title":"A global initiative on sharing avian flu data","container-title":"Nature","page":"981","volume":"442","issue":"7106","source":"www.nature.com","abstract":"The GISAID consortium, launched this week, aims to improve the prospects of avoiding or effectively coping with a flu pandemic in the wake of the spread of H5N1 avian influenza virus. The Global Initiative on Sharing Avian Influenza Data would foster international sharing of avian influenza isolates and data, by means of an organization similar to that developed for the successful HapMap project.","DOI":"10.1038/442981a","ISSN":"1476-4687","language":"En","author":[{"family":"Bogner","given":"Peter"},{"family":"Capua","given":"Ilaria"},{"family":"Lipman","given":"David J."},{"family":"Cox","given":"Nancy J."}],"issued":{"date-parts":[["2006",8]]}}}],"schema":"https://github.com/citation-style-language/schema/raw/master/csl-citation.json"} </w:instrText>
        </w:r>
      </w:ins>
      <w:del w:id="792" w:author="Katelyn Gostic" w:date="2019-06-27T10:18:00Z">
        <w:r w:rsidR="00F557E7" w:rsidDel="00602485">
          <w:delInstrText xml:space="preserve"> ADDIN ZOTERO_ITEM CSL_CITATION {"citationID":"JiKVmrhx","properties":{"formattedCitation":"(51)","plainCitation":"(51)","noteIndex":0},"citationItems":[{"id":1188,"uris":["http://zotero.org/groups/2313999/items/783PQD5Y"],"uri":["http://zotero.org/groups/2313999/items/783PQD5Y"],"itemData":{"id":1188,"type":"article-journal","title":"A global initiative on sharing avian flu data","container-title":"Nature","page":"981","volume":"442","issue":"7106","source":"www.nature.com","abstract":"The GISAID consortium, launched this week, aims to improve the prospects of avoiding or effectively coping with a flu pandemic in the wake of the spread of H5N1 avian influenza virus. The Global Initiative on Sharing Avian Influenza Data would foster international sharing of avian influenza isolates and data, by means of an organization similar to that developed for the successful HapMap project.","DOI":"10.1038/442981a","ISSN":"1476-4687","language":"En","author":[{"family":"Bogner","given":"Peter"},{"family":"Capua","given":"Ilaria"},{"family":"Lipman","given":"David J."},{"family":"Cox","given":"Nancy J."}],"issued":{"date-parts":[["2006",8]]}}}],"schema":"https://github.com/citation-style-language/schema/raw/master/csl-citation.json"} </w:delInstrText>
        </w:r>
      </w:del>
      <w:r w:rsidRPr="009B1B56">
        <w:fldChar w:fldCharType="separate"/>
      </w:r>
      <w:ins w:id="793" w:author="Katelyn Gostic" w:date="2019-06-27T16:24:00Z">
        <w:r w:rsidR="00684186">
          <w:rPr>
            <w:noProof/>
          </w:rPr>
          <w:t>(47)</w:t>
        </w:r>
      </w:ins>
      <w:del w:id="794" w:author="Katelyn Gostic" w:date="2019-06-27T10:18:00Z">
        <w:r w:rsidR="00F557E7" w:rsidRPr="00684186" w:rsidDel="00602485">
          <w:rPr>
            <w:noProof/>
          </w:rPr>
          <w:delText>(51)</w:delText>
        </w:r>
      </w:del>
      <w:r w:rsidRPr="009B1B56">
        <w:fldChar w:fldCharType="end"/>
      </w:r>
      <w:r w:rsidRPr="009B1B56">
        <w:t xml:space="preserve">, and using methods described by Neher et al. </w:t>
      </w:r>
      <w:r w:rsidRPr="009B1B56">
        <w:fldChar w:fldCharType="begin"/>
      </w:r>
      <w:r w:rsidR="00B767FC">
        <w:instrText xml:space="preserve"> ADDIN ZOTERO_ITEM CSL_CITATION {"citationID":"ikAdC3KF","properties":{"formattedCitation":"(34)","plainCitation":"(34)","noteIndex":0},"citationItems":[{"id":1099,"uris":["http://zotero.org/groups/2313999/items/EM6HJRFC"],"uri":["http://zotero.org/groups/2313999/items/EM6HJRFC"],"itemData":{"id":1099,"type":"article-journal","title":"Prediction, dynamics, and visualization of antigenic phenotypes of seasonal influenza viruses","container-title":"Proceedings of the National Academy of Sciences","page":"E1701-E1709","volume":"113","issue":"12","source":"DOI.org (Crossref)","DOI":"10.1073/pnas.1525578113","ISSN":"0027-8424, 1091-6490","language":"en","author":[{"family":"Neher","given":"Richard A."},{"family":"Bedford","given":"Trevor"},{"family":"Daniels","given":"Rodney S."},{"family":"Russell","given":"Colin A."},{"family":"Shraiman","given":"Boris I."}],"issued":{"date-parts":[["2016",3,22]]}}}],"schema":"https://github.com/citation-style-language/schema/raw/master/csl-citation.json"} </w:instrText>
      </w:r>
      <w:r w:rsidRPr="009B1B56">
        <w:fldChar w:fldCharType="separate"/>
      </w:r>
      <w:r w:rsidR="00B767FC">
        <w:rPr>
          <w:noProof/>
        </w:rPr>
        <w:t>(34)</w:t>
      </w:r>
      <w:r w:rsidRPr="009B1B56">
        <w:fldChar w:fldCharType="end"/>
      </w:r>
      <w:r w:rsidRPr="009B1B56">
        <w:t xml:space="preserve">. We analyzed “CTiter” estimates from </w:t>
      </w:r>
      <w:r w:rsidRPr="009B1B56">
        <w:rPr>
          <w:i/>
        </w:rPr>
        <w:t>Nextstrain</w:t>
      </w:r>
      <w:r w:rsidRPr="009B1B56">
        <w:t xml:space="preserve">, which correspond to Neher et al.’s “tree model” method. </w:t>
      </w:r>
      <w:ins w:id="795" w:author="Katelyn Gostic" w:date="2019-06-24T11:44:00Z">
        <w:r w:rsidR="00DE166F">
          <w:t>W</w:t>
        </w:r>
      </w:ins>
      <w:ins w:id="796" w:author="Katelyn Gostic" w:date="2019-06-24T11:43:00Z">
        <w:r w:rsidR="00DE166F">
          <w:t>e</w:t>
        </w:r>
      </w:ins>
      <w:ins w:id="797" w:author="Katelyn Gostic" w:date="2019-06-24T11:42:00Z">
        <w:r w:rsidR="00DE166F">
          <w:t xml:space="preserve"> repeated</w:t>
        </w:r>
      </w:ins>
      <w:ins w:id="798" w:author="Katelyn Gostic" w:date="2019-06-24T11:39:00Z">
        <w:r w:rsidR="00DE166F">
          <w:t xml:space="preserve"> </w:t>
        </w:r>
      </w:ins>
      <w:ins w:id="799" w:author="Katelyn Gostic" w:date="2019-06-24T11:42:00Z">
        <w:r w:rsidR="00DE166F">
          <w:t xml:space="preserve">analyses using </w:t>
        </w:r>
      </w:ins>
      <w:ins w:id="800" w:author="Katelyn Gostic" w:date="2019-06-24T11:39:00Z">
        <w:r w:rsidR="00DE166F">
          <w:t>estimates from the similar “substitution model” method</w:t>
        </w:r>
      </w:ins>
      <w:ins w:id="801" w:author="Katelyn Gostic" w:date="2019-06-24T11:42:00Z">
        <w:r w:rsidR="00DE166F">
          <w:t xml:space="preserve"> to verify that our choice of antigenic distance metric did not meaningfully impact our results. </w:t>
        </w:r>
      </w:ins>
      <w:r w:rsidRPr="009B1B56">
        <w:t xml:space="preserve">Datasets from </w:t>
      </w:r>
      <w:r w:rsidRPr="009B1B56">
        <w:rPr>
          <w:i/>
        </w:rPr>
        <w:t xml:space="preserve">Nextstrain </w:t>
      </w:r>
      <w:r w:rsidRPr="009B1B56">
        <w:t xml:space="preserve">and Bedford et al. both contained redundant antigenic distance estimates for the H3N2 lineage, but only Bedford et al. analyzed the pre-2009 H1N1 lineage, and only </w:t>
      </w:r>
      <w:r w:rsidRPr="009B1B56">
        <w:rPr>
          <w:i/>
        </w:rPr>
        <w:t xml:space="preserve">Nextstrain </w:t>
      </w:r>
      <w:r w:rsidRPr="009B1B56">
        <w:t xml:space="preserve">data analyzed the post-2009 H1N1 lineage. The antigenic distance estimates reported by Bedford et al. were roughly proportional to those reported on </w:t>
      </w:r>
      <w:r w:rsidRPr="009B1B56">
        <w:rPr>
          <w:i/>
        </w:rPr>
        <w:t>Nextstrain</w:t>
      </w:r>
      <w:r w:rsidRPr="009B1B56">
        <w:t xml:space="preserve">, but greater in absolute magnitude </w:t>
      </w:r>
      <w:r w:rsidRPr="009B1B56">
        <w:fldChar w:fldCharType="begin"/>
      </w:r>
      <w:ins w:id="802" w:author="Katelyn Gostic" w:date="2019-06-19T13:00:00Z">
        <w:r w:rsidR="00B767FC">
          <w:instrText xml:space="preserve"> ADDIN ZOTERO_ITEM CSL_CITATION {"citationID":"VykWZIyl","properties":{"formattedCitation":"(34)","plainCitation":"(34)","noteIndex":0},"citationItems":[{"id":1099,"uris":["http://zotero.org/groups/2313999/items/EM6HJRFC"],"uri":["http://zotero.org/groups/2313999/items/EM6HJRFC"],"itemData":{"id":1099,"type":"article-journal","title":"Prediction, dynamics, and visualization of antigenic phenotypes of seasonal influenza viruses","container-title":"Proceedings of the National Academy of Sciences","page":"E1701-E1709","volume":"113","issue":"12","source":"DOI.org (Crossref)","DOI":"10.1073/pnas.1525578113","ISSN":"0027-8424, 1091-6490","language":"en","author":[{"family":"Neher","given":"Richard A."},{"family":"Bedford","given":"Trevor"},{"family":"Daniels","given":"Rodney S."},{"family":"Russell","given":"Colin A."},{"family":"Shraiman","given":"Boris I."}],"issued":{"date-parts":[["2016",3,22]]}}}],"schema":"https://github.com/citation-style-language/schema/raw/master/csl-citation.json"} </w:instrText>
        </w:r>
      </w:ins>
      <w:del w:id="803" w:author="Katelyn Gostic" w:date="2019-06-19T12:16:00Z">
        <w:r w:rsidR="00573E69" w:rsidRPr="009B1B56" w:rsidDel="00712CDB">
          <w:delInstrText xml:space="preserve"> ADDIN ZOTERO_ITEM CSL_CITATION {"citationID":"VykWZIyl","properties":{"formattedCitation":"(32)","plainCitation":"(32)","noteIndex":0},"citationItems":[{"id":1099,"uris":["http://zotero.org/groups/2313999/items/EM6HJRFC"],"uri":["http://zotero.org/groups/2313999/items/EM6HJRFC"],"itemData":{"id":1099,"type":"article-journal","title":"Prediction, dynamics, and visualization of antigenic phenotypes of seasonal influenza viruses","container-title":"Proceedings of the National Academy of Sciences","page":"E1701-E1709","volume":"113","issue":"12","source":"DOI.org (Crossref)","DOI":"10.1073/pnas.1525578113","ISSN":"0027-8424, 1091-6490","language":"en","author":[{"family":"Neher","given":"Richard A."},{"family":"Bedford","given":"Trevor"},{"family":"Daniels","given":"Rodney S."},{"family":"Russell","given":"Colin A."},{"family":"Shraiman","given":"Boris I."}],"issued":{"date-parts":[["2016",3,22]]}}}],"schema":"https://github.com/citation-style-language/schema/raw/master/csl-citation.json"} </w:delInstrText>
        </w:r>
      </w:del>
      <w:r w:rsidRPr="009B1B56">
        <w:fldChar w:fldCharType="separate"/>
      </w:r>
      <w:ins w:id="804" w:author="Katelyn Gostic" w:date="2019-06-19T13:00:00Z">
        <w:r w:rsidR="00B767FC">
          <w:rPr>
            <w:noProof/>
          </w:rPr>
          <w:t>(34)</w:t>
        </w:r>
      </w:ins>
      <w:del w:id="805" w:author="Katelyn Gostic" w:date="2019-06-19T12:16:00Z">
        <w:r w:rsidR="00573E69" w:rsidRPr="00B767FC" w:rsidDel="00712CDB">
          <w:rPr>
            <w:noProof/>
          </w:rPr>
          <w:delText>(32)</w:delText>
        </w:r>
      </w:del>
      <w:r w:rsidRPr="009B1B56">
        <w:fldChar w:fldCharType="end"/>
      </w:r>
      <w:r w:rsidRPr="009B1B56">
        <w:t xml:space="preserve">. To enable </w:t>
      </w:r>
      <w:del w:id="806" w:author="Katelyn Gostic" w:date="2019-06-19T16:29:00Z">
        <w:r w:rsidRPr="009B1B56" w:rsidDel="003C2CBE">
          <w:delText>direct comparison among</w:delText>
        </w:r>
      </w:del>
      <w:ins w:id="807" w:author="Katelyn Gostic" w:date="2019-06-19T16:29:00Z">
        <w:r w:rsidR="003C2CBE">
          <w:t>visualization of</w:t>
        </w:r>
      </w:ins>
      <w:r w:rsidRPr="009B1B56">
        <w:t xml:space="preserve"> all three lineages on the same plot axes, we rescaled pre-2009 H1N1 estimates from Bedford et al. using the formula </w:t>
      </w:r>
      <w:r w:rsidRPr="009B1B56">
        <w:rPr>
          <w:i/>
        </w:rPr>
        <w:t>d</w:t>
      </w:r>
      <w:r w:rsidRPr="009B1B56">
        <w:rPr>
          <w:i/>
          <w:vertAlign w:val="subscript"/>
        </w:rPr>
        <w:t>Nextstrain</w:t>
      </w:r>
      <w:r w:rsidRPr="009B1B56">
        <w:t xml:space="preserve"> = 0.47</w:t>
      </w:r>
      <w:r w:rsidRPr="009B1B56">
        <w:rPr>
          <w:i/>
        </w:rPr>
        <w:t>d</w:t>
      </w:r>
      <w:r w:rsidRPr="009B1B56">
        <w:rPr>
          <w:i/>
          <w:vertAlign w:val="subscript"/>
        </w:rPr>
        <w:t>Bedford</w:t>
      </w:r>
      <w:r w:rsidRPr="009B1B56">
        <w:t xml:space="preserve">. The scaling factor was chosen so that directly-comparable H3N2 distance estimates obtained using each method </w:t>
      </w:r>
      <w:del w:id="808" w:author="Katelyn Gostic" w:date="2019-06-20T10:17:00Z">
        <w:r w:rsidRPr="009B1B56" w:rsidDel="003B5F3D">
          <w:delText>were well-aligned</w:delText>
        </w:r>
      </w:del>
      <w:ins w:id="809" w:author="Katelyn Gostic" w:date="2019-06-20T10:17:00Z">
        <w:r w:rsidR="003B5F3D">
          <w:t>spanned the same range</w:t>
        </w:r>
      </w:ins>
      <w:r w:rsidRPr="009B1B56">
        <w:t xml:space="preserve"> (</w:t>
      </w:r>
      <w:r w:rsidRPr="00DE166F">
        <w:rPr>
          <w:rStyle w:val="SubtitleChar"/>
          <w:shd w:val="clear" w:color="auto" w:fill="FFFF00"/>
        </w:rPr>
        <w:t>Fig. S</w:t>
      </w:r>
      <w:ins w:id="810" w:author="Katelyn Gostic" w:date="2019-06-24T12:22:00Z">
        <w:r w:rsidR="00954FDA">
          <w:rPr>
            <w:rStyle w:val="SubtitleChar"/>
            <w:shd w:val="clear" w:color="auto" w:fill="FFFF00"/>
          </w:rPr>
          <w:t>3</w:t>
        </w:r>
      </w:ins>
      <w:del w:id="811" w:author="Katelyn Gostic" w:date="2019-06-24T12:22:00Z">
        <w:r w:rsidRPr="00DE166F" w:rsidDel="00954FDA">
          <w:rPr>
            <w:rStyle w:val="SubtitleChar"/>
            <w:shd w:val="clear" w:color="auto" w:fill="FFFF00"/>
          </w:rPr>
          <w:delText>9</w:delText>
        </w:r>
      </w:del>
      <w:r w:rsidRPr="009B1B56">
        <w:t xml:space="preserve">). The </w:t>
      </w:r>
      <w:r w:rsidRPr="009B1B56">
        <w:rPr>
          <w:i/>
        </w:rPr>
        <w:t xml:space="preserve">Nextstrain </w:t>
      </w:r>
      <w:r w:rsidRPr="009B1B56">
        <w:t xml:space="preserve">data files used in this analysis are archived </w:t>
      </w:r>
      <w:r w:rsidR="0033629B" w:rsidRPr="009B1B56">
        <w:t>within our analysis code</w:t>
      </w:r>
      <w:del w:id="812" w:author="Katelyn Gostic" w:date="2019-06-24T11:44:00Z">
        <w:r w:rsidR="0033629B" w:rsidRPr="009B1B56" w:rsidDel="00DE166F">
          <w:delText>, as described below</w:delText>
        </w:r>
      </w:del>
      <w:r w:rsidR="0033629B" w:rsidRPr="009B1B56">
        <w:t>.</w:t>
      </w:r>
    </w:p>
    <w:p w14:paraId="3873380E" w14:textId="77777777" w:rsidR="004836EE" w:rsidRPr="009B1B56" w:rsidRDefault="004836EE" w:rsidP="004836EE"/>
    <w:p w14:paraId="373A47B4" w14:textId="77777777" w:rsidR="004836EE" w:rsidRPr="009B1B56" w:rsidRDefault="004836EE" w:rsidP="004836EE">
      <w:pPr>
        <w:pStyle w:val="Heading2"/>
      </w:pPr>
      <w:r w:rsidRPr="009B1B56">
        <w:t>Code and data availability</w:t>
      </w:r>
    </w:p>
    <w:p w14:paraId="314F1F54" w14:textId="62807C27" w:rsidR="00F400FC" w:rsidRPr="009B1B56" w:rsidRDefault="004836EE" w:rsidP="002879F6">
      <w:r w:rsidRPr="009B1B56">
        <w:t xml:space="preserve">Code to perform all reported analyses and construct all plots is available </w:t>
      </w:r>
      <w:r w:rsidRPr="009B1B56">
        <w:rPr>
          <w:highlight w:val="yellow"/>
        </w:rPr>
        <w:t>\#\#HERE\#\#.</w:t>
      </w:r>
      <w:r w:rsidRPr="009B1B56">
        <w:t xml:space="preserve"> ADHS data is available as a supplementary data file. </w:t>
      </w:r>
      <w:del w:id="813" w:author="Katelyn Gostic" w:date="2019-06-19T16:30:00Z">
        <w:r w:rsidR="002879F6" w:rsidRPr="009B1B56" w:rsidDel="003C2CBE">
          <w:delText>Due to patient privacy considerations, data</w:delText>
        </w:r>
        <w:r w:rsidRPr="009B1B56" w:rsidDel="003C2CBE">
          <w:delText xml:space="preserve"> from the INSIGHT study are available by application, pending approval from the study's scientific review committee (</w:delText>
        </w:r>
        <w:r w:rsidR="008B4D4B" w:rsidRPr="009B1B56" w:rsidDel="003C2CBE">
          <w:fldChar w:fldCharType="begin"/>
        </w:r>
        <w:r w:rsidR="008B4D4B" w:rsidRPr="009B1B56" w:rsidDel="003C2CBE">
          <w:delInstrText xml:space="preserve"> HYPERLINK "http://insight.ccbr.umn.edu/index.php" </w:delInstrText>
        </w:r>
        <w:r w:rsidR="008B4D4B" w:rsidRPr="009B1B56" w:rsidDel="003C2CBE">
          <w:fldChar w:fldCharType="separate"/>
        </w:r>
        <w:r w:rsidRPr="009B1B56" w:rsidDel="003C2CBE">
          <w:rPr>
            <w:rStyle w:val="Hyperlink"/>
            <w:rFonts w:eastAsiaTheme="majorEastAsia"/>
          </w:rPr>
          <w:delText>http://insight.ccbr.umn.edu/index.php</w:delText>
        </w:r>
        <w:r w:rsidR="008B4D4B" w:rsidRPr="009B1B56" w:rsidDel="003C2CBE">
          <w:rPr>
            <w:rStyle w:val="Hyperlink"/>
            <w:rFonts w:eastAsiaTheme="majorEastAsia"/>
          </w:rPr>
          <w:fldChar w:fldCharType="end"/>
        </w:r>
        <w:r w:rsidRPr="009B1B56" w:rsidDel="003C2CBE">
          <w:delText>). Because we are not free to share the INSIGHT data, the posted code contains a dummy INSIGHT data file with scrambled column entries. In other words, the data files are formatted properly, and the code will run, but the actual data entries have no biological meaning.</w:delText>
        </w:r>
      </w:del>
    </w:p>
    <w:p w14:paraId="046DA995" w14:textId="605D8B69" w:rsidR="004C3BC8" w:rsidRPr="009B1B56" w:rsidRDefault="004C3BC8">
      <w:pPr>
        <w:spacing w:line="240" w:lineRule="auto"/>
        <w:ind w:firstLine="0"/>
      </w:pPr>
      <w:r w:rsidRPr="009B1B56">
        <w:br w:type="page"/>
      </w:r>
    </w:p>
    <w:p w14:paraId="54CA8014" w14:textId="75B05AEE" w:rsidR="0033629B" w:rsidRPr="009B1B56" w:rsidRDefault="0033629B" w:rsidP="004C3BC8">
      <w:pPr>
        <w:pStyle w:val="Heading1"/>
      </w:pPr>
      <w:r w:rsidRPr="009B1B56">
        <w:lastRenderedPageBreak/>
        <w:t>References</w:t>
      </w:r>
    </w:p>
    <w:p w14:paraId="1DF84A45" w14:textId="77777777" w:rsidR="00684186" w:rsidRPr="00684186" w:rsidRDefault="0033629B" w:rsidP="00684186">
      <w:pPr>
        <w:pStyle w:val="Bibliography"/>
      </w:pPr>
      <w:r w:rsidRPr="009B1B56">
        <w:fldChar w:fldCharType="begin"/>
      </w:r>
      <w:r w:rsidRPr="009B1B56">
        <w:instrText xml:space="preserve"> ADDIN ZOTERO_BIBL {"uncited":[],"omitted":[],"custom":[]} CSL_BIBLIOGRAPHY </w:instrText>
      </w:r>
      <w:r w:rsidRPr="009B1B56">
        <w:fldChar w:fldCharType="separate"/>
      </w:r>
      <w:r w:rsidR="00684186" w:rsidRPr="00684186">
        <w:t xml:space="preserve">1. </w:t>
      </w:r>
      <w:r w:rsidR="00684186" w:rsidRPr="00684186">
        <w:tab/>
        <w:t xml:space="preserve">Francis T. On the Doctrine of Original Antigenic Sin. Proc Am Philos Soc. 1960;104(6):572–8. </w:t>
      </w:r>
    </w:p>
    <w:p w14:paraId="5945F30F" w14:textId="77777777" w:rsidR="00684186" w:rsidRPr="00684186" w:rsidRDefault="00684186" w:rsidP="00684186">
      <w:pPr>
        <w:pStyle w:val="Bibliography"/>
      </w:pPr>
      <w:r w:rsidRPr="00684186">
        <w:t xml:space="preserve">2. </w:t>
      </w:r>
      <w:r w:rsidRPr="00684186">
        <w:tab/>
        <w:t xml:space="preserve">Lessler J, Riley S, Read JM, Wang S, Zhu H, Smith GJD, et al. Evidence for Antigenic Seniority in Influenza A (H3N2) Antibody Responses in Southern China. PLOS Pathog. 2012 Jul 19;8(7):e1002802. </w:t>
      </w:r>
    </w:p>
    <w:p w14:paraId="6B8A76EA" w14:textId="77777777" w:rsidR="00684186" w:rsidRPr="00684186" w:rsidRDefault="00684186" w:rsidP="00684186">
      <w:pPr>
        <w:pStyle w:val="Bibliography"/>
      </w:pPr>
      <w:r w:rsidRPr="00684186">
        <w:t xml:space="preserve">3. </w:t>
      </w:r>
      <w:r w:rsidRPr="00684186">
        <w:tab/>
        <w:t xml:space="preserve">Xu R, Ekiert DC, Krause JC, Hai R, Crowe JE, Wilson IA. Structural Basis of Preexisting Immunity to the 2009 H1N1 Pandemic Influenza Virus. Science. 2010 Apr 16;328(5976):357–60. </w:t>
      </w:r>
    </w:p>
    <w:p w14:paraId="3A00E180" w14:textId="77777777" w:rsidR="00684186" w:rsidRPr="00684186" w:rsidRDefault="00684186" w:rsidP="00684186">
      <w:pPr>
        <w:pStyle w:val="Bibliography"/>
      </w:pPr>
      <w:r w:rsidRPr="00684186">
        <w:t xml:space="preserve">4. </w:t>
      </w:r>
      <w:r w:rsidRPr="00684186">
        <w:tab/>
        <w:t xml:space="preserve">Hancock K, Veguilla V, Lu X, Zhong W, Butler EN, Sun H, et al. Cross-Reactive Antibody Responses to the 2009 Pandemic H1N1 Influenza Virus. N Engl J Med Boston. 2009 Nov 12;361(20):1945–52. </w:t>
      </w:r>
    </w:p>
    <w:p w14:paraId="4ED7B3F5" w14:textId="77777777" w:rsidR="00684186" w:rsidRPr="00684186" w:rsidRDefault="00684186" w:rsidP="00684186">
      <w:pPr>
        <w:pStyle w:val="Bibliography"/>
      </w:pPr>
      <w:r w:rsidRPr="00684186">
        <w:t xml:space="preserve">5. </w:t>
      </w:r>
      <w:r w:rsidRPr="00684186">
        <w:tab/>
        <w:t xml:space="preserve">Simonsen L, Spreeuwenberg P, Lustig R, Taylor RJ, Fleming DM, Kroneman M, et al. Global Mortality Estimates for the 2009 Influenza Pandemic from the GLaMOR Project: A Modeling Study. PLOS Med. 2013 Nov 26;10(11):e1001558. </w:t>
      </w:r>
    </w:p>
    <w:p w14:paraId="441F8A48" w14:textId="77777777" w:rsidR="00684186" w:rsidRPr="00684186" w:rsidRDefault="00684186" w:rsidP="00684186">
      <w:pPr>
        <w:pStyle w:val="Bibliography"/>
      </w:pPr>
      <w:r w:rsidRPr="00684186">
        <w:t xml:space="preserve">6. </w:t>
      </w:r>
      <w:r w:rsidRPr="00684186">
        <w:tab/>
        <w:t xml:space="preserve">Simonsen L, Reichert TA, Miller MA. The virtues of antigenic sin: consequences of pandemic recycling on influenza-associated mortality. Int Congr Ser. 2004 Jun 1;1263:791–4. </w:t>
      </w:r>
    </w:p>
    <w:p w14:paraId="0908C28D" w14:textId="77777777" w:rsidR="00684186" w:rsidRPr="00684186" w:rsidRDefault="00684186" w:rsidP="00684186">
      <w:pPr>
        <w:pStyle w:val="Bibliography"/>
      </w:pPr>
      <w:r w:rsidRPr="00684186">
        <w:t xml:space="preserve">7. </w:t>
      </w:r>
      <w:r w:rsidRPr="00684186">
        <w:tab/>
        <w:t xml:space="preserve">Ma J, Dushoff J, Earn DJD. Age-specific mortality risk from pandemic influenza. J Theor Biol. 2011 Nov 7;288:29–34. </w:t>
      </w:r>
    </w:p>
    <w:p w14:paraId="301C5F42" w14:textId="77777777" w:rsidR="00684186" w:rsidRPr="00684186" w:rsidRDefault="00684186" w:rsidP="00684186">
      <w:pPr>
        <w:pStyle w:val="Bibliography"/>
      </w:pPr>
      <w:r w:rsidRPr="00684186">
        <w:t xml:space="preserve">8. </w:t>
      </w:r>
      <w:r w:rsidRPr="00684186">
        <w:tab/>
        <w:t xml:space="preserve">Worobey M, Han G-Z, Rambaut A. Genesis and pathogenesis of the 1918 pandemic H1N1 influenza A virus. Proc Natl Acad Sci. 2014 Jun 3;111(22):8107–12. </w:t>
      </w:r>
    </w:p>
    <w:p w14:paraId="4B7F3E1E" w14:textId="77777777" w:rsidR="00684186" w:rsidRPr="00684186" w:rsidRDefault="00684186" w:rsidP="00684186">
      <w:pPr>
        <w:pStyle w:val="Bibliography"/>
      </w:pPr>
      <w:r w:rsidRPr="00684186">
        <w:t xml:space="preserve">9. </w:t>
      </w:r>
      <w:r w:rsidRPr="00684186">
        <w:tab/>
        <w:t>Gagnon A, Miller MS, Hallman SA, Bourbeau R, Herring DA, Earn DJD, et al. Age-Specific Mortality During the 1918 Influenza Pandemic: Unravelling the Mystery of High Young Adult Mortality. PLoS ONE [Internet]. 2013 Aug 5 [cited 2019 Apr 4];8(8). Available from: https://www.ncbi.nlm.nih.gov/pmc/articles/PMC3734171/</w:t>
      </w:r>
    </w:p>
    <w:p w14:paraId="6B7EE840" w14:textId="77777777" w:rsidR="00684186" w:rsidRPr="00684186" w:rsidRDefault="00684186" w:rsidP="00684186">
      <w:pPr>
        <w:pStyle w:val="Bibliography"/>
      </w:pPr>
      <w:r w:rsidRPr="00684186">
        <w:t xml:space="preserve">10. </w:t>
      </w:r>
      <w:r w:rsidRPr="00684186">
        <w:tab/>
        <w:t xml:space="preserve">Gostic KM, Ambrose M, Worobey M, Lloyd-Smith JO. Potent protection against H5N1 and H7N9 influenza via childhood hemagglutinin imprinting. Science. 2016 Nov 11;354(6313):722–6. </w:t>
      </w:r>
    </w:p>
    <w:p w14:paraId="7EA0D9E7" w14:textId="77777777" w:rsidR="00684186" w:rsidRPr="00684186" w:rsidRDefault="00684186" w:rsidP="00684186">
      <w:pPr>
        <w:pStyle w:val="Bibliography"/>
      </w:pPr>
      <w:r w:rsidRPr="00684186">
        <w:t xml:space="preserve">11. </w:t>
      </w:r>
      <w:r w:rsidRPr="00684186">
        <w:tab/>
        <w:t xml:space="preserve">Khiabanian H, Farrell GM, George KS, Rabadan R. Differences in Patient Age Distribution between Influenza A Subtypes. PLOS ONE. 2009 Aug 31;4(8):e6832. </w:t>
      </w:r>
    </w:p>
    <w:p w14:paraId="7BD48074" w14:textId="77777777" w:rsidR="00684186" w:rsidRPr="00684186" w:rsidRDefault="00684186" w:rsidP="00684186">
      <w:pPr>
        <w:pStyle w:val="Bibliography"/>
      </w:pPr>
      <w:r w:rsidRPr="00684186">
        <w:t xml:space="preserve">12. </w:t>
      </w:r>
      <w:r w:rsidRPr="00684186">
        <w:tab/>
        <w:t>Budd AP, Beacham L, Smith CB, Garten RJ, Reed C, Kniss K, et al. Birth Cohort Effects in Influenza Surveillance Data: Evidence that First Influenza Infection Affects Later Influenza-Associated Illness. J Infect Dis [Internet]. [cited 2019 May 20]; Available from: https://academic.oup.com/jid/advance-article/doi/10.1093/infdis/jiz201/5485579</w:t>
      </w:r>
    </w:p>
    <w:p w14:paraId="2250E6FE" w14:textId="77777777" w:rsidR="00684186" w:rsidRPr="00684186" w:rsidRDefault="00684186" w:rsidP="00684186">
      <w:pPr>
        <w:pStyle w:val="Bibliography"/>
      </w:pPr>
      <w:r w:rsidRPr="00684186">
        <w:t xml:space="preserve">13. </w:t>
      </w:r>
      <w:r w:rsidRPr="00684186">
        <w:tab/>
        <w:t xml:space="preserve">Lemaitre M, Carrat F. Comparative age distribution of influenza morbidity and mortality during seasonal influenza epidemics and the 2009 H1N1 pandemic. BMC Infect Dis. 2010 Jun 9;10(1):162. </w:t>
      </w:r>
    </w:p>
    <w:p w14:paraId="14BA53B3" w14:textId="77777777" w:rsidR="00684186" w:rsidRPr="00684186" w:rsidRDefault="00684186" w:rsidP="00684186">
      <w:pPr>
        <w:pStyle w:val="Bibliography"/>
      </w:pPr>
      <w:r w:rsidRPr="00684186">
        <w:t xml:space="preserve">14. </w:t>
      </w:r>
      <w:r w:rsidRPr="00684186">
        <w:tab/>
        <w:t xml:space="preserve">Huang QS, Bandaranayake D, Wood T, Newbern EC, Seeds R, Ralston J, et al. Risk Factors and Attack Rates of Seasonal Influenza Infection: Results of the Southern Hemisphere Influenza and Vaccine Effectiveness Research and Surveillance (SHIVERS) Seroepidemiologic Cohort Study. J Infect Dis. 2019 Jan 9;219(3):347–57. </w:t>
      </w:r>
    </w:p>
    <w:p w14:paraId="4B29C10F" w14:textId="77777777" w:rsidR="00684186" w:rsidRPr="00684186" w:rsidRDefault="00684186" w:rsidP="00684186">
      <w:pPr>
        <w:pStyle w:val="Bibliography"/>
      </w:pPr>
      <w:r w:rsidRPr="00684186">
        <w:lastRenderedPageBreak/>
        <w:t xml:space="preserve">15. </w:t>
      </w:r>
      <w:r w:rsidRPr="00684186">
        <w:tab/>
        <w:t xml:space="preserve">Cowling BJ, Sullivan SG. The Value of Neuraminidase Inhibition Antibody Titers in Influenza Seroepidemiology. J Infect Dis. 2019 Jan 9;219(3):341–3. </w:t>
      </w:r>
    </w:p>
    <w:p w14:paraId="1BE03DC9" w14:textId="77777777" w:rsidR="00684186" w:rsidRPr="00684186" w:rsidRDefault="00684186" w:rsidP="00684186">
      <w:pPr>
        <w:pStyle w:val="Bibliography"/>
      </w:pPr>
      <w:r w:rsidRPr="00684186">
        <w:t xml:space="preserve">16. </w:t>
      </w:r>
      <w:r w:rsidRPr="00684186">
        <w:tab/>
        <w:t>Memoli MJ, Shaw PA, Han A, Czajkowski L, Reed S, Athota R, et al. Evaluation of Antihemagglutinin and Antineuraminidase Antibodies as Correlates of Protection in an Influenza A/H1N1 Virus Healthy Human Challenge Model. mBio [Internet]. 2016 Apr 19 [cited 2019 May 31];7(2). Available from: https://www.ncbi.nlm.nih.gov/pmc/articles/PMC4959521/</w:t>
      </w:r>
    </w:p>
    <w:p w14:paraId="04AEF9A0" w14:textId="77777777" w:rsidR="00684186" w:rsidRPr="00684186" w:rsidRDefault="00684186" w:rsidP="00684186">
      <w:pPr>
        <w:pStyle w:val="Bibliography"/>
      </w:pPr>
      <w:r w:rsidRPr="00684186">
        <w:t xml:space="preserve">17. </w:t>
      </w:r>
      <w:r w:rsidRPr="00684186">
        <w:tab/>
        <w:t xml:space="preserve">Wrammert J, Koutsonanos D, Li G-M, Edupuganti S, Sui J, Morrissey M, et al. Broadly cross-reactive antibodies dominate the human B cell response against 2009 pandemic H1N1 influenza virus infection. J Exp Med. 2011 Jan 17;208(1):181–93. </w:t>
      </w:r>
    </w:p>
    <w:p w14:paraId="47AB2C0B" w14:textId="77777777" w:rsidR="00684186" w:rsidRPr="00684186" w:rsidRDefault="00684186" w:rsidP="00684186">
      <w:pPr>
        <w:pStyle w:val="Bibliography"/>
      </w:pPr>
      <w:r w:rsidRPr="00684186">
        <w:t xml:space="preserve">18. </w:t>
      </w:r>
      <w:r w:rsidRPr="00684186">
        <w:tab/>
        <w:t xml:space="preserve">Pica N, Hai R, Krammer F, Wang TT, Maamary J, Eggink D, et al. Hemagglutinin stalk antibodies elicited by the 2009 pandemic influenza virus as a mechanism for the extinction of seasonal H1N1 viruses. Proc Natl Acad Sci U S A. 2012;109(7):2573–8. </w:t>
      </w:r>
    </w:p>
    <w:p w14:paraId="0CC56F53" w14:textId="77777777" w:rsidR="00684186" w:rsidRPr="00684186" w:rsidRDefault="00684186" w:rsidP="00684186">
      <w:pPr>
        <w:pStyle w:val="Bibliography"/>
      </w:pPr>
      <w:r w:rsidRPr="00684186">
        <w:t xml:space="preserve">19. </w:t>
      </w:r>
      <w:r w:rsidRPr="00684186">
        <w:tab/>
        <w:t xml:space="preserve">Krammer F. Novel universal influenza virus vaccine approaches. Curr Opin Virol. 2016 Apr;17:95–103. </w:t>
      </w:r>
    </w:p>
    <w:p w14:paraId="0D4C8804" w14:textId="77777777" w:rsidR="00684186" w:rsidRPr="00684186" w:rsidRDefault="00684186" w:rsidP="00684186">
      <w:pPr>
        <w:pStyle w:val="Bibliography"/>
      </w:pPr>
      <w:r w:rsidRPr="00684186">
        <w:t xml:space="preserve">20. </w:t>
      </w:r>
      <w:r w:rsidRPr="00684186">
        <w:tab/>
        <w:t xml:space="preserve">Andrews SF, Huang Y, Kaur K, Popova LI, Ho IY, Pauli NT, et al. Immune history profoundly affects broadly protective B cell responses to influenza. Sci Transl Med. 2015 Dec 2;7(316):316ra192-316ra192. </w:t>
      </w:r>
    </w:p>
    <w:p w14:paraId="4C0AB228" w14:textId="77777777" w:rsidR="00684186" w:rsidRPr="00684186" w:rsidRDefault="00684186" w:rsidP="00684186">
      <w:pPr>
        <w:pStyle w:val="Bibliography"/>
      </w:pPr>
      <w:r w:rsidRPr="00684186">
        <w:t xml:space="preserve">21. </w:t>
      </w:r>
      <w:r w:rsidRPr="00684186">
        <w:tab/>
        <w:t xml:space="preserve">Zost SJ, Wu NC, Hensley SE, Wilson IA. Immunodominance and Antigenic Variation of Influenza Virus Hemagglutinin: Implications for Design of Universal Vaccine Immunogens. J Infect Dis. 2019 Apr 8;219(Supplement_1):S38–45. </w:t>
      </w:r>
    </w:p>
    <w:p w14:paraId="516184EB" w14:textId="77777777" w:rsidR="00684186" w:rsidRPr="00684186" w:rsidRDefault="00684186" w:rsidP="00684186">
      <w:pPr>
        <w:pStyle w:val="Bibliography"/>
      </w:pPr>
      <w:r w:rsidRPr="00684186">
        <w:t xml:space="preserve">22. </w:t>
      </w:r>
      <w:r w:rsidRPr="00684186">
        <w:tab/>
        <w:t xml:space="preserve">Grenfell BT, Pybus OG, Gog JR, Wood JLN, Daly JM, Mumford JA, et al. Unifying the Epidemiological and Evolutionary Dynamics of Pathogens. Science. 2004 Jan 16;303(5656):327–32. </w:t>
      </w:r>
    </w:p>
    <w:p w14:paraId="253503CA" w14:textId="77777777" w:rsidR="00684186" w:rsidRPr="00684186" w:rsidRDefault="00684186" w:rsidP="00684186">
      <w:pPr>
        <w:pStyle w:val="Bibliography"/>
      </w:pPr>
      <w:r w:rsidRPr="00684186">
        <w:t xml:space="preserve">23. </w:t>
      </w:r>
      <w:r w:rsidRPr="00684186">
        <w:tab/>
        <w:t xml:space="preserve">Henry C, Zheng N-Y, Huang M, Cabanov A, Rojas KT, Kaur K, et al. Influenza Virus Vaccination Elicits Poorly Adapted B Cell Responses in Elderly Individuals. Cell Host Microbe. 2019 Mar;25(3):357-366.e6. </w:t>
      </w:r>
    </w:p>
    <w:p w14:paraId="7DDF1CBE" w14:textId="77777777" w:rsidR="00684186" w:rsidRPr="00684186" w:rsidRDefault="00684186" w:rsidP="00684186">
      <w:pPr>
        <w:pStyle w:val="Bibliography"/>
      </w:pPr>
      <w:r w:rsidRPr="00684186">
        <w:t xml:space="preserve">24. </w:t>
      </w:r>
      <w:r w:rsidRPr="00684186">
        <w:tab/>
        <w:t>Age-specific differences in the dynamics of protective immunity to influenza | Nature Communications [Internet]. [cited 2019 May 6]. Available from: https://www.nature.com/articles/s41467-019-09652-6</w:t>
      </w:r>
    </w:p>
    <w:p w14:paraId="735EA659" w14:textId="77777777" w:rsidR="00684186" w:rsidRPr="00684186" w:rsidRDefault="00684186" w:rsidP="00684186">
      <w:pPr>
        <w:pStyle w:val="Bibliography"/>
      </w:pPr>
      <w:r w:rsidRPr="00684186">
        <w:t xml:space="preserve">25. </w:t>
      </w:r>
      <w:r w:rsidRPr="00684186">
        <w:tab/>
        <w:t xml:space="preserve">Miller MS, Gardner TJ, Krammer F, Aguado LC, Tortorella D, Basler CF, et al. Neutralizing Antibodies Against Previously Encountered Influenza Virus Strains Increase over Time: A Longitudinal Analysis. Sci Transl Med. 2013 Aug 14;5(198):198ra107-198ra107. </w:t>
      </w:r>
    </w:p>
    <w:p w14:paraId="112091F5" w14:textId="77777777" w:rsidR="00684186" w:rsidRPr="00684186" w:rsidRDefault="00684186" w:rsidP="00684186">
      <w:pPr>
        <w:pStyle w:val="Bibliography"/>
      </w:pPr>
      <w:r w:rsidRPr="00684186">
        <w:t xml:space="preserve">26. </w:t>
      </w:r>
      <w:r w:rsidRPr="00684186">
        <w:tab/>
        <w:t xml:space="preserve">Thompson WW, Shay DK, Weintraub E, Brammer L, Cox N, Anderson LJ, et al. Mortality associated with influenza and respiratory syncytial virus in the United States. JAMA. 2003 Jan 8;289(2):179–86. </w:t>
      </w:r>
    </w:p>
    <w:p w14:paraId="298C0D97" w14:textId="77777777" w:rsidR="00684186" w:rsidRPr="00684186" w:rsidRDefault="00684186" w:rsidP="00684186">
      <w:pPr>
        <w:pStyle w:val="Bibliography"/>
      </w:pPr>
      <w:r w:rsidRPr="00684186">
        <w:t xml:space="preserve">27. </w:t>
      </w:r>
      <w:r w:rsidRPr="00684186">
        <w:tab/>
        <w:t xml:space="preserve">Bedford T, Riley S, Barr IG, Broor S, Chadha M, Cox NJ, et al. Global circulation patterns of seasonal influenza viruses vary with antigenic drift. Nature. 2015 Jul;523(7559):217–20. </w:t>
      </w:r>
    </w:p>
    <w:p w14:paraId="7CF22C6C" w14:textId="77777777" w:rsidR="00684186" w:rsidRPr="00684186" w:rsidRDefault="00684186" w:rsidP="00684186">
      <w:pPr>
        <w:pStyle w:val="Bibliography"/>
      </w:pPr>
      <w:r w:rsidRPr="00684186">
        <w:lastRenderedPageBreak/>
        <w:t xml:space="preserve">28. </w:t>
      </w:r>
      <w:r w:rsidRPr="00684186">
        <w:tab/>
        <w:t>Arizona Department of Health Services. 2015–2016 Influenza Summary [Internet]. [cited 2019 May 23]. Available from: https://www.azdhs.gov/documents/preparedness/epidemiology-disease-control/flu/surveillance/2015-2016-influenza-summary.pdf</w:t>
      </w:r>
    </w:p>
    <w:p w14:paraId="719F31E1" w14:textId="77777777" w:rsidR="00684186" w:rsidRPr="00684186" w:rsidRDefault="00684186" w:rsidP="00684186">
      <w:pPr>
        <w:pStyle w:val="Bibliography"/>
      </w:pPr>
      <w:r w:rsidRPr="00684186">
        <w:t xml:space="preserve">29. </w:t>
      </w:r>
      <w:r w:rsidRPr="00684186">
        <w:tab/>
        <w:t>National Notifiable Diseases Surveillance System, Division of Health Informatics and Surveillance, National Center for Surveillance, Epidemiology and Laboratory Services. MMWR Week Fact Sheet [Internet]. [cited 2019 May 23]. Available from: https://wwwn.cdc.gov/nndss/document/MMWR_Week_overview.pdf</w:t>
      </w:r>
    </w:p>
    <w:p w14:paraId="03496E51" w14:textId="77777777" w:rsidR="00684186" w:rsidRPr="00684186" w:rsidRDefault="00684186" w:rsidP="00684186">
      <w:pPr>
        <w:pStyle w:val="Bibliography"/>
      </w:pPr>
      <w:r w:rsidRPr="00684186">
        <w:t xml:space="preserve">30. </w:t>
      </w:r>
      <w:r w:rsidRPr="00684186">
        <w:tab/>
        <w:t xml:space="preserve">Erbelding EJ, Post DJ, Stemmy EJ, Roberts PC, Augustine AD, Ferguson S, et al. A Universal Influenza Vaccine: The Strategic Plan for the National Institute of Allergy and Infectious Diseases. J Infect Dis. 2018 Jul 2;218(3):347–54. </w:t>
      </w:r>
    </w:p>
    <w:p w14:paraId="3319CA5B" w14:textId="77777777" w:rsidR="00684186" w:rsidRPr="00684186" w:rsidRDefault="00684186" w:rsidP="00684186">
      <w:pPr>
        <w:pStyle w:val="Bibliography"/>
      </w:pPr>
      <w:r w:rsidRPr="00684186">
        <w:t xml:space="preserve">31. </w:t>
      </w:r>
      <w:r w:rsidRPr="00684186">
        <w:tab/>
        <w:t xml:space="preserve">Bolker BM. Ecological Models and Data in R. Princeton University Press; 2008. 409 p. </w:t>
      </w:r>
    </w:p>
    <w:p w14:paraId="7F74CFFC" w14:textId="77777777" w:rsidR="00684186" w:rsidRPr="00684186" w:rsidRDefault="00684186" w:rsidP="00684186">
      <w:pPr>
        <w:pStyle w:val="Bibliography"/>
      </w:pPr>
      <w:r w:rsidRPr="00684186">
        <w:t xml:space="preserve">32. </w:t>
      </w:r>
      <w:r w:rsidRPr="00684186">
        <w:tab/>
        <w:t>Burnham KP, Anderson DR. Model Selection and Multimodel Inference: A Practical Information-Theoretic Approach [Internet]. 2nd ed. New York: Springer-Verlag; 2002 [cited 2019 Apr 16]. Available from: https://www.springer.com/us/book/9780387953649</w:t>
      </w:r>
    </w:p>
    <w:p w14:paraId="3F5BFFF7" w14:textId="77777777" w:rsidR="00684186" w:rsidRPr="00684186" w:rsidRDefault="00684186" w:rsidP="00684186">
      <w:pPr>
        <w:pStyle w:val="Bibliography"/>
      </w:pPr>
      <w:r w:rsidRPr="00684186">
        <w:t xml:space="preserve">33. </w:t>
      </w:r>
      <w:r w:rsidRPr="00684186">
        <w:tab/>
        <w:t xml:space="preserve">Hadfield J, Megill C, Bell SM, Huddleston J, Potter B, Callender C, et al. Nextstrain: real-time tracking of pathogen evolution. Bioinformatics. 2018 Dec 1;34(23):4121–3. </w:t>
      </w:r>
    </w:p>
    <w:p w14:paraId="477785AA" w14:textId="77777777" w:rsidR="00684186" w:rsidRPr="00684186" w:rsidRDefault="00684186" w:rsidP="00684186">
      <w:pPr>
        <w:pStyle w:val="Bibliography"/>
      </w:pPr>
      <w:r w:rsidRPr="00684186">
        <w:t xml:space="preserve">34. </w:t>
      </w:r>
      <w:r w:rsidRPr="00684186">
        <w:tab/>
        <w:t xml:space="preserve">Neher RA, Bedford T, Daniels RS, Russell CA, Shraiman BI. Prediction, dynamics, and visualization of antigenic phenotypes of seasonal influenza viruses. Proc Natl Acad Sci. 2016 Mar 22;113(12):E1701–9. </w:t>
      </w:r>
    </w:p>
    <w:p w14:paraId="4F4FA9EB" w14:textId="77777777" w:rsidR="00684186" w:rsidRPr="00684186" w:rsidRDefault="00684186" w:rsidP="00684186">
      <w:pPr>
        <w:pStyle w:val="Bibliography"/>
      </w:pPr>
      <w:r w:rsidRPr="00684186">
        <w:t xml:space="preserve">35. </w:t>
      </w:r>
      <w:r w:rsidRPr="00684186">
        <w:tab/>
        <w:t xml:space="preserve">Bedford T, Suchard MA, Lemey P, Dudas G, Gregory V, Hay AJ, et al. Integrating influenza antigenic dynamics with molecular evolution. Losick R, editor. eLife. 2014 Feb 4;3:e01914. </w:t>
      </w:r>
    </w:p>
    <w:p w14:paraId="3E366A12" w14:textId="77777777" w:rsidR="00684186" w:rsidRPr="00684186" w:rsidRDefault="00684186" w:rsidP="00684186">
      <w:pPr>
        <w:pStyle w:val="Bibliography"/>
      </w:pPr>
      <w:r w:rsidRPr="00684186">
        <w:t xml:space="preserve">36. </w:t>
      </w:r>
      <w:r w:rsidRPr="00684186">
        <w:tab/>
        <w:t xml:space="preserve">Smith DJ, Lapedes AS, Jong JC de, Bestebroer TM, Rimmelzwaan GF, Osterhaus ADME, et al. Mapping the Antigenic and Genetic Evolution of Influenza Virus. Science. 2004 Jul 16;305(5682):371–6. </w:t>
      </w:r>
    </w:p>
    <w:p w14:paraId="48901C3D" w14:textId="77777777" w:rsidR="00684186" w:rsidRPr="00684186" w:rsidRDefault="00684186" w:rsidP="00684186">
      <w:pPr>
        <w:pStyle w:val="Bibliography"/>
      </w:pPr>
      <w:r w:rsidRPr="00684186">
        <w:t xml:space="preserve">37. </w:t>
      </w:r>
      <w:r w:rsidRPr="00684186">
        <w:tab/>
        <w:t>RFA-AI-18-010: Impact of Initial Influenza Exposure on Immunity in Infants (U01 Clinical Trial Not Allowed) [Internet]. [cited 2019 Apr 15]. Available from: https://grants.nih.gov/grants/guide/rfa-files/RFA-AI-18-010.html</w:t>
      </w:r>
    </w:p>
    <w:p w14:paraId="5B9838FC" w14:textId="77777777" w:rsidR="00684186" w:rsidRPr="00684186" w:rsidRDefault="00684186" w:rsidP="00684186">
      <w:pPr>
        <w:pStyle w:val="Bibliography"/>
      </w:pPr>
      <w:r w:rsidRPr="00684186">
        <w:t xml:space="preserve">38. </w:t>
      </w:r>
      <w:r w:rsidRPr="00684186">
        <w:tab/>
        <w:t xml:space="preserve">Linderman SL, Chambers BS, Zost SJ, Parkhouse K, Li Y, Herrmann C, et al. Potential antigenic explanation for atypical H1N1 infections among middle-aged adults during the 2013–2014 influenza season. Proc Natl Acad Sci. 2014 Nov 4;111(44):15798–803. </w:t>
      </w:r>
    </w:p>
    <w:p w14:paraId="79CEF9CE" w14:textId="77777777" w:rsidR="00684186" w:rsidRPr="00684186" w:rsidRDefault="00684186" w:rsidP="00684186">
      <w:pPr>
        <w:pStyle w:val="Bibliography"/>
      </w:pPr>
      <w:r w:rsidRPr="00684186">
        <w:t xml:space="preserve">39. </w:t>
      </w:r>
      <w:r w:rsidRPr="00684186">
        <w:tab/>
        <w:t xml:space="preserve">Cobey S, Hensley SE. Immune history and influenza virus susceptibility. Curr Opin Virol. 2017 Feb 1;22:105–11. </w:t>
      </w:r>
    </w:p>
    <w:p w14:paraId="14524102" w14:textId="77777777" w:rsidR="00684186" w:rsidRPr="00684186" w:rsidRDefault="00684186" w:rsidP="00684186">
      <w:pPr>
        <w:pStyle w:val="Bibliography"/>
      </w:pPr>
      <w:r w:rsidRPr="00684186">
        <w:t xml:space="preserve">40. </w:t>
      </w:r>
      <w:r w:rsidRPr="00684186">
        <w:tab/>
        <w:t xml:space="preserve">Tesini BL, Kanagaiah P, Wang J, Hahn M, Halliley JL, Chaves FA, et al. Broad Hemagglutinin-Specific Memory B Cell Expansion by Seasonal Influenza Virus Infection Reflects Early-Life Imprinting and Adaptation to the Infecting Virus. J Virol. 2019 Apr 15;93(8):e00169-19. </w:t>
      </w:r>
    </w:p>
    <w:p w14:paraId="3294B63B" w14:textId="77777777" w:rsidR="00684186" w:rsidRPr="00684186" w:rsidRDefault="00684186" w:rsidP="00684186">
      <w:pPr>
        <w:pStyle w:val="Bibliography"/>
      </w:pPr>
      <w:r w:rsidRPr="00684186">
        <w:t xml:space="preserve">41. </w:t>
      </w:r>
      <w:r w:rsidRPr="00684186">
        <w:tab/>
        <w:t xml:space="preserve">Rozo M, Gronvall GK. The Reemergent 1977 H1N1 Strain and the Gain-of-Function Debate. mBio. 2015 Sep 1;6(4):e01013-15. </w:t>
      </w:r>
    </w:p>
    <w:p w14:paraId="0E1FBA5F" w14:textId="77777777" w:rsidR="00684186" w:rsidRPr="00684186" w:rsidRDefault="00684186" w:rsidP="00684186">
      <w:pPr>
        <w:pStyle w:val="Bibliography"/>
      </w:pPr>
      <w:r w:rsidRPr="00684186">
        <w:lastRenderedPageBreak/>
        <w:t xml:space="preserve">42. </w:t>
      </w:r>
      <w:r w:rsidRPr="00684186">
        <w:tab/>
        <w:t xml:space="preserve">Dushoff J, Plotkin JB, Viboud C, Earn DJD, Simonsen L. Mortality due to Influenza in the United States—An Annualized Regression Approach Using Multiple-Cause Mortality Data. Am J Epidemiol. 2006 Jan 15;163(2):181–7. </w:t>
      </w:r>
    </w:p>
    <w:p w14:paraId="723D862E" w14:textId="77777777" w:rsidR="00684186" w:rsidRPr="00684186" w:rsidRDefault="00684186" w:rsidP="00684186">
      <w:pPr>
        <w:pStyle w:val="Bibliography"/>
      </w:pPr>
      <w:r w:rsidRPr="00684186">
        <w:t xml:space="preserve">43. </w:t>
      </w:r>
      <w:r w:rsidRPr="00684186">
        <w:tab/>
        <w:t xml:space="preserve">Lewnard JA, Cobey S. Immune History and Influenza Vaccine Effectiveness. Vaccines. 2018 Jun;6(2):28. </w:t>
      </w:r>
    </w:p>
    <w:p w14:paraId="3D519157" w14:textId="77777777" w:rsidR="00684186" w:rsidRPr="00684186" w:rsidRDefault="00684186" w:rsidP="00684186">
      <w:pPr>
        <w:pStyle w:val="Bibliography"/>
      </w:pPr>
      <w:r w:rsidRPr="00684186">
        <w:t xml:space="preserve">44. </w:t>
      </w:r>
      <w:r w:rsidRPr="00684186">
        <w:tab/>
        <w:t xml:space="preserve">Gagnon A, Acosta E, Miller MS. Reporting and evaluating influenza virus surveillance data: An argument for incidence by single year of age. Vaccine. 2018 Oct 8;36(42):6249–52. </w:t>
      </w:r>
    </w:p>
    <w:p w14:paraId="7D418F8B" w14:textId="77777777" w:rsidR="00684186" w:rsidRPr="00684186" w:rsidRDefault="00684186" w:rsidP="00684186">
      <w:pPr>
        <w:pStyle w:val="Bibliography"/>
      </w:pPr>
      <w:r w:rsidRPr="00684186">
        <w:t xml:space="preserve">45. </w:t>
      </w:r>
      <w:r w:rsidRPr="00684186">
        <w:tab/>
        <w:t xml:space="preserve">Glezen WP, Keitel WA, Taber LH, Piedra PA, Clover RD, Couch RB. Age Distribution of Patients with Medically-Attended Illnesses Caused by Sequential Variants of Influenza A/H1N1: Comparison to Age-Specific Infection Rates, 1978–1989. Am J Epidemiol. 1991 Feb 1;133(3):296–304. </w:t>
      </w:r>
    </w:p>
    <w:p w14:paraId="572CB8A3" w14:textId="77777777" w:rsidR="00684186" w:rsidRPr="00684186" w:rsidRDefault="00684186" w:rsidP="00684186">
      <w:pPr>
        <w:pStyle w:val="Bibliography"/>
      </w:pPr>
      <w:r w:rsidRPr="00684186">
        <w:t xml:space="preserve">46. </w:t>
      </w:r>
      <w:r w:rsidRPr="00684186">
        <w:tab/>
        <w:t>Sagulenko P, Puller V, Neher RA. TreeTime: Maximum-likelihood phylodynamic analysis. Virus Evol [Internet]. 2018 Jan 8 [cited 2019 Apr 12];4(1). Available from: https://www.ncbi.nlm.nih.gov/pmc/articles/PMC5758920/</w:t>
      </w:r>
    </w:p>
    <w:p w14:paraId="69B429D7" w14:textId="77777777" w:rsidR="00684186" w:rsidRPr="00684186" w:rsidRDefault="00684186" w:rsidP="00684186">
      <w:pPr>
        <w:pStyle w:val="Bibliography"/>
      </w:pPr>
      <w:r w:rsidRPr="00684186">
        <w:t xml:space="preserve">47. </w:t>
      </w:r>
      <w:r w:rsidRPr="00684186">
        <w:tab/>
        <w:t xml:space="preserve">Bogner P, Capua I, Lipman DJ, Cox NJ. A global initiative on sharing avian flu data. Nature. 2006 Aug;442(7106):981. </w:t>
      </w:r>
    </w:p>
    <w:p w14:paraId="13E0F316" w14:textId="5822AFCB" w:rsidR="007F5A89" w:rsidRDefault="0033629B" w:rsidP="00684186">
      <w:pPr>
        <w:pStyle w:val="Bibliography"/>
      </w:pPr>
      <w:r w:rsidRPr="009B1B56">
        <w:fldChar w:fldCharType="end"/>
      </w:r>
    </w:p>
    <w:p w14:paraId="7743EF3C" w14:textId="77777777" w:rsidR="007F5A89" w:rsidRDefault="007F5A89">
      <w:pPr>
        <w:spacing w:line="240" w:lineRule="auto"/>
        <w:ind w:firstLine="0"/>
      </w:pPr>
      <w:r>
        <w:br w:type="page"/>
      </w:r>
    </w:p>
    <w:p w14:paraId="6BC32E44" w14:textId="77777777" w:rsidR="007F5A89" w:rsidRPr="00971035" w:rsidRDefault="007F5A89" w:rsidP="007F5A89">
      <w:pPr>
        <w:pStyle w:val="Heading1"/>
      </w:pPr>
      <w:r w:rsidRPr="00971035">
        <w:lastRenderedPageBreak/>
        <w:t>Acknowledgements</w:t>
      </w:r>
    </w:p>
    <w:p w14:paraId="39D2E7F5" w14:textId="7474F2A8" w:rsidR="007F5A89" w:rsidRDefault="007F5A89" w:rsidP="007F5A89">
      <w:pPr>
        <w:shd w:val="clear" w:color="auto" w:fill="FFFFFF"/>
        <w:rPr>
          <w:color w:val="222222"/>
        </w:rPr>
      </w:pPr>
      <w:r w:rsidRPr="00971035">
        <w:t xml:space="preserve">We are grateful to Ken Komatsu and </w:t>
      </w:r>
      <w:r w:rsidRPr="00971035">
        <w:rPr>
          <w:szCs w:val="22"/>
          <w:shd w:val="clear" w:color="auto" w:fill="FFFFFF"/>
        </w:rPr>
        <w:t>Kristen Herrick</w:t>
      </w:r>
      <w:r w:rsidRPr="00971035">
        <w:rPr>
          <w:szCs w:val="22"/>
        </w:rPr>
        <w:t xml:space="preserve"> for their assistance with data access, and to Trevor Bedford for assistance accessing and interpreting antigenic distance data from </w:t>
      </w:r>
      <w:r w:rsidRPr="00971035">
        <w:rPr>
          <w:i/>
          <w:iCs/>
          <w:szCs w:val="22"/>
        </w:rPr>
        <w:t>Nextstrain</w:t>
      </w:r>
      <w:r w:rsidRPr="00971035">
        <w:rPr>
          <w:szCs w:val="22"/>
        </w:rPr>
        <w:t xml:space="preserve">. We thank Lone Simonsen, and the Cobey lab, especially Phil Arevalo for helpful discussions. </w:t>
      </w:r>
      <w:r w:rsidRPr="00971035">
        <w:rPr>
          <w:bdr w:val="none" w:sz="0" w:space="0" w:color="auto" w:frame="1"/>
        </w:rPr>
        <w:t>KG was supported by the National Institutes of Health (</w:t>
      </w:r>
      <w:r w:rsidRPr="00971035">
        <w:t>F31AI134017, T32-GM008185</w:t>
      </w:r>
      <w:r w:rsidRPr="00971035">
        <w:rPr>
          <w:bdr w:val="none" w:sz="0" w:space="0" w:color="auto" w:frame="1"/>
        </w:rPr>
        <w:t xml:space="preserve">). JLS was supported by </w:t>
      </w:r>
      <w:r w:rsidRPr="00971035">
        <w:rPr>
          <w:color w:val="222222"/>
        </w:rPr>
        <w:t>NSF grants OCE-1335657 and DEB-1557022, SERDP RC-2635, and DARPA PREEMPT </w:t>
      </w:r>
      <w:r w:rsidRPr="00971035">
        <w:rPr>
          <w:color w:val="000000"/>
        </w:rPr>
        <w:t>D18AC00031.</w:t>
      </w:r>
    </w:p>
    <w:p w14:paraId="6B196237" w14:textId="77777777" w:rsidR="007F5A89" w:rsidRDefault="007F5A89" w:rsidP="007F5A89">
      <w:pPr>
        <w:spacing w:line="240" w:lineRule="auto"/>
      </w:pPr>
    </w:p>
    <w:p w14:paraId="47D9CB5F" w14:textId="77777777" w:rsidR="007F5A89" w:rsidRDefault="007F5A89" w:rsidP="007F5A89">
      <w:pPr>
        <w:pStyle w:val="Heading1"/>
      </w:pPr>
      <w:r>
        <w:t>Competing interests</w:t>
      </w:r>
    </w:p>
    <w:p w14:paraId="095BCADD" w14:textId="46814130" w:rsidR="007F5A89" w:rsidRDefault="007F5A89" w:rsidP="007F5A89">
      <w:pPr>
        <w:ind w:firstLine="0"/>
      </w:pPr>
      <w:r>
        <w:t>The authors declare no competing interests.</w:t>
      </w:r>
    </w:p>
    <w:p w14:paraId="67AEAC65" w14:textId="46AA3310" w:rsidR="003229D0" w:rsidRDefault="003229D0" w:rsidP="007F5A89">
      <w:pPr>
        <w:ind w:firstLine="0"/>
      </w:pPr>
    </w:p>
    <w:p w14:paraId="30358B64" w14:textId="58F94EB5" w:rsidR="003229D0" w:rsidRDefault="003229D0" w:rsidP="003229D0">
      <w:pPr>
        <w:pStyle w:val="Heading1"/>
      </w:pPr>
      <w:r>
        <w:t>Disclaimer</w:t>
      </w:r>
    </w:p>
    <w:p w14:paraId="0A75C349" w14:textId="031DF06B" w:rsidR="003229D0" w:rsidRDefault="003229D0" w:rsidP="003229D0">
      <w:pPr>
        <w:ind w:firstLine="0"/>
      </w:pPr>
      <w:r>
        <w:t>This work does not necessarily represent the views of the US government or the NIH.</w:t>
      </w:r>
    </w:p>
    <w:p w14:paraId="2182417A" w14:textId="77777777" w:rsidR="007F5A89" w:rsidRDefault="007F5A89" w:rsidP="007F5A89"/>
    <w:p w14:paraId="1D1699D9" w14:textId="77777777" w:rsidR="007F5A89" w:rsidRDefault="007F5A89" w:rsidP="007F5A89">
      <w:pPr>
        <w:pStyle w:val="Heading1"/>
      </w:pPr>
      <w:r>
        <w:t>Author contributions</w:t>
      </w:r>
    </w:p>
    <w:p w14:paraId="45450A0E" w14:textId="7CE8E54B" w:rsidR="0033629B" w:rsidRPr="009B1B56" w:rsidRDefault="007F5A89" w:rsidP="0033629B">
      <w:pPr>
        <w:ind w:firstLine="0"/>
      </w:pPr>
      <w:r>
        <w:t xml:space="preserve">MW, KG and JLS conceived of the </w:t>
      </w:r>
      <w:r w:rsidRPr="00DE166F">
        <w:t xml:space="preserve">questions and modeling analysis. CV and MW provided crucial </w:t>
      </w:r>
      <w:r w:rsidR="003C2CBE" w:rsidRPr="00DE166F">
        <w:t>assistance with</w:t>
      </w:r>
      <w:r w:rsidRPr="00DE166F">
        <w:t xml:space="preserve"> data access and study design.  SB and RB supervised data collection. KG wrote the code</w:t>
      </w:r>
      <w:r w:rsidR="003C2CBE" w:rsidRPr="00DE166F">
        <w:t xml:space="preserve"> and </w:t>
      </w:r>
      <w:r w:rsidRPr="00DE166F">
        <w:t>performed analyses</w:t>
      </w:r>
      <w:r w:rsidR="003C2CBE" w:rsidRPr="00DE166F">
        <w:t>, with supervision from JLS,</w:t>
      </w:r>
      <w:r w:rsidRPr="00DE166F">
        <w:t xml:space="preserve"> and </w:t>
      </w:r>
      <w:r w:rsidR="003C2CBE" w:rsidRPr="00DE166F">
        <w:t xml:space="preserve">drafted </w:t>
      </w:r>
      <w:r w:rsidRPr="00DE166F">
        <w:t xml:space="preserve">the manuscript. All authors provided and input on analysis and interpretation of the </w:t>
      </w:r>
      <w:proofErr w:type="gramStart"/>
      <w:r w:rsidRPr="00DE166F">
        <w:t>results, and</w:t>
      </w:r>
      <w:proofErr w:type="gramEnd"/>
      <w:r w:rsidRPr="00DE166F">
        <w:t xml:space="preserve"> </w:t>
      </w:r>
      <w:r w:rsidR="003C2CBE" w:rsidRPr="00DE166F">
        <w:t>helped revise and edit the manuscript text</w:t>
      </w:r>
      <w:r w:rsidRPr="00DE166F">
        <w:t>.</w:t>
      </w:r>
    </w:p>
    <w:sectPr w:rsidR="0033629B" w:rsidRPr="009B1B56" w:rsidSect="00C559A8">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02" w:author="Katelyn Gostic" w:date="2019-07-01T09:20:00Z" w:initials="KG">
    <w:p w14:paraId="005A8AA7" w14:textId="56EF88F2" w:rsidR="00B76CDE" w:rsidRDefault="00B76CDE">
      <w:pPr>
        <w:pStyle w:val="CommentText"/>
      </w:pPr>
      <w:r>
        <w:rPr>
          <w:rStyle w:val="CommentReference"/>
        </w:rPr>
        <w:annotationRef/>
      </w:r>
      <w:r>
        <w:t>Moved this up from the methods section below. I think this is short enough now that it should all be in one place, at the top of the manuscript.</w:t>
      </w:r>
      <w:bookmarkStart w:id="107" w:name="_GoBack"/>
      <w:bookmarkEnd w:id="107"/>
    </w:p>
  </w:comment>
  <w:comment w:id="134" w:author="Viboud, Cecile (NIH/FIC) [E]" w:date="2019-06-24T16:34:00Z" w:initials="VC([">
    <w:p w14:paraId="4C099920" w14:textId="0782B04D" w:rsidR="00550A7B" w:rsidRDefault="00550A7B">
      <w:pPr>
        <w:pStyle w:val="CommentText"/>
      </w:pPr>
      <w:r>
        <w:rPr>
          <w:rStyle w:val="CommentReference"/>
        </w:rPr>
        <w:annotationRef/>
      </w:r>
      <w:r>
        <w:t>Does this still apply?</w:t>
      </w:r>
    </w:p>
  </w:comment>
  <w:comment w:id="302" w:author="Viboud, Cecile (NIH/FIC) [E]" w:date="2019-06-26T14:11:00Z" w:initials="VC([">
    <w:p w14:paraId="2E986129" w14:textId="760BBCE8" w:rsidR="00550A7B" w:rsidRDefault="00550A7B">
      <w:pPr>
        <w:pStyle w:val="CommentText"/>
      </w:pPr>
      <w:r>
        <w:rPr>
          <w:rStyle w:val="CommentReference"/>
        </w:rPr>
        <w:annotationRef/>
      </w:r>
      <w:r>
        <w:t>Cite Trevor’s site here?</w:t>
      </w:r>
    </w:p>
  </w:comment>
  <w:comment w:id="324" w:author="Viboud, Cecile (NIH/FIC) [E]" w:date="2019-06-26T14:14:00Z" w:initials="VC([">
    <w:p w14:paraId="5EE537C2" w14:textId="66021553" w:rsidR="00550A7B" w:rsidRDefault="00550A7B">
      <w:pPr>
        <w:pStyle w:val="CommentText"/>
      </w:pPr>
      <w:r>
        <w:rPr>
          <w:rStyle w:val="CommentReference"/>
        </w:rPr>
        <w:annotationRef/>
      </w:r>
      <w:r>
        <w:t>I don’t think I get the idea here, but I’m probably trying to read too much into this sentence. 22,27 show how different evolutionary rates in H3, H1 and B drive the shape of the trees. Are you saying that 22,27 are evidence that something happens at the subtype level, consistent with the fact you also see a subtype level effect? But arent’ these trees primarily determined by response to the variable epitopes on the HA head? Unless you want to refer to strain transcending immunity as in Ferguson and Galvani?</w:t>
      </w:r>
    </w:p>
  </w:comment>
  <w:comment w:id="332" w:author="Viboud, Cecile (NIH/FIC) [E]" w:date="2019-06-26T14:20:00Z" w:initials="VC([">
    <w:p w14:paraId="74465F3D" w14:textId="4345758F" w:rsidR="00550A7B" w:rsidRDefault="00550A7B">
      <w:pPr>
        <w:pStyle w:val="CommentText"/>
      </w:pPr>
      <w:r>
        <w:rPr>
          <w:rStyle w:val="CommentReference"/>
        </w:rPr>
        <w:annotationRef/>
      </w:r>
      <w:r>
        <w:t xml:space="preserve">Katie, I think it would be clearer if you could tie this para to a specific mechanism. Eg, start </w:t>
      </w:r>
      <w:proofErr w:type="gramStart"/>
      <w:r>
        <w:t>with:</w:t>
      </w:r>
      <w:proofErr w:type="gramEnd"/>
      <w:r>
        <w:t xml:space="preserve"> traditional flu immunity is to variable epitopes in the HA head; this is the narrowest form of immunity, and certainly acts at the subtype level. If we believe HI titers, protection from such responses disappears quickly, certainly after 14 yrs. </w:t>
      </w:r>
      <w:proofErr w:type="gramStart"/>
      <w:r>
        <w:t>So</w:t>
      </w:r>
      <w:proofErr w:type="gramEnd"/>
      <w:r>
        <w:t xml:space="preserve"> what could be the mechanism of what we found here? If it were responses to the stem, it would protect at the group level, so no good. But it could be responses to conserved HA epitopes at the subtype but not group level. Same for NA. Or it could be T-cells</w:t>
      </w:r>
    </w:p>
  </w:comment>
  <w:comment w:id="422" w:author="Viboud, Cecile (NIH/FIC) [E]" w:date="2019-06-26T14:36:00Z" w:initials="VC([">
    <w:p w14:paraId="39C92C90" w14:textId="3CCB504D" w:rsidR="00550A7B" w:rsidRDefault="00550A7B">
      <w:pPr>
        <w:pStyle w:val="CommentText"/>
      </w:pPr>
      <w:r>
        <w:rPr>
          <w:rStyle w:val="CommentReference"/>
        </w:rPr>
        <w:annotationRef/>
      </w:r>
      <w:r>
        <w:t>Group 1 responses are also stronger than group 2 (based on titers). So perhaps narrower but also more of it, possibly because of long history of H1 circulation as you mention. But then this is group-level stuff, so not clear this is what is happening here.</w:t>
      </w:r>
    </w:p>
  </w:comment>
  <w:comment w:id="423" w:author="Viboud, Cecile (NIH/FIC) [E]" w:date="2019-06-26T14:40:00Z" w:initials="VC([">
    <w:p w14:paraId="7CEA9631" w14:textId="379BD22B" w:rsidR="00550A7B" w:rsidRDefault="00550A7B">
      <w:pPr>
        <w:pStyle w:val="CommentText"/>
      </w:pPr>
      <w:r>
        <w:rPr>
          <w:rStyle w:val="CommentReference"/>
        </w:rPr>
        <w:annotationRef/>
      </w:r>
      <w:r>
        <w:t>Why is so special about the 1968-1977 cohort? I can understand why those born before 1968 have enjoyed varied exposure. But not sure about the 1968-77 bracket</w:t>
      </w:r>
    </w:p>
  </w:comment>
  <w:comment w:id="424" w:author="Viboud, Cecile (NIH/FIC) [E]" w:date="2019-06-26T14:41:00Z" w:initials="VC([">
    <w:p w14:paraId="54D35AFC" w14:textId="38387832" w:rsidR="00550A7B" w:rsidRDefault="00550A7B">
      <w:pPr>
        <w:pStyle w:val="CommentText"/>
      </w:pPr>
      <w:r>
        <w:rPr>
          <w:rStyle w:val="CommentReference"/>
        </w:rPr>
        <w:annotationRef/>
      </w:r>
      <w:r>
        <w:t>One could argue that post-1977 cohorts have nicely balanced exposure to H1 and H3….</w:t>
      </w:r>
    </w:p>
  </w:comment>
  <w:comment w:id="425" w:author="Katelyn Gostic" w:date="2019-06-27T14:36:00Z" w:initials="KG">
    <w:p w14:paraId="73FE02CA" w14:textId="1A6816DA" w:rsidR="00550A7B" w:rsidRDefault="00550A7B">
      <w:pPr>
        <w:pStyle w:val="CommentText"/>
      </w:pPr>
      <w:r>
        <w:rPr>
          <w:rStyle w:val="CommentReference"/>
        </w:rPr>
        <w:annotationRef/>
      </w:r>
      <w:r>
        <w:t>I had been focusing on 1977 because that’s when H1 and H3 started co-circulating, but I agree after thinking about your comment that anyone born after 1968 would have had pretty mixed early-life exopsures.</w:t>
      </w:r>
    </w:p>
  </w:comment>
  <w:comment w:id="528" w:author="Viboud, Cecile (NIH/FIC) [E]" w:date="2019-06-26T14:52:00Z" w:initials="VC([">
    <w:p w14:paraId="451884AE" w14:textId="7A7BDF57" w:rsidR="00550A7B" w:rsidRDefault="00550A7B">
      <w:pPr>
        <w:pStyle w:val="CommentText"/>
      </w:pPr>
      <w:r>
        <w:rPr>
          <w:rStyle w:val="CommentReference"/>
        </w:rPr>
        <w:annotationRef/>
      </w:r>
      <w:r>
        <w:t xml:space="preserve">There is support for H3 imprinting too… so this is not a phenomenon that will disappear… I would remove and end on describing what you would do next to get at the underlying mechanism. </w:t>
      </w:r>
    </w:p>
  </w:comment>
  <w:comment w:id="517" w:author="Katelyn Gostic" w:date="2019-06-27T17:01:00Z" w:initials="KG">
    <w:p w14:paraId="00C4C632" w14:textId="77777777" w:rsidR="00587D55" w:rsidRDefault="00587D55" w:rsidP="00587D55">
      <w:r>
        <w:rPr>
          <w:rStyle w:val="CommentReference"/>
        </w:rPr>
        <w:annotationRef/>
      </w:r>
      <w:r>
        <w:t xml:space="preserve">Alt: </w:t>
      </w:r>
      <w:r>
        <w:rPr>
          <w:highlight w:val="yellow"/>
        </w:rPr>
        <w:t>Cohort studies, in which individual histories of influenza infection are tracked from birth, promise to illuminate how B cell repertoires develop across complex histories of exposure, and how immunological biases become entrenched</w:t>
      </w:r>
      <w:r w:rsidRPr="00401BB1">
        <w:rPr>
          <w:highlight w:val="yellow"/>
        </w:rPr>
        <w:t>.</w:t>
      </w:r>
      <w:r>
        <w:t xml:space="preserve"> But </w:t>
      </w:r>
    </w:p>
    <w:p w14:paraId="3216CEAA" w14:textId="131AA8A7" w:rsidR="00587D55" w:rsidRDefault="00587D55">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05A8AA7" w15:done="0"/>
  <w15:commentEx w15:paraId="4C099920" w15:done="0"/>
  <w15:commentEx w15:paraId="2E986129" w15:done="0"/>
  <w15:commentEx w15:paraId="5EE537C2" w15:done="0"/>
  <w15:commentEx w15:paraId="74465F3D" w15:done="0"/>
  <w15:commentEx w15:paraId="39C92C90" w15:done="0"/>
  <w15:commentEx w15:paraId="7CEA9631" w15:done="0"/>
  <w15:commentEx w15:paraId="54D35AFC" w15:done="0"/>
  <w15:commentEx w15:paraId="73FE02CA" w15:paraIdParent="54D35AFC" w15:done="0"/>
  <w15:commentEx w15:paraId="451884AE" w15:done="0"/>
  <w15:commentEx w15:paraId="3216CEA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05A8AA7" w16cid:durableId="20C44EE8"/>
  <w16cid:commentId w16cid:paraId="4C099920" w16cid:durableId="20BB79FF"/>
  <w16cid:commentId w16cid:paraId="2E986129" w16cid:durableId="20BDFB99"/>
  <w16cid:commentId w16cid:paraId="5EE537C2" w16cid:durableId="20BDFC30"/>
  <w16cid:commentId w16cid:paraId="74465F3D" w16cid:durableId="20BDFDB3"/>
  <w16cid:commentId w16cid:paraId="39C92C90" w16cid:durableId="20BE0184"/>
  <w16cid:commentId w16cid:paraId="7CEA9631" w16cid:durableId="20BE0240"/>
  <w16cid:commentId w16cid:paraId="54D35AFC" w16cid:durableId="20BE0280"/>
  <w16cid:commentId w16cid:paraId="73FE02CA" w16cid:durableId="20BF52FF"/>
  <w16cid:commentId w16cid:paraId="451884AE" w16cid:durableId="20BE0537"/>
  <w16cid:commentId w16cid:paraId="3216CEAA" w16cid:durableId="20BF74F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B473C2" w14:textId="77777777" w:rsidR="009026B6" w:rsidRDefault="009026B6" w:rsidP="00657DC4">
      <w:pPr>
        <w:spacing w:line="240" w:lineRule="auto"/>
      </w:pPr>
      <w:r>
        <w:separator/>
      </w:r>
    </w:p>
  </w:endnote>
  <w:endnote w:type="continuationSeparator" w:id="0">
    <w:p w14:paraId="7385C754" w14:textId="77777777" w:rsidR="009026B6" w:rsidRDefault="009026B6" w:rsidP="00657DC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FA2E68" w14:textId="77777777" w:rsidR="009026B6" w:rsidRDefault="009026B6" w:rsidP="00657DC4">
      <w:pPr>
        <w:spacing w:line="240" w:lineRule="auto"/>
      </w:pPr>
      <w:r>
        <w:separator/>
      </w:r>
    </w:p>
  </w:footnote>
  <w:footnote w:type="continuationSeparator" w:id="0">
    <w:p w14:paraId="499093D9" w14:textId="77777777" w:rsidR="009026B6" w:rsidRDefault="009026B6" w:rsidP="00657DC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A306EA"/>
    <w:multiLevelType w:val="multilevel"/>
    <w:tmpl w:val="FDE85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5F5E08"/>
    <w:multiLevelType w:val="hybridMultilevel"/>
    <w:tmpl w:val="B9B4CBEE"/>
    <w:lvl w:ilvl="0" w:tplc="E806C4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72CD6BD3"/>
    <w:multiLevelType w:val="hybridMultilevel"/>
    <w:tmpl w:val="C30C357A"/>
    <w:lvl w:ilvl="0" w:tplc="CB0401AE">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73055475"/>
    <w:multiLevelType w:val="hybridMultilevel"/>
    <w:tmpl w:val="B0BA79DE"/>
    <w:lvl w:ilvl="0" w:tplc="A184C2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3"/>
  </w:num>
  <w:num w:numId="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atelyn Gostic">
    <w15:presenceInfo w15:providerId="AD" w15:userId="S::kgostic@personalmicrosoftsoftware.ucla.edu::273de5bb-e76b-44f0-bde6-5c290d634e89"/>
  </w15:person>
  <w15:person w15:author="Viboud, Cecile (NIH/FIC) [E]">
    <w15:presenceInfo w15:providerId="AD" w15:userId="S-1-5-21-12604286-656692736-1848903544-3960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1"/>
  <w:proofState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481E"/>
    <w:rsid w:val="00000BCC"/>
    <w:rsid w:val="00004079"/>
    <w:rsid w:val="00004800"/>
    <w:rsid w:val="00007E37"/>
    <w:rsid w:val="00010704"/>
    <w:rsid w:val="00010DB3"/>
    <w:rsid w:val="00012B52"/>
    <w:rsid w:val="000134F2"/>
    <w:rsid w:val="00017EEF"/>
    <w:rsid w:val="00020923"/>
    <w:rsid w:val="0002311C"/>
    <w:rsid w:val="0002358B"/>
    <w:rsid w:val="000249D2"/>
    <w:rsid w:val="00025920"/>
    <w:rsid w:val="000279CC"/>
    <w:rsid w:val="00027C8C"/>
    <w:rsid w:val="0004108C"/>
    <w:rsid w:val="00041844"/>
    <w:rsid w:val="00043B30"/>
    <w:rsid w:val="00044271"/>
    <w:rsid w:val="00047F42"/>
    <w:rsid w:val="00052985"/>
    <w:rsid w:val="00053092"/>
    <w:rsid w:val="00053629"/>
    <w:rsid w:val="00057D81"/>
    <w:rsid w:val="0006047B"/>
    <w:rsid w:val="000604EA"/>
    <w:rsid w:val="00080DF5"/>
    <w:rsid w:val="00081621"/>
    <w:rsid w:val="00084C81"/>
    <w:rsid w:val="00090E68"/>
    <w:rsid w:val="00091B80"/>
    <w:rsid w:val="000932C5"/>
    <w:rsid w:val="0009422F"/>
    <w:rsid w:val="00096FE4"/>
    <w:rsid w:val="000A1CBD"/>
    <w:rsid w:val="000A534D"/>
    <w:rsid w:val="000A58C5"/>
    <w:rsid w:val="000A60EF"/>
    <w:rsid w:val="000A7558"/>
    <w:rsid w:val="000A7C38"/>
    <w:rsid w:val="000B1313"/>
    <w:rsid w:val="000B362C"/>
    <w:rsid w:val="000B6E54"/>
    <w:rsid w:val="000B7405"/>
    <w:rsid w:val="000C5BA0"/>
    <w:rsid w:val="000D0D6D"/>
    <w:rsid w:val="000D6698"/>
    <w:rsid w:val="000D740B"/>
    <w:rsid w:val="000D7DC6"/>
    <w:rsid w:val="000D7E6B"/>
    <w:rsid w:val="000F21E5"/>
    <w:rsid w:val="000F6F65"/>
    <w:rsid w:val="001006F3"/>
    <w:rsid w:val="00101D12"/>
    <w:rsid w:val="0010345F"/>
    <w:rsid w:val="00105E12"/>
    <w:rsid w:val="00115228"/>
    <w:rsid w:val="001156DE"/>
    <w:rsid w:val="00116A67"/>
    <w:rsid w:val="00116E3F"/>
    <w:rsid w:val="001243A4"/>
    <w:rsid w:val="00130F28"/>
    <w:rsid w:val="00132A72"/>
    <w:rsid w:val="00132EBB"/>
    <w:rsid w:val="00134CED"/>
    <w:rsid w:val="00135F7B"/>
    <w:rsid w:val="00141A74"/>
    <w:rsid w:val="00141DDB"/>
    <w:rsid w:val="00143E5A"/>
    <w:rsid w:val="001446BC"/>
    <w:rsid w:val="00145904"/>
    <w:rsid w:val="00147979"/>
    <w:rsid w:val="001533AF"/>
    <w:rsid w:val="00155E20"/>
    <w:rsid w:val="0016048C"/>
    <w:rsid w:val="00165DB6"/>
    <w:rsid w:val="001717DC"/>
    <w:rsid w:val="001769EF"/>
    <w:rsid w:val="00184A22"/>
    <w:rsid w:val="001857FE"/>
    <w:rsid w:val="00191293"/>
    <w:rsid w:val="0019181F"/>
    <w:rsid w:val="001929DE"/>
    <w:rsid w:val="001944B6"/>
    <w:rsid w:val="001953D9"/>
    <w:rsid w:val="00197158"/>
    <w:rsid w:val="001A1306"/>
    <w:rsid w:val="001A1404"/>
    <w:rsid w:val="001A202D"/>
    <w:rsid w:val="001A45AE"/>
    <w:rsid w:val="001A7DA9"/>
    <w:rsid w:val="001B0E3E"/>
    <w:rsid w:val="001B5155"/>
    <w:rsid w:val="001B612B"/>
    <w:rsid w:val="001C10EE"/>
    <w:rsid w:val="001C36CA"/>
    <w:rsid w:val="001C4766"/>
    <w:rsid w:val="001C5292"/>
    <w:rsid w:val="001C744D"/>
    <w:rsid w:val="001D2B86"/>
    <w:rsid w:val="001D4FC6"/>
    <w:rsid w:val="001D5F83"/>
    <w:rsid w:val="001D75DD"/>
    <w:rsid w:val="001E2BD5"/>
    <w:rsid w:val="001E5BD8"/>
    <w:rsid w:val="001F2A69"/>
    <w:rsid w:val="001F6718"/>
    <w:rsid w:val="00201103"/>
    <w:rsid w:val="00204C88"/>
    <w:rsid w:val="0021138D"/>
    <w:rsid w:val="0021176C"/>
    <w:rsid w:val="00215657"/>
    <w:rsid w:val="00216EE6"/>
    <w:rsid w:val="002205C9"/>
    <w:rsid w:val="002209DF"/>
    <w:rsid w:val="0022367F"/>
    <w:rsid w:val="0022392F"/>
    <w:rsid w:val="00230C94"/>
    <w:rsid w:val="00241B71"/>
    <w:rsid w:val="002511E6"/>
    <w:rsid w:val="0025230C"/>
    <w:rsid w:val="00254C2E"/>
    <w:rsid w:val="00255E2E"/>
    <w:rsid w:val="002604A9"/>
    <w:rsid w:val="0026097F"/>
    <w:rsid w:val="00263E35"/>
    <w:rsid w:val="0026439E"/>
    <w:rsid w:val="00264636"/>
    <w:rsid w:val="00264A2E"/>
    <w:rsid w:val="00267632"/>
    <w:rsid w:val="00271B5A"/>
    <w:rsid w:val="00273D9F"/>
    <w:rsid w:val="00274F1C"/>
    <w:rsid w:val="00276EA6"/>
    <w:rsid w:val="002879F6"/>
    <w:rsid w:val="002971D6"/>
    <w:rsid w:val="002A02BA"/>
    <w:rsid w:val="002A0830"/>
    <w:rsid w:val="002A0B88"/>
    <w:rsid w:val="002A0C29"/>
    <w:rsid w:val="002B42F1"/>
    <w:rsid w:val="002B4C0B"/>
    <w:rsid w:val="002B6E69"/>
    <w:rsid w:val="002B7007"/>
    <w:rsid w:val="002B7093"/>
    <w:rsid w:val="002C0019"/>
    <w:rsid w:val="002C7616"/>
    <w:rsid w:val="002C7B9D"/>
    <w:rsid w:val="002D0DE7"/>
    <w:rsid w:val="002D6343"/>
    <w:rsid w:val="002D6568"/>
    <w:rsid w:val="002D7D40"/>
    <w:rsid w:val="002E07DB"/>
    <w:rsid w:val="002E25F7"/>
    <w:rsid w:val="002E2793"/>
    <w:rsid w:val="002E7568"/>
    <w:rsid w:val="002F0983"/>
    <w:rsid w:val="002F14EB"/>
    <w:rsid w:val="00300E8F"/>
    <w:rsid w:val="00304721"/>
    <w:rsid w:val="00304E5A"/>
    <w:rsid w:val="0030589E"/>
    <w:rsid w:val="00311582"/>
    <w:rsid w:val="00313B75"/>
    <w:rsid w:val="00314283"/>
    <w:rsid w:val="0031494E"/>
    <w:rsid w:val="00315F2A"/>
    <w:rsid w:val="003175A4"/>
    <w:rsid w:val="00317856"/>
    <w:rsid w:val="0032237E"/>
    <w:rsid w:val="003229D0"/>
    <w:rsid w:val="00324D07"/>
    <w:rsid w:val="00327E6D"/>
    <w:rsid w:val="00333BD4"/>
    <w:rsid w:val="0033629B"/>
    <w:rsid w:val="0033762F"/>
    <w:rsid w:val="0034104C"/>
    <w:rsid w:val="00341827"/>
    <w:rsid w:val="00342C51"/>
    <w:rsid w:val="00352B03"/>
    <w:rsid w:val="00354678"/>
    <w:rsid w:val="00354A5C"/>
    <w:rsid w:val="00355E8E"/>
    <w:rsid w:val="00356284"/>
    <w:rsid w:val="00370270"/>
    <w:rsid w:val="00370439"/>
    <w:rsid w:val="0037226F"/>
    <w:rsid w:val="00374483"/>
    <w:rsid w:val="00375762"/>
    <w:rsid w:val="00375FB7"/>
    <w:rsid w:val="00376C5D"/>
    <w:rsid w:val="00385338"/>
    <w:rsid w:val="003861AD"/>
    <w:rsid w:val="003A0592"/>
    <w:rsid w:val="003A18BB"/>
    <w:rsid w:val="003A482B"/>
    <w:rsid w:val="003A6A53"/>
    <w:rsid w:val="003B1129"/>
    <w:rsid w:val="003B229C"/>
    <w:rsid w:val="003B4553"/>
    <w:rsid w:val="003B5F3D"/>
    <w:rsid w:val="003B63E9"/>
    <w:rsid w:val="003C1B2A"/>
    <w:rsid w:val="003C2CBE"/>
    <w:rsid w:val="003C30F3"/>
    <w:rsid w:val="003C7BA2"/>
    <w:rsid w:val="003D25D9"/>
    <w:rsid w:val="003D712F"/>
    <w:rsid w:val="003E5005"/>
    <w:rsid w:val="003E7319"/>
    <w:rsid w:val="003F19DC"/>
    <w:rsid w:val="003F3450"/>
    <w:rsid w:val="00403A1F"/>
    <w:rsid w:val="00404084"/>
    <w:rsid w:val="00414B53"/>
    <w:rsid w:val="00415A75"/>
    <w:rsid w:val="00416A06"/>
    <w:rsid w:val="00420ED5"/>
    <w:rsid w:val="00421667"/>
    <w:rsid w:val="004248FC"/>
    <w:rsid w:val="00424A99"/>
    <w:rsid w:val="00434B26"/>
    <w:rsid w:val="00436E33"/>
    <w:rsid w:val="004407D6"/>
    <w:rsid w:val="00447193"/>
    <w:rsid w:val="0044780C"/>
    <w:rsid w:val="00453C63"/>
    <w:rsid w:val="004568B5"/>
    <w:rsid w:val="00460482"/>
    <w:rsid w:val="004610C3"/>
    <w:rsid w:val="00463D56"/>
    <w:rsid w:val="00467547"/>
    <w:rsid w:val="00470AC4"/>
    <w:rsid w:val="00472895"/>
    <w:rsid w:val="00472B0E"/>
    <w:rsid w:val="00474931"/>
    <w:rsid w:val="004836EE"/>
    <w:rsid w:val="004840A3"/>
    <w:rsid w:val="00486497"/>
    <w:rsid w:val="004918B3"/>
    <w:rsid w:val="004920B2"/>
    <w:rsid w:val="004938D7"/>
    <w:rsid w:val="00497BB5"/>
    <w:rsid w:val="004A14C3"/>
    <w:rsid w:val="004A1C6A"/>
    <w:rsid w:val="004A488E"/>
    <w:rsid w:val="004A7254"/>
    <w:rsid w:val="004A7534"/>
    <w:rsid w:val="004B4050"/>
    <w:rsid w:val="004B4E62"/>
    <w:rsid w:val="004B7167"/>
    <w:rsid w:val="004B727D"/>
    <w:rsid w:val="004C2AB7"/>
    <w:rsid w:val="004C3BC8"/>
    <w:rsid w:val="004C67AF"/>
    <w:rsid w:val="004C6DE0"/>
    <w:rsid w:val="004C7478"/>
    <w:rsid w:val="004D37FA"/>
    <w:rsid w:val="004D3D44"/>
    <w:rsid w:val="004E2556"/>
    <w:rsid w:val="004E3106"/>
    <w:rsid w:val="004E46E2"/>
    <w:rsid w:val="004E504E"/>
    <w:rsid w:val="004E52C4"/>
    <w:rsid w:val="004E6708"/>
    <w:rsid w:val="004F5A58"/>
    <w:rsid w:val="004F644E"/>
    <w:rsid w:val="005008B8"/>
    <w:rsid w:val="0050423B"/>
    <w:rsid w:val="0050451F"/>
    <w:rsid w:val="00524E06"/>
    <w:rsid w:val="0053253B"/>
    <w:rsid w:val="00532D39"/>
    <w:rsid w:val="005351DF"/>
    <w:rsid w:val="0053733B"/>
    <w:rsid w:val="005376A4"/>
    <w:rsid w:val="00540462"/>
    <w:rsid w:val="0054138E"/>
    <w:rsid w:val="00542B73"/>
    <w:rsid w:val="00542E57"/>
    <w:rsid w:val="0054347A"/>
    <w:rsid w:val="005474E4"/>
    <w:rsid w:val="00550A7B"/>
    <w:rsid w:val="00551516"/>
    <w:rsid w:val="0055219B"/>
    <w:rsid w:val="0055245D"/>
    <w:rsid w:val="00552A46"/>
    <w:rsid w:val="00553349"/>
    <w:rsid w:val="00563A7C"/>
    <w:rsid w:val="00572094"/>
    <w:rsid w:val="005738F7"/>
    <w:rsid w:val="00573E69"/>
    <w:rsid w:val="0058000E"/>
    <w:rsid w:val="00585BEF"/>
    <w:rsid w:val="005869F2"/>
    <w:rsid w:val="00587D55"/>
    <w:rsid w:val="00587E40"/>
    <w:rsid w:val="00594D2E"/>
    <w:rsid w:val="00597E18"/>
    <w:rsid w:val="005A1BB1"/>
    <w:rsid w:val="005A436E"/>
    <w:rsid w:val="005A4427"/>
    <w:rsid w:val="005B01EB"/>
    <w:rsid w:val="005B65C1"/>
    <w:rsid w:val="005C25FA"/>
    <w:rsid w:val="005C2BF3"/>
    <w:rsid w:val="005C5CDD"/>
    <w:rsid w:val="005C6797"/>
    <w:rsid w:val="005C7A07"/>
    <w:rsid w:val="005D38D0"/>
    <w:rsid w:val="005D633D"/>
    <w:rsid w:val="005E0FF3"/>
    <w:rsid w:val="005E69EB"/>
    <w:rsid w:val="005E7CCE"/>
    <w:rsid w:val="005F1699"/>
    <w:rsid w:val="005F29DF"/>
    <w:rsid w:val="005F3FC5"/>
    <w:rsid w:val="005F4A47"/>
    <w:rsid w:val="005F4F75"/>
    <w:rsid w:val="005F5F36"/>
    <w:rsid w:val="00600C36"/>
    <w:rsid w:val="00602485"/>
    <w:rsid w:val="006078C7"/>
    <w:rsid w:val="00611455"/>
    <w:rsid w:val="006129FE"/>
    <w:rsid w:val="006158C9"/>
    <w:rsid w:val="00620CF7"/>
    <w:rsid w:val="00622512"/>
    <w:rsid w:val="006248A3"/>
    <w:rsid w:val="00627204"/>
    <w:rsid w:val="00631C1E"/>
    <w:rsid w:val="00632EFC"/>
    <w:rsid w:val="00635F86"/>
    <w:rsid w:val="00643BE7"/>
    <w:rsid w:val="00647DAD"/>
    <w:rsid w:val="00651FEA"/>
    <w:rsid w:val="006546BE"/>
    <w:rsid w:val="006573A8"/>
    <w:rsid w:val="00657DC4"/>
    <w:rsid w:val="0066204B"/>
    <w:rsid w:val="00664F70"/>
    <w:rsid w:val="00671B6D"/>
    <w:rsid w:val="006777DB"/>
    <w:rsid w:val="00680139"/>
    <w:rsid w:val="00684186"/>
    <w:rsid w:val="00692F5C"/>
    <w:rsid w:val="00692FF3"/>
    <w:rsid w:val="006932DF"/>
    <w:rsid w:val="0069449C"/>
    <w:rsid w:val="00697A38"/>
    <w:rsid w:val="00697E8C"/>
    <w:rsid w:val="006A0E88"/>
    <w:rsid w:val="006A52F7"/>
    <w:rsid w:val="006A6DA3"/>
    <w:rsid w:val="006B1D0B"/>
    <w:rsid w:val="006B23A0"/>
    <w:rsid w:val="006B24F2"/>
    <w:rsid w:val="006C00F2"/>
    <w:rsid w:val="006C54C9"/>
    <w:rsid w:val="006C5593"/>
    <w:rsid w:val="006D4FC8"/>
    <w:rsid w:val="006D69D8"/>
    <w:rsid w:val="006E09A5"/>
    <w:rsid w:val="006E0BF9"/>
    <w:rsid w:val="006E4B7E"/>
    <w:rsid w:val="006E7AA5"/>
    <w:rsid w:val="006F10B0"/>
    <w:rsid w:val="006F1E93"/>
    <w:rsid w:val="006F607F"/>
    <w:rsid w:val="007026BE"/>
    <w:rsid w:val="007061B4"/>
    <w:rsid w:val="00707A57"/>
    <w:rsid w:val="00707DCA"/>
    <w:rsid w:val="00712CDB"/>
    <w:rsid w:val="00713575"/>
    <w:rsid w:val="007148A5"/>
    <w:rsid w:val="007171F9"/>
    <w:rsid w:val="00720C60"/>
    <w:rsid w:val="0072660E"/>
    <w:rsid w:val="0072729A"/>
    <w:rsid w:val="007304EA"/>
    <w:rsid w:val="00734EAB"/>
    <w:rsid w:val="00742355"/>
    <w:rsid w:val="00750183"/>
    <w:rsid w:val="00750A62"/>
    <w:rsid w:val="007642AC"/>
    <w:rsid w:val="00766109"/>
    <w:rsid w:val="00770F6B"/>
    <w:rsid w:val="00777458"/>
    <w:rsid w:val="00781621"/>
    <w:rsid w:val="0078216C"/>
    <w:rsid w:val="007841D5"/>
    <w:rsid w:val="00785F89"/>
    <w:rsid w:val="00787FCB"/>
    <w:rsid w:val="00794B7F"/>
    <w:rsid w:val="007A08D5"/>
    <w:rsid w:val="007A0A3A"/>
    <w:rsid w:val="007A3F2D"/>
    <w:rsid w:val="007A485E"/>
    <w:rsid w:val="007A700F"/>
    <w:rsid w:val="007B0B68"/>
    <w:rsid w:val="007C1B7B"/>
    <w:rsid w:val="007C1F6F"/>
    <w:rsid w:val="007C6452"/>
    <w:rsid w:val="007D0420"/>
    <w:rsid w:val="007D1CA4"/>
    <w:rsid w:val="007D2374"/>
    <w:rsid w:val="007D23DE"/>
    <w:rsid w:val="007D766D"/>
    <w:rsid w:val="007F0193"/>
    <w:rsid w:val="007F387B"/>
    <w:rsid w:val="007F4DFF"/>
    <w:rsid w:val="007F5A89"/>
    <w:rsid w:val="007F6295"/>
    <w:rsid w:val="00800AC9"/>
    <w:rsid w:val="00802B48"/>
    <w:rsid w:val="00804002"/>
    <w:rsid w:val="00810966"/>
    <w:rsid w:val="00812530"/>
    <w:rsid w:val="00812FA4"/>
    <w:rsid w:val="008148CD"/>
    <w:rsid w:val="008170EE"/>
    <w:rsid w:val="008256B0"/>
    <w:rsid w:val="008260A7"/>
    <w:rsid w:val="008346CD"/>
    <w:rsid w:val="00834A71"/>
    <w:rsid w:val="008365EC"/>
    <w:rsid w:val="0084287E"/>
    <w:rsid w:val="00845B47"/>
    <w:rsid w:val="00847094"/>
    <w:rsid w:val="00847C4E"/>
    <w:rsid w:val="008518D2"/>
    <w:rsid w:val="00851A98"/>
    <w:rsid w:val="008524BA"/>
    <w:rsid w:val="00857387"/>
    <w:rsid w:val="00857DEF"/>
    <w:rsid w:val="00871899"/>
    <w:rsid w:val="00871931"/>
    <w:rsid w:val="00871E50"/>
    <w:rsid w:val="00872C2F"/>
    <w:rsid w:val="00873ADD"/>
    <w:rsid w:val="0087491A"/>
    <w:rsid w:val="00880CD3"/>
    <w:rsid w:val="008826B3"/>
    <w:rsid w:val="00886856"/>
    <w:rsid w:val="00890F08"/>
    <w:rsid w:val="008A2B54"/>
    <w:rsid w:val="008A5EA6"/>
    <w:rsid w:val="008B3F90"/>
    <w:rsid w:val="008B4D4B"/>
    <w:rsid w:val="008B7DF2"/>
    <w:rsid w:val="008C04AA"/>
    <w:rsid w:val="008C1337"/>
    <w:rsid w:val="008C41DA"/>
    <w:rsid w:val="008C6543"/>
    <w:rsid w:val="008D1198"/>
    <w:rsid w:val="008D69F5"/>
    <w:rsid w:val="008E271A"/>
    <w:rsid w:val="008E498A"/>
    <w:rsid w:val="008E7BD1"/>
    <w:rsid w:val="008F1F78"/>
    <w:rsid w:val="008F224C"/>
    <w:rsid w:val="008F4B08"/>
    <w:rsid w:val="008F5B01"/>
    <w:rsid w:val="008F6092"/>
    <w:rsid w:val="008F6480"/>
    <w:rsid w:val="009026B6"/>
    <w:rsid w:val="009037CC"/>
    <w:rsid w:val="0091293E"/>
    <w:rsid w:val="00913D65"/>
    <w:rsid w:val="009154A6"/>
    <w:rsid w:val="00916A72"/>
    <w:rsid w:val="00921028"/>
    <w:rsid w:val="009217E5"/>
    <w:rsid w:val="00923C67"/>
    <w:rsid w:val="009251EC"/>
    <w:rsid w:val="00926A9C"/>
    <w:rsid w:val="00927D2E"/>
    <w:rsid w:val="00930D53"/>
    <w:rsid w:val="009311CF"/>
    <w:rsid w:val="00931ADB"/>
    <w:rsid w:val="0093627B"/>
    <w:rsid w:val="00937FB8"/>
    <w:rsid w:val="009410F9"/>
    <w:rsid w:val="009435DA"/>
    <w:rsid w:val="009457D6"/>
    <w:rsid w:val="0094753F"/>
    <w:rsid w:val="00953691"/>
    <w:rsid w:val="00954FDA"/>
    <w:rsid w:val="009555CB"/>
    <w:rsid w:val="00955C83"/>
    <w:rsid w:val="00966788"/>
    <w:rsid w:val="00966D05"/>
    <w:rsid w:val="009724A4"/>
    <w:rsid w:val="00982FC6"/>
    <w:rsid w:val="00984A6F"/>
    <w:rsid w:val="00985FB5"/>
    <w:rsid w:val="00986CDC"/>
    <w:rsid w:val="009934F4"/>
    <w:rsid w:val="00995CFD"/>
    <w:rsid w:val="009A0B87"/>
    <w:rsid w:val="009A0E3E"/>
    <w:rsid w:val="009A11DF"/>
    <w:rsid w:val="009A3824"/>
    <w:rsid w:val="009A6A5E"/>
    <w:rsid w:val="009B0002"/>
    <w:rsid w:val="009B1B56"/>
    <w:rsid w:val="009B4937"/>
    <w:rsid w:val="009B5ACC"/>
    <w:rsid w:val="009D0923"/>
    <w:rsid w:val="009D19F9"/>
    <w:rsid w:val="009D43E5"/>
    <w:rsid w:val="009E0ABB"/>
    <w:rsid w:val="009E1848"/>
    <w:rsid w:val="009E4150"/>
    <w:rsid w:val="009E4ACD"/>
    <w:rsid w:val="009E7961"/>
    <w:rsid w:val="009E7B69"/>
    <w:rsid w:val="009F0AD0"/>
    <w:rsid w:val="009F0C16"/>
    <w:rsid w:val="009F1493"/>
    <w:rsid w:val="009F77BD"/>
    <w:rsid w:val="00A00944"/>
    <w:rsid w:val="00A02C2F"/>
    <w:rsid w:val="00A05ACC"/>
    <w:rsid w:val="00A062FC"/>
    <w:rsid w:val="00A069B8"/>
    <w:rsid w:val="00A070B6"/>
    <w:rsid w:val="00A12E9F"/>
    <w:rsid w:val="00A15A6A"/>
    <w:rsid w:val="00A15B59"/>
    <w:rsid w:val="00A17B55"/>
    <w:rsid w:val="00A225FF"/>
    <w:rsid w:val="00A22713"/>
    <w:rsid w:val="00A249E4"/>
    <w:rsid w:val="00A30478"/>
    <w:rsid w:val="00A40146"/>
    <w:rsid w:val="00A406CA"/>
    <w:rsid w:val="00A40F2F"/>
    <w:rsid w:val="00A43976"/>
    <w:rsid w:val="00A4473E"/>
    <w:rsid w:val="00A44D3D"/>
    <w:rsid w:val="00A461BC"/>
    <w:rsid w:val="00A50855"/>
    <w:rsid w:val="00A54FAC"/>
    <w:rsid w:val="00A55AAF"/>
    <w:rsid w:val="00A60E98"/>
    <w:rsid w:val="00A616B4"/>
    <w:rsid w:val="00A6279B"/>
    <w:rsid w:val="00A66228"/>
    <w:rsid w:val="00A700EC"/>
    <w:rsid w:val="00A70842"/>
    <w:rsid w:val="00A70B47"/>
    <w:rsid w:val="00A74679"/>
    <w:rsid w:val="00A774BB"/>
    <w:rsid w:val="00A777EC"/>
    <w:rsid w:val="00A806B4"/>
    <w:rsid w:val="00A82F33"/>
    <w:rsid w:val="00A86B46"/>
    <w:rsid w:val="00A90414"/>
    <w:rsid w:val="00A91633"/>
    <w:rsid w:val="00A93740"/>
    <w:rsid w:val="00A93E8E"/>
    <w:rsid w:val="00A93F57"/>
    <w:rsid w:val="00A94BB8"/>
    <w:rsid w:val="00A96AB5"/>
    <w:rsid w:val="00AA1584"/>
    <w:rsid w:val="00AA1F16"/>
    <w:rsid w:val="00AA276D"/>
    <w:rsid w:val="00AA5A95"/>
    <w:rsid w:val="00AB3421"/>
    <w:rsid w:val="00AB4102"/>
    <w:rsid w:val="00AB4854"/>
    <w:rsid w:val="00AB71DA"/>
    <w:rsid w:val="00AC40CF"/>
    <w:rsid w:val="00AC6B1C"/>
    <w:rsid w:val="00AC71AC"/>
    <w:rsid w:val="00AC7D23"/>
    <w:rsid w:val="00AC7F4B"/>
    <w:rsid w:val="00AD1DAF"/>
    <w:rsid w:val="00AD3787"/>
    <w:rsid w:val="00AD7175"/>
    <w:rsid w:val="00AE5678"/>
    <w:rsid w:val="00AE6706"/>
    <w:rsid w:val="00AF06AA"/>
    <w:rsid w:val="00AF6BE1"/>
    <w:rsid w:val="00AF71F6"/>
    <w:rsid w:val="00AF7F25"/>
    <w:rsid w:val="00B00A11"/>
    <w:rsid w:val="00B04A79"/>
    <w:rsid w:val="00B05A46"/>
    <w:rsid w:val="00B05FF2"/>
    <w:rsid w:val="00B11042"/>
    <w:rsid w:val="00B1126D"/>
    <w:rsid w:val="00B15E4C"/>
    <w:rsid w:val="00B20431"/>
    <w:rsid w:val="00B222F8"/>
    <w:rsid w:val="00B26135"/>
    <w:rsid w:val="00B268BB"/>
    <w:rsid w:val="00B26E78"/>
    <w:rsid w:val="00B279F4"/>
    <w:rsid w:val="00B32311"/>
    <w:rsid w:val="00B368C0"/>
    <w:rsid w:val="00B42541"/>
    <w:rsid w:val="00B47D8A"/>
    <w:rsid w:val="00B52845"/>
    <w:rsid w:val="00B52FEA"/>
    <w:rsid w:val="00B7003C"/>
    <w:rsid w:val="00B7417F"/>
    <w:rsid w:val="00B75C76"/>
    <w:rsid w:val="00B767FC"/>
    <w:rsid w:val="00B76CDE"/>
    <w:rsid w:val="00B80B72"/>
    <w:rsid w:val="00B80F80"/>
    <w:rsid w:val="00B81D4B"/>
    <w:rsid w:val="00B81F0A"/>
    <w:rsid w:val="00B82166"/>
    <w:rsid w:val="00B872C3"/>
    <w:rsid w:val="00B916C1"/>
    <w:rsid w:val="00B93295"/>
    <w:rsid w:val="00B93BD9"/>
    <w:rsid w:val="00B94AB5"/>
    <w:rsid w:val="00B972D9"/>
    <w:rsid w:val="00B978E7"/>
    <w:rsid w:val="00BA4AC4"/>
    <w:rsid w:val="00BB1FF8"/>
    <w:rsid w:val="00BB3160"/>
    <w:rsid w:val="00BB3F5B"/>
    <w:rsid w:val="00BB5138"/>
    <w:rsid w:val="00BB5BA8"/>
    <w:rsid w:val="00BB603B"/>
    <w:rsid w:val="00BB6F82"/>
    <w:rsid w:val="00BC3936"/>
    <w:rsid w:val="00BC46A0"/>
    <w:rsid w:val="00BD5149"/>
    <w:rsid w:val="00BD546B"/>
    <w:rsid w:val="00BE634D"/>
    <w:rsid w:val="00BE6F2C"/>
    <w:rsid w:val="00BF2E00"/>
    <w:rsid w:val="00C012F4"/>
    <w:rsid w:val="00C01A31"/>
    <w:rsid w:val="00C02DB8"/>
    <w:rsid w:val="00C02E9F"/>
    <w:rsid w:val="00C04A4E"/>
    <w:rsid w:val="00C10C9D"/>
    <w:rsid w:val="00C141BD"/>
    <w:rsid w:val="00C21CB5"/>
    <w:rsid w:val="00C24A48"/>
    <w:rsid w:val="00C2706E"/>
    <w:rsid w:val="00C32268"/>
    <w:rsid w:val="00C34550"/>
    <w:rsid w:val="00C36A19"/>
    <w:rsid w:val="00C4098A"/>
    <w:rsid w:val="00C436B3"/>
    <w:rsid w:val="00C44377"/>
    <w:rsid w:val="00C52709"/>
    <w:rsid w:val="00C559A8"/>
    <w:rsid w:val="00C57590"/>
    <w:rsid w:val="00C63E96"/>
    <w:rsid w:val="00C645C6"/>
    <w:rsid w:val="00C66B46"/>
    <w:rsid w:val="00C678EA"/>
    <w:rsid w:val="00C7084A"/>
    <w:rsid w:val="00C70E77"/>
    <w:rsid w:val="00C7659A"/>
    <w:rsid w:val="00C779D5"/>
    <w:rsid w:val="00C8419A"/>
    <w:rsid w:val="00C853A5"/>
    <w:rsid w:val="00C90FE2"/>
    <w:rsid w:val="00C9194E"/>
    <w:rsid w:val="00C94DC4"/>
    <w:rsid w:val="00C96919"/>
    <w:rsid w:val="00C972AF"/>
    <w:rsid w:val="00CA4106"/>
    <w:rsid w:val="00CB0303"/>
    <w:rsid w:val="00CC4B5E"/>
    <w:rsid w:val="00CC4C59"/>
    <w:rsid w:val="00CD0116"/>
    <w:rsid w:val="00CD076F"/>
    <w:rsid w:val="00CD07ED"/>
    <w:rsid w:val="00CD1755"/>
    <w:rsid w:val="00CD2ED4"/>
    <w:rsid w:val="00CD3039"/>
    <w:rsid w:val="00CD3D54"/>
    <w:rsid w:val="00CD6101"/>
    <w:rsid w:val="00CE3037"/>
    <w:rsid w:val="00CE3AA8"/>
    <w:rsid w:val="00CE5C17"/>
    <w:rsid w:val="00CE760C"/>
    <w:rsid w:val="00CE7F85"/>
    <w:rsid w:val="00CF035D"/>
    <w:rsid w:val="00CF1678"/>
    <w:rsid w:val="00CF22E1"/>
    <w:rsid w:val="00CF3874"/>
    <w:rsid w:val="00CF38C7"/>
    <w:rsid w:val="00CF38D4"/>
    <w:rsid w:val="00CF59BD"/>
    <w:rsid w:val="00D00DD4"/>
    <w:rsid w:val="00D01A19"/>
    <w:rsid w:val="00D03D67"/>
    <w:rsid w:val="00D040F5"/>
    <w:rsid w:val="00D06CC9"/>
    <w:rsid w:val="00D11C38"/>
    <w:rsid w:val="00D11EF1"/>
    <w:rsid w:val="00D129C8"/>
    <w:rsid w:val="00D1530D"/>
    <w:rsid w:val="00D157B3"/>
    <w:rsid w:val="00D21298"/>
    <w:rsid w:val="00D21EC4"/>
    <w:rsid w:val="00D271E1"/>
    <w:rsid w:val="00D304F6"/>
    <w:rsid w:val="00D3077B"/>
    <w:rsid w:val="00D3287E"/>
    <w:rsid w:val="00D33050"/>
    <w:rsid w:val="00D456A4"/>
    <w:rsid w:val="00D4602E"/>
    <w:rsid w:val="00D460CA"/>
    <w:rsid w:val="00D50243"/>
    <w:rsid w:val="00D50D0B"/>
    <w:rsid w:val="00D533E3"/>
    <w:rsid w:val="00D547EF"/>
    <w:rsid w:val="00D551D3"/>
    <w:rsid w:val="00D6036B"/>
    <w:rsid w:val="00D67C6C"/>
    <w:rsid w:val="00D71334"/>
    <w:rsid w:val="00D7348E"/>
    <w:rsid w:val="00D73EE7"/>
    <w:rsid w:val="00D74497"/>
    <w:rsid w:val="00D753F9"/>
    <w:rsid w:val="00D830A2"/>
    <w:rsid w:val="00D83A50"/>
    <w:rsid w:val="00D87B0A"/>
    <w:rsid w:val="00D87E32"/>
    <w:rsid w:val="00D90ADD"/>
    <w:rsid w:val="00D94A3E"/>
    <w:rsid w:val="00D96178"/>
    <w:rsid w:val="00D96FDB"/>
    <w:rsid w:val="00DA58ED"/>
    <w:rsid w:val="00DA64C4"/>
    <w:rsid w:val="00DA763F"/>
    <w:rsid w:val="00DA78F3"/>
    <w:rsid w:val="00DB2C53"/>
    <w:rsid w:val="00DB5EB9"/>
    <w:rsid w:val="00DB642D"/>
    <w:rsid w:val="00DB69DF"/>
    <w:rsid w:val="00DB6E2A"/>
    <w:rsid w:val="00DC0C78"/>
    <w:rsid w:val="00DC1B53"/>
    <w:rsid w:val="00DC356B"/>
    <w:rsid w:val="00DC431E"/>
    <w:rsid w:val="00DC593C"/>
    <w:rsid w:val="00DC6E9D"/>
    <w:rsid w:val="00DD0EAD"/>
    <w:rsid w:val="00DD31B1"/>
    <w:rsid w:val="00DD464D"/>
    <w:rsid w:val="00DD4753"/>
    <w:rsid w:val="00DD668A"/>
    <w:rsid w:val="00DD704D"/>
    <w:rsid w:val="00DE0520"/>
    <w:rsid w:val="00DE166F"/>
    <w:rsid w:val="00DE6F3E"/>
    <w:rsid w:val="00DF448B"/>
    <w:rsid w:val="00DF544D"/>
    <w:rsid w:val="00DF55B3"/>
    <w:rsid w:val="00DF5F35"/>
    <w:rsid w:val="00DF64ED"/>
    <w:rsid w:val="00E00AC7"/>
    <w:rsid w:val="00E0231C"/>
    <w:rsid w:val="00E04A79"/>
    <w:rsid w:val="00E058D9"/>
    <w:rsid w:val="00E125A6"/>
    <w:rsid w:val="00E1338D"/>
    <w:rsid w:val="00E25EF9"/>
    <w:rsid w:val="00E277A0"/>
    <w:rsid w:val="00E37367"/>
    <w:rsid w:val="00E41BD2"/>
    <w:rsid w:val="00E4315B"/>
    <w:rsid w:val="00E46C15"/>
    <w:rsid w:val="00E47429"/>
    <w:rsid w:val="00E50262"/>
    <w:rsid w:val="00E508B7"/>
    <w:rsid w:val="00E51433"/>
    <w:rsid w:val="00E678E2"/>
    <w:rsid w:val="00E74BFD"/>
    <w:rsid w:val="00E7753C"/>
    <w:rsid w:val="00E77AEE"/>
    <w:rsid w:val="00E81B5D"/>
    <w:rsid w:val="00E83171"/>
    <w:rsid w:val="00E87F7D"/>
    <w:rsid w:val="00E927DF"/>
    <w:rsid w:val="00E96D34"/>
    <w:rsid w:val="00E978E6"/>
    <w:rsid w:val="00E97AB8"/>
    <w:rsid w:val="00EA4DD9"/>
    <w:rsid w:val="00EA63CA"/>
    <w:rsid w:val="00EA660B"/>
    <w:rsid w:val="00EB0A82"/>
    <w:rsid w:val="00EB3FDD"/>
    <w:rsid w:val="00EB51E4"/>
    <w:rsid w:val="00EB70D9"/>
    <w:rsid w:val="00EC13ED"/>
    <w:rsid w:val="00EC2156"/>
    <w:rsid w:val="00EC26D1"/>
    <w:rsid w:val="00EC51FB"/>
    <w:rsid w:val="00EC67F1"/>
    <w:rsid w:val="00EE1AE1"/>
    <w:rsid w:val="00EE35FB"/>
    <w:rsid w:val="00EE43E9"/>
    <w:rsid w:val="00EE4535"/>
    <w:rsid w:val="00EF4342"/>
    <w:rsid w:val="00F00013"/>
    <w:rsid w:val="00F02268"/>
    <w:rsid w:val="00F02B0F"/>
    <w:rsid w:val="00F0421E"/>
    <w:rsid w:val="00F07474"/>
    <w:rsid w:val="00F075FF"/>
    <w:rsid w:val="00F11B85"/>
    <w:rsid w:val="00F12F97"/>
    <w:rsid w:val="00F23E77"/>
    <w:rsid w:val="00F33BE9"/>
    <w:rsid w:val="00F3405B"/>
    <w:rsid w:val="00F400FC"/>
    <w:rsid w:val="00F43F85"/>
    <w:rsid w:val="00F44932"/>
    <w:rsid w:val="00F50FDC"/>
    <w:rsid w:val="00F51E45"/>
    <w:rsid w:val="00F52272"/>
    <w:rsid w:val="00F557E7"/>
    <w:rsid w:val="00F57CDD"/>
    <w:rsid w:val="00F634D8"/>
    <w:rsid w:val="00F71834"/>
    <w:rsid w:val="00F724D4"/>
    <w:rsid w:val="00F76193"/>
    <w:rsid w:val="00F80CC0"/>
    <w:rsid w:val="00F8249F"/>
    <w:rsid w:val="00F91774"/>
    <w:rsid w:val="00F96437"/>
    <w:rsid w:val="00FA24F3"/>
    <w:rsid w:val="00FA2D56"/>
    <w:rsid w:val="00FA3F08"/>
    <w:rsid w:val="00FA4207"/>
    <w:rsid w:val="00FA4853"/>
    <w:rsid w:val="00FA6504"/>
    <w:rsid w:val="00FB1E9F"/>
    <w:rsid w:val="00FC0982"/>
    <w:rsid w:val="00FC0E5A"/>
    <w:rsid w:val="00FC36C9"/>
    <w:rsid w:val="00FC3A26"/>
    <w:rsid w:val="00FD3DBB"/>
    <w:rsid w:val="00FD43FB"/>
    <w:rsid w:val="00FD481E"/>
    <w:rsid w:val="00FD62D5"/>
    <w:rsid w:val="00FE079A"/>
    <w:rsid w:val="00FE186A"/>
    <w:rsid w:val="00FE450E"/>
    <w:rsid w:val="00FE6A33"/>
    <w:rsid w:val="00FE7A64"/>
    <w:rsid w:val="00FF2B9E"/>
    <w:rsid w:val="00FF5A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4C69B"/>
  <w15:chartTrackingRefBased/>
  <w15:docId w15:val="{ECB991DA-F64A-BA4D-99D3-B0448A1AC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1B56"/>
    <w:pPr>
      <w:spacing w:line="480" w:lineRule="auto"/>
      <w:ind w:firstLine="720"/>
    </w:pPr>
    <w:rPr>
      <w:rFonts w:ascii="Times New Roman" w:eastAsia="Times New Roman" w:hAnsi="Times New Roman" w:cs="Times New Roman"/>
      <w:sz w:val="22"/>
    </w:rPr>
  </w:style>
  <w:style w:type="paragraph" w:styleId="Heading1">
    <w:name w:val="heading 1"/>
    <w:basedOn w:val="Normal"/>
    <w:next w:val="Normal"/>
    <w:link w:val="Heading1Char"/>
    <w:uiPriority w:val="9"/>
    <w:qFormat/>
    <w:rsid w:val="000D6698"/>
    <w:pPr>
      <w:ind w:firstLine="0"/>
      <w:jc w:val="center"/>
      <w:outlineLvl w:val="0"/>
    </w:pPr>
    <w:rPr>
      <w:b/>
      <w:sz w:val="28"/>
      <w:szCs w:val="28"/>
    </w:rPr>
  </w:style>
  <w:style w:type="paragraph" w:styleId="Heading2">
    <w:name w:val="heading 2"/>
    <w:basedOn w:val="Normal"/>
    <w:next w:val="Normal"/>
    <w:link w:val="Heading2Char"/>
    <w:uiPriority w:val="9"/>
    <w:unhideWhenUsed/>
    <w:qFormat/>
    <w:rsid w:val="000D6698"/>
    <w:pPr>
      <w:ind w:firstLine="0"/>
      <w:outlineLvl w:val="1"/>
    </w:pPr>
    <w:rPr>
      <w:b/>
    </w:rPr>
  </w:style>
  <w:style w:type="paragraph" w:styleId="Heading3">
    <w:name w:val="heading 3"/>
    <w:basedOn w:val="Normal"/>
    <w:next w:val="Normal"/>
    <w:link w:val="Heading3Char"/>
    <w:uiPriority w:val="9"/>
    <w:unhideWhenUsed/>
    <w:qFormat/>
    <w:rsid w:val="000D6698"/>
    <w:pPr>
      <w:ind w:firstLine="0"/>
      <w:outlineLvl w:val="2"/>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D481E"/>
    <w:pPr>
      <w:contextualSpacing/>
      <w:jc w:val="center"/>
    </w:pPr>
    <w:rPr>
      <w:rFonts w:eastAsiaTheme="majorEastAsia"/>
      <w:spacing w:val="-10"/>
      <w:kern w:val="28"/>
      <w:sz w:val="40"/>
      <w:szCs w:val="56"/>
    </w:rPr>
  </w:style>
  <w:style w:type="character" w:customStyle="1" w:styleId="TitleChar">
    <w:name w:val="Title Char"/>
    <w:basedOn w:val="DefaultParagraphFont"/>
    <w:link w:val="Title"/>
    <w:uiPriority w:val="10"/>
    <w:rsid w:val="00FD481E"/>
    <w:rPr>
      <w:rFonts w:ascii="Times New Roman" w:eastAsiaTheme="majorEastAsia" w:hAnsi="Times New Roman" w:cs="Times New Roman"/>
      <w:spacing w:val="-10"/>
      <w:kern w:val="28"/>
      <w:sz w:val="40"/>
      <w:szCs w:val="56"/>
    </w:rPr>
  </w:style>
  <w:style w:type="character" w:styleId="SubtleEmphasis">
    <w:name w:val="Subtle Emphasis"/>
    <w:aliases w:val="Superscript"/>
    <w:uiPriority w:val="19"/>
    <w:qFormat/>
    <w:rsid w:val="00FD481E"/>
    <w:rPr>
      <w:rFonts w:ascii="Times New Roman" w:hAnsi="Times New Roman" w:cs="Times New Roman"/>
      <w:vertAlign w:val="superscript"/>
    </w:rPr>
  </w:style>
  <w:style w:type="character" w:customStyle="1" w:styleId="Heading1Char">
    <w:name w:val="Heading 1 Char"/>
    <w:basedOn w:val="DefaultParagraphFont"/>
    <w:link w:val="Heading1"/>
    <w:uiPriority w:val="9"/>
    <w:rsid w:val="000D6698"/>
    <w:rPr>
      <w:rFonts w:ascii="Times New Roman" w:eastAsia="Times New Roman" w:hAnsi="Times New Roman" w:cs="Times New Roman"/>
      <w:b/>
      <w:sz w:val="28"/>
      <w:szCs w:val="28"/>
    </w:rPr>
  </w:style>
  <w:style w:type="character" w:styleId="CommentReference">
    <w:name w:val="annotation reference"/>
    <w:basedOn w:val="DefaultParagraphFont"/>
    <w:uiPriority w:val="99"/>
    <w:semiHidden/>
    <w:unhideWhenUsed/>
    <w:rsid w:val="0030589E"/>
    <w:rPr>
      <w:sz w:val="16"/>
      <w:szCs w:val="16"/>
    </w:rPr>
  </w:style>
  <w:style w:type="paragraph" w:styleId="CommentText">
    <w:name w:val="annotation text"/>
    <w:basedOn w:val="Normal"/>
    <w:link w:val="CommentTextChar"/>
    <w:uiPriority w:val="99"/>
    <w:unhideWhenUsed/>
    <w:rsid w:val="0030589E"/>
    <w:rPr>
      <w:sz w:val="20"/>
      <w:szCs w:val="20"/>
    </w:rPr>
  </w:style>
  <w:style w:type="character" w:customStyle="1" w:styleId="CommentTextChar">
    <w:name w:val="Comment Text Char"/>
    <w:basedOn w:val="DefaultParagraphFont"/>
    <w:link w:val="CommentText"/>
    <w:uiPriority w:val="99"/>
    <w:rsid w:val="0030589E"/>
    <w:rPr>
      <w:sz w:val="20"/>
      <w:szCs w:val="20"/>
    </w:rPr>
  </w:style>
  <w:style w:type="paragraph" w:styleId="BalloonText">
    <w:name w:val="Balloon Text"/>
    <w:basedOn w:val="Normal"/>
    <w:link w:val="BalloonTextChar"/>
    <w:uiPriority w:val="99"/>
    <w:semiHidden/>
    <w:unhideWhenUsed/>
    <w:rsid w:val="0030589E"/>
    <w:rPr>
      <w:sz w:val="18"/>
      <w:szCs w:val="18"/>
    </w:rPr>
  </w:style>
  <w:style w:type="character" w:customStyle="1" w:styleId="BalloonTextChar">
    <w:name w:val="Balloon Text Char"/>
    <w:basedOn w:val="DefaultParagraphFont"/>
    <w:link w:val="BalloonText"/>
    <w:uiPriority w:val="99"/>
    <w:semiHidden/>
    <w:rsid w:val="0030589E"/>
    <w:rPr>
      <w:rFonts w:ascii="Times New Roman" w:hAnsi="Times New Roman" w:cs="Times New Roman"/>
      <w:sz w:val="18"/>
      <w:szCs w:val="18"/>
    </w:rPr>
  </w:style>
  <w:style w:type="character" w:styleId="LineNumber">
    <w:name w:val="line number"/>
    <w:basedOn w:val="DefaultParagraphFont"/>
    <w:uiPriority w:val="99"/>
    <w:semiHidden/>
    <w:unhideWhenUsed/>
    <w:rsid w:val="0030589E"/>
  </w:style>
  <w:style w:type="character" w:styleId="Hyperlink">
    <w:name w:val="Hyperlink"/>
    <w:basedOn w:val="DefaultParagraphFont"/>
    <w:uiPriority w:val="99"/>
    <w:unhideWhenUsed/>
    <w:rsid w:val="0030589E"/>
    <w:rPr>
      <w:color w:val="0563C1" w:themeColor="hyperlink"/>
      <w:u w:val="single"/>
    </w:rPr>
  </w:style>
  <w:style w:type="character" w:customStyle="1" w:styleId="UnresolvedMention1">
    <w:name w:val="Unresolved Mention1"/>
    <w:basedOn w:val="DefaultParagraphFont"/>
    <w:uiPriority w:val="99"/>
    <w:semiHidden/>
    <w:unhideWhenUsed/>
    <w:rsid w:val="0030589E"/>
    <w:rPr>
      <w:color w:val="605E5C"/>
      <w:shd w:val="clear" w:color="auto" w:fill="E1DFDD"/>
    </w:rPr>
  </w:style>
  <w:style w:type="character" w:customStyle="1" w:styleId="Heading2Char">
    <w:name w:val="Heading 2 Char"/>
    <w:basedOn w:val="DefaultParagraphFont"/>
    <w:link w:val="Heading2"/>
    <w:uiPriority w:val="9"/>
    <w:rsid w:val="000D6698"/>
    <w:rPr>
      <w:rFonts w:ascii="Times New Roman" w:eastAsia="Times New Roman" w:hAnsi="Times New Roman" w:cs="Times New Roman"/>
      <w:b/>
    </w:rPr>
  </w:style>
  <w:style w:type="character" w:customStyle="1" w:styleId="Heading3Char">
    <w:name w:val="Heading 3 Char"/>
    <w:basedOn w:val="DefaultParagraphFont"/>
    <w:link w:val="Heading3"/>
    <w:uiPriority w:val="9"/>
    <w:rsid w:val="000D6698"/>
    <w:rPr>
      <w:rFonts w:ascii="Times New Roman" w:eastAsia="Times New Roman" w:hAnsi="Times New Roman" w:cs="Times New Roman"/>
      <w:b/>
      <w:i/>
    </w:rPr>
  </w:style>
  <w:style w:type="paragraph" w:styleId="CommentSubject">
    <w:name w:val="annotation subject"/>
    <w:basedOn w:val="CommentText"/>
    <w:next w:val="CommentText"/>
    <w:link w:val="CommentSubjectChar"/>
    <w:uiPriority w:val="99"/>
    <w:semiHidden/>
    <w:unhideWhenUsed/>
    <w:rsid w:val="009B4937"/>
    <w:pPr>
      <w:spacing w:line="240" w:lineRule="auto"/>
    </w:pPr>
    <w:rPr>
      <w:b/>
      <w:bCs/>
    </w:rPr>
  </w:style>
  <w:style w:type="character" w:customStyle="1" w:styleId="CommentSubjectChar">
    <w:name w:val="Comment Subject Char"/>
    <w:basedOn w:val="CommentTextChar"/>
    <w:link w:val="CommentSubject"/>
    <w:uiPriority w:val="99"/>
    <w:semiHidden/>
    <w:rsid w:val="009B4937"/>
    <w:rPr>
      <w:rFonts w:ascii="Times New Roman" w:eastAsia="Times New Roman" w:hAnsi="Times New Roman" w:cs="Times New Roman"/>
      <w:b/>
      <w:bCs/>
      <w:color w:val="222222"/>
      <w:sz w:val="20"/>
      <w:szCs w:val="20"/>
      <w:shd w:val="clear" w:color="auto" w:fill="FFFFFF"/>
    </w:rPr>
  </w:style>
  <w:style w:type="table" w:styleId="TableGrid">
    <w:name w:val="Table Grid"/>
    <w:basedOn w:val="TableNormal"/>
    <w:uiPriority w:val="39"/>
    <w:rsid w:val="005F4A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aliases w:val="Fig. ref"/>
    <w:basedOn w:val="Normal"/>
    <w:next w:val="Normal"/>
    <w:link w:val="SubtitleChar"/>
    <w:uiPriority w:val="11"/>
    <w:qFormat/>
    <w:rsid w:val="005869F2"/>
    <w:rPr>
      <w:b/>
      <w:i/>
    </w:rPr>
  </w:style>
  <w:style w:type="character" w:customStyle="1" w:styleId="SubtitleChar">
    <w:name w:val="Subtitle Char"/>
    <w:aliases w:val="Fig. ref Char"/>
    <w:basedOn w:val="DefaultParagraphFont"/>
    <w:link w:val="Subtitle"/>
    <w:uiPriority w:val="11"/>
    <w:rsid w:val="005869F2"/>
    <w:rPr>
      <w:rFonts w:ascii="Times New Roman" w:eastAsia="Times New Roman" w:hAnsi="Times New Roman" w:cs="Times New Roman"/>
      <w:b/>
      <w:i/>
      <w:color w:val="222222"/>
      <w:sz w:val="22"/>
      <w:szCs w:val="22"/>
      <w:shd w:val="clear" w:color="auto" w:fill="FFFFFF"/>
    </w:rPr>
  </w:style>
  <w:style w:type="paragraph" w:styleId="Header">
    <w:name w:val="header"/>
    <w:basedOn w:val="Normal"/>
    <w:link w:val="HeaderChar"/>
    <w:uiPriority w:val="99"/>
    <w:unhideWhenUsed/>
    <w:rsid w:val="00657DC4"/>
    <w:pPr>
      <w:tabs>
        <w:tab w:val="center" w:pos="4680"/>
        <w:tab w:val="right" w:pos="9360"/>
      </w:tabs>
      <w:spacing w:line="240" w:lineRule="auto"/>
    </w:pPr>
  </w:style>
  <w:style w:type="character" w:customStyle="1" w:styleId="HeaderChar">
    <w:name w:val="Header Char"/>
    <w:basedOn w:val="DefaultParagraphFont"/>
    <w:link w:val="Header"/>
    <w:uiPriority w:val="99"/>
    <w:rsid w:val="00657DC4"/>
    <w:rPr>
      <w:rFonts w:ascii="Times New Roman" w:eastAsia="Times New Roman" w:hAnsi="Times New Roman" w:cs="Times New Roman"/>
      <w:color w:val="222222"/>
      <w:sz w:val="22"/>
      <w:szCs w:val="22"/>
      <w:shd w:val="clear" w:color="auto" w:fill="FFFFFF"/>
    </w:rPr>
  </w:style>
  <w:style w:type="paragraph" w:styleId="Footer">
    <w:name w:val="footer"/>
    <w:basedOn w:val="Normal"/>
    <w:link w:val="FooterChar"/>
    <w:uiPriority w:val="99"/>
    <w:unhideWhenUsed/>
    <w:rsid w:val="00657DC4"/>
    <w:pPr>
      <w:tabs>
        <w:tab w:val="center" w:pos="4680"/>
        <w:tab w:val="right" w:pos="9360"/>
      </w:tabs>
      <w:spacing w:line="240" w:lineRule="auto"/>
    </w:pPr>
  </w:style>
  <w:style w:type="character" w:customStyle="1" w:styleId="FooterChar">
    <w:name w:val="Footer Char"/>
    <w:basedOn w:val="DefaultParagraphFont"/>
    <w:link w:val="Footer"/>
    <w:uiPriority w:val="99"/>
    <w:rsid w:val="00657DC4"/>
    <w:rPr>
      <w:rFonts w:ascii="Times New Roman" w:eastAsia="Times New Roman" w:hAnsi="Times New Roman" w:cs="Times New Roman"/>
      <w:color w:val="222222"/>
      <w:sz w:val="22"/>
      <w:szCs w:val="22"/>
      <w:shd w:val="clear" w:color="auto" w:fill="FFFFFF"/>
    </w:rPr>
  </w:style>
  <w:style w:type="character" w:styleId="PlaceholderText">
    <w:name w:val="Placeholder Text"/>
    <w:basedOn w:val="DefaultParagraphFont"/>
    <w:uiPriority w:val="99"/>
    <w:semiHidden/>
    <w:rsid w:val="00EC67F1"/>
    <w:rPr>
      <w:color w:val="808080"/>
    </w:rPr>
  </w:style>
  <w:style w:type="paragraph" w:styleId="Bibliography">
    <w:name w:val="Bibliography"/>
    <w:basedOn w:val="Normal"/>
    <w:next w:val="Normal"/>
    <w:uiPriority w:val="37"/>
    <w:unhideWhenUsed/>
    <w:rsid w:val="00276EA6"/>
    <w:pPr>
      <w:tabs>
        <w:tab w:val="left" w:pos="500"/>
      </w:tabs>
      <w:spacing w:after="240" w:line="240" w:lineRule="auto"/>
      <w:ind w:left="504" w:hanging="504"/>
    </w:pPr>
  </w:style>
  <w:style w:type="paragraph" w:styleId="Revision">
    <w:name w:val="Revision"/>
    <w:hidden/>
    <w:uiPriority w:val="99"/>
    <w:semiHidden/>
    <w:rsid w:val="00EC26D1"/>
    <w:rPr>
      <w:rFonts w:ascii="Times New Roman" w:eastAsia="Times New Roman" w:hAnsi="Times New Roman" w:cs="Times New Roman"/>
      <w:color w:val="222222"/>
      <w:sz w:val="22"/>
      <w:szCs w:val="22"/>
    </w:rPr>
  </w:style>
  <w:style w:type="character" w:styleId="FollowedHyperlink">
    <w:name w:val="FollowedHyperlink"/>
    <w:basedOn w:val="DefaultParagraphFont"/>
    <w:uiPriority w:val="99"/>
    <w:semiHidden/>
    <w:unhideWhenUsed/>
    <w:rsid w:val="00C70E7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1146156">
      <w:bodyDiv w:val="1"/>
      <w:marLeft w:val="0"/>
      <w:marRight w:val="0"/>
      <w:marTop w:val="0"/>
      <w:marBottom w:val="0"/>
      <w:divBdr>
        <w:top w:val="none" w:sz="0" w:space="0" w:color="auto"/>
        <w:left w:val="none" w:sz="0" w:space="0" w:color="auto"/>
        <w:bottom w:val="none" w:sz="0" w:space="0" w:color="auto"/>
        <w:right w:val="none" w:sz="0" w:space="0" w:color="auto"/>
      </w:divBdr>
    </w:div>
    <w:div w:id="549078825">
      <w:bodyDiv w:val="1"/>
      <w:marLeft w:val="0"/>
      <w:marRight w:val="0"/>
      <w:marTop w:val="0"/>
      <w:marBottom w:val="0"/>
      <w:divBdr>
        <w:top w:val="none" w:sz="0" w:space="0" w:color="auto"/>
        <w:left w:val="none" w:sz="0" w:space="0" w:color="auto"/>
        <w:bottom w:val="none" w:sz="0" w:space="0" w:color="auto"/>
        <w:right w:val="none" w:sz="0" w:space="0" w:color="auto"/>
      </w:divBdr>
    </w:div>
    <w:div w:id="551355995">
      <w:bodyDiv w:val="1"/>
      <w:marLeft w:val="0"/>
      <w:marRight w:val="0"/>
      <w:marTop w:val="0"/>
      <w:marBottom w:val="0"/>
      <w:divBdr>
        <w:top w:val="none" w:sz="0" w:space="0" w:color="auto"/>
        <w:left w:val="none" w:sz="0" w:space="0" w:color="auto"/>
        <w:bottom w:val="none" w:sz="0" w:space="0" w:color="auto"/>
        <w:right w:val="none" w:sz="0" w:space="0" w:color="auto"/>
      </w:divBdr>
    </w:div>
    <w:div w:id="583761751">
      <w:bodyDiv w:val="1"/>
      <w:marLeft w:val="0"/>
      <w:marRight w:val="0"/>
      <w:marTop w:val="0"/>
      <w:marBottom w:val="0"/>
      <w:divBdr>
        <w:top w:val="none" w:sz="0" w:space="0" w:color="auto"/>
        <w:left w:val="none" w:sz="0" w:space="0" w:color="auto"/>
        <w:bottom w:val="none" w:sz="0" w:space="0" w:color="auto"/>
        <w:right w:val="none" w:sz="0" w:space="0" w:color="auto"/>
      </w:divBdr>
    </w:div>
    <w:div w:id="640772244">
      <w:bodyDiv w:val="1"/>
      <w:marLeft w:val="0"/>
      <w:marRight w:val="0"/>
      <w:marTop w:val="0"/>
      <w:marBottom w:val="0"/>
      <w:divBdr>
        <w:top w:val="none" w:sz="0" w:space="0" w:color="auto"/>
        <w:left w:val="none" w:sz="0" w:space="0" w:color="auto"/>
        <w:bottom w:val="none" w:sz="0" w:space="0" w:color="auto"/>
        <w:right w:val="none" w:sz="0" w:space="0" w:color="auto"/>
      </w:divBdr>
    </w:div>
    <w:div w:id="648095294">
      <w:bodyDiv w:val="1"/>
      <w:marLeft w:val="0"/>
      <w:marRight w:val="0"/>
      <w:marTop w:val="0"/>
      <w:marBottom w:val="0"/>
      <w:divBdr>
        <w:top w:val="none" w:sz="0" w:space="0" w:color="auto"/>
        <w:left w:val="none" w:sz="0" w:space="0" w:color="auto"/>
        <w:bottom w:val="none" w:sz="0" w:space="0" w:color="auto"/>
        <w:right w:val="none" w:sz="0" w:space="0" w:color="auto"/>
      </w:divBdr>
    </w:div>
    <w:div w:id="684139312">
      <w:bodyDiv w:val="1"/>
      <w:marLeft w:val="0"/>
      <w:marRight w:val="0"/>
      <w:marTop w:val="0"/>
      <w:marBottom w:val="0"/>
      <w:divBdr>
        <w:top w:val="none" w:sz="0" w:space="0" w:color="auto"/>
        <w:left w:val="none" w:sz="0" w:space="0" w:color="auto"/>
        <w:bottom w:val="none" w:sz="0" w:space="0" w:color="auto"/>
        <w:right w:val="none" w:sz="0" w:space="0" w:color="auto"/>
      </w:divBdr>
      <w:divsChild>
        <w:div w:id="1555462650">
          <w:marLeft w:val="0"/>
          <w:marRight w:val="0"/>
          <w:marTop w:val="0"/>
          <w:marBottom w:val="0"/>
          <w:divBdr>
            <w:top w:val="none" w:sz="0" w:space="0" w:color="auto"/>
            <w:left w:val="none" w:sz="0" w:space="0" w:color="auto"/>
            <w:bottom w:val="none" w:sz="0" w:space="0" w:color="auto"/>
            <w:right w:val="none" w:sz="0" w:space="0" w:color="auto"/>
          </w:divBdr>
          <w:divsChild>
            <w:div w:id="1942686087">
              <w:marLeft w:val="0"/>
              <w:marRight w:val="0"/>
              <w:marTop w:val="0"/>
              <w:marBottom w:val="0"/>
              <w:divBdr>
                <w:top w:val="none" w:sz="0" w:space="0" w:color="auto"/>
                <w:left w:val="none" w:sz="0" w:space="0" w:color="auto"/>
                <w:bottom w:val="none" w:sz="0" w:space="0" w:color="auto"/>
                <w:right w:val="none" w:sz="0" w:space="0" w:color="auto"/>
              </w:divBdr>
              <w:divsChild>
                <w:div w:id="828785812">
                  <w:marLeft w:val="0"/>
                  <w:marRight w:val="0"/>
                  <w:marTop w:val="0"/>
                  <w:marBottom w:val="0"/>
                  <w:divBdr>
                    <w:top w:val="none" w:sz="0" w:space="0" w:color="auto"/>
                    <w:left w:val="none" w:sz="0" w:space="0" w:color="auto"/>
                    <w:bottom w:val="none" w:sz="0" w:space="0" w:color="auto"/>
                    <w:right w:val="none" w:sz="0" w:space="0" w:color="auto"/>
                  </w:divBdr>
                </w:div>
              </w:divsChild>
            </w:div>
            <w:div w:id="702562782">
              <w:marLeft w:val="0"/>
              <w:marRight w:val="0"/>
              <w:marTop w:val="0"/>
              <w:marBottom w:val="0"/>
              <w:divBdr>
                <w:top w:val="none" w:sz="0" w:space="0" w:color="auto"/>
                <w:left w:val="none" w:sz="0" w:space="0" w:color="auto"/>
                <w:bottom w:val="none" w:sz="0" w:space="0" w:color="auto"/>
                <w:right w:val="none" w:sz="0" w:space="0" w:color="auto"/>
              </w:divBdr>
              <w:divsChild>
                <w:div w:id="277445919">
                  <w:marLeft w:val="0"/>
                  <w:marRight w:val="0"/>
                  <w:marTop w:val="0"/>
                  <w:marBottom w:val="0"/>
                  <w:divBdr>
                    <w:top w:val="none" w:sz="0" w:space="0" w:color="auto"/>
                    <w:left w:val="none" w:sz="0" w:space="0" w:color="auto"/>
                    <w:bottom w:val="none" w:sz="0" w:space="0" w:color="auto"/>
                    <w:right w:val="none" w:sz="0" w:space="0" w:color="auto"/>
                  </w:divBdr>
                </w:div>
              </w:divsChild>
            </w:div>
            <w:div w:id="775952014">
              <w:marLeft w:val="0"/>
              <w:marRight w:val="0"/>
              <w:marTop w:val="0"/>
              <w:marBottom w:val="0"/>
              <w:divBdr>
                <w:top w:val="none" w:sz="0" w:space="0" w:color="auto"/>
                <w:left w:val="none" w:sz="0" w:space="0" w:color="auto"/>
                <w:bottom w:val="none" w:sz="0" w:space="0" w:color="auto"/>
                <w:right w:val="none" w:sz="0" w:space="0" w:color="auto"/>
              </w:divBdr>
              <w:divsChild>
                <w:div w:id="35005200">
                  <w:marLeft w:val="0"/>
                  <w:marRight w:val="0"/>
                  <w:marTop w:val="0"/>
                  <w:marBottom w:val="0"/>
                  <w:divBdr>
                    <w:top w:val="none" w:sz="0" w:space="0" w:color="auto"/>
                    <w:left w:val="none" w:sz="0" w:space="0" w:color="auto"/>
                    <w:bottom w:val="none" w:sz="0" w:space="0" w:color="auto"/>
                    <w:right w:val="none" w:sz="0" w:space="0" w:color="auto"/>
                  </w:divBdr>
                </w:div>
              </w:divsChild>
            </w:div>
            <w:div w:id="1509323806">
              <w:marLeft w:val="0"/>
              <w:marRight w:val="0"/>
              <w:marTop w:val="0"/>
              <w:marBottom w:val="0"/>
              <w:divBdr>
                <w:top w:val="none" w:sz="0" w:space="0" w:color="auto"/>
                <w:left w:val="none" w:sz="0" w:space="0" w:color="auto"/>
                <w:bottom w:val="none" w:sz="0" w:space="0" w:color="auto"/>
                <w:right w:val="none" w:sz="0" w:space="0" w:color="auto"/>
              </w:divBdr>
              <w:divsChild>
                <w:div w:id="1248806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545854">
      <w:bodyDiv w:val="1"/>
      <w:marLeft w:val="0"/>
      <w:marRight w:val="0"/>
      <w:marTop w:val="0"/>
      <w:marBottom w:val="0"/>
      <w:divBdr>
        <w:top w:val="none" w:sz="0" w:space="0" w:color="auto"/>
        <w:left w:val="none" w:sz="0" w:space="0" w:color="auto"/>
        <w:bottom w:val="none" w:sz="0" w:space="0" w:color="auto"/>
        <w:right w:val="none" w:sz="0" w:space="0" w:color="auto"/>
      </w:divBdr>
    </w:div>
    <w:div w:id="1089154988">
      <w:bodyDiv w:val="1"/>
      <w:marLeft w:val="0"/>
      <w:marRight w:val="0"/>
      <w:marTop w:val="0"/>
      <w:marBottom w:val="0"/>
      <w:divBdr>
        <w:top w:val="none" w:sz="0" w:space="0" w:color="auto"/>
        <w:left w:val="none" w:sz="0" w:space="0" w:color="auto"/>
        <w:bottom w:val="none" w:sz="0" w:space="0" w:color="auto"/>
        <w:right w:val="none" w:sz="0" w:space="0" w:color="auto"/>
      </w:divBdr>
    </w:div>
    <w:div w:id="1135874068">
      <w:bodyDiv w:val="1"/>
      <w:marLeft w:val="0"/>
      <w:marRight w:val="0"/>
      <w:marTop w:val="0"/>
      <w:marBottom w:val="0"/>
      <w:divBdr>
        <w:top w:val="none" w:sz="0" w:space="0" w:color="auto"/>
        <w:left w:val="none" w:sz="0" w:space="0" w:color="auto"/>
        <w:bottom w:val="none" w:sz="0" w:space="0" w:color="auto"/>
        <w:right w:val="none" w:sz="0" w:space="0" w:color="auto"/>
      </w:divBdr>
    </w:div>
    <w:div w:id="1153260191">
      <w:bodyDiv w:val="1"/>
      <w:marLeft w:val="0"/>
      <w:marRight w:val="0"/>
      <w:marTop w:val="0"/>
      <w:marBottom w:val="0"/>
      <w:divBdr>
        <w:top w:val="none" w:sz="0" w:space="0" w:color="auto"/>
        <w:left w:val="none" w:sz="0" w:space="0" w:color="auto"/>
        <w:bottom w:val="none" w:sz="0" w:space="0" w:color="auto"/>
        <w:right w:val="none" w:sz="0" w:space="0" w:color="auto"/>
      </w:divBdr>
    </w:div>
    <w:div w:id="1437821571">
      <w:bodyDiv w:val="1"/>
      <w:marLeft w:val="0"/>
      <w:marRight w:val="0"/>
      <w:marTop w:val="0"/>
      <w:marBottom w:val="0"/>
      <w:divBdr>
        <w:top w:val="none" w:sz="0" w:space="0" w:color="auto"/>
        <w:left w:val="none" w:sz="0" w:space="0" w:color="auto"/>
        <w:bottom w:val="none" w:sz="0" w:space="0" w:color="auto"/>
        <w:right w:val="none" w:sz="0" w:space="0" w:color="auto"/>
      </w:divBdr>
    </w:div>
    <w:div w:id="1624191149">
      <w:bodyDiv w:val="1"/>
      <w:marLeft w:val="0"/>
      <w:marRight w:val="0"/>
      <w:marTop w:val="0"/>
      <w:marBottom w:val="0"/>
      <w:divBdr>
        <w:top w:val="none" w:sz="0" w:space="0" w:color="auto"/>
        <w:left w:val="none" w:sz="0" w:space="0" w:color="auto"/>
        <w:bottom w:val="none" w:sz="0" w:space="0" w:color="auto"/>
        <w:right w:val="none" w:sz="0" w:space="0" w:color="auto"/>
      </w:divBdr>
    </w:div>
    <w:div w:id="1628052249">
      <w:bodyDiv w:val="1"/>
      <w:marLeft w:val="0"/>
      <w:marRight w:val="0"/>
      <w:marTop w:val="0"/>
      <w:marBottom w:val="0"/>
      <w:divBdr>
        <w:top w:val="none" w:sz="0" w:space="0" w:color="auto"/>
        <w:left w:val="none" w:sz="0" w:space="0" w:color="auto"/>
        <w:bottom w:val="none" w:sz="0" w:space="0" w:color="auto"/>
        <w:right w:val="none" w:sz="0" w:space="0" w:color="auto"/>
      </w:divBdr>
    </w:div>
    <w:div w:id="1798718506">
      <w:bodyDiv w:val="1"/>
      <w:marLeft w:val="0"/>
      <w:marRight w:val="0"/>
      <w:marTop w:val="0"/>
      <w:marBottom w:val="0"/>
      <w:divBdr>
        <w:top w:val="none" w:sz="0" w:space="0" w:color="auto"/>
        <w:left w:val="none" w:sz="0" w:space="0" w:color="auto"/>
        <w:bottom w:val="none" w:sz="0" w:space="0" w:color="auto"/>
        <w:right w:val="none" w:sz="0" w:space="0" w:color="auto"/>
      </w:divBdr>
    </w:div>
    <w:div w:id="1846936382">
      <w:bodyDiv w:val="1"/>
      <w:marLeft w:val="0"/>
      <w:marRight w:val="0"/>
      <w:marTop w:val="0"/>
      <w:marBottom w:val="0"/>
      <w:divBdr>
        <w:top w:val="none" w:sz="0" w:space="0" w:color="auto"/>
        <w:left w:val="none" w:sz="0" w:space="0" w:color="auto"/>
        <w:bottom w:val="none" w:sz="0" w:space="0" w:color="auto"/>
        <w:right w:val="none" w:sz="0" w:space="0" w:color="auto"/>
      </w:divBdr>
    </w:div>
    <w:div w:id="2132162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jlloydsmith@ucla.edu" TargetMode="Externa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23</Pages>
  <Words>49307</Words>
  <Characters>281051</Characters>
  <Application>Microsoft Office Word</Application>
  <DocSecurity>0</DocSecurity>
  <Lines>2342</Lines>
  <Paragraphs>659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Katelyn Gostic</dc:creator>
  <cp:keywords/>
  <dc:description/>
  <cp:lastModifiedBy>Katelyn Gostic</cp:lastModifiedBy>
  <cp:revision>3</cp:revision>
  <cp:lastPrinted>2019-05-20T17:46:00Z</cp:lastPrinted>
  <dcterms:created xsi:type="dcterms:W3CDTF">2019-06-28T00:01:00Z</dcterms:created>
  <dcterms:modified xsi:type="dcterms:W3CDTF">2019-07-01T16:21:00Z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zotero-version="5.0.67.3"&gt;&lt;session id="m9W20RzD"/&gt;&lt;style id="http://www.zotero.org/styles/vancouver" locale="en-US" hasBibliography="1" bibliographyStyleHasBeenSet="1"/&gt;&lt;prefs&gt;&lt;pref name="fieldType" value="Field"/&gt;&lt;pref name="automa</vt:lpwstr>
  </property>
  <property fmtid="{D5CDD505-2E9C-101B-9397-08002B2CF9AE}" pid="3" name="ZOTERO_PREF_2">
    <vt:lpwstr>ticJournalAbbreviations" value="true"/&gt;&lt;pref name="dontAskDelayCitationUpdates" value="true"/&gt;&lt;/prefs&gt;&lt;/data&gt;</vt:lpwstr>
  </property>
</Properties>
</file>